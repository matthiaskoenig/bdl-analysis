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42339" w:rsidR="00842339" w:rsidP="00842339" w:rsidRDefault="00842339" w14:paraId="1FEC59EC" w14:textId="77777777">
      <w:pPr>
        <w:spacing w:line="240" w:lineRule="auto"/>
        <w:jc w:val="left"/>
        <w:rPr>
          <w:rFonts w:ascii="Arial" w:hAnsi="Arial" w:eastAsia="Times New Roman" w:cs="Arial"/>
          <w:sz w:val="22"/>
          <w:szCs w:val="22"/>
          <w:lang w:val="en-US" w:eastAsia="en-US"/>
        </w:rPr>
      </w:pPr>
      <w:r w:rsidRPr="00842339">
        <w:rPr>
          <w:rFonts w:ascii="Arial" w:hAnsi="Arial" w:eastAsia="Times New Roman" w:cs="Arial"/>
          <w:sz w:val="22"/>
          <w:szCs w:val="22"/>
          <w:lang w:val="en-US" w:eastAsia="en-US"/>
        </w:rPr>
        <w:t>Dear Julio Vera,</w:t>
      </w:r>
    </w:p>
    <w:p w:rsidRPr="00842339" w:rsidR="00842339" w:rsidP="00842339" w:rsidRDefault="00842339" w14:paraId="49426769" w14:textId="77777777">
      <w:pPr>
        <w:spacing w:line="240" w:lineRule="auto"/>
        <w:jc w:val="left"/>
        <w:rPr>
          <w:rFonts w:ascii="Arial" w:hAnsi="Arial" w:eastAsia="Times New Roman" w:cs="Arial"/>
          <w:sz w:val="22"/>
          <w:szCs w:val="22"/>
          <w:lang w:val="en-US" w:eastAsia="en-US"/>
        </w:rPr>
      </w:pPr>
    </w:p>
    <w:p w:rsidRPr="00842339" w:rsidR="00842339" w:rsidP="00842339" w:rsidRDefault="00842339" w14:paraId="1385F539" w14:textId="2172645F">
      <w:pPr>
        <w:spacing w:line="240" w:lineRule="auto"/>
        <w:rPr>
          <w:rFonts w:ascii="Arial" w:hAnsi="Arial" w:cs="Arial"/>
          <w:sz w:val="22"/>
          <w:szCs w:val="22"/>
          <w:lang w:val="en-US"/>
        </w:rPr>
      </w:pPr>
      <w:r w:rsidRPr="00842339">
        <w:rPr>
          <w:rFonts w:ascii="Arial" w:hAnsi="Arial" w:cs="Arial"/>
          <w:sz w:val="22"/>
          <w:szCs w:val="22"/>
          <w:lang w:val="en-US"/>
        </w:rPr>
        <w:t>We would lik</w:t>
      </w:r>
      <w:r>
        <w:rPr>
          <w:rFonts w:ascii="Arial" w:hAnsi="Arial" w:cs="Arial"/>
          <w:sz w:val="22"/>
          <w:szCs w:val="22"/>
          <w:lang w:val="en-US"/>
        </w:rPr>
        <w:t>e to thank you and the reviewer</w:t>
      </w:r>
      <w:r w:rsidRPr="00842339">
        <w:rPr>
          <w:rFonts w:ascii="Arial" w:hAnsi="Arial" w:cs="Arial"/>
          <w:sz w:val="22"/>
          <w:szCs w:val="22"/>
          <w:lang w:val="en-US"/>
        </w:rPr>
        <w:t xml:space="preserve"> very much for your work and for the constructive </w:t>
      </w:r>
      <w:del w:author="Kerstin Abshagen" w:date="2015-08-07T10:04:00Z" w:id="0">
        <w:r w:rsidDel="00A36F8B">
          <w:rPr>
            <w:rFonts w:ascii="Arial" w:hAnsi="Arial" w:cs="Arial"/>
            <w:sz w:val="22"/>
            <w:szCs w:val="22"/>
            <w:lang w:val="en-US"/>
          </w:rPr>
          <w:delText xml:space="preserve">suggestions </w:delText>
        </w:r>
      </w:del>
      <w:proofErr w:type="spellStart"/>
      <w:ins w:author="Kerstin Abshagen" w:date="2015-08-07T10:04:00Z" w:id="1">
        <w:r w:rsidR="00A36F8B">
          <w:rPr>
            <w:rFonts w:ascii="Arial" w:hAnsi="Arial" w:cs="Arial"/>
            <w:sz w:val="22"/>
            <w:szCs w:val="22"/>
            <w:lang w:val="en-US"/>
          </w:rPr>
          <w:t>critism</w:t>
        </w:r>
        <w:proofErr w:type="spellEnd"/>
        <w:r w:rsidR="00A36F8B">
          <w:rPr>
            <w:rFonts w:ascii="Arial" w:hAnsi="Arial" w:cs="Arial"/>
            <w:sz w:val="22"/>
            <w:szCs w:val="22"/>
            <w:lang w:val="en-US"/>
          </w:rPr>
          <w:t xml:space="preserve">, </w:t>
        </w:r>
      </w:ins>
      <w:r w:rsidRPr="00842339">
        <w:rPr>
          <w:rFonts w:ascii="Arial" w:hAnsi="Arial" w:cs="Arial"/>
          <w:sz w:val="22"/>
          <w:szCs w:val="22"/>
          <w:lang w:val="en-US"/>
        </w:rPr>
        <w:t xml:space="preserve">which helped us to improve our manuscript. Below please find a detailed account of our responses to </w:t>
      </w:r>
      <w:proofErr w:type="gramStart"/>
      <w:r w:rsidRPr="00842339">
        <w:rPr>
          <w:rFonts w:ascii="Arial" w:hAnsi="Arial" w:cs="Arial"/>
          <w:sz w:val="22"/>
          <w:szCs w:val="22"/>
          <w:lang w:val="en-US"/>
        </w:rPr>
        <w:t>the reviewer’s questions and how we have dealt with them in the revised version</w:t>
      </w:r>
      <w:ins w:author="Kerstin Abshagen" w:date="2015-08-07T10:04:00Z" w:id="2">
        <w:r w:rsidR="00A36F8B">
          <w:rPr>
            <w:rFonts w:ascii="Arial" w:hAnsi="Arial" w:cs="Arial"/>
            <w:sz w:val="22"/>
            <w:szCs w:val="22"/>
            <w:lang w:val="en-US"/>
          </w:rPr>
          <w:t xml:space="preserve"> of our manuscript</w:t>
        </w:r>
      </w:ins>
      <w:proofErr w:type="gramEnd"/>
      <w:r w:rsidRPr="00842339">
        <w:rPr>
          <w:rFonts w:ascii="Arial" w:hAnsi="Arial" w:cs="Arial"/>
          <w:sz w:val="22"/>
          <w:szCs w:val="22"/>
          <w:lang w:val="en-US"/>
        </w:rPr>
        <w:t>.</w:t>
      </w:r>
    </w:p>
    <w:p w:rsidRPr="00842339" w:rsidR="00842339" w:rsidP="00842339" w:rsidRDefault="00842339" w14:paraId="151D4987" w14:textId="77777777">
      <w:pPr>
        <w:spacing w:line="240" w:lineRule="auto"/>
        <w:rPr>
          <w:rFonts w:ascii="Arial" w:hAnsi="Arial" w:cs="Arial"/>
          <w:sz w:val="22"/>
          <w:szCs w:val="22"/>
          <w:lang w:val="en-US"/>
        </w:rPr>
      </w:pPr>
    </w:p>
    <w:p w:rsidRPr="00842339" w:rsidR="00842339" w:rsidP="00842339" w:rsidRDefault="00842339" w14:paraId="1F9A6DE7" w14:textId="77777777">
      <w:pPr>
        <w:spacing w:line="240" w:lineRule="auto"/>
        <w:jc w:val="left"/>
        <w:rPr>
          <w:rFonts w:ascii="Arial" w:hAnsi="Arial" w:eastAsia="Times New Roman" w:cs="Arial"/>
          <w:sz w:val="22"/>
          <w:szCs w:val="22"/>
          <w:lang w:val="en-US" w:eastAsia="en-US"/>
        </w:rPr>
      </w:pPr>
      <w:r w:rsidRPr="00842339">
        <w:rPr>
          <w:rFonts w:ascii="Arial" w:hAnsi="Arial" w:eastAsia="Times New Roman" w:cs="Arial"/>
          <w:b/>
          <w:sz w:val="22"/>
          <w:szCs w:val="22"/>
          <w:lang w:val="en-US" w:eastAsia="en-US"/>
        </w:rPr>
        <w:t xml:space="preserve">Reviewer #2: </w:t>
      </w:r>
      <w:r w:rsidRPr="00842339">
        <w:rPr>
          <w:rFonts w:ascii="Arial" w:hAnsi="Arial" w:eastAsia="Times New Roman" w:cs="Arial"/>
          <w:sz w:val="22"/>
          <w:szCs w:val="22"/>
          <w:lang w:val="en-US" w:eastAsia="en-US"/>
        </w:rPr>
        <w:t>The manuscript "</w:t>
      </w:r>
      <w:proofErr w:type="spellStart"/>
      <w:r w:rsidRPr="00842339">
        <w:rPr>
          <w:rFonts w:ascii="Arial" w:hAnsi="Arial" w:eastAsia="Times New Roman" w:cs="Arial"/>
          <w:sz w:val="22"/>
          <w:szCs w:val="22"/>
          <w:lang w:val="en-US" w:eastAsia="en-US"/>
        </w:rPr>
        <w:t>Pathobiochemical</w:t>
      </w:r>
      <w:proofErr w:type="spellEnd"/>
      <w:r w:rsidRPr="00842339">
        <w:rPr>
          <w:rFonts w:ascii="Arial" w:hAnsi="Arial" w:eastAsia="Times New Roman" w:cs="Arial"/>
          <w:sz w:val="22"/>
          <w:szCs w:val="22"/>
          <w:lang w:val="en-US" w:eastAsia="en-US"/>
        </w:rPr>
        <w:t xml:space="preserve"> signatures </w:t>
      </w:r>
      <w:r>
        <w:rPr>
          <w:rFonts w:ascii="Arial" w:hAnsi="Arial" w:eastAsia="Times New Roman" w:cs="Arial"/>
          <w:sz w:val="22"/>
          <w:szCs w:val="22"/>
          <w:lang w:val="en-US" w:eastAsia="en-US"/>
        </w:rPr>
        <w:t xml:space="preserve">of </w:t>
      </w:r>
      <w:proofErr w:type="spellStart"/>
      <w:r>
        <w:rPr>
          <w:rFonts w:ascii="Arial" w:hAnsi="Arial" w:eastAsia="Times New Roman" w:cs="Arial"/>
          <w:sz w:val="22"/>
          <w:szCs w:val="22"/>
          <w:lang w:val="en-US" w:eastAsia="en-US"/>
        </w:rPr>
        <w:t>cholestatic</w:t>
      </w:r>
      <w:proofErr w:type="spellEnd"/>
      <w:r>
        <w:rPr>
          <w:rFonts w:ascii="Arial" w:hAnsi="Arial" w:eastAsia="Times New Roman" w:cs="Arial"/>
          <w:sz w:val="22"/>
          <w:szCs w:val="22"/>
          <w:lang w:val="en-US" w:eastAsia="en-US"/>
        </w:rPr>
        <w:t xml:space="preserve"> liver disease in </w:t>
      </w:r>
      <w:r w:rsidRPr="00842339">
        <w:rPr>
          <w:rFonts w:ascii="Arial" w:hAnsi="Arial" w:eastAsia="Times New Roman" w:cs="Arial"/>
          <w:sz w:val="22"/>
          <w:szCs w:val="22"/>
          <w:lang w:val="en-US" w:eastAsia="en-US"/>
        </w:rPr>
        <w:t>bile duct ligated mice"</w:t>
      </w:r>
      <w:r>
        <w:rPr>
          <w:rFonts w:ascii="Arial" w:hAnsi="Arial" w:eastAsia="Times New Roman" w:cs="Arial"/>
          <w:sz w:val="22"/>
          <w:szCs w:val="22"/>
          <w:lang w:val="en-US" w:eastAsia="en-US"/>
        </w:rPr>
        <w:t xml:space="preserve"> </w:t>
      </w:r>
      <w:r w:rsidRPr="00842339">
        <w:rPr>
          <w:rFonts w:ascii="Arial" w:hAnsi="Arial" w:eastAsia="Times New Roman" w:cs="Arial"/>
          <w:sz w:val="22"/>
          <w:szCs w:val="22"/>
          <w:lang w:val="en-US" w:eastAsia="en-US"/>
        </w:rPr>
        <w:t>by Abshagen et al. aims at identifying markers for chronic liver disease progression by measuring physiological parameters as wel</w:t>
      </w:r>
      <w:r>
        <w:rPr>
          <w:rFonts w:ascii="Arial" w:hAnsi="Arial" w:eastAsia="Times New Roman" w:cs="Arial"/>
          <w:sz w:val="22"/>
          <w:szCs w:val="22"/>
          <w:lang w:val="en-US" w:eastAsia="en-US"/>
        </w:rPr>
        <w:t xml:space="preserve">l as the expression of selected </w:t>
      </w:r>
      <w:r w:rsidRPr="00842339">
        <w:rPr>
          <w:rFonts w:ascii="Arial" w:hAnsi="Arial" w:eastAsia="Times New Roman" w:cs="Arial"/>
          <w:sz w:val="22"/>
          <w:szCs w:val="22"/>
          <w:lang w:val="en-US" w:eastAsia="en-US"/>
        </w:rPr>
        <w:t>genes</w:t>
      </w:r>
      <w:r>
        <w:rPr>
          <w:rFonts w:ascii="Arial" w:hAnsi="Arial" w:eastAsia="Times New Roman" w:cs="Arial"/>
          <w:sz w:val="22"/>
          <w:szCs w:val="22"/>
          <w:lang w:val="en-US" w:eastAsia="en-US"/>
        </w:rPr>
        <w:t xml:space="preserve"> </w:t>
      </w:r>
      <w:r w:rsidRPr="00842339">
        <w:rPr>
          <w:rFonts w:ascii="Arial" w:hAnsi="Arial" w:eastAsia="Times New Roman" w:cs="Arial"/>
          <w:sz w:val="22"/>
          <w:szCs w:val="22"/>
          <w:lang w:val="en-US" w:eastAsia="en-US"/>
        </w:rPr>
        <w:t>in mice following disrupted bile ligation over time up to 14 days.</w:t>
      </w:r>
    </w:p>
    <w:p w:rsidRPr="00842339" w:rsidR="00842339" w:rsidP="00842339" w:rsidRDefault="00842339" w14:paraId="0276F0B1" w14:textId="77777777">
      <w:pPr>
        <w:spacing w:line="240" w:lineRule="auto"/>
        <w:jc w:val="left"/>
        <w:rPr>
          <w:rFonts w:ascii="Arial" w:hAnsi="Arial" w:eastAsia="Times New Roman" w:cs="Arial"/>
          <w:sz w:val="22"/>
          <w:szCs w:val="22"/>
          <w:lang w:val="en-US" w:eastAsia="en-US"/>
        </w:rPr>
      </w:pPr>
    </w:p>
    <w:p w:rsidRPr="00842339" w:rsidR="00842339" w:rsidP="00842339" w:rsidRDefault="00842339" w14:paraId="27FC6B80" w14:textId="77777777">
      <w:pPr>
        <w:spacing w:line="240" w:lineRule="auto"/>
        <w:jc w:val="left"/>
        <w:rPr>
          <w:rFonts w:ascii="Arial" w:hAnsi="Arial" w:eastAsia="Times New Roman" w:cs="Arial"/>
          <w:sz w:val="22"/>
          <w:szCs w:val="22"/>
          <w:lang w:val="en-US" w:eastAsia="en-US"/>
        </w:rPr>
      </w:pPr>
      <w:r w:rsidRPr="00842339">
        <w:rPr>
          <w:rFonts w:ascii="Arial" w:hAnsi="Arial" w:eastAsia="Times New Roman" w:cs="Arial"/>
          <w:sz w:val="22"/>
          <w:szCs w:val="22"/>
          <w:lang w:val="en-US" w:eastAsia="en-US"/>
        </w:rPr>
        <w:t xml:space="preserve">The authors performed extensive correlation analyses between the expression data and the various hematological measurements and combined them in a "consensus correlation" value to predict, which genes and factors explain best the different disease phases. </w:t>
      </w:r>
    </w:p>
    <w:p w:rsidR="00842339" w:rsidP="00842339" w:rsidRDefault="00842339" w14:paraId="19B4E5FF" w14:textId="77777777">
      <w:pPr>
        <w:spacing w:line="240" w:lineRule="auto"/>
        <w:jc w:val="left"/>
        <w:rPr>
          <w:rFonts w:ascii="Arial" w:hAnsi="Arial" w:eastAsia="Times New Roman" w:cs="Arial"/>
          <w:sz w:val="22"/>
          <w:szCs w:val="22"/>
          <w:lang w:val="en-US" w:eastAsia="en-US"/>
        </w:rPr>
      </w:pPr>
    </w:p>
    <w:p w:rsidR="00295990" w:rsidP="00842339" w:rsidRDefault="00842339" w14:paraId="4BE81F9C" w14:textId="77777777">
      <w:pPr>
        <w:spacing w:line="240" w:lineRule="auto"/>
        <w:jc w:val="left"/>
        <w:rPr>
          <w:rFonts w:ascii="Arial" w:hAnsi="Arial" w:eastAsia="Times New Roman" w:cs="Arial"/>
          <w:sz w:val="22"/>
          <w:szCs w:val="22"/>
          <w:lang w:val="en-US" w:eastAsia="en-US"/>
        </w:rPr>
      </w:pPr>
      <w:r w:rsidRPr="00842339">
        <w:rPr>
          <w:rFonts w:ascii="Arial" w:hAnsi="Arial" w:eastAsia="Times New Roman" w:cs="Arial"/>
          <w:sz w:val="22"/>
          <w:szCs w:val="22"/>
          <w:lang w:val="en-US" w:eastAsia="en-US"/>
        </w:rPr>
        <w:t>Finally, they propose a decision tree based on the main markers they found</w:t>
      </w:r>
      <w:r>
        <w:rPr>
          <w:rFonts w:ascii="Arial" w:hAnsi="Arial" w:eastAsia="Times New Roman" w:cs="Arial"/>
          <w:sz w:val="22"/>
          <w:szCs w:val="22"/>
          <w:lang w:val="en-US" w:eastAsia="en-US"/>
        </w:rPr>
        <w:t xml:space="preserve"> </w:t>
      </w:r>
      <w:r w:rsidRPr="00842339">
        <w:rPr>
          <w:rFonts w:ascii="Arial" w:hAnsi="Arial" w:eastAsia="Times New Roman" w:cs="Arial"/>
          <w:sz w:val="22"/>
          <w:szCs w:val="22"/>
          <w:lang w:val="en-US" w:eastAsia="en-US"/>
        </w:rPr>
        <w:t>to predict the disease stages.</w:t>
      </w:r>
      <w:r w:rsidRPr="00842339">
        <w:rPr>
          <w:lang w:val="en-US"/>
        </w:rPr>
        <w:t xml:space="preserve"> </w:t>
      </w:r>
      <w:r w:rsidRPr="00842339">
        <w:rPr>
          <w:rFonts w:ascii="Arial" w:hAnsi="Arial" w:eastAsia="Times New Roman" w:cs="Arial"/>
          <w:sz w:val="22"/>
          <w:szCs w:val="22"/>
          <w:lang w:val="en-US" w:eastAsia="en-US"/>
        </w:rPr>
        <w:t>The manuscript is a nice example of a collaborative effort in experiment, analysis and interpretation, yielding interesting new insights into the chronic liver disease. Overall, the results are well explained and compared</w:t>
      </w:r>
      <w:r>
        <w:rPr>
          <w:rFonts w:ascii="Arial" w:hAnsi="Arial" w:eastAsia="Times New Roman" w:cs="Arial"/>
          <w:sz w:val="22"/>
          <w:szCs w:val="22"/>
          <w:lang w:val="en-US" w:eastAsia="en-US"/>
        </w:rPr>
        <w:t xml:space="preserve"> </w:t>
      </w:r>
      <w:r w:rsidRPr="00842339">
        <w:rPr>
          <w:rFonts w:ascii="Arial" w:hAnsi="Arial" w:eastAsia="Times New Roman" w:cs="Arial"/>
          <w:sz w:val="22"/>
          <w:szCs w:val="22"/>
          <w:lang w:val="en-US" w:eastAsia="en-US"/>
        </w:rPr>
        <w:t>to the literature. In particularly the decision tree approach is a good idea to translate the experimental data into new biological insight of chronic liver disease progression.</w:t>
      </w:r>
    </w:p>
    <w:p w:rsidR="00842339" w:rsidP="00842339" w:rsidRDefault="00842339" w14:paraId="23117173" w14:textId="77777777">
      <w:pPr>
        <w:spacing w:line="240" w:lineRule="auto"/>
        <w:jc w:val="left"/>
        <w:rPr>
          <w:rFonts w:ascii="Arial" w:hAnsi="Arial" w:eastAsia="Times New Roman" w:cs="Arial"/>
          <w:sz w:val="22"/>
          <w:szCs w:val="22"/>
          <w:lang w:val="en-US" w:eastAsia="en-US"/>
        </w:rPr>
      </w:pPr>
    </w:p>
    <w:p w:rsidRPr="00ED45CE" w:rsidR="00842339" w:rsidP="00842339" w:rsidRDefault="00842339" w14:paraId="6F3A1115" w14:textId="77777777">
      <w:pPr>
        <w:spacing w:line="240" w:lineRule="auto"/>
        <w:jc w:val="left"/>
        <w:rPr>
          <w:rFonts w:ascii="Arial" w:hAnsi="Arial" w:cs="Arial"/>
          <w:b/>
          <w:sz w:val="22"/>
          <w:lang w:val="en-GB"/>
        </w:rPr>
      </w:pPr>
      <w:r w:rsidRPr="00ED45CE">
        <w:rPr>
          <w:rFonts w:ascii="Arial" w:hAnsi="Arial" w:cs="Arial"/>
          <w:b/>
          <w:sz w:val="22"/>
          <w:lang w:val="en-GB"/>
        </w:rPr>
        <w:t xml:space="preserve">Nevertheless, the manuscript needs a major restructuring of the data analysis and a clear focus in its presentation. The reader is flooded with gene lists, information and interpretation, while the motivation and explanation of </w:t>
      </w:r>
      <w:r w:rsidR="00ED45CE">
        <w:rPr>
          <w:rFonts w:ascii="Arial" w:hAnsi="Arial" w:cs="Arial"/>
          <w:b/>
          <w:sz w:val="22"/>
          <w:lang w:val="en-GB"/>
        </w:rPr>
        <w:t xml:space="preserve">the analysis </w:t>
      </w:r>
      <w:proofErr w:type="gramStart"/>
      <w:r w:rsidR="00ED45CE">
        <w:rPr>
          <w:rFonts w:ascii="Arial" w:hAnsi="Arial" w:cs="Arial"/>
          <w:b/>
          <w:sz w:val="22"/>
          <w:lang w:val="en-GB"/>
        </w:rPr>
        <w:t xml:space="preserve">is </w:t>
      </w:r>
      <w:r w:rsidRPr="00ED45CE">
        <w:rPr>
          <w:rFonts w:ascii="Arial" w:hAnsi="Arial" w:cs="Arial"/>
          <w:b/>
          <w:sz w:val="22"/>
          <w:lang w:val="en-GB"/>
        </w:rPr>
        <w:t>underrepresented</w:t>
      </w:r>
      <w:proofErr w:type="gramEnd"/>
      <w:r w:rsidRPr="00ED45CE">
        <w:rPr>
          <w:rFonts w:ascii="Arial" w:hAnsi="Arial" w:cs="Arial"/>
          <w:b/>
          <w:sz w:val="22"/>
          <w:lang w:val="en-GB"/>
        </w:rPr>
        <w:t xml:space="preserve"> in the main text. All information is there, but scattered throughout the main text, methods section and supplement. </w:t>
      </w:r>
    </w:p>
    <w:p w:rsidR="00ED45CE" w:rsidP="00842339" w:rsidRDefault="00ED45CE" w14:paraId="21AE3756" w14:textId="77777777">
      <w:pPr>
        <w:jc w:val="left"/>
        <w:rPr>
          <w:rFonts w:ascii="Arial" w:hAnsi="Arial" w:cs="Arial"/>
          <w:b/>
          <w:sz w:val="22"/>
          <w:lang w:val="en-GB"/>
        </w:rPr>
      </w:pPr>
    </w:p>
    <w:p w:rsidRPr="00680A47" w:rsidR="00ED45CE" w:rsidP="00ED45CE" w:rsidRDefault="00ED45CE" w14:paraId="338D9684" w14:textId="1ECB8677">
      <w:pPr>
        <w:jc w:val="left"/>
        <w:rPr>
          <w:rFonts w:ascii="Arial" w:hAnsi="Arial" w:eastAsia="Times New Roman" w:cs="Arial"/>
          <w:i/>
          <w:color w:val="0070C0"/>
          <w:sz w:val="22"/>
          <w:szCs w:val="20"/>
          <w:lang w:val="en-US" w:eastAsia="en-US"/>
        </w:rPr>
      </w:pPr>
      <w:r w:rsidRPr="00680A47">
        <w:rPr>
          <w:rFonts w:ascii="Arial" w:hAnsi="Arial" w:eastAsia="Times New Roman" w:cs="Arial"/>
          <w:i/>
          <w:color w:val="0070C0"/>
          <w:sz w:val="22"/>
          <w:szCs w:val="20"/>
          <w:u w:val="single"/>
          <w:lang w:val="en-US" w:eastAsia="en-US"/>
        </w:rPr>
        <w:t xml:space="preserve">Answer: </w:t>
      </w:r>
      <w:r w:rsidRPr="00680A47">
        <w:rPr>
          <w:rFonts w:ascii="Arial" w:hAnsi="Arial" w:eastAsia="Times New Roman" w:cs="Arial"/>
          <w:i/>
          <w:color w:val="0070C0"/>
          <w:sz w:val="22"/>
          <w:szCs w:val="20"/>
          <w:lang w:val="en-US" w:eastAsia="en-US"/>
        </w:rPr>
        <w:t xml:space="preserve">we thank the reviewer for the objective estimation of the manuscript. Our </w:t>
      </w:r>
      <w:proofErr w:type="gramStart"/>
      <w:r w:rsidRPr="00680A47">
        <w:rPr>
          <w:rFonts w:ascii="Arial" w:hAnsi="Arial" w:eastAsia="Times New Roman" w:cs="Arial"/>
          <w:i/>
          <w:color w:val="0070C0"/>
          <w:sz w:val="22"/>
          <w:szCs w:val="20"/>
          <w:lang w:val="en-US" w:eastAsia="en-US"/>
        </w:rPr>
        <w:t>main focus</w:t>
      </w:r>
      <w:proofErr w:type="gramEnd"/>
      <w:r w:rsidRPr="00680A47">
        <w:rPr>
          <w:rFonts w:ascii="Arial" w:hAnsi="Arial" w:eastAsia="Times New Roman" w:cs="Arial"/>
          <w:i/>
          <w:color w:val="0070C0"/>
          <w:sz w:val="22"/>
          <w:szCs w:val="20"/>
          <w:lang w:val="en-US" w:eastAsia="en-US"/>
        </w:rPr>
        <w:t xml:space="preserve"> in this study was </w:t>
      </w:r>
      <w:ins w:author="Dooley Steven" w:date="2015-08-06T07:50:00Z" w:id="3">
        <w:r w:rsidR="00407D38">
          <w:rPr>
            <w:rFonts w:ascii="Arial" w:hAnsi="Arial" w:eastAsia="Times New Roman" w:cs="Arial"/>
            <w:i/>
            <w:color w:val="0070C0"/>
            <w:sz w:val="22"/>
            <w:szCs w:val="20"/>
            <w:lang w:val="en-US" w:eastAsia="en-US"/>
          </w:rPr>
          <w:t xml:space="preserve">to </w:t>
        </w:r>
      </w:ins>
      <w:ins w:author="Dooley Steven" w:date="2015-08-06T07:46:00Z" w:id="4">
        <w:r w:rsidR="002C1BB8">
          <w:rPr>
            <w:rFonts w:ascii="Arial" w:hAnsi="Arial" w:eastAsia="Times New Roman" w:cs="Arial"/>
            <w:i/>
            <w:color w:val="0070C0"/>
            <w:sz w:val="22"/>
            <w:szCs w:val="20"/>
            <w:lang w:val="en-US" w:eastAsia="en-US"/>
          </w:rPr>
          <w:t>generate</w:t>
        </w:r>
      </w:ins>
      <w:r w:rsidRPr="00680A47" w:rsidR="00D92598">
        <w:rPr>
          <w:rFonts w:ascii="Arial" w:hAnsi="Arial" w:eastAsia="Times New Roman" w:cs="Arial"/>
          <w:i/>
          <w:color w:val="0070C0"/>
          <w:sz w:val="22"/>
          <w:szCs w:val="20"/>
          <w:lang w:val="en-US" w:eastAsia="en-US"/>
        </w:rPr>
        <w:t xml:space="preserve"> </w:t>
      </w:r>
      <w:ins w:author="Dooley Steven" w:date="2015-08-06T07:50:00Z" w:id="5">
        <w:r w:rsidR="00407D38">
          <w:rPr>
            <w:rFonts w:ascii="Arial" w:hAnsi="Arial" w:eastAsia="Times New Roman" w:cs="Arial"/>
            <w:i/>
            <w:color w:val="0070C0"/>
            <w:sz w:val="22"/>
            <w:szCs w:val="20"/>
            <w:lang w:val="en-US" w:eastAsia="en-US"/>
          </w:rPr>
          <w:t xml:space="preserve">time resolved </w:t>
        </w:r>
      </w:ins>
      <w:r w:rsidRPr="00680A47" w:rsidR="00D92598">
        <w:rPr>
          <w:rFonts w:ascii="Arial" w:hAnsi="Arial" w:eastAsia="Times New Roman" w:cs="Arial"/>
          <w:i/>
          <w:color w:val="0070C0"/>
          <w:sz w:val="22"/>
          <w:szCs w:val="20"/>
          <w:lang w:val="en-US" w:eastAsia="en-US"/>
        </w:rPr>
        <w:t xml:space="preserve">multi-level </w:t>
      </w:r>
      <w:r w:rsidRPr="00680A47">
        <w:rPr>
          <w:rFonts w:ascii="Arial" w:hAnsi="Arial" w:eastAsia="Times New Roman" w:cs="Arial"/>
          <w:i/>
          <w:color w:val="0070C0"/>
          <w:sz w:val="22"/>
          <w:szCs w:val="20"/>
          <w:lang w:val="en-US" w:eastAsia="en-US"/>
        </w:rPr>
        <w:t>knowledge on cholestasis disease progression in a holistic manner</w:t>
      </w:r>
      <w:ins w:author="Dooley Steven" w:date="2015-08-06T07:44:00Z" w:id="6">
        <w:r w:rsidR="002C1BB8">
          <w:rPr>
            <w:rFonts w:ascii="Arial" w:hAnsi="Arial" w:eastAsia="Times New Roman" w:cs="Arial"/>
            <w:i/>
            <w:color w:val="0070C0"/>
            <w:sz w:val="22"/>
            <w:szCs w:val="20"/>
            <w:lang w:val="en-US" w:eastAsia="en-US"/>
          </w:rPr>
          <w:t xml:space="preserve">, aiming to </w:t>
        </w:r>
      </w:ins>
      <w:ins w:author="Dooley Steven" w:date="2015-08-06T07:47:00Z" w:id="7">
        <w:r w:rsidR="00407D38">
          <w:rPr>
            <w:rFonts w:ascii="Arial" w:hAnsi="Arial" w:eastAsia="Times New Roman" w:cs="Arial"/>
            <w:i/>
            <w:color w:val="0070C0"/>
            <w:sz w:val="22"/>
            <w:szCs w:val="20"/>
            <w:lang w:val="en-US" w:eastAsia="en-US"/>
          </w:rPr>
          <w:t xml:space="preserve">define </w:t>
        </w:r>
      </w:ins>
      <w:ins w:author="Dooley Steven" w:date="2015-08-06T07:48:00Z" w:id="8">
        <w:r w:rsidR="00407D38">
          <w:rPr>
            <w:rFonts w:ascii="Arial" w:hAnsi="Arial" w:eastAsia="Times New Roman" w:cs="Arial"/>
            <w:i/>
            <w:color w:val="0070C0"/>
            <w:sz w:val="22"/>
            <w:szCs w:val="20"/>
            <w:lang w:val="en-US" w:eastAsia="en-US"/>
          </w:rPr>
          <w:t xml:space="preserve">robust </w:t>
        </w:r>
      </w:ins>
      <w:ins w:author="Dooley Steven" w:date="2015-08-06T07:47:00Z" w:id="9">
        <w:r w:rsidR="00407D38">
          <w:rPr>
            <w:rFonts w:ascii="Arial" w:hAnsi="Arial" w:eastAsia="Times New Roman" w:cs="Arial"/>
            <w:i/>
            <w:color w:val="0070C0"/>
            <w:sz w:val="22"/>
            <w:szCs w:val="20"/>
            <w:lang w:val="en-US" w:eastAsia="en-US"/>
          </w:rPr>
          <w:t>biomarkers</w:t>
        </w:r>
      </w:ins>
      <w:ins w:author="Dooley Steven" w:date="2015-08-06T07:44:00Z" w:id="10">
        <w:r w:rsidR="002C1BB8">
          <w:rPr>
            <w:rFonts w:ascii="Arial" w:hAnsi="Arial" w:eastAsia="Times New Roman" w:cs="Arial"/>
            <w:i/>
            <w:color w:val="0070C0"/>
            <w:sz w:val="22"/>
            <w:szCs w:val="20"/>
            <w:lang w:val="en-US" w:eastAsia="en-US"/>
          </w:rPr>
          <w:t xml:space="preserve"> </w:t>
        </w:r>
      </w:ins>
      <w:ins w:author="Dooley Steven" w:date="2015-08-06T07:48:00Z" w:id="11">
        <w:r w:rsidR="00407D38">
          <w:rPr>
            <w:rFonts w:ascii="Arial" w:hAnsi="Arial" w:eastAsia="Times New Roman" w:cs="Arial"/>
            <w:i/>
            <w:color w:val="0070C0"/>
            <w:sz w:val="22"/>
            <w:szCs w:val="20"/>
            <w:lang w:val="en-US" w:eastAsia="en-US"/>
          </w:rPr>
          <w:t xml:space="preserve">representative for the different disease stages from initiation to </w:t>
        </w:r>
      </w:ins>
      <w:ins w:author="Dooley Steven" w:date="2015-08-06T07:44:00Z" w:id="12">
        <w:r w:rsidR="00407D38">
          <w:rPr>
            <w:rFonts w:ascii="Arial" w:hAnsi="Arial" w:eastAsia="Times New Roman" w:cs="Arial"/>
            <w:i/>
            <w:color w:val="0070C0"/>
            <w:sz w:val="22"/>
            <w:szCs w:val="20"/>
            <w:lang w:val="en-US" w:eastAsia="en-US"/>
          </w:rPr>
          <w:t>severe fibrosis</w:t>
        </w:r>
      </w:ins>
      <w:ins w:author="Dooley Steven" w:date="2015-08-06T07:51:00Z" w:id="13">
        <w:r w:rsidR="00407D38">
          <w:rPr>
            <w:rFonts w:ascii="Arial" w:hAnsi="Arial" w:eastAsia="Times New Roman" w:cs="Arial"/>
            <w:i/>
            <w:color w:val="0070C0"/>
            <w:sz w:val="22"/>
            <w:szCs w:val="20"/>
            <w:lang w:val="en-US" w:eastAsia="en-US"/>
          </w:rPr>
          <w:t xml:space="preserve"> as candidates for diagnosis</w:t>
        </w:r>
      </w:ins>
      <w:r w:rsidRPr="00680A47">
        <w:rPr>
          <w:rFonts w:ascii="Arial" w:hAnsi="Arial" w:eastAsia="Times New Roman" w:cs="Arial"/>
          <w:i/>
          <w:color w:val="0070C0"/>
          <w:sz w:val="22"/>
          <w:szCs w:val="20"/>
          <w:lang w:val="en-US" w:eastAsia="en-US"/>
        </w:rPr>
        <w:t xml:space="preserve">.  </w:t>
      </w:r>
    </w:p>
    <w:p w:rsidRPr="00680A47" w:rsidR="00ED45CE" w:rsidP="00ED45CE" w:rsidRDefault="00ED45CE" w14:paraId="59D4093D" w14:textId="7C297E5F">
      <w:pPr>
        <w:jc w:val="left"/>
        <w:rPr>
          <w:rFonts w:ascii="Arial" w:hAnsi="Arial" w:cs="Arial"/>
          <w:color w:val="0070C0"/>
          <w:sz w:val="22"/>
          <w:lang w:val="en-GB"/>
        </w:rPr>
      </w:pPr>
      <w:r w:rsidRPr="00680A47">
        <w:rPr>
          <w:rFonts w:ascii="Arial" w:hAnsi="Arial" w:eastAsia="Times New Roman" w:cs="Arial"/>
          <w:i/>
          <w:color w:val="0070C0"/>
          <w:sz w:val="22"/>
          <w:szCs w:val="20"/>
          <w:u w:val="single"/>
          <w:lang w:val="en-US" w:eastAsia="en-US"/>
        </w:rPr>
        <w:t>Changes in the manuscript:</w:t>
      </w:r>
      <w:r w:rsidRPr="00680A47">
        <w:rPr>
          <w:rFonts w:ascii="Arial" w:hAnsi="Arial" w:eastAsia="Times New Roman" w:cs="Arial"/>
          <w:i/>
          <w:color w:val="0070C0"/>
          <w:sz w:val="22"/>
          <w:szCs w:val="20"/>
          <w:lang w:val="en-US" w:eastAsia="en-US"/>
        </w:rPr>
        <w:t xml:space="preserve"> to make our motivation more clear, we added </w:t>
      </w:r>
      <w:r w:rsidR="002C1BB8">
        <w:rPr>
          <w:rFonts w:ascii="Arial" w:hAnsi="Arial" w:eastAsia="Times New Roman" w:cs="Arial"/>
          <w:i/>
          <w:color w:val="0070C0"/>
          <w:sz w:val="22"/>
          <w:szCs w:val="20"/>
          <w:lang w:val="en-US" w:eastAsia="en-US"/>
        </w:rPr>
        <w:t>corresponding text</w:t>
      </w:r>
      <w:r w:rsidRPr="00680A47">
        <w:rPr>
          <w:rFonts w:ascii="Arial" w:hAnsi="Arial" w:eastAsia="Times New Roman" w:cs="Arial"/>
          <w:i/>
          <w:color w:val="0070C0"/>
          <w:sz w:val="22"/>
          <w:szCs w:val="20"/>
          <w:lang w:val="en-US" w:eastAsia="en-US"/>
        </w:rPr>
        <w:t xml:space="preserve"> in the</w:t>
      </w:r>
      <w:ins w:author="Dooley Steven" w:date="2015-08-06T07:31:00Z" w:id="14">
        <w:r w:rsidR="002C1BB8">
          <w:rPr>
            <w:rFonts w:ascii="Arial" w:hAnsi="Arial" w:eastAsia="Times New Roman" w:cs="Arial"/>
            <w:i/>
            <w:color w:val="0070C0"/>
            <w:sz w:val="22"/>
            <w:szCs w:val="20"/>
            <w:lang w:val="en-US" w:eastAsia="en-US"/>
          </w:rPr>
          <w:t xml:space="preserve"> abstract,</w:t>
        </w:r>
      </w:ins>
      <w:r w:rsidRPr="00680A47">
        <w:rPr>
          <w:rFonts w:ascii="Arial" w:hAnsi="Arial" w:eastAsia="Times New Roman" w:cs="Arial"/>
          <w:i/>
          <w:color w:val="0070C0"/>
          <w:sz w:val="22"/>
          <w:szCs w:val="20"/>
          <w:lang w:val="en-US" w:eastAsia="en-US"/>
        </w:rPr>
        <w:t xml:space="preserve"> </w:t>
      </w:r>
      <w:del w:author="Kerstin Abshagen" w:date="2015-08-07T10:20:00Z" w:id="15">
        <w:r w:rsidRPr="00680A47" w:rsidDel="00A36F8B">
          <w:rPr>
            <w:rFonts w:ascii="Arial" w:hAnsi="Arial" w:eastAsia="Times New Roman" w:cs="Arial"/>
            <w:i/>
            <w:color w:val="0070C0"/>
            <w:sz w:val="22"/>
            <w:szCs w:val="20"/>
            <w:lang w:val="en-US" w:eastAsia="en-US"/>
          </w:rPr>
          <w:delText>introduction</w:delText>
        </w:r>
      </w:del>
      <w:ins w:author="Dooley Steven" w:date="2015-08-06T07:31:00Z" w:id="16">
        <w:del w:author="Kerstin Abshagen" w:date="2015-08-07T10:20:00Z" w:id="17">
          <w:r w:rsidDel="00A36F8B" w:rsidR="002C1BB8">
            <w:rPr>
              <w:rFonts w:ascii="Arial" w:hAnsi="Arial" w:eastAsia="Times New Roman" w:cs="Arial"/>
              <w:i/>
              <w:color w:val="0070C0"/>
              <w:sz w:val="22"/>
              <w:szCs w:val="20"/>
              <w:lang w:val="en-US" w:eastAsia="en-US"/>
            </w:rPr>
            <w:delText xml:space="preserve"> </w:delText>
          </w:r>
        </w:del>
      </w:ins>
      <w:ins w:author="Kerstin Abshagen" w:date="2015-08-07T10:20:00Z" w:id="18">
        <w:r w:rsidR="00A36F8B">
          <w:rPr>
            <w:rFonts w:ascii="Arial" w:hAnsi="Arial" w:eastAsia="Times New Roman" w:cs="Arial"/>
            <w:i/>
            <w:color w:val="0070C0"/>
            <w:sz w:val="22"/>
            <w:szCs w:val="20"/>
            <w:lang w:val="en-US" w:eastAsia="en-US"/>
          </w:rPr>
          <w:t xml:space="preserve">background </w:t>
        </w:r>
      </w:ins>
      <w:ins w:author="Dooley Steven" w:date="2015-08-06T07:31:00Z" w:id="19">
        <w:r w:rsidR="002C1BB8">
          <w:rPr>
            <w:rFonts w:ascii="Arial" w:hAnsi="Arial" w:eastAsia="Times New Roman" w:cs="Arial"/>
            <w:i/>
            <w:color w:val="0070C0"/>
            <w:sz w:val="22"/>
            <w:szCs w:val="20"/>
            <w:lang w:val="en-US" w:eastAsia="en-US"/>
          </w:rPr>
          <w:t>and main body parts</w:t>
        </w:r>
      </w:ins>
      <w:ins w:author="Kerstin Abshagen" w:date="2015-08-07T10:19:00Z" w:id="20">
        <w:r w:rsidR="00A36F8B">
          <w:rPr>
            <w:rFonts w:ascii="Arial" w:hAnsi="Arial" w:eastAsia="Times New Roman" w:cs="Arial"/>
            <w:i/>
            <w:color w:val="0070C0"/>
            <w:sz w:val="22"/>
            <w:szCs w:val="20"/>
            <w:lang w:val="en-US" w:eastAsia="en-US"/>
          </w:rPr>
          <w:t xml:space="preserve"> marked with red font and underlined (see page 3, line</w:t>
        </w:r>
      </w:ins>
      <w:ins w:author="Kerstin Abshagen" w:date="2015-08-07T10:20:00Z" w:id="21">
        <w:r w:rsidR="00AD3B43">
          <w:rPr>
            <w:rFonts w:ascii="Arial" w:hAnsi="Arial" w:eastAsia="Times New Roman" w:cs="Arial"/>
            <w:i/>
            <w:color w:val="0070C0"/>
            <w:sz w:val="22"/>
            <w:szCs w:val="20"/>
            <w:lang w:val="en-US" w:eastAsia="en-US"/>
          </w:rPr>
          <w:t>s 5 and 17;</w:t>
        </w:r>
        <w:r w:rsidR="00A36F8B">
          <w:rPr>
            <w:rFonts w:ascii="Arial" w:hAnsi="Arial" w:eastAsia="Times New Roman" w:cs="Arial"/>
            <w:i/>
            <w:color w:val="0070C0"/>
            <w:sz w:val="22"/>
            <w:szCs w:val="20"/>
            <w:lang w:val="en-US" w:eastAsia="en-US"/>
          </w:rPr>
          <w:t xml:space="preserve"> page 5</w:t>
        </w:r>
        <w:r w:rsidR="00AD3B43">
          <w:rPr>
            <w:rFonts w:ascii="Arial" w:hAnsi="Arial" w:eastAsia="Times New Roman" w:cs="Arial"/>
            <w:i/>
            <w:color w:val="0070C0"/>
            <w:sz w:val="22"/>
            <w:szCs w:val="20"/>
            <w:lang w:val="en-US" w:eastAsia="en-US"/>
          </w:rPr>
          <w:t>,</w:t>
        </w:r>
        <w:r w:rsidR="00A36F8B">
          <w:rPr>
            <w:rFonts w:ascii="Arial" w:hAnsi="Arial" w:eastAsia="Times New Roman" w:cs="Arial"/>
            <w:i/>
            <w:color w:val="0070C0"/>
            <w:sz w:val="22"/>
            <w:szCs w:val="20"/>
            <w:lang w:val="en-US" w:eastAsia="en-US"/>
          </w:rPr>
          <w:t xml:space="preserve"> line 21</w:t>
        </w:r>
      </w:ins>
      <w:ins w:author="Kerstin Abshagen" w:date="2015-08-07T10:21:00Z" w:id="22">
        <w:r w:rsidR="00AD3B43">
          <w:rPr>
            <w:rFonts w:ascii="Arial" w:hAnsi="Arial" w:eastAsia="Times New Roman" w:cs="Arial"/>
            <w:i/>
            <w:color w:val="0070C0"/>
            <w:sz w:val="22"/>
            <w:szCs w:val="20"/>
            <w:lang w:val="en-US" w:eastAsia="en-US"/>
          </w:rPr>
          <w:t xml:space="preserve">; </w:t>
        </w:r>
        <w:proofErr w:type="gramStart"/>
        <w:r w:rsidR="00AD3B43">
          <w:rPr>
            <w:rFonts w:ascii="Arial" w:hAnsi="Arial" w:eastAsia="Times New Roman" w:cs="Arial"/>
            <w:i/>
            <w:color w:val="0070C0"/>
            <w:sz w:val="22"/>
            <w:szCs w:val="20"/>
            <w:lang w:val="en-US" w:eastAsia="en-US"/>
          </w:rPr>
          <w:t xml:space="preserve">page </w:t>
        </w:r>
      </w:ins>
      <w:ins w:author="Kerstin Abshagen" w:date="2015-08-07T10:19:00Z" w:id="23">
        <w:r w:rsidR="00A36F8B">
          <w:rPr>
            <w:rFonts w:ascii="Arial" w:hAnsi="Arial" w:eastAsia="Times New Roman" w:cs="Arial"/>
            <w:i/>
            <w:color w:val="0070C0"/>
            <w:sz w:val="22"/>
            <w:szCs w:val="20"/>
            <w:lang w:val="en-US" w:eastAsia="en-US"/>
          </w:rPr>
          <w:t xml:space="preserve"> </w:t>
        </w:r>
      </w:ins>
      <w:ins w:author="Kerstin Abshagen" w:date="2015-08-07T10:22:00Z" w:id="24">
        <w:r w:rsidR="00AD3B43">
          <w:rPr>
            <w:rFonts w:ascii="Arial" w:hAnsi="Arial" w:eastAsia="Times New Roman" w:cs="Arial"/>
            <w:i/>
            <w:color w:val="0070C0"/>
            <w:sz w:val="22"/>
            <w:szCs w:val="20"/>
            <w:lang w:val="en-US" w:eastAsia="en-US"/>
          </w:rPr>
          <w:t>)</w:t>
        </w:r>
      </w:ins>
      <w:proofErr w:type="gramEnd"/>
      <w:ins w:author="Dooley Steven" w:date="2015-08-06T07:31:00Z" w:id="25">
        <w:r w:rsidR="002C1BB8">
          <w:rPr>
            <w:rFonts w:ascii="Arial" w:hAnsi="Arial" w:eastAsia="Times New Roman" w:cs="Arial"/>
            <w:i/>
            <w:color w:val="0070C0"/>
            <w:sz w:val="22"/>
            <w:szCs w:val="20"/>
            <w:lang w:val="en-US" w:eastAsia="en-US"/>
          </w:rPr>
          <w:t>.</w:t>
        </w:r>
      </w:ins>
    </w:p>
    <w:p w:rsidR="00ED45CE" w:rsidP="00842339" w:rsidRDefault="00ED45CE" w14:paraId="36734759" w14:textId="77777777">
      <w:pPr>
        <w:jc w:val="left"/>
        <w:rPr>
          <w:rFonts w:ascii="Arial" w:hAnsi="Arial" w:cs="Arial"/>
          <w:b/>
          <w:sz w:val="22"/>
          <w:lang w:val="en-GB"/>
        </w:rPr>
      </w:pPr>
    </w:p>
    <w:p w:rsidRPr="00ED45CE" w:rsidR="00842339" w:rsidP="00842339" w:rsidRDefault="00842339" w14:paraId="7F84E12B" w14:textId="77777777">
      <w:pPr>
        <w:jc w:val="left"/>
        <w:rPr>
          <w:rFonts w:ascii="Arial" w:hAnsi="Arial" w:cs="Arial"/>
          <w:b/>
          <w:sz w:val="22"/>
          <w:lang w:val="en-GB"/>
        </w:rPr>
      </w:pPr>
      <w:r w:rsidRPr="00ED45CE">
        <w:rPr>
          <w:rFonts w:ascii="Arial" w:hAnsi="Arial" w:cs="Arial"/>
          <w:b/>
          <w:sz w:val="22"/>
          <w:lang w:val="en-GB"/>
        </w:rPr>
        <w:t xml:space="preserve">In </w:t>
      </w:r>
      <w:proofErr w:type="gramStart"/>
      <w:r w:rsidRPr="00ED45CE">
        <w:rPr>
          <w:rFonts w:ascii="Arial" w:hAnsi="Arial" w:cs="Arial"/>
          <w:b/>
          <w:sz w:val="22"/>
          <w:lang w:val="en-GB"/>
        </w:rPr>
        <w:t>particular</w:t>
      </w:r>
      <w:proofErr w:type="gramEnd"/>
      <w:r w:rsidRPr="00ED45CE">
        <w:rPr>
          <w:rFonts w:ascii="Arial" w:hAnsi="Arial" w:cs="Arial"/>
          <w:b/>
          <w:sz w:val="22"/>
          <w:lang w:val="en-GB"/>
        </w:rPr>
        <w:t xml:space="preserve"> Figs. 8 and 9 are overloaded with information and are hard to understand.</w:t>
      </w:r>
    </w:p>
    <w:p w:rsidR="00842339" w:rsidP="00842339" w:rsidRDefault="00842339" w14:paraId="27BF2589" w14:textId="77777777">
      <w:pPr>
        <w:jc w:val="left"/>
        <w:rPr>
          <w:rFonts w:ascii="Arial" w:hAnsi="Arial" w:cs="Arial"/>
          <w:sz w:val="22"/>
          <w:lang w:val="en-GB"/>
        </w:rPr>
      </w:pPr>
    </w:p>
    <w:p w:rsidRPr="00680A47" w:rsidR="00ED45CE" w:rsidDel="0077752A" w:rsidP="0077752A" w:rsidRDefault="00ED45CE" w14:paraId="6B0FB66F" w14:textId="41145690">
      <w:pPr>
        <w:jc w:val="left"/>
        <w:rPr>
          <w:del w:author="Kerstin Abshagen" w:date="2015-08-07T10:34:00Z" w:id="26"/>
          <w:rFonts w:ascii="Arial" w:hAnsi="Arial" w:eastAsia="Times New Roman" w:cs="Arial"/>
          <w:i/>
          <w:color w:val="0070C0"/>
          <w:sz w:val="22"/>
          <w:szCs w:val="20"/>
          <w:u w:val="single"/>
          <w:lang w:val="en-US" w:eastAsia="en-US"/>
        </w:rPr>
      </w:pPr>
      <w:bookmarkStart w:name="OLE_LINK1" w:id="27"/>
      <w:r w:rsidRPr="00680A47">
        <w:rPr>
          <w:rFonts w:ascii="Arial" w:hAnsi="Arial" w:eastAsia="Times New Roman" w:cs="Arial"/>
          <w:i/>
          <w:color w:val="0070C0"/>
          <w:sz w:val="22"/>
          <w:szCs w:val="20"/>
          <w:u w:val="single"/>
          <w:lang w:val="en-US" w:eastAsia="en-US"/>
        </w:rPr>
        <w:t>Answer:</w:t>
      </w:r>
      <w:r w:rsidRPr="00680A47" w:rsidR="00D92598">
        <w:rPr>
          <w:rFonts w:ascii="Arial" w:hAnsi="Arial" w:eastAsia="Times New Roman" w:cs="Arial"/>
          <w:i/>
          <w:color w:val="0070C0"/>
          <w:sz w:val="22"/>
          <w:szCs w:val="20"/>
          <w:u w:val="single"/>
          <w:lang w:val="en-US" w:eastAsia="en-US"/>
        </w:rPr>
        <w:t xml:space="preserve"> </w:t>
      </w:r>
      <w:r w:rsidRPr="00680A47" w:rsidR="00850931">
        <w:rPr>
          <w:rFonts w:ascii="Arial" w:hAnsi="Arial" w:eastAsia="Times New Roman" w:cs="Arial"/>
          <w:i/>
          <w:color w:val="0070C0"/>
          <w:sz w:val="22"/>
          <w:szCs w:val="20"/>
          <w:lang w:val="en-US" w:eastAsia="en-US"/>
        </w:rPr>
        <w:t xml:space="preserve">Figures 8 and 9 </w:t>
      </w:r>
      <w:ins w:author="Kerstin Abshagen" w:date="2015-08-07T10:32:00Z" w:id="28">
        <w:r w:rsidR="0077752A">
          <w:rPr>
            <w:rFonts w:ascii="Arial" w:hAnsi="Arial" w:eastAsia="Times New Roman" w:cs="Arial"/>
            <w:i/>
            <w:color w:val="0070C0"/>
            <w:sz w:val="22"/>
            <w:szCs w:val="20"/>
            <w:lang w:val="en-US" w:eastAsia="en-US"/>
          </w:rPr>
          <w:t xml:space="preserve">were </w:t>
        </w:r>
      </w:ins>
      <w:ins w:author="Kerstin Abshagen" w:date="2015-08-07T10:33:00Z" w:id="29">
        <w:r w:rsidR="0077752A">
          <w:rPr>
            <w:rFonts w:ascii="Arial" w:hAnsi="Arial" w:eastAsia="Times New Roman" w:cs="Arial"/>
            <w:i/>
            <w:color w:val="0070C0"/>
            <w:sz w:val="22"/>
            <w:szCs w:val="20"/>
            <w:lang w:val="en-US" w:eastAsia="en-US"/>
          </w:rPr>
          <w:t>redrawn</w:t>
        </w:r>
      </w:ins>
      <w:proofErr w:type="gramStart"/>
      <w:ins w:author="Kerstin Abshagen" w:date="2015-08-07T10:34:00Z" w:id="30">
        <w:r w:rsidR="0077752A">
          <w:rPr>
            <w:rFonts w:ascii="Arial" w:hAnsi="Arial" w:eastAsia="Times New Roman" w:cs="Arial"/>
            <w:i/>
            <w:color w:val="0070C0"/>
            <w:sz w:val="22"/>
            <w:szCs w:val="20"/>
            <w:lang w:val="en-US" w:eastAsia="en-US"/>
          </w:rPr>
          <w:t>……</w:t>
        </w:r>
      </w:ins>
      <w:proofErr w:type="gramEnd"/>
      <w:del w:author="Kerstin Abshagen" w:date="2015-08-07T10:34:00Z" w:id="31">
        <w:r w:rsidRPr="00680A47" w:rsidDel="0077752A" w:rsidR="00850931">
          <w:rPr>
            <w:rFonts w:ascii="Arial" w:hAnsi="Arial" w:eastAsia="Times New Roman" w:cs="Arial"/>
            <w:i/>
            <w:color w:val="0070C0"/>
            <w:sz w:val="22"/>
            <w:szCs w:val="20"/>
            <w:lang w:val="en-US" w:eastAsia="en-US"/>
          </w:rPr>
          <w:delText>depict entire correlative analysis of the measured parameters in a comprehensible manner. O</w:delText>
        </w:r>
        <w:r w:rsidRPr="00680A47" w:rsidDel="0077752A" w:rsidR="00D92598">
          <w:rPr>
            <w:rFonts w:ascii="Arial" w:hAnsi="Arial" w:eastAsia="Times New Roman" w:cs="Arial"/>
            <w:i/>
            <w:color w:val="0070C0"/>
            <w:sz w:val="22"/>
            <w:szCs w:val="20"/>
            <w:lang w:val="en-US" w:eastAsia="en-US"/>
          </w:rPr>
          <w:delText xml:space="preserve">n our perception, </w:delText>
        </w:r>
        <w:r w:rsidRPr="00680A47" w:rsidDel="0077752A" w:rsidR="00850931">
          <w:rPr>
            <w:rFonts w:ascii="Arial" w:hAnsi="Arial" w:eastAsia="Times New Roman" w:cs="Arial"/>
            <w:i/>
            <w:color w:val="0070C0"/>
            <w:sz w:val="22"/>
            <w:szCs w:val="20"/>
            <w:lang w:val="en-US" w:eastAsia="en-US"/>
          </w:rPr>
          <w:delText xml:space="preserve">this design </w:delText>
        </w:r>
        <w:r w:rsidRPr="00680A47" w:rsidDel="0077752A" w:rsidR="00D92598">
          <w:rPr>
            <w:rFonts w:ascii="Arial" w:hAnsi="Arial" w:eastAsia="Times New Roman" w:cs="Arial"/>
            <w:i/>
            <w:color w:val="0070C0"/>
            <w:sz w:val="22"/>
            <w:szCs w:val="20"/>
            <w:lang w:val="en-US" w:eastAsia="en-US"/>
          </w:rPr>
          <w:delText>represent</w:delText>
        </w:r>
        <w:r w:rsidRPr="00680A47" w:rsidDel="0077752A" w:rsidR="00850931">
          <w:rPr>
            <w:rFonts w:ascii="Arial" w:hAnsi="Arial" w:eastAsia="Times New Roman" w:cs="Arial"/>
            <w:i/>
            <w:color w:val="0070C0"/>
            <w:sz w:val="22"/>
            <w:szCs w:val="20"/>
            <w:lang w:val="en-US" w:eastAsia="en-US"/>
          </w:rPr>
          <w:delText>s</w:delText>
        </w:r>
        <w:r w:rsidRPr="00680A47" w:rsidDel="0077752A" w:rsidR="00D92598">
          <w:rPr>
            <w:rFonts w:ascii="Arial" w:hAnsi="Arial" w:eastAsia="Times New Roman" w:cs="Arial"/>
            <w:i/>
            <w:color w:val="0070C0"/>
            <w:sz w:val="22"/>
            <w:szCs w:val="20"/>
            <w:lang w:val="en-US" w:eastAsia="en-US"/>
          </w:rPr>
          <w:delText xml:space="preserve"> at best the correlative matrix</w:delText>
        </w:r>
        <w:r w:rsidRPr="00680A47" w:rsidDel="0077752A" w:rsidR="00850931">
          <w:rPr>
            <w:rFonts w:ascii="Arial" w:hAnsi="Arial" w:eastAsia="Times New Roman" w:cs="Arial"/>
            <w:i/>
            <w:color w:val="0070C0"/>
            <w:sz w:val="22"/>
            <w:szCs w:val="20"/>
            <w:lang w:val="en-US" w:eastAsia="en-US"/>
          </w:rPr>
          <w:delText xml:space="preserve"> between the parameters, which is often used in similar manuscripts on systems biology studies. The figures </w:delText>
        </w:r>
        <w:r w:rsidRPr="00680A47" w:rsidDel="0077752A" w:rsidR="00D92598">
          <w:rPr>
            <w:rFonts w:ascii="Arial" w:hAnsi="Arial" w:eastAsia="Times New Roman" w:cs="Arial"/>
            <w:i/>
            <w:color w:val="0070C0"/>
            <w:sz w:val="22"/>
            <w:szCs w:val="20"/>
            <w:lang w:val="en-US" w:eastAsia="en-US"/>
          </w:rPr>
          <w:delText>additionally underline the complexity of disease progression</w:delText>
        </w:r>
        <w:r w:rsidRPr="00680A47" w:rsidDel="0077752A" w:rsidR="00850931">
          <w:rPr>
            <w:rFonts w:ascii="Arial" w:hAnsi="Arial" w:eastAsia="Times New Roman" w:cs="Arial"/>
            <w:i/>
            <w:color w:val="0070C0"/>
            <w:sz w:val="22"/>
            <w:szCs w:val="20"/>
            <w:lang w:val="en-US" w:eastAsia="en-US"/>
          </w:rPr>
          <w:delText xml:space="preserve"> at different levels giving nevertheless particular detailed overview for the defined </w:delText>
        </w:r>
        <w:commentRangeStart w:id="32"/>
        <w:r w:rsidRPr="00680A47" w:rsidDel="0077752A" w:rsidR="00850931">
          <w:rPr>
            <w:rFonts w:ascii="Arial" w:hAnsi="Arial" w:eastAsia="Times New Roman" w:cs="Arial"/>
            <w:i/>
            <w:color w:val="0070C0"/>
            <w:sz w:val="22"/>
            <w:szCs w:val="20"/>
            <w:lang w:val="en-US" w:eastAsia="en-US"/>
          </w:rPr>
          <w:delText>parameters</w:delText>
        </w:r>
        <w:commentRangeEnd w:id="32"/>
        <w:r w:rsidDel="0077752A" w:rsidR="00407D38">
          <w:rPr>
            <w:rStyle w:val="Kommentarzeichen"/>
            <w:rFonts w:asciiTheme="minorHAnsi" w:hAnsiTheme="minorHAnsi" w:eastAsiaTheme="minorEastAsia" w:cstheme="minorBidi"/>
            <w:lang w:eastAsia="de-DE"/>
          </w:rPr>
          <w:commentReference w:id="32"/>
        </w:r>
        <w:r w:rsidRPr="00680A47" w:rsidDel="0077752A" w:rsidR="00850931">
          <w:rPr>
            <w:rFonts w:ascii="Arial" w:hAnsi="Arial" w:eastAsia="Times New Roman" w:cs="Arial"/>
            <w:i/>
            <w:color w:val="0070C0"/>
            <w:sz w:val="22"/>
            <w:szCs w:val="20"/>
            <w:lang w:val="en-US" w:eastAsia="en-US"/>
          </w:rPr>
          <w:delText>.</w:delText>
        </w:r>
        <w:r w:rsidRPr="00680A47" w:rsidDel="0077752A" w:rsidR="00850931">
          <w:rPr>
            <w:rFonts w:ascii="Arial" w:hAnsi="Arial" w:eastAsia="Times New Roman" w:cs="Arial"/>
            <w:i/>
            <w:color w:val="0070C0"/>
            <w:sz w:val="22"/>
            <w:szCs w:val="20"/>
            <w:u w:val="single"/>
            <w:lang w:val="en-US" w:eastAsia="en-US"/>
          </w:rPr>
          <w:delText xml:space="preserve"> </w:delText>
        </w:r>
      </w:del>
    </w:p>
    <w:p w:rsidRPr="00680A47" w:rsidR="00850931" w:rsidDel="0077752A" w:rsidRDefault="00850931" w14:paraId="54D6ACF8" w14:textId="4449B97D">
      <w:pPr>
        <w:jc w:val="left"/>
        <w:rPr>
          <w:del w:author="Kerstin Abshagen" w:date="2015-08-07T10:34:00Z" w:id="33"/>
          <w:rFonts w:ascii="Arial" w:hAnsi="Arial" w:eastAsia="Times New Roman" w:cs="Arial"/>
          <w:i/>
          <w:color w:val="0070C0"/>
          <w:sz w:val="22"/>
          <w:szCs w:val="20"/>
          <w:u w:val="single"/>
          <w:lang w:val="en-US" w:eastAsia="en-US"/>
        </w:rPr>
      </w:pPr>
    </w:p>
    <w:p w:rsidRPr="00255F57" w:rsidR="00C77C32" w:rsidRDefault="00ED45CE" w14:paraId="4AB68E9E" w14:textId="3338A140">
      <w:pPr>
        <w:jc w:val="left"/>
        <w:rPr>
          <w:rFonts w:ascii="Arial" w:hAnsi="Arial" w:cs="Arial"/>
          <w:lang w:val="en-US"/>
        </w:rPr>
        <w:pPrChange w:author="Kerstin Abshagen" w:date="2015-08-07T10:34:00Z" w:id="34">
          <w:pPr>
            <w:pStyle w:val="HTMLVorformatiert"/>
            <w:spacing w:before="240"/>
            <w:jc w:val="both"/>
          </w:pPr>
        </w:pPrChange>
      </w:pPr>
      <w:del w:author="Kerstin Abshagen" w:date="2015-08-07T10:34:00Z" w:id="35">
        <w:r w:rsidRPr="00680A47" w:rsidDel="0077752A">
          <w:rPr>
            <w:rFonts w:ascii="Arial" w:hAnsi="Arial" w:cs="Arial"/>
            <w:i/>
            <w:color w:val="0070C0"/>
            <w:sz w:val="22"/>
            <w:u w:val="single"/>
            <w:lang w:val="en-US" w:eastAsia="en-US"/>
          </w:rPr>
          <w:delText>Changes in the manuscript:</w:delText>
        </w:r>
        <w:r w:rsidRPr="00680A47" w:rsidDel="0077752A">
          <w:rPr>
            <w:rFonts w:ascii="Arial" w:hAnsi="Arial" w:cs="Arial"/>
            <w:i/>
            <w:color w:val="0070C0"/>
            <w:sz w:val="22"/>
            <w:lang w:val="en-US" w:eastAsia="en-US"/>
          </w:rPr>
          <w:delText xml:space="preserve"> </w:delText>
        </w:r>
        <w:bookmarkEnd w:id="27"/>
        <w:r w:rsidRPr="00680A47" w:rsidDel="0077752A" w:rsidR="00850931">
          <w:rPr>
            <w:rFonts w:ascii="Arial" w:hAnsi="Arial" w:cs="Arial"/>
            <w:i/>
            <w:color w:val="0070C0"/>
            <w:sz w:val="22"/>
            <w:lang w:val="en-US" w:eastAsia="en-US"/>
          </w:rPr>
          <w:delText>we adjusted the figure legends of Figures 8 and 9 to make them easier to understand. Additionally, we included a</w:delText>
        </w:r>
      </w:del>
      <w:ins w:author="Dooley Steven" w:date="2015-08-06T07:55:00Z" w:id="36">
        <w:del w:author="Kerstin Abshagen" w:date="2015-08-07T10:34:00Z" w:id="37">
          <w:r w:rsidDel="0077752A" w:rsidR="00407D38">
            <w:rPr>
              <w:rFonts w:ascii="Arial" w:hAnsi="Arial" w:cs="Arial"/>
              <w:i/>
              <w:color w:val="0070C0"/>
              <w:sz w:val="22"/>
              <w:lang w:val="en-US" w:eastAsia="en-US"/>
            </w:rPr>
            <w:delText xml:space="preserve"> </w:delText>
          </w:r>
        </w:del>
      </w:ins>
      <w:del w:author="Kerstin Abshagen" w:date="2015-08-07T10:34:00Z" w:id="38">
        <w:r w:rsidRPr="00680A47" w:rsidDel="0077752A" w:rsidR="00850931">
          <w:rPr>
            <w:rFonts w:ascii="Arial" w:hAnsi="Arial" w:cs="Arial"/>
            <w:i/>
            <w:color w:val="0070C0"/>
            <w:sz w:val="22"/>
            <w:lang w:val="en-US" w:eastAsia="en-US"/>
          </w:rPr>
          <w:delText>n</w:delText>
        </w:r>
      </w:del>
      <w:ins w:author="Dooley Steven" w:date="2015-08-06T07:55:00Z" w:id="39">
        <w:del w:author="Kerstin Abshagen" w:date="2015-08-07T10:34:00Z" w:id="40">
          <w:r w:rsidDel="0077752A" w:rsidR="00407D38">
            <w:rPr>
              <w:rFonts w:ascii="Arial" w:hAnsi="Arial" w:cs="Arial"/>
              <w:i/>
              <w:color w:val="0070C0"/>
              <w:sz w:val="22"/>
              <w:lang w:val="en-US" w:eastAsia="en-US"/>
            </w:rPr>
            <w:delText xml:space="preserve">ew </w:delText>
          </w:r>
        </w:del>
      </w:ins>
      <w:del w:author="Kerstin Abshagen" w:date="2015-08-07T10:34:00Z" w:id="41">
        <w:r w:rsidRPr="00680A47" w:rsidDel="0077752A" w:rsidR="00850931">
          <w:rPr>
            <w:rFonts w:ascii="Arial" w:hAnsi="Arial" w:cs="Arial"/>
            <w:i/>
            <w:color w:val="0070C0"/>
            <w:sz w:val="22"/>
            <w:lang w:val="en-US" w:eastAsia="en-US"/>
          </w:rPr>
          <w:delText xml:space="preserve">paragraph in the results and discussion </w:delText>
        </w:r>
        <w:commentRangeStart w:id="42"/>
        <w:r w:rsidRPr="00680A47" w:rsidDel="0077752A" w:rsidR="00850931">
          <w:rPr>
            <w:rFonts w:ascii="Arial" w:hAnsi="Arial" w:cs="Arial"/>
            <w:i/>
            <w:color w:val="0070C0"/>
            <w:sz w:val="22"/>
            <w:lang w:val="en-US" w:eastAsia="en-US"/>
          </w:rPr>
          <w:delText>section</w:delText>
        </w:r>
        <w:commentRangeEnd w:id="42"/>
        <w:r w:rsidDel="0077752A" w:rsidR="00407D38">
          <w:rPr>
            <w:rStyle w:val="Kommentarzeichen"/>
            <w:rFonts w:asciiTheme="minorHAnsi" w:hAnsiTheme="minorHAnsi" w:eastAsiaTheme="minorEastAsia" w:cstheme="minorBidi"/>
          </w:rPr>
          <w:commentReference w:id="42"/>
        </w:r>
        <w:r w:rsidRPr="00680A47" w:rsidDel="0077752A" w:rsidR="00850931">
          <w:rPr>
            <w:rFonts w:ascii="Arial" w:hAnsi="Arial" w:cs="Arial"/>
            <w:i/>
            <w:color w:val="0070C0"/>
            <w:sz w:val="22"/>
            <w:lang w:val="en-US" w:eastAsia="en-US"/>
          </w:rPr>
          <w:delText xml:space="preserve">. Furthermore, </w:delText>
        </w:r>
        <w:r w:rsidRPr="00680A47" w:rsidDel="0077752A" w:rsidR="00511710">
          <w:rPr>
            <w:rFonts w:ascii="Arial" w:hAnsi="Arial" w:cs="Arial"/>
            <w:i/>
            <w:color w:val="0070C0"/>
            <w:sz w:val="22"/>
            <w:lang w:val="en-US" w:eastAsia="en-US"/>
          </w:rPr>
          <w:delText xml:space="preserve">we </w:delText>
        </w:r>
      </w:del>
      <w:ins w:author="Dooley Steven" w:date="2015-08-06T07:56:00Z" w:id="43">
        <w:del w:author="Kerstin Abshagen" w:date="2015-08-07T10:34:00Z" w:id="44">
          <w:r w:rsidDel="0077752A" w:rsidR="00407D38">
            <w:rPr>
              <w:rFonts w:ascii="Arial" w:hAnsi="Arial" w:cs="Arial"/>
              <w:i/>
              <w:color w:val="0070C0"/>
              <w:sz w:val="22"/>
              <w:lang w:val="en-US" w:eastAsia="en-US"/>
            </w:rPr>
            <w:delText>decided to</w:delText>
          </w:r>
          <w:r w:rsidRPr="00680A47" w:rsidDel="0077752A" w:rsidR="00407D38">
            <w:rPr>
              <w:rFonts w:ascii="Arial" w:hAnsi="Arial" w:cs="Arial"/>
              <w:i/>
              <w:color w:val="0070C0"/>
              <w:sz w:val="22"/>
              <w:lang w:val="en-US" w:eastAsia="en-US"/>
            </w:rPr>
            <w:delText xml:space="preserve"> </w:delText>
          </w:r>
          <w:r w:rsidDel="0077752A" w:rsidR="00407D38">
            <w:rPr>
              <w:rFonts w:ascii="Arial" w:hAnsi="Arial" w:cs="Arial"/>
              <w:i/>
              <w:color w:val="0070C0"/>
              <w:sz w:val="22"/>
              <w:lang w:val="en-US" w:eastAsia="en-US"/>
            </w:rPr>
            <w:delText>transfer</w:delText>
          </w:r>
        </w:del>
      </w:ins>
      <w:del w:author="Kerstin Abshagen" w:date="2015-08-07T10:34:00Z" w:id="45">
        <w:r w:rsidRPr="00680A47" w:rsidDel="0077752A" w:rsidR="00511710">
          <w:rPr>
            <w:rFonts w:ascii="Arial" w:hAnsi="Arial" w:cs="Arial"/>
            <w:i/>
            <w:color w:val="0070C0"/>
            <w:sz w:val="22"/>
            <w:lang w:val="en-US" w:eastAsia="en-US"/>
          </w:rPr>
          <w:delText xml:space="preserve"> these figures from the main manuscript to the Supplementary material.</w:delText>
        </w:r>
      </w:del>
      <w:r w:rsidRPr="00680A47" w:rsidR="00511710">
        <w:rPr>
          <w:rFonts w:ascii="Arial" w:hAnsi="Arial" w:cs="Arial"/>
          <w:i/>
          <w:color w:val="0070C0"/>
          <w:sz w:val="22"/>
          <w:lang w:val="en-US" w:eastAsia="en-US"/>
        </w:rPr>
        <w:t xml:space="preserve"> </w:t>
      </w:r>
    </w:p>
    <w:p w:rsidRPr="00C77C32" w:rsidR="00842339" w:rsidP="00842339" w:rsidRDefault="00842339" w14:paraId="588A2C26" w14:textId="77777777">
      <w:pPr>
        <w:jc w:val="left"/>
        <w:rPr>
          <w:rFonts w:ascii="Arial" w:hAnsi="Arial" w:cs="Arial"/>
          <w:color w:val="0070C0"/>
          <w:sz w:val="22"/>
          <w:lang w:val="en-US"/>
        </w:rPr>
      </w:pPr>
    </w:p>
    <w:p w:rsidR="00842339" w:rsidP="00842339" w:rsidRDefault="00842339" w14:paraId="47CC8519" w14:textId="77777777">
      <w:pPr>
        <w:jc w:val="left"/>
        <w:rPr>
          <w:rFonts w:ascii="Arial" w:hAnsi="Arial" w:cs="Arial"/>
          <w:sz w:val="22"/>
          <w:lang w:val="en-GB"/>
        </w:rPr>
      </w:pPr>
    </w:p>
    <w:p w:rsidRPr="00680A47" w:rsidR="00842339" w:rsidP="00842339" w:rsidRDefault="00842339" w14:paraId="0C1ADB04" w14:textId="77777777">
      <w:pPr>
        <w:jc w:val="left"/>
        <w:rPr>
          <w:rFonts w:ascii="Arial" w:hAnsi="Arial" w:cs="Arial"/>
          <w:b/>
          <w:sz w:val="22"/>
          <w:lang w:val="en-GB"/>
        </w:rPr>
      </w:pPr>
      <w:r w:rsidRPr="00680A47">
        <w:rPr>
          <w:rFonts w:ascii="Arial" w:hAnsi="Arial" w:cs="Arial"/>
          <w:b/>
          <w:sz w:val="22"/>
          <w:lang w:val="en-GB"/>
        </w:rPr>
        <w:lastRenderedPageBreak/>
        <w:t>The manuscript would win substantially, if the authors focused on selected genes</w:t>
      </w:r>
      <w:r w:rsidRPr="00680A47" w:rsidR="00680A47">
        <w:rPr>
          <w:rFonts w:ascii="Arial" w:hAnsi="Arial" w:cs="Arial"/>
          <w:b/>
          <w:sz w:val="22"/>
          <w:lang w:val="en-GB"/>
        </w:rPr>
        <w:t xml:space="preserve"> </w:t>
      </w:r>
      <w:r w:rsidRPr="00680A47">
        <w:rPr>
          <w:rFonts w:ascii="Arial" w:hAnsi="Arial" w:cs="Arial"/>
          <w:b/>
          <w:sz w:val="22"/>
          <w:lang w:val="en-GB"/>
        </w:rPr>
        <w:t>and results, better explained their analysis approaches in the main text and redrew their figures in a more intelligible format with readable fonts and structured</w:t>
      </w:r>
      <w:r w:rsidRPr="00680A47" w:rsidR="00680A47">
        <w:rPr>
          <w:rFonts w:ascii="Arial" w:hAnsi="Arial" w:cs="Arial"/>
          <w:b/>
          <w:sz w:val="22"/>
          <w:lang w:val="en-GB"/>
        </w:rPr>
        <w:t xml:space="preserve"> </w:t>
      </w:r>
      <w:r w:rsidRPr="00680A47">
        <w:rPr>
          <w:rFonts w:ascii="Arial" w:hAnsi="Arial" w:cs="Arial"/>
          <w:b/>
          <w:sz w:val="22"/>
          <w:lang w:val="en-US"/>
        </w:rPr>
        <w:t xml:space="preserve">information. </w:t>
      </w:r>
    </w:p>
    <w:p w:rsidR="00680A47" w:rsidP="00680A47" w:rsidRDefault="00680A47" w14:paraId="7D50CE23" w14:textId="77777777">
      <w:pPr>
        <w:jc w:val="left"/>
        <w:rPr>
          <w:rFonts w:ascii="Arial" w:hAnsi="Arial" w:eastAsia="Times New Roman" w:cs="Arial"/>
          <w:i/>
          <w:color w:val="0070C0"/>
          <w:sz w:val="22"/>
          <w:szCs w:val="20"/>
          <w:u w:val="single"/>
          <w:lang w:val="en-US" w:eastAsia="en-US"/>
        </w:rPr>
      </w:pPr>
    </w:p>
    <w:p w:rsidR="0077752A" w:rsidP="00680A47" w:rsidRDefault="00680A47" w14:paraId="62B8FFF1" w14:textId="23A6067C">
      <w:pPr>
        <w:jc w:val="left"/>
        <w:rPr>
          <w:ins w:author="Kerstin Abshagen" w:date="2015-08-07T10:37:00Z" w:id="46"/>
          <w:rFonts w:ascii="Arial" w:hAnsi="Arial" w:eastAsia="Times New Roman" w:cs="Arial"/>
          <w:i/>
          <w:color w:val="0070C0"/>
          <w:sz w:val="22"/>
          <w:szCs w:val="20"/>
          <w:u w:val="single"/>
          <w:lang w:val="en-US" w:eastAsia="en-US"/>
        </w:rPr>
      </w:pPr>
      <w:r w:rsidRPr="00680A47">
        <w:rPr>
          <w:rFonts w:ascii="Arial" w:hAnsi="Arial" w:eastAsia="Times New Roman" w:cs="Arial"/>
          <w:i/>
          <w:color w:val="0070C0"/>
          <w:sz w:val="22"/>
          <w:szCs w:val="20"/>
          <w:u w:val="single"/>
          <w:lang w:val="en-US" w:eastAsia="en-US"/>
        </w:rPr>
        <w:t xml:space="preserve">Answer: </w:t>
      </w:r>
      <w:ins w:author="Kerstin Abshagen" w:date="2015-08-07T10:35:00Z" w:id="47">
        <w:r w:rsidR="0077752A">
          <w:rPr>
            <w:rFonts w:ascii="Arial" w:hAnsi="Arial" w:eastAsia="Times New Roman" w:cs="Arial"/>
            <w:i/>
            <w:color w:val="0070C0"/>
            <w:sz w:val="22"/>
            <w:szCs w:val="20"/>
            <w:u w:val="single"/>
            <w:lang w:val="en-US" w:eastAsia="en-US"/>
          </w:rPr>
          <w:t xml:space="preserve">Due to </w:t>
        </w:r>
      </w:ins>
      <w:ins w:author="Kerstin Abshagen" w:date="2015-08-07T10:36:00Z" w:id="48">
        <w:r w:rsidR="0077752A">
          <w:rPr>
            <w:rFonts w:ascii="Arial" w:hAnsi="Arial" w:eastAsia="Times New Roman" w:cs="Arial"/>
            <w:i/>
            <w:color w:val="0070C0"/>
            <w:sz w:val="22"/>
            <w:szCs w:val="20"/>
            <w:u w:val="single"/>
            <w:lang w:val="en-US" w:eastAsia="en-US"/>
          </w:rPr>
          <w:t xml:space="preserve">new mathematical analyses and </w:t>
        </w:r>
      </w:ins>
      <w:ins w:author="Kerstin Abshagen" w:date="2015-08-07T10:37:00Z" w:id="49">
        <w:r w:rsidR="0077752A">
          <w:rPr>
            <w:rFonts w:ascii="Arial" w:hAnsi="Arial" w:eastAsia="Times New Roman" w:cs="Arial"/>
            <w:i/>
            <w:color w:val="0070C0"/>
            <w:sz w:val="22"/>
            <w:szCs w:val="20"/>
            <w:u w:val="single"/>
            <w:lang w:val="en-US" w:eastAsia="en-US"/>
          </w:rPr>
          <w:t xml:space="preserve">application of dimension reduction </w:t>
        </w:r>
        <w:proofErr w:type="gramStart"/>
        <w:r w:rsidR="0077752A">
          <w:rPr>
            <w:rFonts w:ascii="Arial" w:hAnsi="Arial" w:eastAsia="Times New Roman" w:cs="Arial"/>
            <w:i/>
            <w:color w:val="0070C0"/>
            <w:sz w:val="22"/>
            <w:szCs w:val="20"/>
            <w:u w:val="single"/>
            <w:lang w:val="en-US" w:eastAsia="en-US"/>
          </w:rPr>
          <w:t>methods</w:t>
        </w:r>
        <w:proofErr w:type="gramEnd"/>
        <w:r w:rsidR="0077752A">
          <w:rPr>
            <w:rFonts w:ascii="Arial" w:hAnsi="Arial" w:eastAsia="Times New Roman" w:cs="Arial"/>
            <w:i/>
            <w:color w:val="0070C0"/>
            <w:sz w:val="22"/>
            <w:szCs w:val="20"/>
            <w:u w:val="single"/>
            <w:lang w:val="en-US" w:eastAsia="en-US"/>
          </w:rPr>
          <w:t xml:space="preserve">….we focused </w:t>
        </w:r>
      </w:ins>
      <w:ins w:author="Kerstin Abshagen" w:date="2015-08-07T10:38:00Z" w:id="50">
        <w:r w:rsidR="0077752A">
          <w:rPr>
            <w:rFonts w:ascii="Arial" w:hAnsi="Arial" w:eastAsia="Times New Roman" w:cs="Arial"/>
            <w:i/>
            <w:color w:val="0070C0"/>
            <w:sz w:val="22"/>
            <w:szCs w:val="20"/>
            <w:u w:val="single"/>
            <w:lang w:val="en-US" w:eastAsia="en-US"/>
          </w:rPr>
          <w:t xml:space="preserve">on </w:t>
        </w:r>
      </w:ins>
      <w:ins w:author="Kerstin Abshagen" w:date="2015-08-07T10:39:00Z" w:id="51">
        <w:r w:rsidR="0077752A">
          <w:rPr>
            <w:rFonts w:ascii="Arial" w:hAnsi="Arial" w:eastAsia="Times New Roman" w:cs="Arial"/>
            <w:i/>
            <w:color w:val="0070C0"/>
            <w:sz w:val="22"/>
            <w:szCs w:val="20"/>
            <w:u w:val="single"/>
            <w:lang w:val="en-US" w:eastAsia="en-US"/>
          </w:rPr>
          <w:t>much less genes….</w:t>
        </w:r>
      </w:ins>
    </w:p>
    <w:p w:rsidR="00A41531" w:rsidP="00680A47" w:rsidRDefault="0077752A" w14:paraId="200122EE" w14:textId="2635AA7D">
      <w:pPr>
        <w:jc w:val="left"/>
        <w:rPr>
          <w:rFonts w:ascii="Arial" w:hAnsi="Arial" w:eastAsia="Times New Roman" w:cs="Arial"/>
          <w:i/>
          <w:color w:val="0070C0"/>
          <w:sz w:val="22"/>
          <w:szCs w:val="20"/>
          <w:lang w:val="en-US" w:eastAsia="en-US"/>
        </w:rPr>
      </w:pPr>
      <w:ins w:author="Kerstin Abshagen" w:date="2015-08-07T10:40:00Z" w:id="52">
        <w:r>
          <w:rPr>
            <w:rFonts w:ascii="Arial" w:hAnsi="Arial" w:eastAsia="Times New Roman" w:cs="Arial"/>
            <w:i/>
            <w:color w:val="0070C0"/>
            <w:sz w:val="22"/>
            <w:szCs w:val="20"/>
            <w:lang w:val="en-US" w:eastAsia="en-US"/>
          </w:rPr>
          <w:t xml:space="preserve">Nevertheless, </w:t>
        </w:r>
      </w:ins>
      <w:r w:rsidR="00680A47">
        <w:rPr>
          <w:rFonts w:ascii="Arial" w:hAnsi="Arial" w:eastAsia="Times New Roman" w:cs="Arial"/>
          <w:i/>
          <w:color w:val="0070C0"/>
          <w:sz w:val="22"/>
          <w:szCs w:val="20"/>
          <w:lang w:val="en-US" w:eastAsia="en-US"/>
        </w:rPr>
        <w:t>as already mentioned above,</w:t>
      </w:r>
      <w:r w:rsidR="00C569D2">
        <w:rPr>
          <w:rFonts w:ascii="Arial" w:hAnsi="Arial" w:eastAsia="Times New Roman" w:cs="Arial"/>
          <w:i/>
          <w:color w:val="0070C0"/>
          <w:sz w:val="22"/>
          <w:szCs w:val="20"/>
          <w:lang w:val="en-US" w:eastAsia="en-US"/>
        </w:rPr>
        <w:t xml:space="preserve"> it was our specific intention to represent the time-dependent disease progression following bile duct ligation in a </w:t>
      </w:r>
      <w:r w:rsidR="00A41531">
        <w:rPr>
          <w:rFonts w:ascii="Arial" w:hAnsi="Arial" w:eastAsia="Times New Roman" w:cs="Arial"/>
          <w:i/>
          <w:color w:val="0070C0"/>
          <w:sz w:val="22"/>
          <w:szCs w:val="20"/>
          <w:lang w:val="en-US" w:eastAsia="en-US"/>
        </w:rPr>
        <w:t xml:space="preserve">comprehensive </w:t>
      </w:r>
      <w:r w:rsidR="00C569D2">
        <w:rPr>
          <w:rFonts w:ascii="Arial" w:hAnsi="Arial" w:eastAsia="Times New Roman" w:cs="Arial"/>
          <w:i/>
          <w:color w:val="0070C0"/>
          <w:sz w:val="22"/>
          <w:szCs w:val="20"/>
          <w:lang w:val="en-US" w:eastAsia="en-US"/>
        </w:rPr>
        <w:t>holistic manner. Several studies</w:t>
      </w:r>
      <w:r w:rsidR="00A41531">
        <w:rPr>
          <w:rFonts w:ascii="Arial" w:hAnsi="Arial" w:eastAsia="Times New Roman" w:cs="Arial"/>
          <w:i/>
          <w:color w:val="0070C0"/>
          <w:sz w:val="22"/>
          <w:szCs w:val="20"/>
          <w:lang w:val="en-US" w:eastAsia="en-US"/>
        </w:rPr>
        <w:t xml:space="preserve"> are</w:t>
      </w:r>
      <w:r w:rsidR="00C569D2">
        <w:rPr>
          <w:rFonts w:ascii="Arial" w:hAnsi="Arial" w:eastAsia="Times New Roman" w:cs="Arial"/>
          <w:i/>
          <w:color w:val="0070C0"/>
          <w:sz w:val="22"/>
          <w:szCs w:val="20"/>
          <w:lang w:val="en-US" w:eastAsia="en-US"/>
        </w:rPr>
        <w:t xml:space="preserve"> already</w:t>
      </w:r>
      <w:r w:rsidR="00A41531">
        <w:rPr>
          <w:rFonts w:ascii="Arial" w:hAnsi="Arial" w:eastAsia="Times New Roman" w:cs="Arial"/>
          <w:i/>
          <w:color w:val="0070C0"/>
          <w:sz w:val="22"/>
          <w:szCs w:val="20"/>
          <w:lang w:val="en-US" w:eastAsia="en-US"/>
        </w:rPr>
        <w:t xml:space="preserve"> available which </w:t>
      </w:r>
      <w:r w:rsidR="00C569D2">
        <w:rPr>
          <w:rFonts w:ascii="Arial" w:hAnsi="Arial" w:eastAsia="Times New Roman" w:cs="Arial"/>
          <w:i/>
          <w:color w:val="0070C0"/>
          <w:sz w:val="22"/>
          <w:szCs w:val="20"/>
          <w:lang w:val="en-US" w:eastAsia="en-US"/>
        </w:rPr>
        <w:t>describe the expression behavior of the selected parameters</w:t>
      </w:r>
      <w:r w:rsidR="00A41531">
        <w:rPr>
          <w:rFonts w:ascii="Arial" w:hAnsi="Arial" w:eastAsia="Times New Roman" w:cs="Arial"/>
          <w:i/>
          <w:color w:val="0070C0"/>
          <w:sz w:val="22"/>
          <w:szCs w:val="20"/>
          <w:lang w:val="en-US" w:eastAsia="en-US"/>
        </w:rPr>
        <w:t>. Thus, we explicitly wanted to systemize existing and newly acquired knowledge on the molecular biomarkers of cholestasis</w:t>
      </w:r>
    </w:p>
    <w:p w:rsidR="00A41531" w:rsidP="00A41531" w:rsidRDefault="00A41531" w14:paraId="66A5D502" w14:textId="77777777">
      <w:pPr>
        <w:rPr>
          <w:lang w:val="en-GB"/>
        </w:rPr>
      </w:pPr>
    </w:p>
    <w:p w:rsidRPr="00A41531" w:rsidR="00A41531" w:rsidP="00A41531" w:rsidRDefault="00A41531" w14:paraId="02E991AF" w14:textId="77777777">
      <w:pPr>
        <w:rPr>
          <w:rFonts w:ascii="Arial" w:hAnsi="Arial" w:cs="Arial"/>
          <w:b/>
          <w:sz w:val="22"/>
          <w:szCs w:val="22"/>
          <w:lang w:val="en-GB"/>
        </w:rPr>
      </w:pPr>
      <w:r w:rsidRPr="00A41531">
        <w:rPr>
          <w:rFonts w:ascii="Arial" w:hAnsi="Arial" w:cs="Arial"/>
          <w:b/>
          <w:sz w:val="22"/>
          <w:szCs w:val="22"/>
          <w:lang w:val="en-GB"/>
        </w:rPr>
        <w:t>Major Points</w:t>
      </w:r>
    </w:p>
    <w:p w:rsidRPr="00A41531" w:rsidR="00A41531" w:rsidP="00A41531" w:rsidRDefault="00A41531" w14:paraId="5586A5E3" w14:textId="77777777">
      <w:pPr>
        <w:rPr>
          <w:rFonts w:ascii="Arial" w:hAnsi="Arial" w:cs="Arial"/>
          <w:sz w:val="22"/>
          <w:szCs w:val="22"/>
          <w:lang w:val="en-GB"/>
        </w:rPr>
      </w:pPr>
    </w:p>
    <w:p w:rsidRPr="00A41531" w:rsidR="00A41531" w:rsidP="00A41531" w:rsidRDefault="00A41531" w14:paraId="2996E1F7" w14:textId="77777777">
      <w:pPr>
        <w:jc w:val="left"/>
        <w:rPr>
          <w:rFonts w:ascii="Arial" w:hAnsi="Arial" w:cs="Arial"/>
          <w:b/>
          <w:sz w:val="22"/>
          <w:szCs w:val="22"/>
          <w:lang w:val="en-GB"/>
        </w:rPr>
      </w:pPr>
      <w:r w:rsidRPr="00A41531">
        <w:rPr>
          <w:rFonts w:ascii="Arial" w:hAnsi="Arial" w:cs="Arial"/>
          <w:b/>
          <w:sz w:val="22"/>
          <w:szCs w:val="22"/>
          <w:lang w:val="en-GB"/>
        </w:rPr>
        <w:t>- The authors should consider dimension reduction methods such as multidimensional scaling or principal component analysis, when discussing the samples' expression patterns, use statistical tests, when assessing the significance of gene regulation over time</w:t>
      </w:r>
      <w:r>
        <w:rPr>
          <w:rFonts w:ascii="Arial" w:hAnsi="Arial" w:cs="Arial"/>
          <w:b/>
          <w:sz w:val="22"/>
          <w:szCs w:val="22"/>
          <w:lang w:val="en-GB"/>
        </w:rPr>
        <w:t xml:space="preserve"> </w:t>
      </w:r>
      <w:r w:rsidRPr="00A41531">
        <w:rPr>
          <w:rFonts w:ascii="Arial" w:hAnsi="Arial" w:cs="Arial"/>
          <w:b/>
          <w:sz w:val="22"/>
          <w:szCs w:val="22"/>
          <w:lang w:val="en-GB"/>
        </w:rPr>
        <w:t xml:space="preserve">and display ROC curves, when discussing their decision tree model. This would reduce lengthy description of the data and provide better overview on the dynamic </w:t>
      </w:r>
      <w:proofErr w:type="spellStart"/>
      <w:r w:rsidRPr="00A41531">
        <w:rPr>
          <w:rFonts w:ascii="Arial" w:hAnsi="Arial" w:cs="Arial"/>
          <w:b/>
          <w:sz w:val="22"/>
          <w:szCs w:val="22"/>
          <w:lang w:val="en-GB"/>
        </w:rPr>
        <w:t>behavior</w:t>
      </w:r>
      <w:proofErr w:type="spellEnd"/>
      <w:r w:rsidRPr="00A41531">
        <w:rPr>
          <w:rFonts w:ascii="Arial" w:hAnsi="Arial" w:cs="Arial"/>
          <w:b/>
          <w:sz w:val="22"/>
          <w:szCs w:val="22"/>
          <w:lang w:val="en-GB"/>
        </w:rPr>
        <w:t xml:space="preserve"> of the system.</w:t>
      </w:r>
    </w:p>
    <w:p w:rsidRPr="00A41531" w:rsidR="00A41531" w:rsidP="00A41531" w:rsidRDefault="00A41531" w14:paraId="1C678BD0" w14:textId="77777777">
      <w:pPr>
        <w:rPr>
          <w:rFonts w:ascii="Arial" w:hAnsi="Arial" w:cs="Arial"/>
          <w:sz w:val="22"/>
          <w:szCs w:val="22"/>
          <w:lang w:val="en-GB"/>
        </w:rPr>
      </w:pPr>
    </w:p>
    <w:p w:rsidRPr="00A2031A" w:rsidR="00A41531" w:rsidP="00A41531" w:rsidRDefault="00A41531" w14:paraId="4B6B5E30" w14:textId="0F02AE43">
      <w:pPr>
        <w:rPr>
          <w:rFonts w:ascii="Arial" w:hAnsi="Arial" w:cs="Arial"/>
          <w:i/>
          <w:sz w:val="22"/>
          <w:szCs w:val="22"/>
          <w:lang w:val="en-US"/>
          <w:rPrChange w:author="Kerstin Abshagen" w:date="2015-08-07T11:09:00Z" w:id="53">
            <w:rPr>
              <w:rFonts w:ascii="Arial" w:hAnsi="Arial" w:cs="Arial"/>
              <w:sz w:val="22"/>
              <w:szCs w:val="22"/>
            </w:rPr>
          </w:rPrChange>
        </w:rPr>
      </w:pPr>
      <w:r w:rsidRPr="00A2031A">
        <w:rPr>
          <w:rFonts w:ascii="Arial" w:hAnsi="Arial" w:eastAsia="Times New Roman" w:cs="Arial"/>
          <w:i/>
          <w:color w:val="0070C0"/>
          <w:sz w:val="22"/>
          <w:szCs w:val="22"/>
          <w:u w:val="single"/>
          <w:lang w:val="en-US" w:eastAsia="en-US"/>
          <w:rPrChange w:author="Kerstin Abshagen" w:date="2015-08-07T11:09:00Z" w:id="54">
            <w:rPr>
              <w:rFonts w:ascii="Arial" w:hAnsi="Arial" w:eastAsia="Times New Roman" w:cs="Arial"/>
              <w:i/>
              <w:color w:val="0070C0"/>
              <w:sz w:val="22"/>
              <w:szCs w:val="22"/>
              <w:u w:val="single"/>
              <w:lang w:eastAsia="en-US"/>
            </w:rPr>
          </w:rPrChange>
        </w:rPr>
        <w:t>Answer:</w:t>
      </w:r>
      <w:r w:rsidRPr="00A2031A">
        <w:rPr>
          <w:rFonts w:ascii="Arial" w:hAnsi="Arial" w:cs="Arial"/>
          <w:sz w:val="22"/>
          <w:szCs w:val="22"/>
          <w:lang w:val="en-US"/>
          <w:rPrChange w:author="Kerstin Abshagen" w:date="2015-08-07T11:09:00Z" w:id="55">
            <w:rPr>
              <w:rFonts w:ascii="Arial" w:hAnsi="Arial" w:cs="Arial"/>
              <w:sz w:val="22"/>
              <w:szCs w:val="22"/>
            </w:rPr>
          </w:rPrChange>
        </w:rPr>
        <w:t xml:space="preserve"> </w:t>
      </w:r>
      <w:ins w:author="Kerstin Abshagen" w:date="2015-08-07T11:09:00Z" w:id="56">
        <w:r w:rsidRPr="00AB6F8C" w:rsidR="00A2031A">
          <w:rPr>
            <w:rFonts w:ascii="Arial" w:hAnsi="Arial" w:cs="Arial"/>
            <w:i/>
            <w:sz w:val="22"/>
            <w:szCs w:val="22"/>
            <w:highlight w:val="yellow"/>
            <w:lang w:val="en-US"/>
            <w:rPrChange w:author="Kerstin Abshagen" w:date="2015-08-07T11:43:00Z" w:id="57">
              <w:rPr>
                <w:rFonts w:ascii="Arial" w:hAnsi="Arial" w:cs="Arial"/>
                <w:sz w:val="22"/>
                <w:szCs w:val="22"/>
              </w:rPr>
            </w:rPrChange>
          </w:rPr>
          <w:t xml:space="preserve">As </w:t>
        </w:r>
        <w:r w:rsidRPr="00AB6F8C" w:rsidR="00A2031A">
          <w:rPr>
            <w:rFonts w:ascii="Arial" w:hAnsi="Arial" w:cs="Arial"/>
            <w:i/>
            <w:sz w:val="22"/>
            <w:szCs w:val="22"/>
            <w:highlight w:val="yellow"/>
            <w:lang w:val="en-US"/>
            <w:rPrChange w:author="Kerstin Abshagen" w:date="2015-08-07T11:43:00Z" w:id="58">
              <w:rPr>
                <w:rFonts w:ascii="Arial" w:hAnsi="Arial" w:cs="Arial"/>
                <w:i/>
                <w:sz w:val="22"/>
                <w:szCs w:val="22"/>
              </w:rPr>
            </w:rPrChange>
          </w:rPr>
          <w:t>suggested by the r</w:t>
        </w:r>
        <w:r w:rsidRPr="00AB6F8C" w:rsidR="00A2031A">
          <w:rPr>
            <w:rFonts w:ascii="Arial" w:hAnsi="Arial" w:cs="Arial"/>
            <w:i/>
            <w:sz w:val="22"/>
            <w:szCs w:val="22"/>
            <w:highlight w:val="yellow"/>
            <w:lang w:val="en-US"/>
            <w:rPrChange w:author="Kerstin Abshagen" w:date="2015-08-07T11:43:00Z" w:id="59">
              <w:rPr>
                <w:rFonts w:ascii="Arial" w:hAnsi="Arial" w:cs="Arial"/>
                <w:i/>
                <w:sz w:val="22"/>
                <w:szCs w:val="22"/>
                <w:lang w:val="en-US"/>
              </w:rPr>
            </w:rPrChange>
          </w:rPr>
          <w:t>eviewer, we considered dimension redu</w:t>
        </w:r>
      </w:ins>
      <w:ins w:author="Kerstin Abshagen" w:date="2015-08-07T11:10:00Z" w:id="60">
        <w:r w:rsidRPr="00AB6F8C" w:rsidR="00A2031A">
          <w:rPr>
            <w:rFonts w:ascii="Arial" w:hAnsi="Arial" w:cs="Arial"/>
            <w:i/>
            <w:sz w:val="22"/>
            <w:szCs w:val="22"/>
            <w:highlight w:val="yellow"/>
            <w:lang w:val="en-US"/>
            <w:rPrChange w:author="Kerstin Abshagen" w:date="2015-08-07T11:43:00Z" w:id="61">
              <w:rPr>
                <w:rFonts w:ascii="Arial" w:hAnsi="Arial" w:cs="Arial"/>
                <w:i/>
                <w:sz w:val="22"/>
                <w:szCs w:val="22"/>
                <w:lang w:val="en-US"/>
              </w:rPr>
            </w:rPrChange>
          </w:rPr>
          <w:t>ction methods….</w:t>
        </w:r>
      </w:ins>
    </w:p>
    <w:p w:rsidRPr="00A36F8B" w:rsidR="00A41531" w:rsidP="00A41531" w:rsidRDefault="00A41531" w14:paraId="09919883" w14:textId="77777777">
      <w:pPr>
        <w:rPr>
          <w:rFonts w:ascii="Arial" w:hAnsi="Arial" w:eastAsia="Times New Roman" w:cs="Arial"/>
          <w:i/>
          <w:color w:val="0070C0"/>
          <w:sz w:val="22"/>
          <w:szCs w:val="22"/>
          <w:u w:val="single"/>
          <w:lang w:val="en-US" w:eastAsia="en-US"/>
          <w:rPrChange w:author="Kerstin Abshagen" w:date="2015-08-07T10:03:00Z" w:id="62">
            <w:rPr>
              <w:rFonts w:ascii="Arial" w:hAnsi="Arial" w:eastAsia="Times New Roman" w:cs="Arial"/>
              <w:i/>
              <w:color w:val="0070C0"/>
              <w:sz w:val="22"/>
              <w:szCs w:val="22"/>
              <w:u w:val="single"/>
              <w:lang w:eastAsia="en-US"/>
            </w:rPr>
          </w:rPrChange>
        </w:rPr>
      </w:pPr>
    </w:p>
    <w:p w:rsidRPr="00A41531" w:rsidR="00A41531" w:rsidP="00A41531" w:rsidRDefault="00A41531" w14:paraId="31948247" w14:textId="77777777">
      <w:pPr>
        <w:rPr>
          <w:rFonts w:ascii="Arial" w:hAnsi="Arial" w:cs="Arial"/>
          <w:sz w:val="22"/>
          <w:szCs w:val="22"/>
          <w:lang w:val="en-US"/>
        </w:rPr>
      </w:pPr>
      <w:r w:rsidRPr="00A41531">
        <w:rPr>
          <w:rFonts w:ascii="Arial" w:hAnsi="Arial" w:eastAsia="Times New Roman" w:cs="Arial"/>
          <w:i/>
          <w:color w:val="0070C0"/>
          <w:sz w:val="22"/>
          <w:szCs w:val="22"/>
          <w:u w:val="single"/>
          <w:lang w:val="en-US" w:eastAsia="en-US"/>
        </w:rPr>
        <w:t>Changes in the manuscript: …</w:t>
      </w:r>
    </w:p>
    <w:p w:rsidRPr="00A41531" w:rsidR="00A41531" w:rsidP="00A41531" w:rsidRDefault="00A41531" w14:paraId="2956A979" w14:textId="77777777">
      <w:pPr>
        <w:rPr>
          <w:rFonts w:ascii="Arial" w:hAnsi="Arial" w:cs="Arial"/>
          <w:sz w:val="22"/>
          <w:szCs w:val="22"/>
          <w:lang w:val="en-US"/>
        </w:rPr>
      </w:pPr>
    </w:p>
    <w:p w:rsidRPr="00A41531" w:rsidR="00A41531" w:rsidP="00A41531" w:rsidRDefault="00A41531" w14:paraId="7CB04BF6" w14:textId="77777777">
      <w:pPr>
        <w:rPr>
          <w:rFonts w:ascii="Arial" w:hAnsi="Arial" w:cs="Arial"/>
          <w:b/>
          <w:sz w:val="22"/>
          <w:szCs w:val="22"/>
          <w:lang w:val="en-GB"/>
        </w:rPr>
      </w:pPr>
      <w:proofErr w:type="gramStart"/>
      <w:r w:rsidRPr="00A41531">
        <w:rPr>
          <w:rFonts w:ascii="Arial" w:hAnsi="Arial" w:cs="Arial"/>
          <w:b/>
          <w:sz w:val="22"/>
          <w:szCs w:val="22"/>
          <w:lang w:val="en-GB"/>
        </w:rPr>
        <w:t>- For the qPCR data</w:t>
      </w:r>
      <w:proofErr w:type="gramEnd"/>
      <w:r w:rsidRPr="00A41531">
        <w:rPr>
          <w:rFonts w:ascii="Arial" w:hAnsi="Arial" w:cs="Arial"/>
          <w:b/>
          <w:sz w:val="22"/>
          <w:szCs w:val="22"/>
          <w:lang w:val="en-GB"/>
        </w:rPr>
        <w:t xml:space="preserve"> the authors used a single Gene, </w:t>
      </w:r>
      <w:proofErr w:type="spellStart"/>
      <w:r w:rsidRPr="00A41531">
        <w:rPr>
          <w:rFonts w:ascii="Arial" w:hAnsi="Arial" w:cs="Arial"/>
          <w:b/>
          <w:sz w:val="22"/>
          <w:szCs w:val="22"/>
          <w:lang w:val="en-GB"/>
        </w:rPr>
        <w:t>Gapdh</w:t>
      </w:r>
      <w:proofErr w:type="spellEnd"/>
      <w:r w:rsidRPr="00A41531">
        <w:rPr>
          <w:rFonts w:ascii="Arial" w:hAnsi="Arial" w:cs="Arial"/>
          <w:b/>
          <w:sz w:val="22"/>
          <w:szCs w:val="22"/>
          <w:lang w:val="en-GB"/>
        </w:rPr>
        <w:t xml:space="preserve">, for normalization, which possibly results in noisy </w:t>
      </w:r>
      <w:proofErr w:type="spellStart"/>
      <w:r w:rsidRPr="00A41531">
        <w:rPr>
          <w:rFonts w:ascii="Arial" w:hAnsi="Arial" w:cs="Arial"/>
          <w:b/>
          <w:sz w:val="22"/>
          <w:szCs w:val="22"/>
          <w:lang w:val="en-GB"/>
        </w:rPr>
        <w:t>dCT</w:t>
      </w:r>
      <w:proofErr w:type="spellEnd"/>
      <w:r w:rsidRPr="00A41531">
        <w:rPr>
          <w:rFonts w:ascii="Arial" w:hAnsi="Arial" w:cs="Arial"/>
          <w:b/>
          <w:sz w:val="22"/>
          <w:szCs w:val="22"/>
          <w:lang w:val="en-GB"/>
        </w:rPr>
        <w:t xml:space="preserve"> (delta CT) values. There is no guarantee that the expression of this gene remains constant across the s</w:t>
      </w:r>
      <w:r>
        <w:rPr>
          <w:rFonts w:ascii="Arial" w:hAnsi="Arial" w:cs="Arial"/>
          <w:b/>
          <w:sz w:val="22"/>
          <w:szCs w:val="22"/>
          <w:lang w:val="en-GB"/>
        </w:rPr>
        <w:t xml:space="preserve">amples, given the severe impact </w:t>
      </w:r>
      <w:r w:rsidRPr="00A41531">
        <w:rPr>
          <w:rFonts w:ascii="Arial" w:hAnsi="Arial" w:cs="Arial"/>
          <w:b/>
          <w:sz w:val="22"/>
          <w:szCs w:val="22"/>
          <w:lang w:val="en-GB"/>
        </w:rPr>
        <w:t>of BDL and the measurement time of 1</w:t>
      </w:r>
      <w:r>
        <w:rPr>
          <w:rFonts w:ascii="Arial" w:hAnsi="Arial" w:cs="Arial"/>
          <w:b/>
          <w:sz w:val="22"/>
          <w:szCs w:val="22"/>
          <w:lang w:val="en-GB"/>
        </w:rPr>
        <w:t xml:space="preserve">4 days. Usually, </w:t>
      </w:r>
      <w:proofErr w:type="spellStart"/>
      <w:r>
        <w:rPr>
          <w:rFonts w:ascii="Arial" w:hAnsi="Arial" w:cs="Arial"/>
          <w:b/>
          <w:sz w:val="22"/>
          <w:szCs w:val="22"/>
          <w:lang w:val="en-GB"/>
        </w:rPr>
        <w:t>dCT</w:t>
      </w:r>
      <w:proofErr w:type="spellEnd"/>
      <w:r>
        <w:rPr>
          <w:rFonts w:ascii="Arial" w:hAnsi="Arial" w:cs="Arial"/>
          <w:b/>
          <w:sz w:val="22"/>
          <w:szCs w:val="22"/>
          <w:lang w:val="en-GB"/>
        </w:rPr>
        <w:t xml:space="preserve"> values </w:t>
      </w:r>
      <w:proofErr w:type="gramStart"/>
      <w:r>
        <w:rPr>
          <w:rFonts w:ascii="Arial" w:hAnsi="Arial" w:cs="Arial"/>
          <w:b/>
          <w:sz w:val="22"/>
          <w:szCs w:val="22"/>
          <w:lang w:val="en-GB"/>
        </w:rPr>
        <w:t>are</w:t>
      </w:r>
      <w:r w:rsidRPr="00A41531">
        <w:rPr>
          <w:rFonts w:ascii="Arial" w:hAnsi="Arial" w:cs="Arial"/>
          <w:b/>
          <w:sz w:val="22"/>
          <w:szCs w:val="22"/>
          <w:lang w:val="en-GB"/>
        </w:rPr>
        <w:t xml:space="preserve"> normalized</w:t>
      </w:r>
      <w:proofErr w:type="gramEnd"/>
      <w:r w:rsidRPr="00A41531">
        <w:rPr>
          <w:rFonts w:ascii="Arial" w:hAnsi="Arial" w:cs="Arial"/>
          <w:b/>
          <w:sz w:val="22"/>
          <w:szCs w:val="22"/>
          <w:lang w:val="en-GB"/>
        </w:rPr>
        <w:t xml:space="preserve"> to </w:t>
      </w:r>
      <w:r w:rsidRPr="00746287">
        <w:rPr>
          <w:rFonts w:ascii="Arial" w:hAnsi="Arial" w:cs="Arial"/>
          <w:b/>
          <w:sz w:val="22"/>
          <w:szCs w:val="22"/>
          <w:lang w:val="en-GB"/>
        </w:rPr>
        <w:t>two control genes, also e.g. 18S and/or Hprt1. The authors need to check and show</w:t>
      </w:r>
      <w:r w:rsidRPr="00A41531">
        <w:rPr>
          <w:rFonts w:ascii="Arial" w:hAnsi="Arial" w:cs="Arial"/>
          <w:b/>
          <w:sz w:val="22"/>
          <w:szCs w:val="22"/>
          <w:lang w:val="en-GB"/>
        </w:rPr>
        <w:t xml:space="preserve"> the </w:t>
      </w:r>
      <w:proofErr w:type="spellStart"/>
      <w:r w:rsidRPr="00A41531">
        <w:rPr>
          <w:rFonts w:ascii="Arial" w:hAnsi="Arial" w:cs="Arial"/>
          <w:b/>
          <w:sz w:val="22"/>
          <w:szCs w:val="22"/>
          <w:lang w:val="en-GB"/>
        </w:rPr>
        <w:t>behavior</w:t>
      </w:r>
      <w:proofErr w:type="spellEnd"/>
      <w:r w:rsidRPr="00A41531">
        <w:rPr>
          <w:rFonts w:ascii="Arial" w:hAnsi="Arial" w:cs="Arial"/>
          <w:b/>
          <w:sz w:val="22"/>
          <w:szCs w:val="22"/>
          <w:lang w:val="en-GB"/>
        </w:rPr>
        <w:t xml:space="preserve"> of </w:t>
      </w:r>
      <w:proofErr w:type="spellStart"/>
      <w:r w:rsidRPr="00A41531">
        <w:rPr>
          <w:rFonts w:ascii="Arial" w:hAnsi="Arial" w:cs="Arial"/>
          <w:b/>
          <w:sz w:val="22"/>
          <w:szCs w:val="22"/>
          <w:lang w:val="en-GB"/>
        </w:rPr>
        <w:t>Gapdh</w:t>
      </w:r>
      <w:proofErr w:type="spellEnd"/>
      <w:r w:rsidRPr="00A41531">
        <w:rPr>
          <w:rFonts w:ascii="Arial" w:hAnsi="Arial" w:cs="Arial"/>
          <w:b/>
          <w:sz w:val="22"/>
          <w:szCs w:val="22"/>
          <w:lang w:val="en-GB"/>
        </w:rPr>
        <w:t xml:space="preserve"> and that their normalization approach does not affect </w:t>
      </w:r>
      <w:proofErr w:type="gramStart"/>
      <w:r w:rsidRPr="00A41531">
        <w:rPr>
          <w:rFonts w:ascii="Arial" w:hAnsi="Arial" w:cs="Arial"/>
          <w:b/>
          <w:sz w:val="22"/>
          <w:szCs w:val="22"/>
          <w:lang w:val="en-GB"/>
        </w:rPr>
        <w:t>their  results</w:t>
      </w:r>
      <w:proofErr w:type="gramEnd"/>
      <w:r w:rsidRPr="00A41531">
        <w:rPr>
          <w:rFonts w:ascii="Arial" w:hAnsi="Arial" w:cs="Arial"/>
          <w:b/>
          <w:sz w:val="22"/>
          <w:szCs w:val="22"/>
          <w:lang w:val="en-GB"/>
        </w:rPr>
        <w:t xml:space="preserve">. </w:t>
      </w:r>
    </w:p>
    <w:p w:rsidRPr="00746287" w:rsidR="000D7BAF" w:rsidP="000D7BAF" w:rsidRDefault="00A41531" w14:paraId="125F27BD" w14:textId="25A135B6">
      <w:pPr>
        <w:rPr>
          <w:rFonts w:ascii="Arial" w:hAnsi="Arial" w:cs="Arial"/>
          <w:i/>
          <w:color w:val="0070C0"/>
          <w:sz w:val="22"/>
          <w:szCs w:val="22"/>
          <w:lang w:val="en-US"/>
        </w:rPr>
      </w:pPr>
      <w:r w:rsidRPr="5953A94B">
        <w:rPr>
          <w:rFonts w:ascii="Arial,Times New Roman" w:hAnsi="Arial,Times New Roman" w:eastAsia="Arial,Times New Roman" w:cs="Arial,Times New Roman"/>
          <w:i w:val="1"/>
          <w:iCs w:val="1"/>
          <w:color w:val="0070C0"/>
          <w:sz w:val="22"/>
          <w:szCs w:val="22"/>
          <w:u w:val="single"/>
          <w:lang w:val="en-US" w:eastAsia="en-US"/>
          <w:rPrChange w:author="Masha Thomas" w:date="2015-08-10T08:48:43.4982652" w:id="1062710044">
            <w:rPr>
              <w:rFonts w:ascii="Arial" w:hAnsi="Arial" w:eastAsia="Times New Roman" w:cs="Arial"/>
              <w:i/>
              <w:color w:val="0070C0"/>
              <w:sz w:val="22"/>
              <w:szCs w:val="22"/>
              <w:u w:val="single"/>
              <w:lang w:val="en-US" w:eastAsia="en-US"/>
            </w:rPr>
          </w:rPrChange>
        </w:rPr>
        <w:t>Answer:</w:t>
      </w:r>
      <w:r w:rsidRPr="06112696">
        <w:rPr>
          <w:rFonts w:ascii="Arial" w:hAnsi="Arial" w:eastAsia="Arial" w:cs="Arial"/>
          <w:sz w:val="22"/>
          <w:szCs w:val="22"/>
          <w:lang w:val="en-US"/>
          <w:rPrChange w:author="Masha Thomas" w:date="2015-08-10T08:45:43.2748465" w:id="44340474">
            <w:rPr>
              <w:rFonts w:ascii="Arial" w:hAnsi="Arial" w:cs="Arial"/>
              <w:sz w:val="22"/>
              <w:szCs w:val="22"/>
              <w:lang w:val="en-US"/>
            </w:rPr>
          </w:rPrChange>
        </w:rPr>
        <w:t xml:space="preserve"> </w:t>
      </w:r>
      <w:ins w:author="Dooley Steven" w:date="2015-08-06T08:07:00Z" w:id="63">
        <w:r w:rsidRPr="5953A94B" w:rsidR="004161D6">
          <w:rPr>
            <w:rFonts w:ascii="Arial" w:hAnsi="Arial" w:eastAsia="Arial" w:cs="Arial"/>
            <w:i w:val="1"/>
            <w:iCs w:val="1"/>
            <w:color w:val="0070C0"/>
            <w:sz w:val="22"/>
            <w:szCs w:val="22"/>
            <w:lang w:val="en-US"/>
            <w:rPrChange w:author="Masha Thomas" w:date="2015-08-10T08:48:43.4982652" w:id="861582573">
              <w:rPr>
                <w:rFonts w:ascii="Arial" w:hAnsi="Arial" w:cs="Arial"/>
                <w:i/>
                <w:color w:val="0070C0"/>
                <w:sz w:val="22"/>
                <w:szCs w:val="22"/>
                <w:lang w:val="en-US"/>
              </w:rPr>
            </w:rPrChange>
          </w:rPr>
          <w:t>W</w:t>
        </w:r>
      </w:ins>
      <w:r w:rsidRPr="5953A94B" w:rsidR="00110505">
        <w:rPr>
          <w:rFonts w:ascii="Arial" w:hAnsi="Arial" w:eastAsia="Arial" w:cs="Arial"/>
          <w:i w:val="1"/>
          <w:iCs w:val="1"/>
          <w:color w:val="0070C0"/>
          <w:sz w:val="22"/>
          <w:szCs w:val="22"/>
          <w:lang w:val="en-US"/>
          <w:rPrChange w:author="Masha Thomas" w:date="2015-08-10T08:48:43.4982652" w:id="185649127">
            <w:rPr>
              <w:rFonts w:ascii="Arial" w:hAnsi="Arial" w:cs="Arial"/>
              <w:i/>
              <w:color w:val="0070C0"/>
              <w:sz w:val="22"/>
              <w:szCs w:val="22"/>
              <w:lang w:val="en-US"/>
            </w:rPr>
          </w:rPrChange>
        </w:rPr>
        <w:t xml:space="preserve">e </w:t>
      </w:r>
      <w:r w:rsidRPr="5953A94B" w:rsidR="000D7BAF">
        <w:rPr>
          <w:rFonts w:ascii="Arial" w:hAnsi="Arial" w:eastAsia="Arial" w:cs="Arial"/>
          <w:i w:val="1"/>
          <w:iCs w:val="1"/>
          <w:color w:val="0070C0"/>
          <w:sz w:val="22"/>
          <w:szCs w:val="22"/>
          <w:lang w:val="en-US"/>
          <w:rPrChange w:author="Masha Thomas" w:date="2015-08-10T08:48:43.4982652" w:id="1248824173">
            <w:rPr>
              <w:rFonts w:ascii="Arial" w:hAnsi="Arial" w:cs="Arial"/>
              <w:i/>
              <w:color w:val="0070C0"/>
              <w:sz w:val="22"/>
              <w:szCs w:val="22"/>
              <w:lang w:val="en-US"/>
            </w:rPr>
          </w:rPrChange>
        </w:rPr>
        <w:t xml:space="preserve">totally </w:t>
      </w:r>
      <w:r w:rsidRPr="5953A94B" w:rsidR="00110505">
        <w:rPr>
          <w:rFonts w:ascii="Arial" w:hAnsi="Arial" w:eastAsia="Arial" w:cs="Arial"/>
          <w:i w:val="1"/>
          <w:iCs w:val="1"/>
          <w:color w:val="0070C0"/>
          <w:sz w:val="22"/>
          <w:szCs w:val="22"/>
          <w:lang w:val="en-US"/>
          <w:rPrChange w:author="Masha Thomas" w:date="2015-08-10T08:48:43.4982652" w:id="1496656809">
            <w:rPr>
              <w:rFonts w:ascii="Arial" w:hAnsi="Arial" w:cs="Arial"/>
              <w:i/>
              <w:color w:val="0070C0"/>
              <w:sz w:val="22"/>
              <w:szCs w:val="22"/>
              <w:lang w:val="en-US"/>
            </w:rPr>
          </w:rPrChange>
        </w:rPr>
        <w:t xml:space="preserve">agree with the reviewer. </w:t>
      </w:r>
      <w:r w:rsidRPr="5953A94B" w:rsidR="000D7BAF">
        <w:rPr>
          <w:rFonts w:ascii="Arial" w:hAnsi="Arial" w:eastAsia="Arial" w:cs="Arial"/>
          <w:i w:val="1"/>
          <w:iCs w:val="1"/>
          <w:color w:val="0070C0"/>
          <w:sz w:val="22"/>
          <w:szCs w:val="22"/>
          <w:lang w:val="en-US"/>
          <w:rPrChange w:author="Masha Thomas" w:date="2015-08-10T08:48:43.4982652" w:id="757506118">
            <w:rPr>
              <w:rFonts w:ascii="Arial" w:hAnsi="Arial" w:cs="Arial"/>
              <w:i/>
              <w:color w:val="0070C0"/>
              <w:sz w:val="22"/>
              <w:szCs w:val="22"/>
              <w:lang w:val="en-US"/>
            </w:rPr>
          </w:rPrChange>
        </w:rPr>
        <w:t xml:space="preserve">Parallelization of qPCR such as by </w:t>
      </w:r>
      <w:ins w:author="Dooley Steven" w:date="2015-08-06T08:07:00Z" w:id="64">
        <w:r w:rsidRPr="5953A94B" w:rsidR="004161D6">
          <w:rPr>
            <w:rFonts w:ascii="Arial" w:hAnsi="Arial" w:eastAsia="Arial" w:cs="Arial"/>
            <w:i w:val="1"/>
            <w:iCs w:val="1"/>
            <w:color w:val="0070C0"/>
            <w:sz w:val="22"/>
            <w:szCs w:val="22"/>
            <w:lang w:val="en-US"/>
            <w:rPrChange w:author="Masha Thomas" w:date="2015-08-10T08:48:43.4982652" w:id="266958282">
              <w:rPr>
                <w:rFonts w:ascii="Arial" w:hAnsi="Arial" w:cs="Arial"/>
                <w:i/>
                <w:color w:val="0070C0"/>
                <w:sz w:val="22"/>
                <w:szCs w:val="22"/>
                <w:lang w:val="en-US"/>
              </w:rPr>
            </w:rPrChange>
          </w:rPr>
          <w:t xml:space="preserve">the </w:t>
        </w:r>
      </w:ins>
      <w:r w:rsidRPr="5953A94B" w:rsidR="000D7BAF">
        <w:rPr>
          <w:rFonts w:ascii="Arial" w:hAnsi="Arial" w:eastAsia="Arial" w:cs="Arial"/>
          <w:i w:val="1"/>
          <w:iCs w:val="1"/>
          <w:color w:val="0070C0"/>
          <w:sz w:val="22"/>
          <w:szCs w:val="22"/>
          <w:lang w:val="en-US"/>
          <w:rPrChange w:author="Masha Thomas" w:date="2015-08-10T08:48:43.4982652" w:id="1581629948">
            <w:rPr>
              <w:rFonts w:ascii="Arial" w:hAnsi="Arial" w:cs="Arial"/>
              <w:i/>
              <w:color w:val="0070C0"/>
              <w:sz w:val="22"/>
              <w:szCs w:val="22"/>
              <w:lang w:val="en-US"/>
            </w:rPr>
          </w:rPrChange>
        </w:rPr>
        <w:t xml:space="preserve">microfluidic </w:t>
      </w:r>
      <w:proofErr w:type="spellStart"/>
      <w:r w:rsidRPr="5953A94B" w:rsidR="000D7BAF">
        <w:rPr>
          <w:rFonts w:ascii="Arial" w:hAnsi="Arial" w:eastAsia="Arial" w:cs="Arial"/>
          <w:i w:val="1"/>
          <w:iCs w:val="1"/>
          <w:color w:val="0070C0"/>
          <w:sz w:val="22"/>
          <w:szCs w:val="22"/>
          <w:lang w:val="en-US"/>
          <w:rPrChange w:author="Masha Thomas" w:date="2015-08-10T08:48:43.4982652" w:id="1048103488">
            <w:rPr>
              <w:rFonts w:ascii="Arial" w:hAnsi="Arial" w:cs="Arial"/>
              <w:i/>
              <w:color w:val="0070C0"/>
              <w:sz w:val="22"/>
              <w:szCs w:val="22"/>
              <w:lang w:val="en-US"/>
            </w:rPr>
          </w:rPrChange>
        </w:rPr>
        <w:t>Taqman</w:t>
      </w:r>
      <w:proofErr w:type="spellEnd"/>
      <w:r w:rsidRPr="5953A94B" w:rsidR="000D7BAF">
        <w:rPr>
          <w:rFonts w:ascii="Arial" w:hAnsi="Arial" w:eastAsia="Arial" w:cs="Arial"/>
          <w:i w:val="1"/>
          <w:iCs w:val="1"/>
          <w:color w:val="0070C0"/>
          <w:sz w:val="22"/>
          <w:szCs w:val="22"/>
          <w:lang w:val="en-US"/>
          <w:rPrChange w:author="Masha Thomas" w:date="2015-08-10T08:48:43.4982652" w:id="762279436">
            <w:rPr>
              <w:rFonts w:ascii="Arial" w:hAnsi="Arial" w:cs="Arial"/>
              <w:i/>
              <w:color w:val="0070C0"/>
              <w:sz w:val="22"/>
              <w:szCs w:val="22"/>
              <w:lang w:val="en-US"/>
            </w:rPr>
          </w:rPrChange>
        </w:rPr>
        <w:t xml:space="preserve"> </w:t>
      </w:r>
      <w:proofErr w:type="spellStart"/>
      <w:r w:rsidRPr="5953A94B" w:rsidR="000D7BAF">
        <w:rPr>
          <w:rFonts w:ascii="Arial" w:hAnsi="Arial" w:eastAsia="Arial" w:cs="Arial"/>
          <w:i w:val="1"/>
          <w:iCs w:val="1"/>
          <w:color w:val="0070C0"/>
          <w:sz w:val="22"/>
          <w:szCs w:val="22"/>
          <w:lang w:val="en-US"/>
          <w:rPrChange w:author="Masha Thomas" w:date="2015-08-10T08:48:43.4982652" w:id="1841458117">
            <w:rPr>
              <w:rFonts w:ascii="Arial" w:hAnsi="Arial" w:cs="Arial"/>
              <w:i/>
              <w:color w:val="0070C0"/>
              <w:sz w:val="22"/>
              <w:szCs w:val="22"/>
              <w:lang w:val="en-US"/>
            </w:rPr>
          </w:rPrChange>
        </w:rPr>
        <w:t>Fluidigm</w:t>
      </w:r>
      <w:proofErr w:type="spellEnd"/>
      <w:r w:rsidRPr="5953A94B" w:rsidR="000D7BAF">
        <w:rPr>
          <w:rFonts w:ascii="Arial" w:hAnsi="Arial" w:eastAsia="Arial" w:cs="Arial"/>
          <w:i w:val="1"/>
          <w:iCs w:val="1"/>
          <w:color w:val="0070C0"/>
          <w:sz w:val="22"/>
          <w:szCs w:val="22"/>
          <w:lang w:val="en-US"/>
          <w:rPrChange w:author="Masha Thomas" w:date="2015-08-10T08:48:43.4982652" w:id="1018627873">
            <w:rPr>
              <w:rFonts w:ascii="Arial" w:hAnsi="Arial" w:cs="Arial"/>
              <w:i/>
              <w:color w:val="0070C0"/>
              <w:sz w:val="22"/>
              <w:szCs w:val="22"/>
              <w:lang w:val="en-US"/>
            </w:rPr>
          </w:rPrChange>
        </w:rPr>
        <w:t xml:space="preserve"> </w:t>
      </w:r>
      <w:proofErr w:type="spellStart"/>
      <w:r w:rsidRPr="5953A94B" w:rsidR="000D7BAF">
        <w:rPr>
          <w:rFonts w:ascii="Arial" w:hAnsi="Arial" w:eastAsia="Arial" w:cs="Arial"/>
          <w:i w:val="1"/>
          <w:iCs w:val="1"/>
          <w:color w:val="0070C0"/>
          <w:sz w:val="22"/>
          <w:szCs w:val="22"/>
          <w:lang w:val="en-US"/>
          <w:rPrChange w:author="Masha Thomas" w:date="2015-08-10T08:48:43.4982652" w:id="1218041062">
            <w:rPr>
              <w:rFonts w:ascii="Arial" w:hAnsi="Arial" w:cs="Arial"/>
              <w:i/>
              <w:color w:val="0070C0"/>
              <w:sz w:val="22"/>
              <w:szCs w:val="22"/>
              <w:lang w:val="en-US"/>
            </w:rPr>
          </w:rPrChange>
        </w:rPr>
        <w:t>Biomark</w:t>
      </w:r>
      <w:proofErr w:type="spellEnd"/>
      <w:r w:rsidRPr="5953A94B" w:rsidR="000D7BAF">
        <w:rPr>
          <w:rFonts w:ascii="Arial" w:hAnsi="Arial" w:eastAsia="Arial" w:cs="Arial"/>
          <w:i w:val="1"/>
          <w:iCs w:val="1"/>
          <w:color w:val="0070C0"/>
          <w:sz w:val="22"/>
          <w:szCs w:val="22"/>
          <w:lang w:val="en-US"/>
          <w:rPrChange w:author="Masha Thomas" w:date="2015-08-10T08:48:43.4982652" w:id="381923467">
            <w:rPr>
              <w:rFonts w:ascii="Arial" w:hAnsi="Arial" w:cs="Arial"/>
              <w:i/>
              <w:color w:val="0070C0"/>
              <w:sz w:val="22"/>
              <w:szCs w:val="22"/>
              <w:lang w:val="en-US"/>
            </w:rPr>
          </w:rPrChange>
        </w:rPr>
        <w:t xml:space="preserve"> Platform enables evaluation of multiple transcripts in the samples treated under various conditions. Despite of advanced technologies, correct evaluation of the measurements remains challenging. We wanted to apply </w:t>
      </w:r>
      <w:proofErr w:type="spellStart"/>
      <w:r w:rsidRPr="5953A94B" w:rsidR="000D7BAF">
        <w:rPr>
          <w:rFonts w:ascii="Arial" w:hAnsi="Arial" w:eastAsia="Arial" w:cs="Arial"/>
          <w:i w:val="1"/>
          <w:iCs w:val="1"/>
          <w:color w:val="0070C0"/>
          <w:sz w:val="22"/>
          <w:szCs w:val="22"/>
          <w:lang w:val="en-US"/>
          <w:rPrChange w:author="Masha Thomas" w:date="2015-08-10T08:48:43.4982652" w:id="299140998">
            <w:rPr>
              <w:rFonts w:ascii="Arial" w:hAnsi="Arial" w:cs="Arial"/>
              <w:i/>
              <w:color w:val="0070C0"/>
              <w:sz w:val="22"/>
              <w:szCs w:val="22"/>
              <w:lang w:val="en-US"/>
            </w:rPr>
          </w:rPrChange>
        </w:rPr>
        <w:t>ΔΔCt</w:t>
      </w:r>
      <w:proofErr w:type="spellEnd"/>
      <w:r w:rsidRPr="5953A94B" w:rsidR="000D7BAF">
        <w:rPr>
          <w:rFonts w:ascii="Arial" w:hAnsi="Arial" w:eastAsia="Arial" w:cs="Arial"/>
          <w:i w:val="1"/>
          <w:iCs w:val="1"/>
          <w:color w:val="0070C0"/>
          <w:sz w:val="22"/>
          <w:szCs w:val="22"/>
          <w:lang w:val="en-US"/>
          <w:rPrChange w:author="Masha Thomas" w:date="2015-08-10T08:48:43.4982652" w:id="873797817">
            <w:rPr>
              <w:rFonts w:ascii="Arial" w:hAnsi="Arial" w:cs="Arial"/>
              <w:i/>
              <w:color w:val="0070C0"/>
              <w:sz w:val="22"/>
              <w:szCs w:val="22"/>
              <w:lang w:val="en-US"/>
            </w:rPr>
          </w:rPrChange>
        </w:rPr>
        <w:t xml:space="preserve"> method and therefore assessed expression of </w:t>
      </w:r>
      <w:ins w:author="Masha Thomas" w:date="2015-08-10T08:45:43.2748465" w:id="571325927">
        <w:r w:rsidRPr="5953A94B" w:rsidR="06112696">
          <w:rPr>
            <w:rFonts w:ascii="Arial" w:hAnsi="Arial" w:eastAsia="Arial" w:cs="Arial"/>
            <w:i w:val="1"/>
            <w:iCs w:val="1"/>
            <w:color w:val="0070C0"/>
            <w:sz w:val="22"/>
            <w:szCs w:val="22"/>
            <w:lang w:val="en-US"/>
            <w:rPrChange w:author="Masha Thomas" w:date="2015-08-10T08:48:43.4982652" w:id="532413779">
              <w:rPr>
                <w:rFonts w:ascii="Arial" w:hAnsi="Arial" w:cs="Arial"/>
                <w:i/>
                <w:color w:val="0070C0"/>
                <w:sz w:val="22"/>
                <w:szCs w:val="22"/>
                <w:lang w:val="en-US"/>
              </w:rPr>
            </w:rPrChange>
          </w:rPr>
          <w:t xml:space="preserve">two</w:t>
        </w:r>
      </w:ins>
      <w:del w:author="Masha Thomas" w:date="2015-08-10T08:45:43.2748465" w:id="874132848">
        <w:r w:rsidRPr="00746287" w:rsidDel="06112696" w:rsidR="000D7BAF">
          <w:rPr>
            <w:rFonts w:ascii="Arial" w:hAnsi="Arial" w:cs="Arial"/>
            <w:i/>
            <w:color w:val="0070C0"/>
            <w:sz w:val="22"/>
            <w:szCs w:val="22"/>
            <w:lang w:val="en-US"/>
          </w:rPr>
          <w:delText xml:space="preserve">several</w:delText>
        </w:r>
      </w:del>
      <w:r w:rsidRPr="5953A94B" w:rsidR="000D7BAF">
        <w:rPr>
          <w:rFonts w:ascii="Arial" w:hAnsi="Arial" w:eastAsia="Arial" w:cs="Arial"/>
          <w:i w:val="1"/>
          <w:iCs w:val="1"/>
          <w:color w:val="0070C0"/>
          <w:sz w:val="22"/>
          <w:szCs w:val="22"/>
          <w:lang w:val="en-US"/>
          <w:rPrChange w:author="Masha Thomas" w:date="2015-08-10T08:48:43.4982652" w:id="1279544315">
            <w:rPr>
              <w:rFonts w:ascii="Arial" w:hAnsi="Arial" w:cs="Arial"/>
              <w:i/>
              <w:color w:val="0070C0"/>
              <w:sz w:val="22"/>
              <w:szCs w:val="22"/>
              <w:lang w:val="en-US"/>
            </w:rPr>
          </w:rPrChange>
        </w:rPr>
        <w:t xml:space="preserve"> reference genes</w:t>
      </w:r>
      <w:del w:author="Masha Thomas" w:date="2015-08-10T08:45:43.2748465" w:id="2111611214">
        <w:r w:rsidRPr="00746287" w:rsidDel="06112696" w:rsidR="000D7BAF">
          <w:rPr>
            <w:rFonts w:ascii="Arial" w:hAnsi="Arial" w:cs="Arial"/>
            <w:i/>
            <w:color w:val="0070C0"/>
            <w:sz w:val="22"/>
            <w:szCs w:val="22"/>
            <w:lang w:val="en-US"/>
          </w:rPr>
          <w:delText xml:space="preserve"> (RGs)</w:delText>
        </w:r>
      </w:del>
      <w:r w:rsidRPr="5953A94B" w:rsidR="000D7BAF">
        <w:rPr>
          <w:rFonts w:ascii="Arial" w:hAnsi="Arial" w:eastAsia="Arial" w:cs="Arial"/>
          <w:i w:val="1"/>
          <w:iCs w:val="1"/>
          <w:color w:val="0070C0"/>
          <w:sz w:val="22"/>
          <w:szCs w:val="22"/>
          <w:lang w:val="en-US"/>
          <w:rPrChange w:author="Masha Thomas" w:date="2015-08-10T08:48:43.4982652" w:id="1228304560">
            <w:rPr>
              <w:rFonts w:ascii="Arial" w:hAnsi="Arial" w:cs="Arial"/>
              <w:i/>
              <w:color w:val="0070C0"/>
              <w:sz w:val="22"/>
              <w:szCs w:val="22"/>
              <w:lang w:val="en-US"/>
            </w:rPr>
          </w:rPrChange>
        </w:rPr>
        <w:t xml:space="preserve"> in order to find the stable one</w:t>
      </w:r>
      <w:del w:author="Masha Thomas" w:date="2015-08-10T08:45:43.2748465" w:id="1891750375">
        <w:r w:rsidRPr="06112696" w:rsidDel="06112696" w:rsidR="000D7BAF">
          <w:rPr>
            <w:rFonts w:ascii="Arial" w:hAnsi="Arial" w:eastAsia="Arial" w:cs="Arial"/>
            <w:i w:val="1"/>
            <w:iCs w:val="1"/>
            <w:color w:val="0070C0"/>
            <w:sz w:val="22"/>
            <w:szCs w:val="22"/>
            <w:lang w:val="en-US"/>
            <w:rPrChange w:author="Masha Thomas" w:date="2015-08-10T08:45:43.2748465" w:id="2069187298">
              <w:rPr>
                <w:rFonts w:ascii="Arial" w:hAnsi="Arial" w:cs="Arial"/>
                <w:i/>
                <w:color w:val="0070C0"/>
                <w:sz w:val="22"/>
                <w:szCs w:val="22"/>
                <w:lang w:val="en-US"/>
              </w:rPr>
            </w:rPrChange>
          </w:rPr>
          <w:delText xml:space="preserve"> and/or use</w:delText>
        </w:r>
      </w:del>
      <w:ins w:author="Dooley Steven" w:date="2015-08-06T08:07:00Z" w:id="65">
        <w:del w:author="Masha Thomas" w:date="2015-08-10T08:45:43.2748465" w:id="1530960780">
          <w:r w:rsidDel="06112696" w:rsidR="00CB0CE1">
            <w:rPr>
              <w:rFonts w:ascii="Arial" w:hAnsi="Arial" w:cs="Arial"/>
              <w:i/>
              <w:color w:val="0070C0"/>
              <w:sz w:val="22"/>
              <w:szCs w:val="22"/>
              <w:lang w:val="en-US"/>
            </w:rPr>
            <w:delText xml:space="preserve"> the</w:delText>
          </w:r>
        </w:del>
      </w:ins>
      <w:del w:author="Masha Thomas" w:date="2015-08-10T08:45:43.2748465" w:id="974048242">
        <w:r w:rsidRPr="00746287" w:rsidDel="06112696" w:rsidR="000D7BAF">
          <w:rPr>
            <w:rFonts w:ascii="Arial" w:hAnsi="Arial" w:cs="Arial"/>
            <w:i/>
            <w:color w:val="0070C0"/>
            <w:sz w:val="22"/>
            <w:szCs w:val="22"/>
            <w:lang w:val="en-US"/>
          </w:rPr>
          <w:delText xml:space="preserve"> </w:delText>
        </w:r>
      </w:del>
      <w:proofErr w:type="spellStart"/>
      <w:del w:author="Masha Thomas" w:date="2015-08-10T08:45:43.2748465" w:id="1074306894">
        <w:r w:rsidRPr="00746287" w:rsidDel="06112696" w:rsidR="000D7BAF">
          <w:rPr>
            <w:rFonts w:ascii="Arial" w:hAnsi="Arial" w:cs="Arial"/>
            <w:i/>
            <w:color w:val="0070C0"/>
            <w:sz w:val="22"/>
            <w:szCs w:val="22"/>
            <w:lang w:val="en-US"/>
          </w:rPr>
          <w:delText>GeNorm</w:delText>
        </w:r>
      </w:del>
      <w:proofErr w:type="spellEnd"/>
      <w:del w:author="Masha Thomas" w:date="2015-08-10T08:45:43.2748465" w:id="1176209429">
        <w:r w:rsidRPr="00746287" w:rsidDel="06112696" w:rsidR="000D7BAF">
          <w:rPr>
            <w:rFonts w:ascii="Arial" w:hAnsi="Arial" w:cs="Arial"/>
            <w:i/>
            <w:color w:val="0070C0"/>
            <w:sz w:val="22"/>
            <w:szCs w:val="22"/>
            <w:lang w:val="en-US"/>
          </w:rPr>
          <w:delText xml:space="preserve"> approach by normalizing the expression levels to the average levels of several housekeeping genes</w:delText>
        </w:r>
      </w:del>
      <w:r w:rsidRPr="5953A94B" w:rsidR="000D7BAF">
        <w:rPr>
          <w:rFonts w:ascii="Arial" w:hAnsi="Arial" w:eastAsia="Arial" w:cs="Arial"/>
          <w:i w:val="1"/>
          <w:iCs w:val="1"/>
          <w:color w:val="0070C0"/>
          <w:sz w:val="22"/>
          <w:szCs w:val="22"/>
          <w:lang w:val="en-US"/>
          <w:rPrChange w:author="Masha Thomas" w:date="2015-08-10T08:48:43.4982652" w:id="1430732295">
            <w:rPr>
              <w:rFonts w:ascii="Arial" w:hAnsi="Arial" w:cs="Arial"/>
              <w:i/>
              <w:color w:val="0070C0"/>
              <w:sz w:val="22"/>
              <w:szCs w:val="22"/>
              <w:lang w:val="en-US"/>
            </w:rPr>
          </w:rPrChange>
        </w:rPr>
        <w:t xml:space="preserve">. We accurately controlled the expression levels of </w:t>
      </w:r>
      <w:proofErr w:type="spellStart"/>
      <w:proofErr w:type="gramStart"/>
      <w:r w:rsidRPr="5953A94B" w:rsidR="000D7BAF">
        <w:rPr>
          <w:rFonts w:ascii="Arial" w:hAnsi="Arial" w:eastAsia="Arial" w:cs="Arial"/>
          <w:i w:val="1"/>
          <w:iCs w:val="1"/>
          <w:color w:val="0070C0"/>
          <w:sz w:val="22"/>
          <w:szCs w:val="22"/>
          <w:lang w:val="en-US"/>
          <w:rPrChange w:author="Masha Thomas" w:date="2015-08-10T08:48:43.4982652" w:id="1555518408">
            <w:rPr>
              <w:rFonts w:ascii="Arial" w:hAnsi="Arial" w:cs="Arial"/>
              <w:i/>
              <w:color w:val="0070C0"/>
              <w:sz w:val="22"/>
              <w:szCs w:val="22"/>
              <w:lang w:val="en-US"/>
            </w:rPr>
          </w:rPrChange>
        </w:rPr>
        <w:t>Gapdh</w:t>
      </w:r>
      <w:ins w:author="Masha Thomas" w:date="2015-08-10T08:45:43.2748465" w:id="343177669">
        <w:r w:rsidRPr="5953A94B" w:rsidR="06112696">
          <w:rPr>
            <w:rFonts w:ascii="Arial" w:hAnsi="Arial" w:eastAsia="Arial" w:cs="Arial"/>
            <w:i w:val="1"/>
            <w:iCs w:val="1"/>
            <w:color w:val="0070C0"/>
            <w:sz w:val="22"/>
            <w:szCs w:val="22"/>
            <w:lang w:val="en-US"/>
            <w:rPrChange w:author="Masha Thomas" w:date="2015-08-10T08:48:43.4982652" w:id="286506993">
              <w:rPr>
                <w:rFonts w:ascii="Arial" w:hAnsi="Arial" w:cs="Arial"/>
                <w:i/>
                <w:color w:val="0070C0"/>
                <w:sz w:val="22"/>
                <w:szCs w:val="22"/>
                <w:lang w:val="en-US"/>
              </w:rPr>
            </w:rPrChange>
          </w:rPr>
          <w:t xml:space="preserve"> and Actb </w:t>
        </w:r>
      </w:ins>
      <w:proofErr w:type="spellEnd"/>
      <w:del w:author="Masha Thomas" w:date="2015-08-10T08:45:43.2748465" w:id="257832100">
        <w:r w:rsidRPr="00746287" w:rsidDel="06112696" w:rsidR="000D7BAF">
          <w:rPr>
            <w:rFonts w:ascii="Arial" w:hAnsi="Arial" w:cs="Arial"/>
            <w:i/>
            <w:color w:val="0070C0"/>
            <w:sz w:val="22"/>
            <w:szCs w:val="22"/>
            <w:lang w:val="en-US"/>
          </w:rPr>
          <w:delText xml:space="preserve">, </w:delText>
        </w:r>
        <w:r w:rsidRPr="00746287" w:rsidDel="06112696" w:rsidR="000D7BAF">
          <w:rPr>
            <w:rFonts w:ascii="Arial" w:hAnsi="Arial" w:cs="Arial"/>
            <w:i/>
            <w:color w:val="0070C0"/>
            <w:sz w:val="22"/>
            <w:szCs w:val="22"/>
            <w:lang w:val="en-US"/>
          </w:rPr>
          <w:delText>….</w:delText>
        </w:r>
      </w:del>
      <w:proofErr w:type="gramEnd"/>
      <w:ins w:author="Dooley Steven" w:date="2015-08-06T08:08:00Z" w:id="67">
        <w:del w:author="Masha Thomas" w:date="2015-08-10T08:45:43.2748465" w:id="1611989653">
          <w:r w:rsidDel="06112696" w:rsidR="00CB0CE1">
            <w:rPr>
              <w:rFonts w:ascii="Arial" w:hAnsi="Arial" w:cs="Arial"/>
              <w:i/>
              <w:color w:val="0070C0"/>
              <w:sz w:val="22"/>
              <w:szCs w:val="22"/>
              <w:lang w:val="en-US"/>
            </w:rPr>
            <w:delText xml:space="preserve"> </w:delText>
          </w:r>
        </w:del>
      </w:ins>
      <w:proofErr w:type="gramStart"/>
      <w:r w:rsidRPr="5953A94B" w:rsidR="000D7BAF">
        <w:rPr>
          <w:rFonts w:ascii="Arial" w:hAnsi="Arial" w:eastAsia="Arial" w:cs="Arial"/>
          <w:i w:val="1"/>
          <w:iCs w:val="1"/>
          <w:color w:val="0070C0"/>
          <w:sz w:val="22"/>
          <w:szCs w:val="22"/>
          <w:lang w:val="en-US"/>
          <w:rPrChange w:author="Masha Thomas" w:date="2015-08-10T08:48:43.4982652" w:id="499288591">
            <w:rPr>
              <w:rFonts w:ascii="Arial" w:hAnsi="Arial" w:cs="Arial"/>
              <w:i/>
              <w:color w:val="0070C0"/>
              <w:sz w:val="22"/>
              <w:szCs w:val="22"/>
              <w:lang w:val="en-US"/>
            </w:rPr>
          </w:rPrChange>
        </w:rPr>
        <w:t>over</w:t>
      </w:r>
      <w:proofErr w:type="gramEnd"/>
      <w:r w:rsidRPr="5953A94B" w:rsidR="000D7BAF">
        <w:rPr>
          <w:rFonts w:ascii="Arial" w:hAnsi="Arial" w:eastAsia="Arial" w:cs="Arial"/>
          <w:i w:val="1"/>
          <w:iCs w:val="1"/>
          <w:color w:val="0070C0"/>
          <w:sz w:val="22"/>
          <w:szCs w:val="22"/>
          <w:lang w:val="en-US"/>
          <w:rPrChange w:author="Masha Thomas" w:date="2015-08-10T08:48:43.4982652" w:id="1306318725">
            <w:rPr>
              <w:rFonts w:ascii="Arial" w:hAnsi="Arial" w:cs="Arial"/>
              <w:i/>
              <w:color w:val="0070C0"/>
              <w:sz w:val="22"/>
              <w:szCs w:val="22"/>
              <w:lang w:val="en-US"/>
            </w:rPr>
          </w:rPrChange>
        </w:rPr>
        <w:t xml:space="preserve"> the time period an</w:t>
      </w:r>
      <w:r w:rsidRPr="5953A94B" w:rsidR="00746287">
        <w:rPr>
          <w:rFonts w:ascii="Arial" w:hAnsi="Arial" w:eastAsia="Arial" w:cs="Arial"/>
          <w:i w:val="1"/>
          <w:iCs w:val="1"/>
          <w:color w:val="0070C0"/>
          <w:sz w:val="22"/>
          <w:szCs w:val="22"/>
          <w:lang w:val="en-US"/>
          <w:rPrChange w:author="Masha Thomas" w:date="2015-08-10T08:48:43.4982652" w:id="1770726179">
            <w:rPr>
              <w:rFonts w:ascii="Arial" w:hAnsi="Arial" w:cs="Arial"/>
              <w:i/>
              <w:color w:val="0070C0"/>
              <w:sz w:val="22"/>
              <w:szCs w:val="22"/>
              <w:lang w:val="en-US"/>
            </w:rPr>
          </w:rPrChange>
        </w:rPr>
        <w:t xml:space="preserve">d </w:t>
      </w:r>
      <w:ins w:author="Masha Thomas" w:date="2015-08-10T08:46:43.1627904" w:id="477138303">
        <w:r w:rsidRPr="5953A94B" w:rsidR="1ABC13EB">
          <w:rPr>
            <w:rFonts w:ascii="Arial" w:hAnsi="Arial" w:eastAsia="Arial" w:cs="Arial"/>
            <w:i w:val="1"/>
            <w:iCs w:val="1"/>
            <w:color w:val="0070C0"/>
            <w:sz w:val="22"/>
            <w:szCs w:val="22"/>
            <w:lang w:val="en-US"/>
            <w:rPrChange w:author="Masha Thomas" w:date="2015-08-10T08:48:43.4982652" w:id="1251372033">
              <w:rPr>
                <w:rFonts w:ascii="Arial" w:hAnsi="Arial" w:cs="Arial"/>
                <w:i/>
                <w:color w:val="0070C0"/>
                <w:sz w:val="22"/>
                <w:szCs w:val="22"/>
                <w:lang w:val="en-US"/>
              </w:rPr>
            </w:rPrChange>
          </w:rPr>
          <w:t xml:space="preserve">their variability between different Fluidigm runs </w:t>
        </w:r>
        <w:r w:rsidRPr="5953A94B" w:rsidR="1ABC13EB">
          <w:rPr>
            <w:rFonts w:ascii="Arial" w:hAnsi="Arial" w:eastAsia="Arial" w:cs="Arial"/>
            <w:i w:val="1"/>
            <w:iCs w:val="1"/>
            <w:color w:val="0070C0"/>
            <w:sz w:val="22"/>
            <w:szCs w:val="22"/>
            <w:lang w:val="en-US"/>
            <w:rPrChange w:author="Masha Thomas" w:date="2015-08-10T08:48:43.4982652" w:id="1219812286">
              <w:rPr>
                <w:rFonts w:ascii="Arial" w:hAnsi="Arial" w:cs="Arial"/>
                <w:i/>
                <w:color w:val="0070C0"/>
                <w:sz w:val="22"/>
                <w:szCs w:val="22"/>
                <w:lang w:val="en-US"/>
              </w:rPr>
            </w:rPrChange>
          </w:rPr>
          <w:t>an</w:t>
        </w:r>
      </w:ins>
      <w:del w:author="Masha Thomas" w:date="2015-08-10T08:46:43.1627904" w:id="549613948">
        <w:r w:rsidRPr="06112696" w:rsidDel="1ABC13EB" w:rsidR="00746287">
          <w:rPr>
            <w:rFonts w:ascii="Arial" w:hAnsi="Arial" w:eastAsia="Arial" w:cs="Arial"/>
            <w:i w:val="1"/>
            <w:iCs w:val="1"/>
            <w:color w:val="0070C0"/>
            <w:sz w:val="22"/>
            <w:szCs w:val="22"/>
            <w:lang w:val="en-US"/>
            <w:rPrChange w:author="Masha Thomas" w:date="2015-08-10T08:45:43.2748465" w:id="559025305">
              <w:rPr>
                <w:rFonts w:ascii="Arial" w:hAnsi="Arial" w:cs="Arial"/>
                <w:i/>
                <w:color w:val="0070C0"/>
                <w:sz w:val="22"/>
                <w:szCs w:val="22"/>
                <w:lang w:val="en-US"/>
              </w:rPr>
            </w:rPrChange>
          </w:rPr>
          <w:delText xml:space="preserve">normalize</w:delText>
        </w:r>
      </w:del>
      <w:r w:rsidRPr="5953A94B" w:rsidR="00746287">
        <w:rPr>
          <w:rFonts w:ascii="Arial" w:hAnsi="Arial" w:eastAsia="Arial" w:cs="Arial"/>
          <w:i w:val="1"/>
          <w:iCs w:val="1"/>
          <w:color w:val="0070C0"/>
          <w:sz w:val="22"/>
          <w:szCs w:val="22"/>
          <w:lang w:val="en-US"/>
          <w:rPrChange w:author="Masha Thomas" w:date="2015-08-10T08:48:43.4982652" w:id="188919515">
            <w:rPr>
              <w:rFonts w:ascii="Arial" w:hAnsi="Arial" w:cs="Arial"/>
              <w:i/>
              <w:color w:val="0070C0"/>
              <w:sz w:val="22"/>
              <w:szCs w:val="22"/>
              <w:lang w:val="en-US"/>
            </w:rPr>
          </w:rPrChange>
        </w:rPr>
        <w:t xml:space="preserve">d </w:t>
      </w:r>
      <w:ins w:author="Masha Thomas" w:date="2015-08-10T08:46:43.1627904" w:id="1256778390">
        <w:r w:rsidRPr="5953A94B" w:rsidR="1ABC13EB">
          <w:rPr>
            <w:rFonts w:ascii="Arial" w:hAnsi="Arial" w:eastAsia="Arial" w:cs="Arial"/>
            <w:i w:val="1"/>
            <w:iCs w:val="1"/>
            <w:color w:val="0070C0"/>
            <w:sz w:val="22"/>
            <w:szCs w:val="22"/>
            <w:lang w:val="en-US"/>
            <w:rPrChange w:author="Masha Thomas" w:date="2015-08-10T08:48:43.4982652" w:id="1789182287">
              <w:rPr>
                <w:rFonts w:ascii="Arial" w:hAnsi="Arial" w:cs="Arial"/>
                <w:i/>
                <w:color w:val="0070C0"/>
                <w:sz w:val="22"/>
                <w:szCs w:val="22"/>
                <w:lang w:val="en-US"/>
              </w:rPr>
            </w:rPrChange>
          </w:rPr>
          <w:t>cho</w:t>
        </w:r>
      </w:ins>
      <w:ins w:author="Masha Thomas" w:date="2015-08-10T08:48:43.4982652" w:id="1933544401">
        <w:r w:rsidRPr="5953A94B" w:rsidR="52148E38">
          <w:rPr>
            <w:rFonts w:ascii="Arial" w:hAnsi="Arial" w:eastAsia="Arial" w:cs="Arial"/>
            <w:i w:val="1"/>
            <w:iCs w:val="1"/>
            <w:color w:val="0070C0"/>
            <w:sz w:val="22"/>
            <w:szCs w:val="22"/>
            <w:lang w:val="en-US"/>
            <w:rPrChange w:author="Masha Thomas" w:date="2015-08-10T08:48:43.4982652" w:id="815134275">
              <w:rPr>
                <w:rFonts w:ascii="Arial" w:hAnsi="Arial" w:cs="Arial"/>
                <w:i/>
                <w:color w:val="0070C0"/>
                <w:sz w:val="22"/>
                <w:szCs w:val="22"/>
                <w:lang w:val="en-US"/>
              </w:rPr>
            </w:rPrChange>
          </w:rPr>
          <w:t>se Gapdh for normalization due to its stability.</w:t>
        </w:r>
      </w:ins>
      <w:ins w:author="Masha Thomas" w:date="2015-08-10T08:46:43.1627904" w:id="44003315">
        <w:r w:rsidRPr="5953A94B" w:rsidR="00746287">
          <w:rPr>
            <w:rFonts w:ascii="Arial" w:hAnsi="Arial" w:eastAsia="Arial" w:cs="Arial"/>
            <w:i w:val="1"/>
            <w:iCs w:val="1"/>
            <w:color w:val="0070C0"/>
            <w:sz w:val="22"/>
            <w:szCs w:val="22"/>
            <w:lang w:val="en-US"/>
            <w:rPrChange w:author="Masha Thomas" w:date="2015-08-10T08:48:43.4982652" w:id="1097944706">
              <w:rPr>
                <w:rFonts w:ascii="Arial" w:hAnsi="Arial" w:cs="Arial"/>
                <w:i/>
                <w:color w:val="0070C0"/>
                <w:sz w:val="22"/>
                <w:szCs w:val="22"/>
                <w:lang w:val="en-US"/>
              </w:rPr>
            </w:rPrChange>
          </w:rPr>
          <w:t xml:space="preserve"> We assure that the normalization approach does not affect the main results of our evaluation.</w:t>
        </w:r>
      </w:ins>
    </w:p>
    <w:p w:rsidRPr="00A41531" w:rsidR="00110505" w:rsidP="00110505" w:rsidRDefault="00110505" w14:paraId="67842B70" w14:textId="77777777">
      <w:pPr>
        <w:rPr>
          <w:rFonts w:ascii="Arial" w:hAnsi="Arial" w:cs="Arial"/>
          <w:sz w:val="22"/>
          <w:szCs w:val="22"/>
          <w:lang w:val="en-US"/>
        </w:rPr>
      </w:pPr>
      <w:r w:rsidRPr="00A41531">
        <w:rPr>
          <w:rFonts w:ascii="Arial" w:hAnsi="Arial" w:eastAsia="Times New Roman" w:cs="Arial"/>
          <w:i/>
          <w:color w:val="0070C0"/>
          <w:sz w:val="22"/>
          <w:szCs w:val="22"/>
          <w:u w:val="single"/>
          <w:lang w:val="en-US" w:eastAsia="en-US"/>
        </w:rPr>
        <w:t xml:space="preserve">Changes in the manuscript: </w:t>
      </w:r>
      <w:r>
        <w:rPr>
          <w:rFonts w:ascii="Arial" w:hAnsi="Arial" w:eastAsia="Times New Roman" w:cs="Arial"/>
          <w:i/>
          <w:color w:val="0070C0"/>
          <w:sz w:val="22"/>
          <w:szCs w:val="22"/>
          <w:u w:val="single"/>
          <w:lang w:val="en-US" w:eastAsia="en-US"/>
        </w:rPr>
        <w:t>none</w:t>
      </w:r>
    </w:p>
    <w:p w:rsidRPr="00110505" w:rsidR="00A41531" w:rsidP="00A41531" w:rsidRDefault="00A41531" w14:paraId="54836737" w14:textId="77777777">
      <w:pPr>
        <w:rPr>
          <w:rFonts w:ascii="Arial" w:hAnsi="Arial" w:cs="Arial"/>
          <w:sz w:val="22"/>
          <w:szCs w:val="22"/>
          <w:lang w:val="en-US"/>
        </w:rPr>
      </w:pPr>
    </w:p>
    <w:p w:rsidR="00A41531" w:rsidP="00746287" w:rsidRDefault="00A41531" w14:paraId="501B88AA" w14:textId="77777777">
      <w:pPr>
        <w:rPr>
          <w:rFonts w:ascii="Arial" w:hAnsi="Arial" w:cs="Arial"/>
          <w:b/>
          <w:sz w:val="22"/>
          <w:lang w:val="en-GB"/>
        </w:rPr>
      </w:pPr>
      <w:r w:rsidRPr="00746287">
        <w:rPr>
          <w:rFonts w:ascii="Arial" w:hAnsi="Arial" w:cs="Arial"/>
          <w:b/>
          <w:sz w:val="22"/>
          <w:lang w:val="en-GB"/>
        </w:rPr>
        <w:t xml:space="preserve">- The authors state a delta </w:t>
      </w:r>
      <w:proofErr w:type="spellStart"/>
      <w:r w:rsidRPr="00746287">
        <w:rPr>
          <w:rFonts w:ascii="Arial" w:hAnsi="Arial" w:cs="Arial"/>
          <w:b/>
          <w:sz w:val="22"/>
          <w:lang w:val="en-GB"/>
        </w:rPr>
        <w:t>delta</w:t>
      </w:r>
      <w:proofErr w:type="spellEnd"/>
      <w:r w:rsidRPr="00746287">
        <w:rPr>
          <w:rFonts w:ascii="Arial" w:hAnsi="Arial" w:cs="Arial"/>
          <w:b/>
          <w:sz w:val="22"/>
          <w:lang w:val="en-GB"/>
        </w:rPr>
        <w:t xml:space="preserve"> CT of approx. 17 between IL28b and </w:t>
      </w:r>
      <w:proofErr w:type="spellStart"/>
      <w:r w:rsidRPr="00746287">
        <w:rPr>
          <w:rFonts w:ascii="Arial" w:hAnsi="Arial" w:cs="Arial"/>
          <w:b/>
          <w:sz w:val="22"/>
          <w:lang w:val="en-GB"/>
        </w:rPr>
        <w:t>Gapdh</w:t>
      </w:r>
      <w:proofErr w:type="spellEnd"/>
      <w:r w:rsidRPr="00746287">
        <w:rPr>
          <w:rFonts w:ascii="Arial" w:hAnsi="Arial" w:cs="Arial"/>
          <w:b/>
          <w:sz w:val="22"/>
          <w:lang w:val="en-GB"/>
        </w:rPr>
        <w:t xml:space="preserve"> (Fig. 6K, 5d).</w:t>
      </w:r>
      <w:r w:rsidR="00746287">
        <w:rPr>
          <w:rFonts w:ascii="Arial" w:hAnsi="Arial" w:cs="Arial"/>
          <w:b/>
          <w:sz w:val="22"/>
          <w:lang w:val="en-GB"/>
        </w:rPr>
        <w:t xml:space="preserve"> </w:t>
      </w:r>
      <w:proofErr w:type="gramStart"/>
      <w:r w:rsidRPr="00746287">
        <w:rPr>
          <w:rFonts w:ascii="Arial" w:hAnsi="Arial" w:cs="Arial"/>
          <w:b/>
          <w:sz w:val="22"/>
          <w:lang w:val="en-GB"/>
        </w:rPr>
        <w:t>This is a rather large difference and would mean that IL28b appears around the qPCR cycle 5 already.</w:t>
      </w:r>
      <w:proofErr w:type="gramEnd"/>
      <w:r w:rsidRPr="00746287">
        <w:rPr>
          <w:rFonts w:ascii="Arial" w:hAnsi="Arial" w:cs="Arial"/>
          <w:b/>
          <w:sz w:val="22"/>
          <w:lang w:val="en-GB"/>
        </w:rPr>
        <w:t xml:space="preserve"> This </w:t>
      </w:r>
      <w:proofErr w:type="gramStart"/>
      <w:r w:rsidRPr="00746287">
        <w:rPr>
          <w:rFonts w:ascii="Arial" w:hAnsi="Arial" w:cs="Arial"/>
          <w:b/>
          <w:sz w:val="22"/>
          <w:lang w:val="en-GB"/>
        </w:rPr>
        <w:t>should be checked</w:t>
      </w:r>
      <w:proofErr w:type="gramEnd"/>
      <w:r w:rsidRPr="00746287">
        <w:rPr>
          <w:rFonts w:ascii="Arial" w:hAnsi="Arial" w:cs="Arial"/>
          <w:b/>
          <w:sz w:val="22"/>
          <w:lang w:val="en-GB"/>
        </w:rPr>
        <w:t>. What is the primer efficiency for IL28b? Maybe it is unusually high.</w:t>
      </w:r>
    </w:p>
    <w:p w:rsidR="00746287" w:rsidP="00746287" w:rsidRDefault="00746287" w14:paraId="4B56B9E0" w14:textId="77777777">
      <w:pPr>
        <w:rPr>
          <w:rFonts w:ascii="Arial" w:hAnsi="Arial" w:cs="Arial"/>
          <w:b/>
          <w:sz w:val="22"/>
          <w:lang w:val="en-GB"/>
        </w:rPr>
      </w:pPr>
    </w:p>
    <w:p w:rsidRPr="00746287" w:rsidR="00746287" w:rsidDel="5965C7B5" w:rsidP="00746287" w:rsidRDefault="00746287" w14:paraId="5925913A" w14:textId="2D0A5D54">
      <w:pPr>
        <w:rPr>
          <w:del w:author="Masha Thomas" w:date="2015-08-06T08:38:00Z" w:id="68"/>
          <w:rFonts w:ascii="Arial" w:hAnsi="Arial" w:cs="Arial"/>
          <w:i/>
          <w:color w:val="0070C0"/>
          <w:sz w:val="22"/>
          <w:szCs w:val="22"/>
          <w:lang w:val="en-US"/>
        </w:rPr>
      </w:pPr>
      <w:del w:author="Masha Thomas" w:date="2015-08-06T08:38:00Z" w:id="69">
        <w:r w:rsidRPr="00110505" w:rsidDel="5965C7B5">
          <w:rPr>
            <w:rFonts w:ascii="Arial" w:hAnsi="Arial" w:eastAsia="Times New Roman" w:cs="Arial"/>
            <w:i/>
            <w:color w:val="0070C0"/>
            <w:sz w:val="22"/>
            <w:szCs w:val="22"/>
            <w:u w:val="single"/>
            <w:lang w:val="en-US" w:eastAsia="en-US"/>
          </w:rPr>
          <w:lastRenderedPageBreak/>
          <w:delText>Answer:</w:delText>
        </w:r>
        <w:r w:rsidRPr="00110505" w:rsidDel="5965C7B5">
          <w:rPr>
            <w:rFonts w:ascii="Arial" w:hAnsi="Arial" w:cs="Arial"/>
            <w:sz w:val="22"/>
            <w:szCs w:val="22"/>
            <w:lang w:val="en-US"/>
          </w:rPr>
          <w:delText xml:space="preserve"> </w:delText>
        </w:r>
      </w:del>
      <w:ins w:author="Dooley Steven" w:date="2015-08-06T08:09:00Z" w:id="70">
        <w:del w:author="Masha Thomas" w:date="2015-08-06T08:38:00Z" w:id="71">
          <w:r w:rsidDel="5965C7B5" w:rsidR="00CB0CE1">
            <w:rPr>
              <w:rFonts w:ascii="Arial" w:hAnsi="Arial" w:cs="Arial"/>
              <w:i/>
              <w:color w:val="0070C0"/>
              <w:sz w:val="22"/>
              <w:szCs w:val="22"/>
              <w:lang w:val="en-US"/>
            </w:rPr>
            <w:delText>W</w:delText>
          </w:r>
        </w:del>
      </w:ins>
      <w:del w:author="Masha Thomas" w:date="2015-08-06T08:38:00Z" w:id="72">
        <w:r w:rsidRPr="00746287" w:rsidDel="5965C7B5">
          <w:rPr>
            <w:rFonts w:ascii="Arial" w:hAnsi="Arial" w:cs="Arial"/>
            <w:i/>
            <w:color w:val="0070C0"/>
            <w:sz w:val="22"/>
            <w:szCs w:val="22"/>
            <w:lang w:val="en-US"/>
          </w:rPr>
          <w:delText>e totally agree with the reviewer. Parallelization of qPCR such as by microfluidic Taqman Fluidigm Biomark Platform enables evaluation of multiple transcripts in the samples treated under various conditions. Despite of advanced technologies, correct evaluation of the measurements remains challenging. We wanted to apply ΔΔCt method and therefore assessed expression of several reference genes (RGs) in order to find the stable one and/or use GeNorm approach by normalizing the expression levels to the average levels of several housekeeping genes. We accurately controlled the expression levels of Gapdh, ….over the time period and normalized the expression levels of the experimental genes to several/mean of RGs. We assure that the normalization approach does not affect the main results of our evaluation.</w:delText>
        </w:r>
      </w:del>
    </w:p>
    <w:p w:rsidRPr="00A41531" w:rsidR="00746287" w:rsidDel="5965C7B5" w:rsidP="00746287" w:rsidRDefault="00746287" w14:paraId="11414985" w14:textId="77777777">
      <w:pPr>
        <w:rPr>
          <w:del w:author="Masha Thomas" w:date="2015-08-06T08:38:00Z" w:id="73"/>
          <w:rFonts w:ascii="Arial" w:hAnsi="Arial" w:cs="Arial"/>
          <w:sz w:val="22"/>
          <w:szCs w:val="22"/>
          <w:lang w:val="en-US"/>
        </w:rPr>
      </w:pPr>
      <w:del w:author="Masha Thomas" w:date="2015-08-06T08:38:00Z" w:id="74">
        <w:r w:rsidRPr="00A41531" w:rsidDel="5965C7B5">
          <w:rPr>
            <w:rFonts w:ascii="Arial" w:hAnsi="Arial" w:eastAsia="Times New Roman" w:cs="Arial"/>
            <w:i/>
            <w:color w:val="0070C0"/>
            <w:sz w:val="22"/>
            <w:szCs w:val="22"/>
            <w:u w:val="single"/>
            <w:lang w:val="en-US" w:eastAsia="en-US"/>
          </w:rPr>
          <w:delText xml:space="preserve">Changes in the manuscript: </w:delText>
        </w:r>
        <w:r w:rsidDel="5965C7B5">
          <w:rPr>
            <w:rFonts w:ascii="Arial" w:hAnsi="Arial" w:eastAsia="Times New Roman" w:cs="Arial"/>
            <w:i/>
            <w:color w:val="0070C0"/>
            <w:sz w:val="22"/>
            <w:szCs w:val="22"/>
            <w:u w:val="single"/>
            <w:lang w:val="en-US" w:eastAsia="en-US"/>
          </w:rPr>
          <w:delText>none</w:delText>
        </w:r>
      </w:del>
    </w:p>
    <w:p w:rsidRPr="00A36F8B" w:rsidR="00746287" w:rsidP="00746287" w:rsidRDefault="5965C7B5" w14:paraId="79C486B9" w14:textId="5E08DFCB" w14:noSpellErr="1">
      <w:pPr>
        <w:rPr>
          <w:ins w:author="Masha Thomas" w:date="2015-08-06T08:38:00Z" w:id="75"/>
          <w:lang w:val="en-US"/>
          <w:rPrChange w:author="Kerstin Abshagen" w:date="2015-08-07T10:03:00Z" w:id="76">
            <w:rPr>
              <w:ins w:author="Masha Thomas" w:date="2015-08-06T08:38:00Z" w:id="77"/>
            </w:rPr>
          </w:rPrChange>
        </w:rPr>
      </w:pPr>
      <w:ins w:author="Masha Thomas" w:date="2015-08-06T08:38:00Z" w:id="78">
        <w:r w:rsidRPr="06112696">
          <w:rPr>
            <w:rFonts w:ascii="Arial" w:hAnsi="Arial" w:eastAsia="Arial" w:cs="Arial"/>
            <w:i w:val="1"/>
            <w:iCs w:val="1"/>
            <w:color w:val="0070C0"/>
            <w:u w:val="single"/>
            <w:lang w:val="en-US"/>
            <w:rPrChange w:author="Masha Thomas" w:date="2015-08-10T08:45:43.2748465" w:id="79">
              <w:rPr/>
            </w:rPrChange>
          </w:rPr>
          <w:t>Answer:</w:t>
        </w:r>
        <w:r w:rsidRPr="00A36F8B">
          <w:rPr>
            <w:rFonts w:ascii="Arial" w:hAnsi="Arial" w:eastAsia="Arial" w:cs="Arial"/>
            <w:lang w:val="en-US"/>
            <w:rPrChange w:author="Kerstin Abshagen" w:date="2015-08-07T10:03:00Z" w:id="80">
              <w:rPr/>
            </w:rPrChange>
          </w:rPr>
          <w:t xml:space="preserve"> </w:t>
        </w:r>
        <w:del w:author="Kerstin Abshagen" w:date="2015-08-07T11:15:00Z" w:id="81">
          <w:r w:rsidRPr="00A36F8B" w:rsidDel="00A2031A">
            <w:rPr>
              <w:rFonts w:ascii="Arial" w:hAnsi="Arial" w:eastAsia="Arial" w:cs="Arial"/>
              <w:i/>
              <w:iCs/>
              <w:color w:val="0070C0"/>
              <w:lang w:val="en-US"/>
              <w:rPrChange w:author="Kerstin Abshagen" w:date="2015-08-07T10:03:00Z" w:id="82">
                <w:rPr/>
              </w:rPrChange>
            </w:rPr>
            <w:delText>i</w:delText>
          </w:r>
        </w:del>
      </w:ins>
      <w:ins w:author="Kerstin Abshagen" w:date="2015-08-07T11:15:00Z" w:id="83">
        <w:r w:rsidRPr="06112696" w:rsidR="00A2031A">
          <w:rPr>
            <w:rFonts w:ascii="Arial" w:hAnsi="Arial" w:eastAsia="Arial" w:cs="Arial"/>
            <w:i w:val="1"/>
            <w:iCs w:val="1"/>
            <w:color w:val="0070C0"/>
            <w:lang w:val="en-US"/>
          </w:rPr>
          <w:t>I</w:t>
        </w:r>
      </w:ins>
      <w:ins w:author="Masha Thomas" w:date="2015-08-06T08:38:00Z" w:id="84">
        <w:r w:rsidRPr="06112696">
          <w:rPr>
            <w:rFonts w:ascii="Arial" w:hAnsi="Arial" w:eastAsia="Arial" w:cs="Arial"/>
            <w:i w:val="1"/>
            <w:iCs w:val="1"/>
            <w:color w:val="0070C0"/>
            <w:lang w:val="en-US"/>
            <w:rPrChange w:author="Masha Thomas" w:date="2015-08-10T08:45:43.2748465" w:id="85">
              <w:rPr/>
            </w:rPrChange>
          </w:rPr>
          <w:t>ndeed the Ct value of the IL28b expression is</w:t>
        </w:r>
      </w:ins>
      <w:ins w:author="Kerstin Abshagen" w:date="2015-08-07T11:16:00Z" w:id="86">
        <w:r w:rsidRPr="06112696" w:rsidR="00A2031A">
          <w:rPr>
            <w:rFonts w:ascii="Arial" w:hAnsi="Arial" w:eastAsia="Arial" w:cs="Arial"/>
            <w:i w:val="1"/>
            <w:iCs w:val="1"/>
            <w:color w:val="0070C0"/>
            <w:lang w:val="en-US"/>
          </w:rPr>
          <w:t xml:space="preserve"> very</w:t>
        </w:r>
      </w:ins>
      <w:ins w:author="Masha Thomas" w:date="2015-08-06T08:38:00Z" w:id="87">
        <w:r w:rsidRPr="06112696">
          <w:rPr>
            <w:rFonts w:ascii="Arial" w:hAnsi="Arial" w:eastAsia="Arial" w:cs="Arial"/>
            <w:i w:val="1"/>
            <w:iCs w:val="1"/>
            <w:color w:val="0070C0"/>
            <w:lang w:val="en-US"/>
            <w:rPrChange w:author="Masha Thomas" w:date="2015-08-10T08:45:43.2748465" w:id="88">
              <w:rPr/>
            </w:rPrChange>
          </w:rPr>
          <w:t xml:space="preserve"> low. </w:t>
        </w:r>
        <w:proofErr w:type="gramStart"/>
        <w:r w:rsidRPr="06112696">
          <w:rPr>
            <w:rFonts w:ascii="Arial" w:hAnsi="Arial" w:eastAsia="Arial" w:cs="Arial"/>
            <w:i w:val="1"/>
            <w:iCs w:val="1"/>
            <w:color w:val="0070C0"/>
            <w:lang w:val="en-US"/>
            <w:rPrChange w:author="Masha Thomas" w:date="2015-08-10T08:45:43.2748465" w:id="89">
              <w:rPr/>
            </w:rPrChange>
          </w:rPr>
          <w:t xml:space="preserve">All gene expression assays used in this study were purchased commercially as validated assays by Applied </w:t>
        </w:r>
        <w:proofErr w:type="spellStart"/>
        <w:r w:rsidRPr="06112696">
          <w:rPr>
            <w:rFonts w:ascii="Arial" w:hAnsi="Arial" w:eastAsia="Arial" w:cs="Arial"/>
            <w:i w:val="1"/>
            <w:iCs w:val="1"/>
            <w:color w:val="0070C0"/>
            <w:lang w:val="en-US"/>
            <w:rPrChange w:author="Masha Thomas" w:date="2015-08-10T08:45:43.2748465" w:id="90">
              <w:rPr/>
            </w:rPrChange>
          </w:rPr>
          <w:t>Biosystems</w:t>
        </w:r>
        <w:proofErr w:type="spellEnd"/>
        <w:proofErr w:type="gramEnd"/>
        <w:r w:rsidRPr="06112696">
          <w:rPr>
            <w:rFonts w:ascii="Arial" w:hAnsi="Arial" w:eastAsia="Arial" w:cs="Arial"/>
            <w:i w:val="1"/>
            <w:iCs w:val="1"/>
            <w:color w:val="0070C0"/>
            <w:lang w:val="en-US"/>
            <w:rPrChange w:author="Masha Thomas" w:date="2015-08-10T08:45:43.2748465" w:id="91">
              <w:rPr/>
            </w:rPrChange>
          </w:rPr>
          <w:t>. We analyzed the amplification efficiency of the IL28b assay on our own using the dilution series of a control cDNA sample and could reproduce the data provided by the manufacturer (E ranged 100</w:t>
        </w:r>
        <w:r w:rsidRPr="06112696">
          <w:rPr>
            <w:rFonts w:ascii="Times New Roman" w:hAnsi="Times New Roman" w:eastAsia="Times New Roman" w:cs="Times New Roman"/>
            <w:i w:val="1"/>
            <w:iCs w:val="1"/>
            <w:color w:val="0070C0"/>
            <w:lang w:val="en-US"/>
            <w:rPrChange w:author="Masha Thomas" w:date="2015-08-10T08:45:43.2748465" w:id="92">
              <w:rPr/>
            </w:rPrChange>
          </w:rPr>
          <w:t>±</w:t>
        </w:r>
        <w:r w:rsidRPr="06112696">
          <w:rPr>
            <w:rFonts w:ascii="Arial" w:hAnsi="Arial" w:eastAsia="Arial" w:cs="Arial"/>
            <w:i w:val="1"/>
            <w:iCs w:val="1"/>
            <w:color w:val="0070C0"/>
            <w:lang w:val="en-US"/>
            <w:rPrChange w:author="Masha Thomas" w:date="2015-08-10T08:45:43.2748465" w:id="93">
              <w:rPr/>
            </w:rPrChange>
          </w:rPr>
          <w:t xml:space="preserve"> 5%). </w:t>
        </w:r>
      </w:ins>
    </w:p>
    <w:p w:rsidRPr="00A36F8B" w:rsidR="00746287" w:rsidP="00746287" w:rsidRDefault="5965C7B5" w14:paraId="0AF5069E" w14:textId="7FE1FC29">
      <w:pPr>
        <w:rPr>
          <w:ins w:author="Masha Thomas" w:date="2015-08-06T08:38:00Z" w:id="94"/>
          <w:lang w:val="en-US"/>
          <w:rPrChange w:author="Kerstin Abshagen" w:date="2015-08-07T10:03:00Z" w:id="95">
            <w:rPr>
              <w:ins w:author="Masha Thomas" w:date="2015-08-06T08:38:00Z" w:id="96"/>
            </w:rPr>
          </w:rPrChange>
        </w:rPr>
      </w:pPr>
      <w:ins w:author="Masha Thomas" w:date="2015-08-06T08:38:00Z" w:id="97">
        <w:r w:rsidRPr="00A36F8B">
          <w:rPr>
            <w:rFonts w:ascii="Arial" w:hAnsi="Arial" w:eastAsia="Arial" w:cs="Arial"/>
            <w:i/>
            <w:iCs/>
            <w:color w:val="0070C0"/>
            <w:u w:val="single"/>
            <w:lang w:val="en-US"/>
            <w:rPrChange w:author="Kerstin Abshagen" w:date="2015-08-07T10:03:00Z" w:id="98">
              <w:rPr/>
            </w:rPrChange>
          </w:rPr>
          <w:t>Changes in the manuscript: none</w:t>
        </w:r>
      </w:ins>
    </w:p>
    <w:p w:rsidRPr="00746287" w:rsidR="00746287" w:rsidDel="5965C7B5" w:rsidP="00746287" w:rsidRDefault="00746287" w14:paraId="10AE38EE" w14:textId="77777777">
      <w:pPr>
        <w:rPr>
          <w:del w:author="Masha Thomas" w:date="2015-08-06T08:38:00Z" w:id="99"/>
          <w:rFonts w:ascii="Arial" w:hAnsi="Arial" w:cs="Arial"/>
          <w:b/>
          <w:sz w:val="22"/>
          <w:lang w:val="en-GB"/>
        </w:rPr>
      </w:pPr>
    </w:p>
    <w:p w:rsidRPr="00A36F8B" w:rsidR="5965C7B5" w:rsidRDefault="5965C7B5" w14:paraId="7B717CFC" w14:textId="77777777">
      <w:pPr>
        <w:rPr>
          <w:lang w:val="en-US"/>
          <w:rPrChange w:author="Kerstin Abshagen" w:date="2015-08-07T10:03:00Z" w:id="100">
            <w:rPr/>
          </w:rPrChange>
        </w:rPr>
      </w:pPr>
    </w:p>
    <w:p w:rsidRPr="003D761D" w:rsidR="00A41531" w:rsidP="00A41531" w:rsidRDefault="00A41531" w14:paraId="06CAAC20" w14:textId="77777777">
      <w:pPr>
        <w:rPr>
          <w:lang w:val="en-GB"/>
        </w:rPr>
      </w:pPr>
    </w:p>
    <w:p w:rsidRPr="00746287" w:rsidR="00A41531" w:rsidP="00A41531" w:rsidRDefault="00A41531" w14:paraId="2839FACE" w14:textId="77777777">
      <w:pPr>
        <w:rPr>
          <w:rFonts w:ascii="Arial" w:hAnsi="Arial" w:cs="Arial"/>
          <w:b/>
          <w:sz w:val="22"/>
          <w:szCs w:val="22"/>
          <w:lang w:val="en-GB"/>
        </w:rPr>
      </w:pPr>
      <w:r w:rsidRPr="00746287">
        <w:rPr>
          <w:rFonts w:ascii="Arial" w:hAnsi="Arial" w:cs="Arial"/>
          <w:b/>
          <w:sz w:val="22"/>
          <w:szCs w:val="22"/>
          <w:lang w:val="en-GB"/>
        </w:rPr>
        <w:t xml:space="preserve">- The </w:t>
      </w:r>
      <w:r w:rsidRPr="00746287">
        <w:rPr>
          <w:rFonts w:ascii="Arial" w:hAnsi="Arial" w:cs="Arial"/>
          <w:b/>
          <w:sz w:val="22"/>
          <w:szCs w:val="22"/>
          <w:highlight w:val="green"/>
          <w:lang w:val="en-GB"/>
        </w:rPr>
        <w:t>benefit of the consensus score needs to be better discussed</w:t>
      </w:r>
      <w:r w:rsidRPr="00746287">
        <w:rPr>
          <w:rFonts w:ascii="Arial" w:hAnsi="Arial" w:cs="Arial"/>
          <w:b/>
          <w:sz w:val="22"/>
          <w:szCs w:val="22"/>
          <w:lang w:val="en-GB"/>
        </w:rPr>
        <w:t>, e.g.</w:t>
      </w:r>
      <w:r w:rsidRPr="00746287" w:rsidR="00746287">
        <w:rPr>
          <w:rFonts w:ascii="Arial" w:hAnsi="Arial" w:cs="Arial"/>
          <w:b/>
          <w:sz w:val="22"/>
          <w:szCs w:val="22"/>
          <w:lang w:val="en-GB"/>
        </w:rPr>
        <w:t xml:space="preserve"> </w:t>
      </w:r>
      <w:r w:rsidRPr="00746287">
        <w:rPr>
          <w:rFonts w:ascii="Arial" w:hAnsi="Arial" w:cs="Arial"/>
          <w:b/>
          <w:sz w:val="22"/>
          <w:szCs w:val="22"/>
          <w:lang w:val="en-GB"/>
        </w:rPr>
        <w:t xml:space="preserve">the choice of different weights seems </w:t>
      </w:r>
      <w:commentRangeStart w:id="101"/>
      <w:r w:rsidRPr="00746287">
        <w:rPr>
          <w:rFonts w:ascii="Arial" w:hAnsi="Arial" w:cs="Arial"/>
          <w:b/>
          <w:sz w:val="22"/>
          <w:szCs w:val="22"/>
          <w:lang w:val="en-GB"/>
        </w:rPr>
        <w:t>rather arbitrary</w:t>
      </w:r>
      <w:commentRangeEnd w:id="101"/>
      <w:r w:rsidRPr="00746287">
        <w:rPr>
          <w:rStyle w:val="Kommentarzeichen"/>
          <w:rFonts w:ascii="Arial" w:hAnsi="Arial" w:cs="Arial"/>
          <w:b/>
          <w:sz w:val="22"/>
          <w:szCs w:val="22"/>
        </w:rPr>
        <w:commentReference w:id="101"/>
      </w:r>
      <w:r w:rsidRPr="00746287">
        <w:rPr>
          <w:rFonts w:ascii="Arial" w:hAnsi="Arial" w:cs="Arial"/>
          <w:b/>
          <w:sz w:val="22"/>
          <w:szCs w:val="22"/>
          <w:lang w:val="en-GB"/>
        </w:rPr>
        <w:t>.</w:t>
      </w:r>
      <w:r w:rsidRPr="00746287" w:rsidR="00746287">
        <w:rPr>
          <w:rFonts w:ascii="Arial" w:hAnsi="Arial" w:cs="Arial"/>
          <w:b/>
          <w:sz w:val="22"/>
          <w:szCs w:val="22"/>
          <w:lang w:val="en-GB"/>
        </w:rPr>
        <w:t xml:space="preserve"> </w:t>
      </w:r>
      <w:r w:rsidRPr="00746287">
        <w:rPr>
          <w:rFonts w:ascii="Arial" w:hAnsi="Arial" w:cs="Arial"/>
          <w:b/>
          <w:sz w:val="22"/>
          <w:szCs w:val="22"/>
          <w:lang w:val="en-GB"/>
        </w:rPr>
        <w:t xml:space="preserve">In supplement2, 1.2 Consensus correlations the authors </w:t>
      </w:r>
      <w:proofErr w:type="gramStart"/>
      <w:r w:rsidRPr="00746287">
        <w:rPr>
          <w:rFonts w:ascii="Arial" w:hAnsi="Arial" w:cs="Arial"/>
          <w:b/>
          <w:sz w:val="22"/>
          <w:szCs w:val="22"/>
          <w:lang w:val="en-GB"/>
        </w:rPr>
        <w:t>state that</w:t>
      </w:r>
      <w:proofErr w:type="gramEnd"/>
      <w:r w:rsidRPr="00746287">
        <w:rPr>
          <w:rFonts w:ascii="Arial" w:hAnsi="Arial" w:cs="Arial"/>
          <w:b/>
          <w:sz w:val="22"/>
          <w:szCs w:val="22"/>
          <w:lang w:val="en-GB"/>
        </w:rPr>
        <w:t xml:space="preserve"> "the correlation of time average has 4 times higher weight". Where does this number come from? </w:t>
      </w:r>
      <w:r w:rsidRPr="00746287" w:rsidR="00746287">
        <w:rPr>
          <w:rStyle w:val="Kommentarzeichen"/>
          <w:rFonts w:ascii="Arial" w:hAnsi="Arial" w:cs="Arial"/>
          <w:b/>
          <w:sz w:val="22"/>
          <w:szCs w:val="22"/>
          <w:lang w:val="en-US"/>
        </w:rPr>
        <w:t>W</w:t>
      </w:r>
      <w:commentRangeStart w:id="102"/>
      <w:proofErr w:type="spellStart"/>
      <w:r w:rsidRPr="00746287">
        <w:rPr>
          <w:rFonts w:ascii="Arial" w:hAnsi="Arial" w:cs="Arial"/>
          <w:b/>
          <w:sz w:val="22"/>
          <w:szCs w:val="22"/>
          <w:lang w:val="en-GB"/>
        </w:rPr>
        <w:t>hy</w:t>
      </w:r>
      <w:proofErr w:type="spellEnd"/>
      <w:r w:rsidRPr="00746287">
        <w:rPr>
          <w:rFonts w:ascii="Arial" w:hAnsi="Arial" w:cs="Arial"/>
          <w:b/>
          <w:sz w:val="22"/>
          <w:szCs w:val="22"/>
          <w:lang w:val="en-GB"/>
        </w:rPr>
        <w:t xml:space="preserve"> are the correlations separated in positive and negative parts and then the smaller part are ignored? </w:t>
      </w:r>
      <w:commentRangeEnd w:id="102"/>
      <w:r w:rsidRPr="00746287">
        <w:rPr>
          <w:rStyle w:val="Kommentarzeichen"/>
          <w:rFonts w:ascii="Arial" w:hAnsi="Arial" w:cs="Arial"/>
          <w:b/>
          <w:sz w:val="22"/>
          <w:szCs w:val="22"/>
        </w:rPr>
        <w:commentReference w:id="102"/>
      </w:r>
      <w:r w:rsidRPr="00746287">
        <w:rPr>
          <w:rFonts w:ascii="Arial" w:hAnsi="Arial" w:cs="Arial"/>
          <w:b/>
          <w:sz w:val="22"/>
          <w:szCs w:val="22"/>
          <w:lang w:val="en-GB"/>
        </w:rPr>
        <w:t>A lot of information is lost this way.</w:t>
      </w:r>
      <w:r w:rsidR="00746287">
        <w:rPr>
          <w:rFonts w:ascii="Arial" w:hAnsi="Arial" w:cs="Arial"/>
          <w:b/>
          <w:sz w:val="22"/>
          <w:szCs w:val="22"/>
          <w:lang w:val="en-GB"/>
        </w:rPr>
        <w:t xml:space="preserve"> </w:t>
      </w:r>
      <w:commentRangeStart w:id="103"/>
      <w:r w:rsidRPr="00746287">
        <w:rPr>
          <w:rFonts w:ascii="Arial" w:hAnsi="Arial" w:cs="Arial"/>
          <w:b/>
          <w:sz w:val="22"/>
          <w:szCs w:val="22"/>
          <w:lang w:val="en-GB"/>
        </w:rPr>
        <w:t xml:space="preserve">The score </w:t>
      </w:r>
      <w:proofErr w:type="gramStart"/>
      <w:r w:rsidRPr="00746287">
        <w:rPr>
          <w:rFonts w:ascii="Arial" w:hAnsi="Arial" w:cs="Arial"/>
          <w:b/>
          <w:sz w:val="22"/>
          <w:szCs w:val="22"/>
          <w:lang w:val="en-GB"/>
        </w:rPr>
        <w:t>should be normalized</w:t>
      </w:r>
      <w:proofErr w:type="gramEnd"/>
      <w:r w:rsidRPr="00746287">
        <w:rPr>
          <w:rFonts w:ascii="Arial" w:hAnsi="Arial" w:cs="Arial"/>
          <w:b/>
          <w:sz w:val="22"/>
          <w:szCs w:val="22"/>
          <w:lang w:val="en-GB"/>
        </w:rPr>
        <w:t xml:space="preserve"> to be able to compare in between factors</w:t>
      </w:r>
      <w:commentRangeEnd w:id="103"/>
      <w:r w:rsidRPr="00746287">
        <w:rPr>
          <w:rStyle w:val="Kommentarzeichen"/>
          <w:rFonts w:ascii="Arial" w:hAnsi="Arial" w:cs="Arial"/>
          <w:b/>
          <w:sz w:val="22"/>
          <w:szCs w:val="22"/>
        </w:rPr>
        <w:commentReference w:id="103"/>
      </w:r>
      <w:r w:rsidRPr="00746287">
        <w:rPr>
          <w:rFonts w:ascii="Arial" w:hAnsi="Arial" w:cs="Arial"/>
          <w:b/>
          <w:sz w:val="22"/>
          <w:szCs w:val="22"/>
          <w:lang w:val="en-GB"/>
        </w:rPr>
        <w:t>.</w:t>
      </w:r>
    </w:p>
    <w:p w:rsidR="00A41531" w:rsidP="00A41531" w:rsidRDefault="00A41531" w14:paraId="535766A2" w14:textId="77777777">
      <w:pPr>
        <w:rPr>
          <w:rFonts w:ascii="Arial" w:hAnsi="Arial" w:cs="Arial"/>
          <w:b/>
          <w:sz w:val="22"/>
          <w:szCs w:val="22"/>
          <w:lang w:val="en-GB"/>
        </w:rPr>
      </w:pPr>
    </w:p>
    <w:p w:rsidR="00FB4E22" w:rsidP="00FB4E22" w:rsidRDefault="00FB4E22" w14:paraId="5B093EB9" w14:textId="77777777">
      <w:pPr>
        <w:rPr>
          <w:rFonts w:ascii="Arial" w:hAnsi="Arial" w:cs="Arial"/>
          <w:i/>
          <w:color w:val="0070C0"/>
          <w:sz w:val="22"/>
          <w:szCs w:val="22"/>
          <w:lang w:val="en-US"/>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p>
    <w:p w:rsidRPr="00A41531" w:rsidR="00FB4E22" w:rsidP="00FB4E22" w:rsidRDefault="00FB4E22" w14:paraId="0CB8324D" w14:textId="77777777">
      <w:pPr>
        <w:rPr>
          <w:rFonts w:ascii="Arial" w:hAnsi="Arial" w:cs="Arial"/>
          <w:sz w:val="22"/>
          <w:szCs w:val="22"/>
          <w:lang w:val="en-US"/>
        </w:rPr>
      </w:pPr>
      <w:r w:rsidRPr="00A41531">
        <w:rPr>
          <w:rFonts w:ascii="Arial" w:hAnsi="Arial" w:eastAsia="Times New Roman" w:cs="Arial"/>
          <w:i/>
          <w:color w:val="0070C0"/>
          <w:sz w:val="22"/>
          <w:szCs w:val="22"/>
          <w:u w:val="single"/>
          <w:lang w:val="en-US" w:eastAsia="en-US"/>
        </w:rPr>
        <w:t xml:space="preserve">Changes in the manuscript: </w:t>
      </w:r>
      <w:r>
        <w:rPr>
          <w:rFonts w:ascii="Arial" w:hAnsi="Arial" w:eastAsia="Times New Roman" w:cs="Arial"/>
          <w:i/>
          <w:color w:val="0070C0"/>
          <w:sz w:val="22"/>
          <w:szCs w:val="22"/>
          <w:u w:val="single"/>
          <w:lang w:val="en-US" w:eastAsia="en-US"/>
        </w:rPr>
        <w:t>…</w:t>
      </w:r>
    </w:p>
    <w:p w:rsidRPr="00746287" w:rsidR="00746287" w:rsidP="00A41531" w:rsidRDefault="00746287" w14:paraId="116E6774" w14:textId="77777777">
      <w:pPr>
        <w:rPr>
          <w:rFonts w:ascii="Arial" w:hAnsi="Arial" w:cs="Arial"/>
          <w:b/>
          <w:sz w:val="22"/>
          <w:szCs w:val="22"/>
          <w:lang w:val="en-GB"/>
        </w:rPr>
      </w:pPr>
    </w:p>
    <w:p w:rsidRPr="00FB4E22" w:rsidR="00A41531" w:rsidP="00A41531" w:rsidRDefault="00A41531" w14:paraId="53837873" w14:textId="77777777">
      <w:pPr>
        <w:rPr>
          <w:rFonts w:ascii="Arial" w:hAnsi="Arial" w:cs="Arial"/>
          <w:b/>
          <w:sz w:val="22"/>
          <w:szCs w:val="22"/>
          <w:lang w:val="en-GB"/>
        </w:rPr>
      </w:pPr>
      <w:r w:rsidRPr="00FB4E22">
        <w:rPr>
          <w:rFonts w:ascii="Arial" w:hAnsi="Arial" w:cs="Arial"/>
          <w:b/>
          <w:sz w:val="22"/>
          <w:szCs w:val="22"/>
          <w:lang w:val="en-GB"/>
        </w:rPr>
        <w:t>- Why do the authors use a consensus measure to perform clustering (Fig. 7)?</w:t>
      </w:r>
    </w:p>
    <w:p w:rsidRPr="00FB4E22" w:rsidR="00A41531" w:rsidP="00A41531" w:rsidRDefault="00A41531" w14:paraId="75B0AD2A" w14:textId="77777777">
      <w:pPr>
        <w:rPr>
          <w:rFonts w:ascii="Arial" w:hAnsi="Arial" w:cs="Arial"/>
          <w:b/>
          <w:sz w:val="22"/>
          <w:szCs w:val="22"/>
          <w:lang w:val="en-GB"/>
        </w:rPr>
      </w:pPr>
      <w:r w:rsidRPr="00FB4E22">
        <w:rPr>
          <w:rFonts w:ascii="Arial" w:hAnsi="Arial" w:cs="Arial"/>
          <w:b/>
          <w:sz w:val="22"/>
          <w:szCs w:val="22"/>
          <w:lang w:val="en-GB"/>
        </w:rPr>
        <w:t xml:space="preserve">Why do they not use all correlation data for each factor as a </w:t>
      </w:r>
      <w:proofErr w:type="gramStart"/>
      <w:r w:rsidRPr="00FB4E22">
        <w:rPr>
          <w:rFonts w:ascii="Arial" w:hAnsi="Arial" w:cs="Arial"/>
          <w:b/>
          <w:sz w:val="22"/>
          <w:szCs w:val="22"/>
          <w:lang w:val="en-GB"/>
        </w:rPr>
        <w:t>matrix,</w:t>
      </w:r>
      <w:proofErr w:type="gramEnd"/>
      <w:r w:rsidRPr="00FB4E22">
        <w:rPr>
          <w:rFonts w:ascii="Arial" w:hAnsi="Arial" w:cs="Arial"/>
          <w:b/>
          <w:sz w:val="22"/>
          <w:szCs w:val="22"/>
          <w:lang w:val="en-GB"/>
        </w:rPr>
        <w:t xml:space="preserve"> </w:t>
      </w:r>
    </w:p>
    <w:p w:rsidRPr="00FB4E22" w:rsidR="00A41531" w:rsidP="00A41531" w:rsidRDefault="00A41531" w14:paraId="15F018D9" w14:textId="77777777">
      <w:pPr>
        <w:rPr>
          <w:rFonts w:ascii="Arial" w:hAnsi="Arial" w:cs="Arial"/>
          <w:b/>
          <w:sz w:val="22"/>
          <w:szCs w:val="22"/>
          <w:lang w:val="en-GB"/>
        </w:rPr>
      </w:pPr>
      <w:proofErr w:type="gramStart"/>
      <w:r w:rsidRPr="00FB4E22">
        <w:rPr>
          <w:rFonts w:ascii="Arial" w:hAnsi="Arial" w:cs="Arial"/>
          <w:b/>
          <w:sz w:val="22"/>
          <w:szCs w:val="22"/>
          <w:lang w:val="en-GB"/>
        </w:rPr>
        <w:t>and</w:t>
      </w:r>
      <w:proofErr w:type="gramEnd"/>
      <w:r w:rsidRPr="00FB4E22">
        <w:rPr>
          <w:rFonts w:ascii="Arial" w:hAnsi="Arial" w:cs="Arial"/>
          <w:b/>
          <w:sz w:val="22"/>
          <w:szCs w:val="22"/>
          <w:lang w:val="en-GB"/>
        </w:rPr>
        <w:t xml:space="preserve"> then apply clustering method on this matrix instead? </w:t>
      </w:r>
    </w:p>
    <w:p w:rsidR="00FB4E22" w:rsidP="00FB4E22" w:rsidRDefault="00FB4E22" w14:paraId="36F60896" w14:textId="77777777">
      <w:pPr>
        <w:rPr>
          <w:rFonts w:ascii="Arial" w:hAnsi="Arial" w:eastAsia="Times New Roman" w:cs="Arial"/>
          <w:i/>
          <w:color w:val="0070C0"/>
          <w:sz w:val="22"/>
          <w:szCs w:val="22"/>
          <w:u w:val="single"/>
          <w:lang w:val="en-US" w:eastAsia="en-US"/>
        </w:rPr>
      </w:pPr>
    </w:p>
    <w:p w:rsidR="00FB4E22" w:rsidP="00FB4E22" w:rsidRDefault="00FB4E22" w14:paraId="17B42E79" w14:textId="77777777">
      <w:pPr>
        <w:rPr>
          <w:rFonts w:ascii="Arial" w:hAnsi="Arial" w:cs="Arial"/>
          <w:i/>
          <w:color w:val="0070C0"/>
          <w:sz w:val="22"/>
          <w:szCs w:val="22"/>
          <w:lang w:val="en-US"/>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p>
    <w:p w:rsidRPr="00A41531" w:rsidR="00FB4E22" w:rsidP="00FB4E22" w:rsidRDefault="00FB4E22" w14:paraId="76679279" w14:textId="77777777">
      <w:pPr>
        <w:rPr>
          <w:rFonts w:ascii="Arial" w:hAnsi="Arial" w:cs="Arial"/>
          <w:sz w:val="22"/>
          <w:szCs w:val="22"/>
          <w:lang w:val="en-US"/>
        </w:rPr>
      </w:pPr>
      <w:r w:rsidRPr="00A41531">
        <w:rPr>
          <w:rFonts w:ascii="Arial" w:hAnsi="Arial" w:eastAsia="Times New Roman" w:cs="Arial"/>
          <w:i/>
          <w:color w:val="0070C0"/>
          <w:sz w:val="22"/>
          <w:szCs w:val="22"/>
          <w:u w:val="single"/>
          <w:lang w:val="en-US" w:eastAsia="en-US"/>
        </w:rPr>
        <w:t xml:space="preserve">Changes in the manuscript: </w:t>
      </w:r>
      <w:r>
        <w:rPr>
          <w:rFonts w:ascii="Arial" w:hAnsi="Arial" w:eastAsia="Times New Roman" w:cs="Arial"/>
          <w:i/>
          <w:color w:val="0070C0"/>
          <w:sz w:val="22"/>
          <w:szCs w:val="22"/>
          <w:u w:val="single"/>
          <w:lang w:val="en-US" w:eastAsia="en-US"/>
        </w:rPr>
        <w:t>…</w:t>
      </w:r>
    </w:p>
    <w:p w:rsidRPr="003D761D" w:rsidR="00FB4E22" w:rsidP="00A41531" w:rsidRDefault="00FB4E22" w14:paraId="7E6B26D6" w14:textId="77777777">
      <w:pPr>
        <w:rPr>
          <w:lang w:val="en-GB"/>
        </w:rPr>
      </w:pPr>
    </w:p>
    <w:p w:rsidRPr="00FB4E22" w:rsidR="00A41531" w:rsidP="00A41531" w:rsidRDefault="00A41531" w14:paraId="6FBDDBBF" w14:textId="77777777">
      <w:pPr>
        <w:rPr>
          <w:rFonts w:ascii="Arial" w:hAnsi="Arial" w:cs="Arial"/>
          <w:b/>
          <w:sz w:val="22"/>
          <w:szCs w:val="22"/>
          <w:lang w:val="en-GB"/>
        </w:rPr>
      </w:pPr>
      <w:r w:rsidRPr="00FB4E22">
        <w:rPr>
          <w:rFonts w:ascii="Arial" w:hAnsi="Arial" w:cs="Arial"/>
          <w:b/>
          <w:sz w:val="22"/>
          <w:szCs w:val="22"/>
          <w:lang w:val="en-GB"/>
        </w:rPr>
        <w:t xml:space="preserve">- The authors used the Pearson Correlation, which </w:t>
      </w:r>
      <w:proofErr w:type="gramStart"/>
      <w:r w:rsidRPr="00FB4E22">
        <w:rPr>
          <w:rFonts w:ascii="Arial" w:hAnsi="Arial" w:cs="Arial"/>
          <w:b/>
          <w:sz w:val="22"/>
          <w:szCs w:val="22"/>
          <w:lang w:val="en-GB"/>
        </w:rPr>
        <w:t>can be easily influenced</w:t>
      </w:r>
      <w:proofErr w:type="gramEnd"/>
      <w:r w:rsidRPr="00FB4E22">
        <w:rPr>
          <w:rFonts w:ascii="Arial" w:hAnsi="Arial" w:cs="Arial"/>
          <w:b/>
          <w:sz w:val="22"/>
          <w:szCs w:val="22"/>
          <w:lang w:val="en-GB"/>
        </w:rPr>
        <w:t xml:space="preserve"> </w:t>
      </w:r>
    </w:p>
    <w:p w:rsidRPr="00FB4E22" w:rsidR="00A41531" w:rsidP="00A41531" w:rsidRDefault="00A41531" w14:paraId="61A41FE7" w14:textId="77777777">
      <w:pPr>
        <w:rPr>
          <w:rFonts w:ascii="Arial" w:hAnsi="Arial" w:cs="Arial"/>
          <w:b/>
          <w:sz w:val="22"/>
          <w:szCs w:val="22"/>
          <w:lang w:val="en-GB"/>
        </w:rPr>
      </w:pPr>
      <w:proofErr w:type="gramStart"/>
      <w:r w:rsidRPr="00FB4E22">
        <w:rPr>
          <w:rFonts w:ascii="Arial" w:hAnsi="Arial" w:cs="Arial"/>
          <w:b/>
          <w:sz w:val="22"/>
          <w:szCs w:val="22"/>
          <w:lang w:val="en-GB"/>
        </w:rPr>
        <w:t>by</w:t>
      </w:r>
      <w:proofErr w:type="gramEnd"/>
      <w:r w:rsidRPr="00FB4E22">
        <w:rPr>
          <w:rFonts w:ascii="Arial" w:hAnsi="Arial" w:cs="Arial"/>
          <w:b/>
          <w:sz w:val="22"/>
          <w:szCs w:val="22"/>
          <w:lang w:val="en-GB"/>
        </w:rPr>
        <w:t xml:space="preserve"> outliers. In </w:t>
      </w:r>
      <w:proofErr w:type="gramStart"/>
      <w:r w:rsidRPr="00FB4E22">
        <w:rPr>
          <w:rFonts w:ascii="Arial" w:hAnsi="Arial" w:cs="Arial"/>
          <w:b/>
          <w:sz w:val="22"/>
          <w:szCs w:val="22"/>
          <w:lang w:val="en-GB"/>
        </w:rPr>
        <w:t>particular</w:t>
      </w:r>
      <w:proofErr w:type="gramEnd"/>
      <w:r w:rsidRPr="00FB4E22">
        <w:rPr>
          <w:rFonts w:ascii="Arial" w:hAnsi="Arial" w:cs="Arial"/>
          <w:b/>
          <w:sz w:val="22"/>
          <w:szCs w:val="22"/>
          <w:lang w:val="en-GB"/>
        </w:rPr>
        <w:t xml:space="preserve"> in combination with the noisy qPCR data this can lead to </w:t>
      </w:r>
    </w:p>
    <w:p w:rsidRPr="00FB4E22" w:rsidR="00A41531" w:rsidP="00A41531" w:rsidRDefault="00A41531" w14:paraId="7068C1F3" w14:textId="77777777">
      <w:pPr>
        <w:rPr>
          <w:rFonts w:ascii="Arial" w:hAnsi="Arial" w:cs="Arial"/>
          <w:b/>
          <w:sz w:val="22"/>
          <w:szCs w:val="22"/>
          <w:lang w:val="en-GB"/>
        </w:rPr>
      </w:pPr>
      <w:proofErr w:type="gramStart"/>
      <w:r w:rsidRPr="00FB4E22">
        <w:rPr>
          <w:rFonts w:ascii="Arial" w:hAnsi="Arial" w:cs="Arial"/>
          <w:b/>
          <w:sz w:val="22"/>
          <w:szCs w:val="22"/>
          <w:lang w:val="en-GB"/>
        </w:rPr>
        <w:t>spurious</w:t>
      </w:r>
      <w:proofErr w:type="gramEnd"/>
      <w:r w:rsidRPr="00FB4E22">
        <w:rPr>
          <w:rFonts w:ascii="Arial" w:hAnsi="Arial" w:cs="Arial"/>
          <w:b/>
          <w:sz w:val="22"/>
          <w:szCs w:val="22"/>
          <w:lang w:val="en-GB"/>
        </w:rPr>
        <w:t xml:space="preserve"> correlations. The authors should check for consistency of their results by</w:t>
      </w:r>
    </w:p>
    <w:p w:rsidRPr="00FB4E22" w:rsidR="00A41531" w:rsidP="00A41531" w:rsidRDefault="00A41531" w14:paraId="7DE569BB" w14:textId="77777777">
      <w:pPr>
        <w:rPr>
          <w:rFonts w:ascii="Arial" w:hAnsi="Arial" w:cs="Arial"/>
          <w:b/>
          <w:sz w:val="22"/>
          <w:szCs w:val="22"/>
          <w:lang w:val="en-GB"/>
        </w:rPr>
      </w:pPr>
      <w:proofErr w:type="gramStart"/>
      <w:r w:rsidRPr="00FB4E22">
        <w:rPr>
          <w:rFonts w:ascii="Arial" w:hAnsi="Arial" w:cs="Arial"/>
          <w:b/>
          <w:sz w:val="22"/>
          <w:szCs w:val="22"/>
          <w:lang w:val="en-GB"/>
        </w:rPr>
        <w:t>using</w:t>
      </w:r>
      <w:proofErr w:type="gramEnd"/>
      <w:r w:rsidRPr="00FB4E22">
        <w:rPr>
          <w:rFonts w:ascii="Arial" w:hAnsi="Arial" w:cs="Arial"/>
          <w:b/>
          <w:sz w:val="22"/>
          <w:szCs w:val="22"/>
          <w:lang w:val="en-GB"/>
        </w:rPr>
        <w:t xml:space="preserve"> either more robust correlation measures like </w:t>
      </w:r>
      <w:commentRangeStart w:id="104"/>
      <w:r w:rsidRPr="00FB4E22">
        <w:rPr>
          <w:rFonts w:ascii="Arial" w:hAnsi="Arial" w:cs="Arial"/>
          <w:b/>
          <w:sz w:val="22"/>
          <w:szCs w:val="22"/>
          <w:lang w:val="en-GB"/>
        </w:rPr>
        <w:t xml:space="preserve">Spearman correlation </w:t>
      </w:r>
      <w:commentRangeEnd w:id="104"/>
      <w:r w:rsidRPr="00FB4E22">
        <w:rPr>
          <w:rStyle w:val="Kommentarzeichen"/>
          <w:rFonts w:ascii="Arial" w:hAnsi="Arial" w:cs="Arial"/>
          <w:b/>
          <w:sz w:val="22"/>
          <w:szCs w:val="22"/>
        </w:rPr>
        <w:commentReference w:id="104"/>
      </w:r>
    </w:p>
    <w:p w:rsidRPr="00FB4E22" w:rsidR="00A41531" w:rsidP="00A41531" w:rsidRDefault="00A41531" w14:paraId="65161ED9" w14:textId="77777777">
      <w:pPr>
        <w:rPr>
          <w:rFonts w:ascii="Arial" w:hAnsi="Arial" w:cs="Arial"/>
          <w:b/>
          <w:sz w:val="22"/>
          <w:szCs w:val="22"/>
          <w:lang w:val="en-GB"/>
        </w:rPr>
      </w:pPr>
      <w:proofErr w:type="gramStart"/>
      <w:r w:rsidRPr="00FB4E22">
        <w:rPr>
          <w:rFonts w:ascii="Arial" w:hAnsi="Arial" w:cs="Arial"/>
          <w:b/>
          <w:sz w:val="22"/>
          <w:szCs w:val="22"/>
          <w:lang w:val="en-GB"/>
        </w:rPr>
        <w:t>or</w:t>
      </w:r>
      <w:proofErr w:type="gramEnd"/>
      <w:r w:rsidRPr="00FB4E22">
        <w:rPr>
          <w:rFonts w:ascii="Arial" w:hAnsi="Arial" w:cs="Arial"/>
          <w:b/>
          <w:sz w:val="22"/>
          <w:szCs w:val="22"/>
          <w:lang w:val="en-GB"/>
        </w:rPr>
        <w:t xml:space="preserve"> by low-pass filtering their data before performing the analysis.</w:t>
      </w:r>
    </w:p>
    <w:p w:rsidR="00FB4E22" w:rsidP="00FB4E22" w:rsidRDefault="00FB4E22" w14:paraId="1CAA44AC" w14:textId="77777777">
      <w:pPr>
        <w:rPr>
          <w:rFonts w:ascii="Arial" w:hAnsi="Arial" w:eastAsia="Times New Roman" w:cs="Arial"/>
          <w:i/>
          <w:color w:val="0070C0"/>
          <w:sz w:val="22"/>
          <w:szCs w:val="22"/>
          <w:u w:val="single"/>
          <w:lang w:val="en-US" w:eastAsia="en-US"/>
        </w:rPr>
      </w:pPr>
    </w:p>
    <w:p w:rsidR="00FB4E22" w:rsidP="00FB4E22" w:rsidRDefault="00FB4E22" w14:paraId="4B194C28" w14:textId="77777777">
      <w:pPr>
        <w:rPr>
          <w:rFonts w:ascii="Arial" w:hAnsi="Arial" w:cs="Arial"/>
          <w:i/>
          <w:color w:val="0070C0"/>
          <w:sz w:val="22"/>
          <w:szCs w:val="22"/>
          <w:lang w:val="en-US"/>
        </w:rPr>
      </w:pPr>
      <w:r w:rsidRPr="00FB4E22">
        <w:rPr>
          <w:rFonts w:ascii="Arial" w:hAnsi="Arial" w:eastAsia="Times New Roman" w:cs="Arial"/>
          <w:i/>
          <w:color w:val="0070C0"/>
          <w:sz w:val="22"/>
          <w:szCs w:val="22"/>
          <w:u w:val="single"/>
          <w:lang w:val="en-US" w:eastAsia="en-US"/>
        </w:rPr>
        <w:t xml:space="preserve"> </w:t>
      </w: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p>
    <w:p w:rsidRPr="00A41531" w:rsidR="00FB4E22" w:rsidP="00FB4E22" w:rsidRDefault="00FB4E22" w14:paraId="248B73EC" w14:textId="77777777">
      <w:pPr>
        <w:rPr>
          <w:rFonts w:ascii="Arial" w:hAnsi="Arial" w:cs="Arial"/>
          <w:sz w:val="22"/>
          <w:szCs w:val="22"/>
          <w:lang w:val="en-US"/>
        </w:rPr>
      </w:pPr>
      <w:r w:rsidRPr="00A41531">
        <w:rPr>
          <w:rFonts w:ascii="Arial" w:hAnsi="Arial" w:eastAsia="Times New Roman" w:cs="Arial"/>
          <w:i/>
          <w:color w:val="0070C0"/>
          <w:sz w:val="22"/>
          <w:szCs w:val="22"/>
          <w:u w:val="single"/>
          <w:lang w:val="en-US" w:eastAsia="en-US"/>
        </w:rPr>
        <w:t xml:space="preserve">Changes in the manuscript: </w:t>
      </w:r>
      <w:r>
        <w:rPr>
          <w:rFonts w:ascii="Arial" w:hAnsi="Arial" w:eastAsia="Times New Roman" w:cs="Arial"/>
          <w:i/>
          <w:color w:val="0070C0"/>
          <w:sz w:val="22"/>
          <w:szCs w:val="22"/>
          <w:u w:val="single"/>
          <w:lang w:val="en-US" w:eastAsia="en-US"/>
        </w:rPr>
        <w:t>…</w:t>
      </w:r>
    </w:p>
    <w:p w:rsidRPr="003D761D" w:rsidR="00FB4E22" w:rsidP="00A41531" w:rsidRDefault="00FB4E22" w14:paraId="14EAF2F6" w14:textId="77777777">
      <w:pPr>
        <w:rPr>
          <w:lang w:val="en-GB"/>
        </w:rPr>
      </w:pPr>
    </w:p>
    <w:p w:rsidRPr="00FB4E22" w:rsidR="00A41531" w:rsidP="00A41531" w:rsidRDefault="00A41531" w14:paraId="1477931F" w14:textId="77777777">
      <w:pPr>
        <w:rPr>
          <w:rFonts w:ascii="Arial" w:hAnsi="Arial" w:cs="Arial"/>
          <w:b/>
          <w:sz w:val="22"/>
          <w:szCs w:val="22"/>
          <w:lang w:val="en-GB"/>
        </w:rPr>
      </w:pPr>
      <w:r w:rsidRPr="00FB4E22">
        <w:rPr>
          <w:rFonts w:ascii="Arial" w:hAnsi="Arial" w:cs="Arial"/>
          <w:b/>
          <w:sz w:val="22"/>
          <w:szCs w:val="22"/>
          <w:lang w:val="en-GB"/>
        </w:rPr>
        <w:t xml:space="preserve">- The description of the separator approach in the manuscript is very wordy and </w:t>
      </w:r>
      <w:commentRangeStart w:id="105"/>
      <w:r w:rsidRPr="00FB4E22">
        <w:rPr>
          <w:rFonts w:ascii="Arial" w:hAnsi="Arial" w:cs="Arial"/>
          <w:b/>
          <w:sz w:val="22"/>
          <w:szCs w:val="22"/>
          <w:lang w:val="en-GB"/>
        </w:rPr>
        <w:t>formulas are necessary</w:t>
      </w:r>
      <w:commentRangeEnd w:id="105"/>
      <w:r w:rsidRPr="00FB4E22">
        <w:rPr>
          <w:rStyle w:val="Kommentarzeichen"/>
          <w:rFonts w:ascii="Arial" w:hAnsi="Arial" w:cs="Arial"/>
          <w:b/>
          <w:sz w:val="22"/>
          <w:szCs w:val="22"/>
        </w:rPr>
        <w:commentReference w:id="105"/>
      </w:r>
      <w:r w:rsidRPr="00FB4E22">
        <w:rPr>
          <w:rFonts w:ascii="Arial" w:hAnsi="Arial" w:cs="Arial"/>
          <w:b/>
          <w:sz w:val="22"/>
          <w:szCs w:val="22"/>
          <w:lang w:val="en-GB"/>
        </w:rPr>
        <w:t xml:space="preserve"> to understand what </w:t>
      </w:r>
      <w:proofErr w:type="gramStart"/>
      <w:r w:rsidRPr="00FB4E22">
        <w:rPr>
          <w:rFonts w:ascii="Arial" w:hAnsi="Arial" w:cs="Arial"/>
          <w:b/>
          <w:sz w:val="22"/>
          <w:szCs w:val="22"/>
          <w:lang w:val="en-GB"/>
        </w:rPr>
        <w:t>has been done</w:t>
      </w:r>
      <w:proofErr w:type="gramEnd"/>
      <w:r w:rsidRPr="00FB4E22">
        <w:rPr>
          <w:rFonts w:ascii="Arial" w:hAnsi="Arial" w:cs="Arial"/>
          <w:b/>
          <w:sz w:val="22"/>
          <w:szCs w:val="22"/>
          <w:lang w:val="en-GB"/>
        </w:rPr>
        <w:t xml:space="preserve">.  </w:t>
      </w:r>
    </w:p>
    <w:p w:rsidR="00FB4E22" w:rsidP="00FB4E22" w:rsidRDefault="00FB4E22" w14:paraId="4A53D83D" w14:textId="77777777">
      <w:pPr>
        <w:rPr>
          <w:rFonts w:ascii="Arial" w:hAnsi="Arial" w:eastAsia="Times New Roman" w:cs="Arial"/>
          <w:i/>
          <w:color w:val="0070C0"/>
          <w:sz w:val="22"/>
          <w:szCs w:val="22"/>
          <w:u w:val="single"/>
          <w:lang w:val="en-US" w:eastAsia="en-US"/>
        </w:rPr>
      </w:pPr>
    </w:p>
    <w:p w:rsidR="00FB4E22" w:rsidP="00FB4E22" w:rsidRDefault="00FB4E22" w14:paraId="0D9B7D0C" w14:textId="77777777">
      <w:pPr>
        <w:rPr>
          <w:rFonts w:ascii="Arial" w:hAnsi="Arial" w:cs="Arial"/>
          <w:i/>
          <w:color w:val="0070C0"/>
          <w:sz w:val="22"/>
          <w:szCs w:val="22"/>
          <w:lang w:val="en-US"/>
        </w:rPr>
      </w:pPr>
      <w:r w:rsidRPr="00FB4E22">
        <w:rPr>
          <w:rFonts w:ascii="Arial" w:hAnsi="Arial" w:eastAsia="Times New Roman" w:cs="Arial"/>
          <w:i/>
          <w:color w:val="0070C0"/>
          <w:sz w:val="22"/>
          <w:szCs w:val="22"/>
          <w:u w:val="single"/>
          <w:lang w:val="en-US" w:eastAsia="en-US"/>
        </w:rPr>
        <w:t xml:space="preserve"> </w:t>
      </w: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p>
    <w:p w:rsidRPr="00A41531" w:rsidR="00FB4E22" w:rsidP="00FB4E22" w:rsidRDefault="00FB4E22" w14:paraId="2118E384" w14:textId="77777777">
      <w:pPr>
        <w:rPr>
          <w:rFonts w:ascii="Arial" w:hAnsi="Arial" w:cs="Arial"/>
          <w:sz w:val="22"/>
          <w:szCs w:val="22"/>
          <w:lang w:val="en-US"/>
        </w:rPr>
      </w:pPr>
      <w:r w:rsidRPr="00A41531">
        <w:rPr>
          <w:rFonts w:ascii="Arial" w:hAnsi="Arial" w:eastAsia="Times New Roman" w:cs="Arial"/>
          <w:i/>
          <w:color w:val="0070C0"/>
          <w:sz w:val="22"/>
          <w:szCs w:val="22"/>
          <w:u w:val="single"/>
          <w:lang w:val="en-US" w:eastAsia="en-US"/>
        </w:rPr>
        <w:t xml:space="preserve">Changes in the manuscript: </w:t>
      </w:r>
      <w:r>
        <w:rPr>
          <w:rFonts w:ascii="Arial" w:hAnsi="Arial" w:eastAsia="Times New Roman" w:cs="Arial"/>
          <w:i/>
          <w:color w:val="0070C0"/>
          <w:sz w:val="22"/>
          <w:szCs w:val="22"/>
          <w:u w:val="single"/>
          <w:lang w:val="en-US" w:eastAsia="en-US"/>
        </w:rPr>
        <w:t>…</w:t>
      </w:r>
    </w:p>
    <w:p w:rsidRPr="00FB4E22" w:rsidR="00FB4E22" w:rsidP="00A41531" w:rsidRDefault="00FB4E22" w14:paraId="52DD1498" w14:textId="77777777">
      <w:pPr>
        <w:rPr>
          <w:lang w:val="en-US"/>
        </w:rPr>
      </w:pPr>
    </w:p>
    <w:p w:rsidRPr="00FB4E22" w:rsidR="00A41531" w:rsidP="00A41531" w:rsidRDefault="00A41531" w14:paraId="066BFCAA" w14:textId="77777777">
      <w:pPr>
        <w:rPr>
          <w:rFonts w:ascii="Arial" w:hAnsi="Arial" w:cs="Arial"/>
          <w:b/>
          <w:sz w:val="22"/>
          <w:szCs w:val="22"/>
          <w:lang w:val="en-GB"/>
        </w:rPr>
      </w:pPr>
      <w:commentRangeStart w:id="106"/>
      <w:r w:rsidRPr="00FB4E22">
        <w:rPr>
          <w:rFonts w:ascii="Arial" w:hAnsi="Arial" w:cs="Arial"/>
          <w:b/>
          <w:sz w:val="22"/>
          <w:szCs w:val="22"/>
          <w:lang w:val="en-GB"/>
        </w:rPr>
        <w:t xml:space="preserve">- Figures 8 and 9: Significance and consensus scales are not </w:t>
      </w:r>
      <w:proofErr w:type="gramStart"/>
      <w:r w:rsidRPr="00FB4E22">
        <w:rPr>
          <w:rFonts w:ascii="Arial" w:hAnsi="Arial" w:cs="Arial"/>
          <w:b/>
          <w:sz w:val="22"/>
          <w:szCs w:val="22"/>
          <w:lang w:val="en-GB"/>
        </w:rPr>
        <w:t>really readable</w:t>
      </w:r>
      <w:proofErr w:type="gramEnd"/>
      <w:r w:rsidRPr="00FB4E22">
        <w:rPr>
          <w:rFonts w:ascii="Arial" w:hAnsi="Arial" w:cs="Arial"/>
          <w:b/>
          <w:sz w:val="22"/>
          <w:szCs w:val="22"/>
          <w:lang w:val="en-GB"/>
        </w:rPr>
        <w:t xml:space="preserve">. </w:t>
      </w:r>
    </w:p>
    <w:p w:rsidRPr="00FB4E22" w:rsidR="00A41531" w:rsidP="00A41531" w:rsidRDefault="00A41531" w14:paraId="77C8B961" w14:textId="77777777">
      <w:pPr>
        <w:rPr>
          <w:rFonts w:ascii="Arial" w:hAnsi="Arial" w:cs="Arial"/>
          <w:b/>
          <w:sz w:val="22"/>
          <w:szCs w:val="22"/>
          <w:lang w:val="en-GB"/>
        </w:rPr>
      </w:pPr>
      <w:r w:rsidRPr="00FB4E22">
        <w:rPr>
          <w:rFonts w:ascii="Arial" w:hAnsi="Arial" w:cs="Arial"/>
          <w:b/>
          <w:sz w:val="22"/>
          <w:szCs w:val="22"/>
          <w:lang w:val="en-GB"/>
        </w:rPr>
        <w:t xml:space="preserve">It is hard to distinguish between the </w:t>
      </w:r>
      <w:commentRangeStart w:id="107"/>
      <w:r w:rsidRPr="00FB4E22">
        <w:rPr>
          <w:rFonts w:ascii="Arial" w:hAnsi="Arial" w:cs="Arial"/>
          <w:b/>
          <w:sz w:val="22"/>
          <w:szCs w:val="22"/>
          <w:lang w:val="en-GB"/>
        </w:rPr>
        <w:t>not significant ones (0.1) and the significant ones (&lt;0.05)</w:t>
      </w:r>
      <w:commentRangeEnd w:id="107"/>
      <w:r w:rsidRPr="00FB4E22">
        <w:rPr>
          <w:rStyle w:val="Kommentarzeichen"/>
          <w:rFonts w:ascii="Arial" w:hAnsi="Arial" w:cs="Arial"/>
          <w:b/>
          <w:sz w:val="22"/>
          <w:szCs w:val="22"/>
        </w:rPr>
        <w:commentReference w:id="107"/>
      </w:r>
      <w:r w:rsidRPr="00FB4E22">
        <w:rPr>
          <w:rFonts w:ascii="Arial" w:hAnsi="Arial" w:cs="Arial"/>
          <w:b/>
          <w:sz w:val="22"/>
          <w:szCs w:val="22"/>
          <w:lang w:val="en-GB"/>
        </w:rPr>
        <w:t>.</w:t>
      </w:r>
      <w:r w:rsidR="00FB4E22">
        <w:rPr>
          <w:rFonts w:ascii="Arial" w:hAnsi="Arial" w:cs="Arial"/>
          <w:b/>
          <w:sz w:val="22"/>
          <w:szCs w:val="22"/>
          <w:lang w:val="en-GB"/>
        </w:rPr>
        <w:t xml:space="preserve"> </w:t>
      </w:r>
      <w:r w:rsidRPr="00FB4E22">
        <w:rPr>
          <w:rFonts w:ascii="Arial" w:hAnsi="Arial" w:cs="Arial"/>
          <w:b/>
          <w:sz w:val="22"/>
          <w:szCs w:val="22"/>
          <w:lang w:val="en-GB"/>
        </w:rPr>
        <w:t xml:space="preserve">For example, few different </w:t>
      </w:r>
      <w:proofErr w:type="spellStart"/>
      <w:r w:rsidRPr="00FB4E22">
        <w:rPr>
          <w:rFonts w:ascii="Arial" w:hAnsi="Arial" w:cs="Arial"/>
          <w:b/>
          <w:sz w:val="22"/>
          <w:szCs w:val="22"/>
          <w:lang w:val="en-GB"/>
        </w:rPr>
        <w:t>colors</w:t>
      </w:r>
      <w:proofErr w:type="spellEnd"/>
      <w:r w:rsidRPr="00FB4E22">
        <w:rPr>
          <w:rFonts w:ascii="Arial" w:hAnsi="Arial" w:cs="Arial"/>
          <w:b/>
          <w:sz w:val="22"/>
          <w:szCs w:val="22"/>
          <w:lang w:val="en-GB"/>
        </w:rPr>
        <w:t xml:space="preserve"> would be more efficient than yellow gradient.</w:t>
      </w:r>
    </w:p>
    <w:p w:rsidRPr="00FB4E22" w:rsidR="00A41531" w:rsidP="00A41531" w:rsidRDefault="00A41531" w14:paraId="6A7CC435" w14:textId="77777777">
      <w:pPr>
        <w:rPr>
          <w:rFonts w:ascii="Arial" w:hAnsi="Arial" w:cs="Arial"/>
          <w:b/>
          <w:sz w:val="22"/>
          <w:szCs w:val="22"/>
          <w:lang w:val="en-GB"/>
        </w:rPr>
      </w:pPr>
      <w:proofErr w:type="gramStart"/>
      <w:r w:rsidRPr="00FB4E22">
        <w:rPr>
          <w:rFonts w:ascii="Arial" w:hAnsi="Arial" w:cs="Arial"/>
          <w:b/>
          <w:sz w:val="22"/>
          <w:szCs w:val="22"/>
          <w:lang w:val="en-GB"/>
        </w:rPr>
        <w:t>Also</w:t>
      </w:r>
      <w:proofErr w:type="gramEnd"/>
      <w:r w:rsidRPr="00FB4E22">
        <w:rPr>
          <w:rFonts w:ascii="Arial" w:hAnsi="Arial" w:cs="Arial"/>
          <w:b/>
          <w:sz w:val="22"/>
          <w:szCs w:val="22"/>
          <w:lang w:val="en-GB"/>
        </w:rPr>
        <w:t xml:space="preserve"> the </w:t>
      </w:r>
      <w:commentRangeStart w:id="108"/>
      <w:r w:rsidRPr="00FB4E22">
        <w:rPr>
          <w:rFonts w:ascii="Arial" w:hAnsi="Arial" w:cs="Arial"/>
          <w:b/>
          <w:sz w:val="22"/>
          <w:szCs w:val="22"/>
          <w:lang w:val="en-GB"/>
        </w:rPr>
        <w:t>correlation scale should be from -1 to 1</w:t>
      </w:r>
      <w:commentRangeEnd w:id="108"/>
      <w:r w:rsidRPr="00FB4E22">
        <w:rPr>
          <w:rStyle w:val="Kommentarzeichen"/>
          <w:rFonts w:ascii="Arial" w:hAnsi="Arial" w:cs="Arial"/>
          <w:b/>
          <w:sz w:val="22"/>
          <w:szCs w:val="22"/>
        </w:rPr>
        <w:commentReference w:id="108"/>
      </w:r>
      <w:r w:rsidRPr="00FB4E22">
        <w:rPr>
          <w:rFonts w:ascii="Arial" w:hAnsi="Arial" w:cs="Arial"/>
          <w:b/>
          <w:sz w:val="22"/>
          <w:szCs w:val="22"/>
          <w:lang w:val="en-GB"/>
        </w:rPr>
        <w:t>.</w:t>
      </w:r>
    </w:p>
    <w:p w:rsidR="00FB4E22" w:rsidP="00FB4E22" w:rsidRDefault="00A41531" w14:paraId="4F801CC4" w14:textId="77777777">
      <w:pPr>
        <w:rPr>
          <w:rFonts w:ascii="Arial" w:hAnsi="Arial" w:eastAsia="Times New Roman" w:cs="Arial"/>
          <w:i/>
          <w:color w:val="0070C0"/>
          <w:sz w:val="22"/>
          <w:szCs w:val="22"/>
          <w:u w:val="single"/>
          <w:lang w:val="en-US" w:eastAsia="en-US"/>
        </w:rPr>
      </w:pPr>
      <w:commentRangeEnd w:id="106"/>
      <w:r>
        <w:rPr>
          <w:rStyle w:val="Kommentarzeichen"/>
        </w:rPr>
        <w:commentReference w:id="106"/>
      </w:r>
    </w:p>
    <w:p w:rsidR="00FB4E22" w:rsidP="00FB4E22" w:rsidRDefault="00FB4E22" w14:paraId="00DC5A2F" w14:textId="77777777">
      <w:pPr>
        <w:rPr>
          <w:rFonts w:ascii="Arial" w:hAnsi="Arial" w:cs="Arial"/>
          <w:i/>
          <w:color w:val="0070C0"/>
          <w:sz w:val="22"/>
          <w:szCs w:val="22"/>
          <w:lang w:val="en-US"/>
        </w:rPr>
      </w:pPr>
      <w:r w:rsidRPr="00FB4E22">
        <w:rPr>
          <w:rFonts w:ascii="Arial" w:hAnsi="Arial" w:eastAsia="Times New Roman" w:cs="Arial"/>
          <w:i/>
          <w:color w:val="0070C0"/>
          <w:sz w:val="22"/>
          <w:szCs w:val="22"/>
          <w:u w:val="single"/>
          <w:lang w:val="en-US" w:eastAsia="en-US"/>
        </w:rPr>
        <w:t xml:space="preserve"> </w:t>
      </w: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p>
    <w:p w:rsidRPr="00A41531" w:rsidR="00FB4E22" w:rsidP="00FB4E22" w:rsidRDefault="00FB4E22" w14:paraId="207C5B6C" w14:textId="77777777">
      <w:pPr>
        <w:rPr>
          <w:rFonts w:ascii="Arial" w:hAnsi="Arial" w:cs="Arial"/>
          <w:sz w:val="22"/>
          <w:szCs w:val="22"/>
          <w:lang w:val="en-US"/>
        </w:rPr>
      </w:pPr>
      <w:r w:rsidRPr="00A41531">
        <w:rPr>
          <w:rFonts w:ascii="Arial" w:hAnsi="Arial" w:eastAsia="Times New Roman" w:cs="Arial"/>
          <w:i/>
          <w:color w:val="0070C0"/>
          <w:sz w:val="22"/>
          <w:szCs w:val="22"/>
          <w:u w:val="single"/>
          <w:lang w:val="en-US" w:eastAsia="en-US"/>
        </w:rPr>
        <w:t xml:space="preserve">Changes in the manuscript: </w:t>
      </w:r>
      <w:r>
        <w:rPr>
          <w:rFonts w:ascii="Arial" w:hAnsi="Arial" w:eastAsia="Times New Roman" w:cs="Arial"/>
          <w:i/>
          <w:color w:val="0070C0"/>
          <w:sz w:val="22"/>
          <w:szCs w:val="22"/>
          <w:u w:val="single"/>
          <w:lang w:val="en-US" w:eastAsia="en-US"/>
        </w:rPr>
        <w:t>…</w:t>
      </w:r>
    </w:p>
    <w:p w:rsidRPr="00FB4E22" w:rsidR="00A41531" w:rsidP="00A41531" w:rsidRDefault="00A41531" w14:paraId="5DCC075D" w14:textId="77777777">
      <w:pPr>
        <w:rPr>
          <w:lang w:val="en-US"/>
        </w:rPr>
      </w:pPr>
    </w:p>
    <w:p w:rsidRPr="00FB4E22" w:rsidR="00A41531" w:rsidP="00A41531" w:rsidRDefault="00A41531" w14:paraId="77436AEA" w14:textId="77777777">
      <w:pPr>
        <w:rPr>
          <w:rFonts w:ascii="Arial" w:hAnsi="Arial" w:cs="Arial"/>
          <w:b/>
          <w:sz w:val="22"/>
          <w:szCs w:val="22"/>
          <w:lang w:val="en-GB"/>
        </w:rPr>
      </w:pPr>
      <w:r w:rsidRPr="00FB4E22">
        <w:rPr>
          <w:rFonts w:ascii="Arial" w:hAnsi="Arial" w:cs="Arial"/>
          <w:b/>
          <w:sz w:val="22"/>
          <w:szCs w:val="22"/>
          <w:lang w:val="en-GB"/>
        </w:rPr>
        <w:t xml:space="preserve">- Overall, figure legends need to </w:t>
      </w:r>
      <w:proofErr w:type="gramStart"/>
      <w:r w:rsidRPr="00FB4E22">
        <w:rPr>
          <w:rFonts w:ascii="Arial" w:hAnsi="Arial" w:cs="Arial"/>
          <w:b/>
          <w:sz w:val="22"/>
          <w:szCs w:val="22"/>
          <w:lang w:val="en-GB"/>
        </w:rPr>
        <w:t>be improved</w:t>
      </w:r>
      <w:proofErr w:type="gramEnd"/>
      <w:r w:rsidRPr="00FB4E22">
        <w:rPr>
          <w:rFonts w:ascii="Arial" w:hAnsi="Arial" w:cs="Arial"/>
          <w:b/>
          <w:sz w:val="22"/>
          <w:szCs w:val="22"/>
          <w:lang w:val="en-GB"/>
        </w:rPr>
        <w:t xml:space="preserve">, as they lack sufficient annotation </w:t>
      </w:r>
    </w:p>
    <w:p w:rsidRPr="00FB4E22" w:rsidR="00A41531" w:rsidP="00A41531" w:rsidRDefault="00A41531" w14:paraId="7069795B" w14:textId="77777777">
      <w:pPr>
        <w:rPr>
          <w:rFonts w:ascii="Arial" w:hAnsi="Arial" w:cs="Arial"/>
          <w:b/>
          <w:sz w:val="22"/>
          <w:szCs w:val="22"/>
          <w:lang w:val="en-GB"/>
        </w:rPr>
      </w:pPr>
      <w:proofErr w:type="gramStart"/>
      <w:r w:rsidRPr="00FB4E22">
        <w:rPr>
          <w:rFonts w:ascii="Arial" w:hAnsi="Arial" w:cs="Arial"/>
          <w:b/>
          <w:sz w:val="22"/>
          <w:szCs w:val="22"/>
          <w:lang w:val="en-GB"/>
        </w:rPr>
        <w:t>to</w:t>
      </w:r>
      <w:proofErr w:type="gramEnd"/>
      <w:r w:rsidRPr="00FB4E22">
        <w:rPr>
          <w:rFonts w:ascii="Arial" w:hAnsi="Arial" w:cs="Arial"/>
          <w:b/>
          <w:sz w:val="22"/>
          <w:szCs w:val="22"/>
          <w:lang w:val="en-GB"/>
        </w:rPr>
        <w:t xml:space="preserve"> understand what is displayed.</w:t>
      </w:r>
    </w:p>
    <w:p w:rsidR="00FB4E22" w:rsidP="00FB4E22" w:rsidRDefault="00FB4E22" w14:paraId="19619D0F" w14:textId="77777777">
      <w:pPr>
        <w:rPr>
          <w:rFonts w:ascii="Arial" w:hAnsi="Arial" w:eastAsia="Times New Roman" w:cs="Arial"/>
          <w:i/>
          <w:color w:val="0070C0"/>
          <w:sz w:val="22"/>
          <w:szCs w:val="22"/>
          <w:u w:val="single"/>
          <w:lang w:val="en-US" w:eastAsia="en-US"/>
        </w:rPr>
      </w:pPr>
    </w:p>
    <w:p w:rsidR="00FB4E22" w:rsidP="00FB4E22" w:rsidRDefault="00FB4E22" w14:paraId="50D30BCF" w14:textId="77777777">
      <w:pPr>
        <w:rPr>
          <w:rFonts w:ascii="Arial" w:hAnsi="Arial" w:cs="Arial"/>
          <w:i/>
          <w:color w:val="0070C0"/>
          <w:sz w:val="22"/>
          <w:szCs w:val="22"/>
          <w:lang w:val="en-US"/>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r w:rsidRPr="00FB4E22">
        <w:rPr>
          <w:rFonts w:ascii="Arial" w:hAnsi="Arial" w:cs="Arial"/>
          <w:i/>
          <w:color w:val="0070C0"/>
          <w:sz w:val="22"/>
          <w:szCs w:val="22"/>
          <w:lang w:val="en-US"/>
        </w:rPr>
        <w:t>agree</w:t>
      </w:r>
    </w:p>
    <w:p w:rsidRPr="00680A47" w:rsidR="008B115F" w:rsidP="008B115F" w:rsidRDefault="00FB4E22" w14:paraId="17CC4BA7" w14:textId="05D52A71">
      <w:pPr>
        <w:jc w:val="left"/>
        <w:rPr>
          <w:ins w:author="Kerstin Abshagen" w:date="2015-08-07T11:49:00Z" w:id="109"/>
          <w:rFonts w:ascii="Arial" w:hAnsi="Arial" w:cs="Arial"/>
          <w:color w:val="0070C0"/>
          <w:sz w:val="22"/>
          <w:lang w:val="en-GB"/>
        </w:rPr>
      </w:pPr>
      <w:r w:rsidRPr="00A41531">
        <w:rPr>
          <w:rFonts w:ascii="Arial" w:hAnsi="Arial" w:eastAsia="Times New Roman" w:cs="Arial"/>
          <w:i/>
          <w:color w:val="0070C0"/>
          <w:sz w:val="22"/>
          <w:szCs w:val="22"/>
          <w:u w:val="single"/>
          <w:lang w:val="en-US" w:eastAsia="en-US"/>
        </w:rPr>
        <w:t>Changes in the manuscript</w:t>
      </w:r>
      <w:r>
        <w:rPr>
          <w:rFonts w:ascii="Arial" w:hAnsi="Arial" w:eastAsia="Times New Roman" w:cs="Arial"/>
          <w:i/>
          <w:color w:val="0070C0"/>
          <w:sz w:val="22"/>
          <w:szCs w:val="22"/>
          <w:u w:val="single"/>
          <w:lang w:val="en-US" w:eastAsia="en-US"/>
        </w:rPr>
        <w:t xml:space="preserve">: </w:t>
      </w:r>
      <w:r w:rsidR="00A2031A">
        <w:rPr>
          <w:rFonts w:ascii="Arial" w:hAnsi="Arial" w:eastAsia="Times New Roman" w:cs="Arial"/>
          <w:i/>
          <w:color w:val="0070C0"/>
          <w:sz w:val="22"/>
          <w:szCs w:val="22"/>
          <w:lang w:val="en-US" w:eastAsia="en-US"/>
        </w:rPr>
        <w:t>Al</w:t>
      </w:r>
      <w:r>
        <w:rPr>
          <w:rFonts w:ascii="Arial" w:hAnsi="Arial" w:eastAsia="Times New Roman" w:cs="Arial"/>
          <w:i/>
          <w:color w:val="0070C0"/>
          <w:sz w:val="22"/>
          <w:szCs w:val="22"/>
          <w:lang w:val="en-US" w:eastAsia="en-US"/>
        </w:rPr>
        <w:t xml:space="preserve">l figure legends </w:t>
      </w:r>
      <w:proofErr w:type="gramStart"/>
      <w:r w:rsidRPr="00FB4E22">
        <w:rPr>
          <w:rFonts w:ascii="Arial" w:hAnsi="Arial" w:eastAsia="Times New Roman" w:cs="Arial"/>
          <w:i/>
          <w:color w:val="0070C0"/>
          <w:sz w:val="22"/>
          <w:szCs w:val="22"/>
          <w:lang w:val="en-US" w:eastAsia="en-US"/>
        </w:rPr>
        <w:t>ha</w:t>
      </w:r>
      <w:r>
        <w:rPr>
          <w:rFonts w:ascii="Arial" w:hAnsi="Arial" w:eastAsia="Times New Roman" w:cs="Arial"/>
          <w:i/>
          <w:color w:val="0070C0"/>
          <w:sz w:val="22"/>
          <w:szCs w:val="22"/>
          <w:lang w:val="en-US" w:eastAsia="en-US"/>
        </w:rPr>
        <w:t>ve</w:t>
      </w:r>
      <w:r w:rsidRPr="00FB4E22">
        <w:rPr>
          <w:rFonts w:ascii="Arial" w:hAnsi="Arial" w:eastAsia="Times New Roman" w:cs="Arial"/>
          <w:i/>
          <w:color w:val="0070C0"/>
          <w:sz w:val="22"/>
          <w:szCs w:val="22"/>
          <w:lang w:val="en-US" w:eastAsia="en-US"/>
        </w:rPr>
        <w:t xml:space="preserve"> been carefully revised</w:t>
      </w:r>
      <w:proofErr w:type="gramEnd"/>
      <w:r w:rsidRPr="00FB4E22">
        <w:rPr>
          <w:rFonts w:ascii="Arial" w:hAnsi="Arial" w:eastAsia="Times New Roman" w:cs="Arial"/>
          <w:i/>
          <w:color w:val="0070C0"/>
          <w:sz w:val="22"/>
          <w:szCs w:val="22"/>
          <w:lang w:val="en-US" w:eastAsia="en-US"/>
        </w:rPr>
        <w:t xml:space="preserve"> to improve readability and to </w:t>
      </w:r>
      <w:r>
        <w:rPr>
          <w:rFonts w:ascii="Arial" w:hAnsi="Arial" w:eastAsia="Times New Roman" w:cs="Arial"/>
          <w:i/>
          <w:color w:val="0070C0"/>
          <w:sz w:val="22"/>
          <w:szCs w:val="22"/>
          <w:lang w:val="en-US" w:eastAsia="en-US"/>
        </w:rPr>
        <w:t xml:space="preserve">supplement missing </w:t>
      </w:r>
      <w:commentRangeStart w:id="110"/>
      <w:r>
        <w:rPr>
          <w:rFonts w:ascii="Arial" w:hAnsi="Arial" w:eastAsia="Times New Roman" w:cs="Arial"/>
          <w:i/>
          <w:color w:val="0070C0"/>
          <w:sz w:val="22"/>
          <w:szCs w:val="22"/>
          <w:lang w:val="en-US" w:eastAsia="en-US"/>
        </w:rPr>
        <w:t>indications</w:t>
      </w:r>
      <w:commentRangeEnd w:id="110"/>
      <w:r w:rsidR="00CB0CE1">
        <w:rPr>
          <w:rStyle w:val="Kommentarzeichen"/>
          <w:rFonts w:asciiTheme="minorHAnsi" w:hAnsiTheme="minorHAnsi" w:eastAsiaTheme="minorEastAsia" w:cstheme="minorBidi"/>
          <w:lang w:eastAsia="de-DE"/>
        </w:rPr>
        <w:commentReference w:id="110"/>
      </w:r>
      <w:r>
        <w:rPr>
          <w:rFonts w:ascii="Arial" w:hAnsi="Arial" w:eastAsia="Times New Roman" w:cs="Arial"/>
          <w:i/>
          <w:color w:val="0070C0"/>
          <w:sz w:val="22"/>
          <w:szCs w:val="22"/>
          <w:lang w:val="en-US" w:eastAsia="en-US"/>
        </w:rPr>
        <w:t>.</w:t>
      </w:r>
      <w:ins w:author="Kerstin Abshagen" w:date="2015-08-07T11:49:00Z" w:id="111">
        <w:r w:rsidRPr="008B115F" w:rsidR="008B115F">
          <w:rPr>
            <w:rFonts w:ascii="Arial" w:hAnsi="Arial" w:eastAsia="Times New Roman" w:cs="Arial"/>
            <w:i/>
            <w:color w:val="0070C0"/>
            <w:sz w:val="22"/>
            <w:szCs w:val="20"/>
            <w:lang w:val="en-US" w:eastAsia="en-US"/>
          </w:rPr>
          <w:t xml:space="preserve"> </w:t>
        </w:r>
        <w:r w:rsidR="008B115F">
          <w:rPr>
            <w:rFonts w:ascii="Arial" w:hAnsi="Arial" w:eastAsia="Times New Roman" w:cs="Arial"/>
            <w:i/>
            <w:color w:val="0070C0"/>
            <w:sz w:val="22"/>
            <w:szCs w:val="20"/>
            <w:lang w:val="en-US" w:eastAsia="en-US"/>
          </w:rPr>
          <w:t xml:space="preserve">Changes are </w:t>
        </w:r>
        <w:r w:rsidR="008B115F">
          <w:rPr>
            <w:rFonts w:ascii="Arial" w:hAnsi="Arial" w:eastAsia="Times New Roman" w:cs="Arial"/>
            <w:i/>
            <w:color w:val="0070C0"/>
            <w:sz w:val="22"/>
            <w:szCs w:val="20"/>
            <w:lang w:val="en-US" w:eastAsia="en-US"/>
          </w:rPr>
          <w:t>marked with red font and underlined</w:t>
        </w:r>
        <w:r w:rsidR="008B115F">
          <w:rPr>
            <w:rFonts w:ascii="Arial" w:hAnsi="Arial" w:eastAsia="Times New Roman" w:cs="Arial"/>
            <w:i/>
            <w:color w:val="0070C0"/>
            <w:sz w:val="22"/>
            <w:szCs w:val="20"/>
            <w:lang w:val="en-US" w:eastAsia="en-US"/>
          </w:rPr>
          <w:t xml:space="preserve">. </w:t>
        </w:r>
        <w:bookmarkStart w:name="_GoBack" w:id="112"/>
        <w:bookmarkEnd w:id="112"/>
      </w:ins>
    </w:p>
    <w:p w:rsidRPr="008B115F" w:rsidR="00FB4E22" w:rsidP="00FB4E22" w:rsidRDefault="00FB4E22" w14:paraId="4B78E95A" w14:textId="2500B481">
      <w:pPr>
        <w:rPr>
          <w:rFonts w:ascii="Arial" w:hAnsi="Arial" w:cs="Arial"/>
          <w:sz w:val="22"/>
          <w:szCs w:val="22"/>
          <w:lang w:val="en-GB"/>
          <w:rPrChange w:author="Kerstin Abshagen" w:date="2015-08-07T11:49:00Z" w:id="113">
            <w:rPr>
              <w:rFonts w:ascii="Arial" w:hAnsi="Arial" w:cs="Arial"/>
              <w:sz w:val="22"/>
              <w:szCs w:val="22"/>
              <w:lang w:val="en-US"/>
            </w:rPr>
          </w:rPrChange>
        </w:rPr>
      </w:pPr>
    </w:p>
    <w:p w:rsidRPr="003D761D" w:rsidR="00FB4E22" w:rsidP="00A41531" w:rsidRDefault="00FB4E22" w14:paraId="789D03C6" w14:textId="77777777">
      <w:pPr>
        <w:rPr>
          <w:lang w:val="en-GB"/>
        </w:rPr>
      </w:pPr>
    </w:p>
    <w:p w:rsidRPr="009F59B8" w:rsidR="00A41531" w:rsidP="00A41531" w:rsidRDefault="00A41531" w14:paraId="3AA6BA37" w14:textId="77777777">
      <w:pPr>
        <w:rPr>
          <w:rFonts w:ascii="Arial" w:hAnsi="Arial" w:cs="Arial"/>
          <w:b/>
          <w:sz w:val="22"/>
          <w:lang w:val="en-GB"/>
        </w:rPr>
      </w:pPr>
      <w:r w:rsidRPr="009F59B8">
        <w:rPr>
          <w:rFonts w:ascii="Arial" w:hAnsi="Arial" w:cs="Arial"/>
          <w:b/>
          <w:sz w:val="22"/>
          <w:lang w:val="en-GB"/>
        </w:rPr>
        <w:t>Minor Points</w:t>
      </w:r>
    </w:p>
    <w:p w:rsidRPr="003D761D" w:rsidR="00A41531" w:rsidP="00A41531" w:rsidRDefault="00A41531" w14:paraId="2942B06A" w14:textId="77777777">
      <w:pPr>
        <w:rPr>
          <w:lang w:val="en-GB"/>
        </w:rPr>
      </w:pPr>
    </w:p>
    <w:p w:rsidRPr="009F59B8" w:rsidR="00A41531" w:rsidP="00A41531" w:rsidRDefault="00A41531" w14:paraId="7E76A394" w14:textId="77777777">
      <w:pPr>
        <w:rPr>
          <w:rFonts w:ascii="Arial" w:hAnsi="Arial" w:cs="Arial"/>
          <w:b/>
          <w:sz w:val="22"/>
          <w:szCs w:val="22"/>
          <w:lang w:val="en-GB"/>
        </w:rPr>
      </w:pPr>
      <w:r w:rsidRPr="009F59B8">
        <w:rPr>
          <w:rFonts w:ascii="Arial" w:hAnsi="Arial" w:cs="Arial"/>
          <w:b/>
          <w:sz w:val="22"/>
          <w:szCs w:val="22"/>
          <w:lang w:val="en-GB"/>
        </w:rPr>
        <w:t xml:space="preserve">- All gene symbols </w:t>
      </w:r>
      <w:proofErr w:type="gramStart"/>
      <w:r w:rsidRPr="009F59B8">
        <w:rPr>
          <w:rFonts w:ascii="Arial" w:hAnsi="Arial" w:cs="Arial"/>
          <w:b/>
          <w:sz w:val="22"/>
          <w:szCs w:val="22"/>
          <w:lang w:val="en-GB"/>
        </w:rPr>
        <w:t>should be written</w:t>
      </w:r>
      <w:proofErr w:type="gramEnd"/>
      <w:r w:rsidRPr="009F59B8">
        <w:rPr>
          <w:rFonts w:ascii="Arial" w:hAnsi="Arial" w:cs="Arial"/>
          <w:b/>
          <w:sz w:val="22"/>
          <w:szCs w:val="22"/>
          <w:lang w:val="en-GB"/>
        </w:rPr>
        <w:t xml:space="preserve"> consistently with small letters and a capital </w:t>
      </w:r>
    </w:p>
    <w:p w:rsidR="00A41531" w:rsidP="00A41531" w:rsidRDefault="00A41531" w14:paraId="286E5323" w14:textId="77777777">
      <w:pPr>
        <w:rPr>
          <w:rFonts w:ascii="Arial" w:hAnsi="Arial" w:cs="Arial"/>
          <w:b/>
          <w:sz w:val="22"/>
          <w:szCs w:val="22"/>
          <w:lang w:val="en-GB"/>
        </w:rPr>
      </w:pPr>
      <w:proofErr w:type="gramStart"/>
      <w:r w:rsidRPr="009F59B8">
        <w:rPr>
          <w:rFonts w:ascii="Arial" w:hAnsi="Arial" w:cs="Arial"/>
          <w:b/>
          <w:sz w:val="22"/>
          <w:szCs w:val="22"/>
          <w:lang w:val="en-GB"/>
        </w:rPr>
        <w:t>first</w:t>
      </w:r>
      <w:proofErr w:type="gramEnd"/>
      <w:r w:rsidRPr="009F59B8">
        <w:rPr>
          <w:rFonts w:ascii="Arial" w:hAnsi="Arial" w:cs="Arial"/>
          <w:b/>
          <w:sz w:val="22"/>
          <w:szCs w:val="22"/>
          <w:lang w:val="en-GB"/>
        </w:rPr>
        <w:t xml:space="preserve"> letter throughout the text and figures, e.g. use </w:t>
      </w:r>
      <w:proofErr w:type="spellStart"/>
      <w:r w:rsidRPr="009F59B8">
        <w:rPr>
          <w:rFonts w:ascii="Arial" w:hAnsi="Arial" w:cs="Arial"/>
          <w:b/>
          <w:sz w:val="22"/>
          <w:szCs w:val="22"/>
          <w:lang w:val="en-GB"/>
        </w:rPr>
        <w:t>Gapdh</w:t>
      </w:r>
      <w:proofErr w:type="spellEnd"/>
      <w:r w:rsidRPr="009F59B8">
        <w:rPr>
          <w:rFonts w:ascii="Arial" w:hAnsi="Arial" w:cs="Arial"/>
          <w:b/>
          <w:sz w:val="22"/>
          <w:szCs w:val="22"/>
          <w:lang w:val="en-GB"/>
        </w:rPr>
        <w:t xml:space="preserve"> instead of GAPDH.</w:t>
      </w:r>
    </w:p>
    <w:p w:rsidRPr="006358C7" w:rsidR="006F1C9D" w:rsidP="00A41531" w:rsidRDefault="006F1C9D" w14:paraId="2B782E9F" w14:textId="77777777">
      <w:pPr>
        <w:rPr>
          <w:rFonts w:ascii="Arial" w:hAnsi="Arial" w:cs="Arial"/>
          <w:b/>
          <w:color w:val="0070C0"/>
          <w:sz w:val="22"/>
          <w:szCs w:val="22"/>
          <w:lang w:val="en-GB"/>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r w:rsidRPr="006358C7" w:rsidR="006358C7">
        <w:rPr>
          <w:rFonts w:ascii="Arial" w:hAnsi="Arial" w:cs="Arial"/>
          <w:i/>
          <w:color w:val="0070C0"/>
          <w:sz w:val="20"/>
          <w:lang w:val="en-GB"/>
        </w:rPr>
        <w:t>As recommended, the manuscript text has been corrected for the</w:t>
      </w:r>
      <w:r w:rsidR="006358C7">
        <w:rPr>
          <w:rFonts w:ascii="Arial" w:hAnsi="Arial" w:cs="Arial"/>
          <w:i/>
          <w:color w:val="0070C0"/>
          <w:sz w:val="20"/>
          <w:lang w:val="en-GB"/>
        </w:rPr>
        <w:t xml:space="preserve"> consistently notation of all gene symbols with small letters and a capital first letter.</w:t>
      </w:r>
    </w:p>
    <w:p w:rsidRPr="009F59B8" w:rsidR="009F59B8" w:rsidP="00A41531" w:rsidRDefault="009F59B8" w14:paraId="3CA1597C" w14:textId="77777777">
      <w:pPr>
        <w:rPr>
          <w:rFonts w:ascii="Arial" w:hAnsi="Arial" w:cs="Arial"/>
          <w:b/>
          <w:sz w:val="22"/>
          <w:szCs w:val="22"/>
          <w:lang w:val="en-GB"/>
        </w:rPr>
      </w:pPr>
    </w:p>
    <w:p w:rsidRPr="009F59B8" w:rsidR="00A41531" w:rsidP="00A41531" w:rsidRDefault="00A41531" w14:paraId="14F2CE14" w14:textId="77777777">
      <w:pPr>
        <w:rPr>
          <w:rFonts w:ascii="Arial" w:hAnsi="Arial" w:cs="Arial"/>
          <w:b/>
          <w:sz w:val="22"/>
          <w:szCs w:val="22"/>
          <w:lang w:val="en-GB"/>
        </w:rPr>
      </w:pPr>
      <w:commentRangeStart w:id="114"/>
      <w:r w:rsidRPr="009F59B8">
        <w:rPr>
          <w:rFonts w:ascii="Arial" w:hAnsi="Arial" w:cs="Arial"/>
          <w:b/>
          <w:sz w:val="22"/>
          <w:szCs w:val="22"/>
          <w:lang w:val="en-GB"/>
        </w:rPr>
        <w:t xml:space="preserve">- </w:t>
      </w:r>
      <w:proofErr w:type="gramStart"/>
      <w:r w:rsidRPr="009F59B8">
        <w:rPr>
          <w:rFonts w:ascii="Arial" w:hAnsi="Arial" w:cs="Arial"/>
          <w:b/>
          <w:sz w:val="22"/>
          <w:szCs w:val="22"/>
          <w:lang w:val="en-GB"/>
        </w:rPr>
        <w:t>in</w:t>
      </w:r>
      <w:proofErr w:type="gramEnd"/>
      <w:r w:rsidRPr="009F59B8">
        <w:rPr>
          <w:rFonts w:ascii="Arial" w:hAnsi="Arial" w:cs="Arial"/>
          <w:b/>
          <w:sz w:val="22"/>
          <w:szCs w:val="22"/>
          <w:lang w:val="en-GB"/>
        </w:rPr>
        <w:t xml:space="preserve"> the derivation of the consensus correlation the authors use a rather unusual -log100 transformation.</w:t>
      </w:r>
      <w:r w:rsidRPr="009F59B8" w:rsidR="009F59B8">
        <w:rPr>
          <w:rFonts w:ascii="Arial" w:hAnsi="Arial" w:cs="Arial"/>
          <w:b/>
          <w:sz w:val="22"/>
          <w:szCs w:val="22"/>
          <w:lang w:val="en-GB"/>
        </w:rPr>
        <w:t xml:space="preserve"> </w:t>
      </w:r>
      <w:proofErr w:type="gramStart"/>
      <w:r w:rsidRPr="009F59B8">
        <w:rPr>
          <w:rFonts w:ascii="Arial" w:hAnsi="Arial" w:cs="Arial"/>
          <w:b/>
          <w:sz w:val="22"/>
          <w:szCs w:val="22"/>
          <w:lang w:val="en-GB"/>
        </w:rPr>
        <w:t>is</w:t>
      </w:r>
      <w:proofErr w:type="gramEnd"/>
      <w:r w:rsidRPr="009F59B8">
        <w:rPr>
          <w:rFonts w:ascii="Arial" w:hAnsi="Arial" w:cs="Arial"/>
          <w:b/>
          <w:sz w:val="22"/>
          <w:szCs w:val="22"/>
          <w:lang w:val="en-GB"/>
        </w:rPr>
        <w:t xml:space="preserve"> this true or a typo?</w:t>
      </w:r>
    </w:p>
    <w:p w:rsidRPr="009F59B8" w:rsidR="009F59B8" w:rsidP="00A41531" w:rsidRDefault="009F59B8" w14:paraId="41D89B8C" w14:textId="77777777">
      <w:pPr>
        <w:rPr>
          <w:rFonts w:ascii="Arial" w:hAnsi="Arial" w:cs="Arial"/>
          <w:b/>
          <w:sz w:val="22"/>
          <w:szCs w:val="22"/>
          <w:lang w:val="en-GB"/>
        </w:rPr>
      </w:pPr>
    </w:p>
    <w:p w:rsidR="00A41531" w:rsidP="00A41531" w:rsidRDefault="00A41531" w14:paraId="2DD4323C" w14:textId="77777777">
      <w:pPr>
        <w:rPr>
          <w:rFonts w:ascii="Arial" w:hAnsi="Arial" w:cs="Arial"/>
          <w:b/>
          <w:sz w:val="22"/>
          <w:szCs w:val="22"/>
          <w:lang w:val="en-GB"/>
        </w:rPr>
      </w:pPr>
      <w:commentRangeEnd w:id="114"/>
      <w:r w:rsidRPr="009F59B8">
        <w:rPr>
          <w:rStyle w:val="Kommentarzeichen"/>
          <w:rFonts w:ascii="Arial" w:hAnsi="Arial" w:cs="Arial"/>
          <w:b/>
          <w:sz w:val="22"/>
          <w:szCs w:val="22"/>
        </w:rPr>
        <w:commentReference w:id="114"/>
      </w:r>
      <w:r w:rsidRPr="009F59B8">
        <w:rPr>
          <w:rFonts w:ascii="Arial" w:hAnsi="Arial" w:cs="Arial"/>
          <w:b/>
          <w:sz w:val="22"/>
          <w:szCs w:val="22"/>
          <w:lang w:val="en-GB"/>
        </w:rPr>
        <w:t xml:space="preserve">- The relative expression of the genes in Fig. 6 </w:t>
      </w:r>
      <w:proofErr w:type="gramStart"/>
      <w:r w:rsidRPr="009F59B8">
        <w:rPr>
          <w:rFonts w:ascii="Arial" w:hAnsi="Arial" w:cs="Arial"/>
          <w:b/>
          <w:sz w:val="22"/>
          <w:szCs w:val="22"/>
          <w:lang w:val="en-GB"/>
        </w:rPr>
        <w:t>should be displayed</w:t>
      </w:r>
      <w:proofErr w:type="gramEnd"/>
      <w:r w:rsidRPr="009F59B8">
        <w:rPr>
          <w:rFonts w:ascii="Arial" w:hAnsi="Arial" w:cs="Arial"/>
          <w:b/>
          <w:sz w:val="22"/>
          <w:szCs w:val="22"/>
          <w:lang w:val="en-GB"/>
        </w:rPr>
        <w:t xml:space="preserve"> in log2 scale and the domain ranges should be the same for all genes to make the changes in gene expression comparable. </w:t>
      </w:r>
    </w:p>
    <w:p w:rsidRPr="009F59B8" w:rsidR="006358C7" w:rsidP="006358C7" w:rsidRDefault="006358C7" w14:paraId="4098029C" w14:textId="3E5A04FD">
      <w:pPr>
        <w:rPr>
          <w:rFonts w:ascii="Arial" w:hAnsi="Arial" w:cs="Arial"/>
          <w:b/>
          <w:sz w:val="22"/>
          <w:szCs w:val="22"/>
          <w:lang w:val="en-GB"/>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r>
        <w:rPr>
          <w:rFonts w:ascii="Arial" w:hAnsi="Arial" w:cs="Arial"/>
          <w:i/>
          <w:color w:val="0070C0"/>
          <w:sz w:val="22"/>
          <w:szCs w:val="22"/>
          <w:lang w:val="en-US"/>
        </w:rPr>
        <w:t>As suggested by the reviewer</w:t>
      </w:r>
      <w:ins w:author="Dooley Steven" w:date="2015-08-06T08:18:00Z" w:id="115">
        <w:r w:rsidR="004B5CA7">
          <w:rPr>
            <w:rFonts w:ascii="Arial" w:hAnsi="Arial" w:cs="Arial"/>
            <w:i/>
            <w:color w:val="0070C0"/>
            <w:sz w:val="22"/>
            <w:szCs w:val="22"/>
            <w:lang w:val="en-US"/>
          </w:rPr>
          <w:t>,</w:t>
        </w:r>
      </w:ins>
      <w:r>
        <w:rPr>
          <w:rFonts w:ascii="Arial" w:hAnsi="Arial" w:cs="Arial"/>
          <w:i/>
          <w:color w:val="0070C0"/>
          <w:sz w:val="22"/>
          <w:szCs w:val="22"/>
          <w:lang w:val="en-US"/>
        </w:rPr>
        <w:t xml:space="preserve"> we have </w:t>
      </w:r>
      <w:ins w:author="Dooley Steven" w:date="2015-08-06T08:19:00Z" w:id="116">
        <w:r w:rsidR="004B5CA7">
          <w:rPr>
            <w:rFonts w:ascii="Arial" w:hAnsi="Arial" w:cs="Arial"/>
            <w:i/>
            <w:color w:val="0070C0"/>
            <w:sz w:val="22"/>
            <w:szCs w:val="22"/>
            <w:lang w:val="en-US"/>
          </w:rPr>
          <w:t>modified</w:t>
        </w:r>
      </w:ins>
      <w:r>
        <w:rPr>
          <w:rFonts w:ascii="Arial" w:hAnsi="Arial" w:cs="Arial"/>
          <w:i/>
          <w:color w:val="0070C0"/>
          <w:sz w:val="22"/>
          <w:szCs w:val="22"/>
          <w:lang w:val="en-US"/>
        </w:rPr>
        <w:t xml:space="preserve"> figure 6</w:t>
      </w:r>
      <w:r w:rsidR="00C77C32">
        <w:rPr>
          <w:rFonts w:ascii="Arial" w:hAnsi="Arial" w:cs="Arial"/>
          <w:i/>
          <w:color w:val="0070C0"/>
          <w:sz w:val="22"/>
          <w:szCs w:val="22"/>
          <w:lang w:val="en-US"/>
        </w:rPr>
        <w:t xml:space="preserve"> and </w:t>
      </w:r>
      <w:r>
        <w:rPr>
          <w:rFonts w:ascii="Arial" w:hAnsi="Arial" w:cs="Arial"/>
          <w:i/>
          <w:color w:val="0070C0"/>
          <w:sz w:val="22"/>
          <w:szCs w:val="22"/>
          <w:lang w:val="en-US"/>
        </w:rPr>
        <w:t>now display</w:t>
      </w:r>
      <w:r w:rsidR="00C77C32">
        <w:rPr>
          <w:rFonts w:ascii="Arial" w:hAnsi="Arial" w:cs="Arial"/>
          <w:i/>
          <w:color w:val="0070C0"/>
          <w:sz w:val="22"/>
          <w:szCs w:val="22"/>
          <w:lang w:val="en-US"/>
        </w:rPr>
        <w:t xml:space="preserve"> gene expression in</w:t>
      </w:r>
      <w:r>
        <w:rPr>
          <w:rFonts w:ascii="Arial" w:hAnsi="Arial" w:cs="Arial"/>
          <w:i/>
          <w:color w:val="0070C0"/>
          <w:sz w:val="22"/>
          <w:szCs w:val="22"/>
          <w:lang w:val="en-US"/>
        </w:rPr>
        <w:t xml:space="preserve"> log2 scale. </w:t>
      </w:r>
    </w:p>
    <w:p w:rsidRPr="009F59B8" w:rsidR="009F59B8" w:rsidP="00A41531" w:rsidRDefault="009F59B8" w14:paraId="22A8FA35" w14:textId="77777777">
      <w:pPr>
        <w:rPr>
          <w:rFonts w:ascii="Arial" w:hAnsi="Arial" w:cs="Arial"/>
          <w:b/>
          <w:sz w:val="22"/>
          <w:szCs w:val="22"/>
          <w:lang w:val="en-GB"/>
        </w:rPr>
      </w:pPr>
    </w:p>
    <w:p w:rsidRPr="009F59B8" w:rsidR="00A41531" w:rsidP="00A41531" w:rsidRDefault="00A41531" w14:paraId="47938D6F" w14:textId="77777777">
      <w:pPr>
        <w:rPr>
          <w:rFonts w:ascii="Arial" w:hAnsi="Arial" w:cs="Arial"/>
          <w:b/>
          <w:sz w:val="22"/>
          <w:szCs w:val="22"/>
          <w:lang w:val="en-GB"/>
        </w:rPr>
      </w:pPr>
      <w:r w:rsidRPr="009F59B8">
        <w:rPr>
          <w:rFonts w:ascii="Arial" w:hAnsi="Arial" w:cs="Arial"/>
          <w:b/>
          <w:sz w:val="22"/>
          <w:szCs w:val="22"/>
          <w:lang w:val="en-GB"/>
        </w:rPr>
        <w:t xml:space="preserve">- Most likely, the authors used a log2 scale in Fig. 5, but annotation of the </w:t>
      </w:r>
      <w:proofErr w:type="spellStart"/>
      <w:r w:rsidRPr="009F59B8">
        <w:rPr>
          <w:rFonts w:ascii="Arial" w:hAnsi="Arial" w:cs="Arial"/>
          <w:b/>
          <w:sz w:val="22"/>
          <w:szCs w:val="22"/>
          <w:lang w:val="en-GB"/>
        </w:rPr>
        <w:t>color</w:t>
      </w:r>
      <w:proofErr w:type="spellEnd"/>
      <w:r w:rsidRPr="009F59B8">
        <w:rPr>
          <w:rFonts w:ascii="Arial" w:hAnsi="Arial" w:cs="Arial"/>
          <w:b/>
          <w:sz w:val="22"/>
          <w:szCs w:val="22"/>
          <w:lang w:val="en-GB"/>
        </w:rPr>
        <w:t xml:space="preserve"> bars is missing and needs to </w:t>
      </w:r>
      <w:proofErr w:type="gramStart"/>
      <w:r w:rsidRPr="009F59B8">
        <w:rPr>
          <w:rFonts w:ascii="Arial" w:hAnsi="Arial" w:cs="Arial"/>
          <w:b/>
          <w:sz w:val="22"/>
          <w:szCs w:val="22"/>
          <w:lang w:val="en-GB"/>
        </w:rPr>
        <w:t>be added</w:t>
      </w:r>
      <w:proofErr w:type="gramEnd"/>
      <w:r w:rsidRPr="009F59B8">
        <w:rPr>
          <w:rFonts w:ascii="Arial" w:hAnsi="Arial" w:cs="Arial"/>
          <w:b/>
          <w:sz w:val="22"/>
          <w:szCs w:val="22"/>
          <w:lang w:val="en-GB"/>
        </w:rPr>
        <w:t xml:space="preserve">. </w:t>
      </w:r>
    </w:p>
    <w:p w:rsidR="009F59B8" w:rsidP="00A41531" w:rsidRDefault="00C77C32" w14:paraId="02A5AE6C" w14:textId="77777777">
      <w:pPr>
        <w:rPr>
          <w:rFonts w:ascii="Arial" w:hAnsi="Arial" w:eastAsia="Times New Roman" w:cs="Arial"/>
          <w:i/>
          <w:color w:val="0070C0"/>
          <w:sz w:val="22"/>
          <w:szCs w:val="22"/>
          <w:lang w:val="en-US" w:eastAsia="en-US"/>
        </w:rPr>
      </w:pPr>
      <w:r w:rsidRPr="002E2665">
        <w:rPr>
          <w:rFonts w:ascii="Arial" w:hAnsi="Arial" w:eastAsia="Times New Roman" w:cs="Arial"/>
          <w:i/>
          <w:color w:val="0070C0"/>
          <w:sz w:val="22"/>
          <w:szCs w:val="22"/>
          <w:lang w:val="en-US" w:eastAsia="en-US"/>
        </w:rPr>
        <w:t xml:space="preserve">Answer: Annotation of the color bars in Fig. 5 was already included in the original version of the manuscript, but </w:t>
      </w:r>
      <w:proofErr w:type="gramStart"/>
      <w:r w:rsidRPr="002E2665">
        <w:rPr>
          <w:rFonts w:ascii="Arial" w:hAnsi="Arial" w:eastAsia="Times New Roman" w:cs="Arial"/>
          <w:i/>
          <w:color w:val="0070C0"/>
          <w:sz w:val="22"/>
          <w:szCs w:val="22"/>
          <w:lang w:val="en-US" w:eastAsia="en-US"/>
        </w:rPr>
        <w:t>has now been improved</w:t>
      </w:r>
      <w:proofErr w:type="gramEnd"/>
      <w:r w:rsidRPr="002E2665">
        <w:rPr>
          <w:rFonts w:ascii="Arial" w:hAnsi="Arial" w:eastAsia="Times New Roman" w:cs="Arial"/>
          <w:i/>
          <w:color w:val="0070C0"/>
          <w:sz w:val="22"/>
          <w:szCs w:val="22"/>
          <w:lang w:val="en-US" w:eastAsia="en-US"/>
        </w:rPr>
        <w:t xml:space="preserve">. </w:t>
      </w:r>
    </w:p>
    <w:p w:rsidRPr="002E2665" w:rsidR="002E2665" w:rsidP="00A41531" w:rsidRDefault="002E2665" w14:paraId="29212992" w14:textId="77777777">
      <w:pPr>
        <w:rPr>
          <w:rFonts w:ascii="Arial" w:hAnsi="Arial" w:cs="Arial"/>
          <w:b/>
          <w:sz w:val="22"/>
          <w:szCs w:val="22"/>
          <w:lang w:val="en-GB"/>
        </w:rPr>
      </w:pPr>
    </w:p>
    <w:p w:rsidR="00A41531" w:rsidP="00A41531" w:rsidRDefault="00A41531" w14:paraId="784492B1" w14:textId="77777777">
      <w:pPr>
        <w:rPr>
          <w:rFonts w:ascii="Arial" w:hAnsi="Arial" w:cs="Arial"/>
          <w:b/>
          <w:sz w:val="22"/>
          <w:szCs w:val="22"/>
          <w:lang w:val="en-GB"/>
        </w:rPr>
      </w:pPr>
      <w:r w:rsidRPr="009F59B8">
        <w:rPr>
          <w:rFonts w:ascii="Arial" w:hAnsi="Arial" w:cs="Arial"/>
          <w:b/>
          <w:sz w:val="22"/>
          <w:szCs w:val="22"/>
          <w:lang w:val="en-GB"/>
        </w:rPr>
        <w:t>- Page 9 lines 17 and 19, Page 14 line 19: Figs. 7 and 8 are actually Figs. 8 and 9</w:t>
      </w:r>
    </w:p>
    <w:p w:rsidR="009F59B8" w:rsidP="00A41531" w:rsidRDefault="00B009F4" w14:paraId="79BC7A2C" w14:textId="77777777">
      <w:pPr>
        <w:rPr>
          <w:rFonts w:ascii="Arial" w:hAnsi="Arial" w:cs="Arial"/>
          <w:i/>
          <w:color w:val="0070C0"/>
          <w:sz w:val="22"/>
          <w:szCs w:val="22"/>
          <w:lang w:val="en-US"/>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r w:rsidR="00C77C32">
        <w:rPr>
          <w:rFonts w:ascii="Arial" w:hAnsi="Arial" w:cs="Arial"/>
          <w:i/>
          <w:color w:val="0070C0"/>
          <w:sz w:val="22"/>
          <w:szCs w:val="22"/>
          <w:lang w:val="en-US"/>
        </w:rPr>
        <w:t>We corrected these mistakes.</w:t>
      </w:r>
    </w:p>
    <w:p w:rsidRPr="009F59B8" w:rsidR="00C77C32" w:rsidP="00A41531" w:rsidRDefault="00C77C32" w14:paraId="4EA7DD26" w14:textId="77777777">
      <w:pPr>
        <w:rPr>
          <w:rFonts w:ascii="Arial" w:hAnsi="Arial" w:cs="Arial"/>
          <w:b/>
          <w:sz w:val="22"/>
          <w:szCs w:val="22"/>
          <w:lang w:val="en-GB"/>
        </w:rPr>
      </w:pPr>
    </w:p>
    <w:p w:rsidR="00A41531" w:rsidP="00A41531" w:rsidRDefault="009F59B8" w14:paraId="18DBDBB1" w14:textId="77777777">
      <w:pPr>
        <w:rPr>
          <w:rFonts w:ascii="Arial" w:hAnsi="Arial" w:cs="Arial"/>
          <w:b/>
          <w:sz w:val="22"/>
          <w:szCs w:val="22"/>
          <w:lang w:val="en-GB"/>
        </w:rPr>
      </w:pPr>
      <w:r>
        <w:rPr>
          <w:rFonts w:ascii="Arial" w:hAnsi="Arial" w:cs="Arial"/>
          <w:b/>
          <w:sz w:val="22"/>
          <w:szCs w:val="22"/>
          <w:lang w:val="en-GB"/>
        </w:rPr>
        <w:t xml:space="preserve">- Place Figure 7 after </w:t>
      </w:r>
      <w:r w:rsidRPr="009F59B8" w:rsidR="00A41531">
        <w:rPr>
          <w:rFonts w:ascii="Arial" w:hAnsi="Arial" w:cs="Arial"/>
          <w:b/>
          <w:sz w:val="22"/>
          <w:szCs w:val="22"/>
          <w:lang w:val="en-GB"/>
        </w:rPr>
        <w:t xml:space="preserve">Figure 8, as the former </w:t>
      </w:r>
      <w:proofErr w:type="gramStart"/>
      <w:r w:rsidRPr="009F59B8" w:rsidR="00A41531">
        <w:rPr>
          <w:rFonts w:ascii="Arial" w:hAnsi="Arial" w:cs="Arial"/>
          <w:b/>
          <w:sz w:val="22"/>
          <w:szCs w:val="22"/>
          <w:lang w:val="en-GB"/>
        </w:rPr>
        <w:t>is based</w:t>
      </w:r>
      <w:proofErr w:type="gramEnd"/>
      <w:r w:rsidRPr="009F59B8" w:rsidR="00A41531">
        <w:rPr>
          <w:rFonts w:ascii="Arial" w:hAnsi="Arial" w:cs="Arial"/>
          <w:b/>
          <w:sz w:val="22"/>
          <w:szCs w:val="22"/>
          <w:lang w:val="en-GB"/>
        </w:rPr>
        <w:t xml:space="preserve"> on the latter</w:t>
      </w:r>
    </w:p>
    <w:p w:rsidR="00C77C32" w:rsidP="00A41531" w:rsidRDefault="00C77C32" w14:paraId="4587C375" w14:textId="61161000">
      <w:pPr>
        <w:rPr>
          <w:rFonts w:ascii="Arial" w:hAnsi="Arial" w:cs="Arial"/>
          <w:b/>
          <w:sz w:val="22"/>
          <w:szCs w:val="22"/>
          <w:lang w:val="en-GB"/>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r>
        <w:rPr>
          <w:rFonts w:ascii="Arial" w:hAnsi="Arial" w:cs="Arial"/>
          <w:i/>
          <w:color w:val="0070C0"/>
          <w:sz w:val="22"/>
          <w:szCs w:val="22"/>
          <w:lang w:val="en-US"/>
        </w:rPr>
        <w:t xml:space="preserve">To follow the </w:t>
      </w:r>
      <w:proofErr w:type="gramStart"/>
      <w:r>
        <w:rPr>
          <w:rFonts w:ascii="Arial" w:hAnsi="Arial" w:cs="Arial"/>
          <w:i/>
          <w:color w:val="0070C0"/>
          <w:sz w:val="22"/>
          <w:szCs w:val="22"/>
          <w:lang w:val="en-US"/>
        </w:rPr>
        <w:t>reviewers</w:t>
      </w:r>
      <w:proofErr w:type="gramEnd"/>
      <w:r>
        <w:rPr>
          <w:rFonts w:ascii="Arial" w:hAnsi="Arial" w:cs="Arial"/>
          <w:i/>
          <w:color w:val="0070C0"/>
          <w:sz w:val="22"/>
          <w:szCs w:val="22"/>
          <w:lang w:val="en-US"/>
        </w:rPr>
        <w:t xml:space="preserve"> suggestion</w:t>
      </w:r>
      <w:ins w:author="Dooley Steven" w:date="2015-08-06T08:19:00Z" w:id="117">
        <w:r w:rsidR="004B5CA7">
          <w:rPr>
            <w:rFonts w:ascii="Arial" w:hAnsi="Arial" w:cs="Arial"/>
            <w:i/>
            <w:color w:val="0070C0"/>
            <w:sz w:val="22"/>
            <w:szCs w:val="22"/>
            <w:lang w:val="en-US"/>
          </w:rPr>
          <w:t>,</w:t>
        </w:r>
      </w:ins>
      <w:r>
        <w:rPr>
          <w:rFonts w:ascii="Arial" w:hAnsi="Arial" w:cs="Arial"/>
          <w:i/>
          <w:color w:val="0070C0"/>
          <w:sz w:val="22"/>
          <w:szCs w:val="22"/>
          <w:lang w:val="en-US"/>
        </w:rPr>
        <w:t xml:space="preserve"> </w:t>
      </w:r>
      <w:ins w:author="Dooley Steven" w:date="2015-08-06T08:20:00Z" w:id="118">
        <w:r w:rsidR="004B5CA7">
          <w:rPr>
            <w:rFonts w:ascii="Arial" w:hAnsi="Arial" w:cs="Arial"/>
            <w:i/>
            <w:color w:val="0070C0"/>
            <w:sz w:val="22"/>
            <w:szCs w:val="22"/>
            <w:lang w:val="en-US"/>
          </w:rPr>
          <w:t>we</w:t>
        </w:r>
      </w:ins>
      <w:r>
        <w:rPr>
          <w:rFonts w:ascii="Arial" w:hAnsi="Arial" w:cs="Arial"/>
          <w:i/>
          <w:color w:val="0070C0"/>
          <w:sz w:val="22"/>
          <w:szCs w:val="22"/>
          <w:lang w:val="en-US"/>
        </w:rPr>
        <w:t xml:space="preserve"> rearranged </w:t>
      </w:r>
      <w:r w:rsidR="002E2665">
        <w:rPr>
          <w:rFonts w:ascii="Arial" w:hAnsi="Arial" w:cs="Arial"/>
          <w:i/>
          <w:color w:val="0070C0"/>
          <w:sz w:val="22"/>
          <w:szCs w:val="22"/>
          <w:lang w:val="en-US"/>
        </w:rPr>
        <w:t xml:space="preserve">these figures and placed figure 7 after </w:t>
      </w:r>
      <w:commentRangeStart w:id="119"/>
      <w:commentRangeStart w:id="120"/>
      <w:r w:rsidR="002E2665">
        <w:rPr>
          <w:rFonts w:ascii="Arial" w:hAnsi="Arial" w:cs="Arial"/>
          <w:i/>
          <w:color w:val="0070C0"/>
          <w:sz w:val="22"/>
          <w:szCs w:val="22"/>
          <w:lang w:val="en-US"/>
        </w:rPr>
        <w:t>figure 9</w:t>
      </w:r>
      <w:commentRangeEnd w:id="119"/>
      <w:r w:rsidR="004B5CA7">
        <w:rPr>
          <w:rStyle w:val="Kommentarzeichen"/>
          <w:rFonts w:asciiTheme="minorHAnsi" w:hAnsiTheme="minorHAnsi" w:eastAsiaTheme="minorEastAsia" w:cstheme="minorBidi"/>
          <w:lang w:eastAsia="de-DE"/>
        </w:rPr>
        <w:commentReference w:id="119"/>
      </w:r>
      <w:commentRangeEnd w:id="120"/>
      <w:r w:rsidR="00AB6F8C">
        <w:rPr>
          <w:rStyle w:val="Kommentarzeichen"/>
          <w:rFonts w:asciiTheme="minorHAnsi" w:hAnsiTheme="minorHAnsi" w:eastAsiaTheme="minorEastAsia" w:cstheme="minorBidi"/>
          <w:lang w:eastAsia="de-DE"/>
        </w:rPr>
        <w:commentReference w:id="120"/>
      </w:r>
      <w:r w:rsidR="002E2665">
        <w:rPr>
          <w:rFonts w:ascii="Arial" w:hAnsi="Arial" w:cs="Arial"/>
          <w:i/>
          <w:color w:val="0070C0"/>
          <w:sz w:val="22"/>
          <w:szCs w:val="22"/>
          <w:lang w:val="en-US"/>
        </w:rPr>
        <w:t>.</w:t>
      </w:r>
    </w:p>
    <w:p w:rsidRPr="009F59B8" w:rsidR="009F59B8" w:rsidP="00A41531" w:rsidRDefault="009F59B8" w14:paraId="04623527" w14:textId="77777777">
      <w:pPr>
        <w:rPr>
          <w:rFonts w:ascii="Arial" w:hAnsi="Arial" w:cs="Arial"/>
          <w:b/>
          <w:sz w:val="22"/>
          <w:szCs w:val="22"/>
          <w:lang w:val="en-GB"/>
        </w:rPr>
      </w:pPr>
    </w:p>
    <w:p w:rsidR="00A41531" w:rsidP="00A41531" w:rsidRDefault="00A41531" w14:paraId="469DBDE2" w14:textId="77777777">
      <w:pPr>
        <w:rPr>
          <w:rFonts w:ascii="Arial" w:hAnsi="Arial" w:cs="Arial"/>
          <w:b/>
          <w:sz w:val="22"/>
          <w:szCs w:val="22"/>
          <w:lang w:val="en-GB"/>
        </w:rPr>
      </w:pPr>
      <w:r w:rsidRPr="009F59B8">
        <w:rPr>
          <w:rFonts w:ascii="Arial" w:hAnsi="Arial" w:cs="Arial"/>
          <w:b/>
          <w:sz w:val="22"/>
          <w:szCs w:val="22"/>
          <w:lang w:val="en-GB"/>
        </w:rPr>
        <w:t xml:space="preserve">- The abbreviations in the leaf names of the circular tree in Fig. 7 </w:t>
      </w:r>
      <w:proofErr w:type="gramStart"/>
      <w:r w:rsidRPr="009F59B8">
        <w:rPr>
          <w:rFonts w:ascii="Arial" w:hAnsi="Arial" w:cs="Arial"/>
          <w:b/>
          <w:sz w:val="22"/>
          <w:szCs w:val="22"/>
          <w:lang w:val="en-GB"/>
        </w:rPr>
        <w:t>are nowhere explained</w:t>
      </w:r>
      <w:proofErr w:type="gramEnd"/>
      <w:r w:rsidRPr="009F59B8">
        <w:rPr>
          <w:rFonts w:ascii="Arial" w:hAnsi="Arial" w:cs="Arial"/>
          <w:b/>
          <w:sz w:val="22"/>
          <w:szCs w:val="22"/>
          <w:lang w:val="en-GB"/>
        </w:rPr>
        <w:t xml:space="preserve"> in the main text and need to be </w:t>
      </w:r>
      <w:commentRangeStart w:id="121"/>
      <w:r w:rsidRPr="009F59B8">
        <w:rPr>
          <w:rFonts w:ascii="Arial" w:hAnsi="Arial" w:cs="Arial"/>
          <w:b/>
          <w:sz w:val="22"/>
          <w:szCs w:val="22"/>
          <w:lang w:val="en-GB"/>
        </w:rPr>
        <w:t>added</w:t>
      </w:r>
      <w:commentRangeEnd w:id="121"/>
      <w:r w:rsidR="00AB6F8C">
        <w:rPr>
          <w:rStyle w:val="Kommentarzeichen"/>
          <w:rFonts w:asciiTheme="minorHAnsi" w:hAnsiTheme="minorHAnsi" w:eastAsiaTheme="minorEastAsia" w:cstheme="minorBidi"/>
          <w:lang w:eastAsia="de-DE"/>
        </w:rPr>
        <w:commentReference w:id="121"/>
      </w:r>
      <w:r w:rsidRPr="009F59B8">
        <w:rPr>
          <w:rFonts w:ascii="Arial" w:hAnsi="Arial" w:cs="Arial"/>
          <w:b/>
          <w:sz w:val="22"/>
          <w:szCs w:val="22"/>
          <w:lang w:val="en-GB"/>
        </w:rPr>
        <w:t>.</w:t>
      </w:r>
    </w:p>
    <w:p w:rsidR="006358C7" w:rsidP="006358C7" w:rsidRDefault="006358C7" w14:paraId="2C8A6118" w14:textId="77777777">
      <w:pPr>
        <w:rPr>
          <w:rFonts w:ascii="Arial" w:hAnsi="Arial" w:cs="Arial"/>
          <w:b/>
          <w:sz w:val="22"/>
          <w:szCs w:val="22"/>
          <w:lang w:val="en-GB"/>
        </w:rPr>
      </w:pPr>
      <w:r w:rsidRPr="00110505">
        <w:rPr>
          <w:rFonts w:ascii="Arial" w:hAnsi="Arial" w:eastAsia="Times New Roman" w:cs="Arial"/>
          <w:i/>
          <w:color w:val="0070C0"/>
          <w:sz w:val="22"/>
          <w:szCs w:val="22"/>
          <w:u w:val="single"/>
          <w:lang w:val="en-US" w:eastAsia="en-US"/>
        </w:rPr>
        <w:t>Answer:</w:t>
      </w:r>
      <w:r w:rsidRPr="00110505">
        <w:rPr>
          <w:rFonts w:ascii="Arial" w:hAnsi="Arial" w:cs="Arial"/>
          <w:sz w:val="22"/>
          <w:szCs w:val="22"/>
          <w:lang w:val="en-US"/>
        </w:rPr>
        <w:t xml:space="preserve"> </w:t>
      </w:r>
      <w:r>
        <w:rPr>
          <w:rFonts w:ascii="Arial" w:hAnsi="Arial" w:cs="Arial"/>
          <w:i/>
          <w:color w:val="0070C0"/>
          <w:sz w:val="22"/>
          <w:szCs w:val="22"/>
          <w:lang w:val="en-US"/>
        </w:rPr>
        <w:t>We now included a more detailed description of the used abbreviations in the figure legend.</w:t>
      </w:r>
    </w:p>
    <w:p w:rsidRPr="009F59B8" w:rsidR="006358C7" w:rsidP="00A41531" w:rsidRDefault="006358C7" w14:paraId="53BB8EF7" w14:textId="77777777">
      <w:pPr>
        <w:rPr>
          <w:rFonts w:ascii="Arial" w:hAnsi="Arial" w:cs="Arial"/>
          <w:b/>
          <w:sz w:val="22"/>
          <w:szCs w:val="22"/>
          <w:lang w:val="en-GB"/>
        </w:rPr>
      </w:pPr>
    </w:p>
    <w:p w:rsidRPr="009F59B8" w:rsidR="00680A47" w:rsidP="00680A47" w:rsidRDefault="00680A47" w14:paraId="5D686AE0" w14:textId="77777777">
      <w:pPr>
        <w:jc w:val="left"/>
        <w:rPr>
          <w:rFonts w:ascii="Arial" w:hAnsi="Arial" w:eastAsia="Times New Roman" w:cs="Arial"/>
          <w:b/>
          <w:i/>
          <w:color w:val="0070C0"/>
          <w:sz w:val="22"/>
          <w:szCs w:val="22"/>
          <w:u w:val="single"/>
          <w:lang w:val="en-US" w:eastAsia="en-US"/>
        </w:rPr>
      </w:pPr>
    </w:p>
    <w:p w:rsidRPr="00680A47" w:rsidR="00842339" w:rsidP="00842339" w:rsidRDefault="00842339" w14:paraId="09D908B7" w14:textId="77777777">
      <w:pPr>
        <w:rPr>
          <w:lang w:val="en-US"/>
        </w:rPr>
      </w:pPr>
    </w:p>
    <w:p w:rsidRPr="00842339" w:rsidR="00842339" w:rsidP="00842339" w:rsidRDefault="00842339" w14:paraId="66301930" w14:textId="77777777">
      <w:pPr>
        <w:spacing w:line="240" w:lineRule="auto"/>
        <w:jc w:val="left"/>
        <w:rPr>
          <w:rFonts w:ascii="Arial" w:hAnsi="Arial" w:eastAsia="Times New Roman" w:cs="Arial"/>
          <w:sz w:val="22"/>
          <w:szCs w:val="22"/>
          <w:lang w:val="en-US" w:eastAsia="en-US"/>
        </w:rPr>
      </w:pPr>
    </w:p>
    <w:sectPr w:rsidRPr="00842339" w:rsidR="00842339" w:rsidSect="00A36F8B">
      <w:sectPrChange w:author="Masha Thomas" w:date="2015-08-10T08:45:43.2748465" w:id="475803636">
        <w:sectPr w:rsidRPr="00842339" w:rsidR="00842339" w:rsidSect="00A36F8B">
          <w:pgSz w:w="11906" w:h="16838"/>
          <w:pgMar w:top="1417" w:right="1417" w:bottom="1134" w:left="1417" w:header="708" w:footer="708" w:gutter="0"/>
          <w:cols w:space="708"/>
          <w:docGrid w:linePitch="360"/>
        </w:sectPr>
      </w:sectPrChange>
      <w:pgSz w:w="11906" w:h="16838" w:orient="portrait"/>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DS" w:author="Dooley Steven" w:date="2015-08-06T07:55:00Z" w:id="32">
    <w:p w:rsidR="00CB0CE1" w:rsidRDefault="00CB0CE1" w14:paraId="6D14BE6E" w14:textId="06D1750E">
      <w:pPr>
        <w:pStyle w:val="Kommentartext"/>
      </w:pPr>
      <w:r>
        <w:rPr>
          <w:rStyle w:val="Kommentarzeichen"/>
        </w:rPr>
        <w:annotationRef/>
      </w:r>
      <w:r>
        <w:t>Matthias/</w:t>
      </w:r>
      <w:proofErr w:type="spellStart"/>
      <w:r>
        <w:t>Hergo</w:t>
      </w:r>
      <w:proofErr w:type="spellEnd"/>
      <w:r>
        <w:t xml:space="preserve"> bitte </w:t>
      </w:r>
      <w:proofErr w:type="spellStart"/>
      <w:r>
        <w:t>ggf</w:t>
      </w:r>
      <w:proofErr w:type="spellEnd"/>
      <w:r>
        <w:t xml:space="preserve"> ändern; macht es Sinn die Analyse im Supplement zu belassen?</w:t>
      </w:r>
    </w:p>
  </w:comment>
  <w:comment w:initials="DS" w:author="Dooley Steven" w:date="2015-08-06T07:55:00Z" w:id="42">
    <w:p w:rsidRPr="00A36F8B" w:rsidR="00CB0CE1" w:rsidRDefault="00CB0CE1" w14:paraId="0136B1D2" w14:textId="15A96398">
      <w:pPr>
        <w:pStyle w:val="Kommentartext"/>
        <w:rPr>
          <w:lang w:val="en-US"/>
        </w:rPr>
      </w:pPr>
      <w:r>
        <w:rPr>
          <w:rStyle w:val="Kommentarzeichen"/>
        </w:rPr>
        <w:annotationRef/>
      </w:r>
      <w:r w:rsidRPr="00A36F8B">
        <w:rPr>
          <w:lang w:val="en-US"/>
        </w:rPr>
        <w:t>About</w:t>
      </w:r>
      <w:proofErr w:type="gramStart"/>
      <w:r w:rsidRPr="00A36F8B">
        <w:rPr>
          <w:lang w:val="en-US"/>
        </w:rPr>
        <w:t>.....?</w:t>
      </w:r>
      <w:proofErr w:type="gramEnd"/>
    </w:p>
  </w:comment>
  <w:comment w:initials="AH" w:author="Andreas Hoppe" w:date="2015-07-01T14:04:00Z" w:id="101">
    <w:p w:rsidR="00CB0CE1" w:rsidP="00A41531" w:rsidRDefault="00CB0CE1" w14:paraId="611FA956" w14:textId="77777777">
      <w:pPr>
        <w:pStyle w:val="Kommentartext"/>
      </w:pPr>
      <w:r>
        <w:rPr>
          <w:rStyle w:val="Kommentarzeichen"/>
        </w:rPr>
        <w:annotationRef/>
      </w:r>
      <w:r>
        <w:t xml:space="preserve">Das stimmt, es ist heuristisch, beliebig. Es ist das Ergebnis der Einbeziehung „sowohl als auch“, und der Kompression der Information, damit man nicht für jeden Typ von Korrelation einen Satz von </w:t>
      </w:r>
      <w:proofErr w:type="spellStart"/>
      <w:r>
        <w:t>Tabellen+Grafiken</w:t>
      </w:r>
      <w:proofErr w:type="spellEnd"/>
      <w:r>
        <w:t xml:space="preserve"> hat.</w:t>
      </w:r>
    </w:p>
  </w:comment>
  <w:comment w:initials="AH" w:author="Andreas Hoppe" w:date="2015-07-01T14:04:00Z" w:id="102">
    <w:p w:rsidR="00CB0CE1" w:rsidP="00A41531" w:rsidRDefault="00CB0CE1" w14:paraId="16B0387D" w14:textId="77777777">
      <w:pPr>
        <w:pStyle w:val="Kommentartext"/>
      </w:pPr>
      <w:r>
        <w:rPr>
          <w:rStyle w:val="Kommentarzeichen"/>
        </w:rPr>
        <w:annotationRef/>
      </w:r>
      <w:r>
        <w:t>Im Prinzip ein Filter für inkonsistente Daten, die vor allem bei den Parametern mit nur 3 Messwerten auftreten.</w:t>
      </w:r>
    </w:p>
  </w:comment>
  <w:comment w:initials="AH" w:author="Andreas Hoppe" w:date="2015-07-01T14:04:00Z" w:id="103">
    <w:p w:rsidR="00CB0CE1" w:rsidP="00A41531" w:rsidRDefault="00CB0CE1" w14:paraId="52317DAB" w14:textId="77777777">
      <w:pPr>
        <w:pStyle w:val="Kommentartext"/>
      </w:pPr>
      <w:r>
        <w:rPr>
          <w:rStyle w:val="Kommentarzeichen"/>
        </w:rPr>
        <w:annotationRef/>
      </w:r>
      <w:r>
        <w:t>Er ist normalisiert.</w:t>
      </w:r>
    </w:p>
  </w:comment>
  <w:comment w:initials="AH" w:author="Andreas Hoppe" w:date="2015-07-01T14:04:00Z" w:id="104">
    <w:p w:rsidR="00CB0CE1" w:rsidP="00A41531" w:rsidRDefault="00CB0CE1" w14:paraId="06D22BA4" w14:textId="77777777">
      <w:pPr>
        <w:pStyle w:val="Kommentartext"/>
      </w:pPr>
      <w:r>
        <w:rPr>
          <w:rStyle w:val="Kommentarzeichen"/>
        </w:rPr>
        <w:annotationRef/>
      </w:r>
      <w:r>
        <w:t xml:space="preserve">Ich habe parallel auch mit Spearman gerechnet. Die Ergebnisse waren schlechter, weniger ergiebig ... was natürlich subjektiv ist. Ich lege auch die Annahme zugrunde, dass es keine </w:t>
      </w:r>
      <w:proofErr w:type="spellStart"/>
      <w:r>
        <w:t>Outlier</w:t>
      </w:r>
      <w:proofErr w:type="spellEnd"/>
      <w:r>
        <w:t xml:space="preserve"> i.e.S. gibt. </w:t>
      </w:r>
    </w:p>
  </w:comment>
  <w:comment w:initials="AH" w:author="Andreas Hoppe" w:date="2015-07-01T14:04:00Z" w:id="105">
    <w:p w:rsidR="00CB0CE1" w:rsidP="00A41531" w:rsidRDefault="00CB0CE1" w14:paraId="18F223C1" w14:textId="77777777">
      <w:pPr>
        <w:pStyle w:val="Kommentartext"/>
      </w:pPr>
      <w:r>
        <w:rPr>
          <w:rStyle w:val="Kommentarzeichen"/>
        </w:rPr>
        <w:annotationRef/>
      </w:r>
      <w:r>
        <w:t>Die Formeln sind im Supplement, blähen die Textlänge auf.</w:t>
      </w:r>
    </w:p>
  </w:comment>
  <w:comment w:initials="AH" w:author="Andreas Hoppe" w:date="2015-07-01T14:04:00Z" w:id="107">
    <w:p w:rsidR="00CB0CE1" w:rsidP="00A41531" w:rsidRDefault="00CB0CE1" w14:paraId="1E8008A4" w14:textId="77777777">
      <w:pPr>
        <w:pStyle w:val="Kommentartext"/>
      </w:pPr>
      <w:r>
        <w:rPr>
          <w:rStyle w:val="Kommentarzeichen"/>
        </w:rPr>
        <w:annotationRef/>
      </w:r>
      <w:r>
        <w:t>Ich finde die starre Grenze 0.05 und die binäre Betrachtung der Signifikanz wissenschaftlich nicht gut. Aber meinetwegen kann die ganze Signifikanzzeile raus,  und alle Korrelationen schlechter als p&lt;0.05 werden gelöscht, d.h. weißes Feld.</w:t>
      </w:r>
    </w:p>
  </w:comment>
  <w:comment w:initials="AH" w:author="Andreas Hoppe" w:date="2015-07-01T14:04:00Z" w:id="108">
    <w:p w:rsidR="00CB0CE1" w:rsidP="00A41531" w:rsidRDefault="00CB0CE1" w14:paraId="30D83FC4" w14:textId="77777777">
      <w:pPr>
        <w:pStyle w:val="Kommentartext"/>
      </w:pPr>
      <w:r>
        <w:rPr>
          <w:rStyle w:val="Kommentarzeichen"/>
        </w:rPr>
        <w:annotationRef/>
      </w:r>
      <w:r>
        <w:t>Ist sie doch, blau -1, rot 1.</w:t>
      </w:r>
    </w:p>
  </w:comment>
  <w:comment w:initials="DS" w:author="Dooley, Steven" w:date="2015-07-01T14:04:00Z" w:id="106">
    <w:p w:rsidRPr="00EB1843" w:rsidR="00CB0CE1" w:rsidP="00A41531" w:rsidRDefault="00CB0CE1" w14:paraId="731300EA" w14:textId="77777777">
      <w:pPr>
        <w:pStyle w:val="Kommentartext"/>
        <w:rPr>
          <w:lang w:val="en-GB"/>
        </w:rPr>
      </w:pPr>
      <w:r>
        <w:rPr>
          <w:rStyle w:val="Kommentarzeichen"/>
        </w:rPr>
        <w:annotationRef/>
      </w:r>
      <w:r w:rsidRPr="00EB1843">
        <w:rPr>
          <w:lang w:val="en-GB"/>
        </w:rPr>
        <w:t>Andreas, please modify as the reviewer suggests; that will help a lot for acceptance</w:t>
      </w:r>
    </w:p>
  </w:comment>
  <w:comment w:initials="DS" w:author="Dooley Steven" w:date="2015-08-06T08:15:00Z" w:id="110">
    <w:p w:rsidR="00CB0CE1" w:rsidRDefault="00CB0CE1" w14:paraId="15A52557" w14:textId="36EAA20F">
      <w:pPr>
        <w:pStyle w:val="Kommentartext"/>
      </w:pPr>
      <w:r>
        <w:rPr>
          <w:rStyle w:val="Kommentarzeichen"/>
        </w:rPr>
        <w:annotationRef/>
      </w:r>
      <w:r>
        <w:t>Bitte mit Änderungen verfolgen</w:t>
      </w:r>
    </w:p>
  </w:comment>
  <w:comment w:initials="DS" w:author="Dooley, Steven" w:date="2015-07-01T14:04:00Z" w:id="114">
    <w:p w:rsidRPr="00A36F8B" w:rsidR="00CB0CE1" w:rsidP="00A41531" w:rsidRDefault="00CB0CE1" w14:paraId="72A61540" w14:textId="77777777">
      <w:pPr>
        <w:pStyle w:val="Kommentartext"/>
      </w:pPr>
      <w:r>
        <w:rPr>
          <w:rStyle w:val="Kommentarzeichen"/>
        </w:rPr>
        <w:annotationRef/>
      </w:r>
      <w:r w:rsidRPr="00A36F8B">
        <w:t xml:space="preserve">Andreas, </w:t>
      </w:r>
      <w:proofErr w:type="spellStart"/>
      <w:r w:rsidRPr="00A36F8B">
        <w:t>explain</w:t>
      </w:r>
      <w:proofErr w:type="spellEnd"/>
      <w:r w:rsidRPr="00A36F8B">
        <w:t xml:space="preserve"> </w:t>
      </w:r>
      <w:proofErr w:type="spellStart"/>
      <w:r w:rsidRPr="00A36F8B">
        <w:t>or</w:t>
      </w:r>
      <w:proofErr w:type="spellEnd"/>
      <w:r w:rsidRPr="00A36F8B">
        <w:t xml:space="preserve"> </w:t>
      </w:r>
      <w:proofErr w:type="spellStart"/>
      <w:r w:rsidRPr="00A36F8B">
        <w:t>correct</w:t>
      </w:r>
      <w:proofErr w:type="spellEnd"/>
    </w:p>
  </w:comment>
  <w:comment w:initials="DS" w:author="Dooley Steven" w:date="2015-08-06T08:20:00Z" w:id="119">
    <w:p w:rsidRPr="008B115F" w:rsidR="004B5CA7" w:rsidRDefault="004B5CA7" w14:paraId="50D18FD6" w14:textId="2680FA1A">
      <w:pPr>
        <w:pStyle w:val="Kommentartext"/>
        <w:rPr>
          <w:lang w:val="en-US"/>
        </w:rPr>
      </w:pPr>
      <w:r>
        <w:rPr>
          <w:rStyle w:val="Kommentarzeichen"/>
        </w:rPr>
        <w:annotationRef/>
      </w:r>
      <w:r w:rsidRPr="008B115F">
        <w:rPr>
          <w:lang w:val="en-US"/>
        </w:rPr>
        <w:t>Correct?</w:t>
      </w:r>
    </w:p>
  </w:comment>
  <w:comment w:initials="KA" w:author="Kerstin Abshagen" w:date="2015-08-07T11:41:00Z" w:id="120">
    <w:p w:rsidRPr="008B115F" w:rsidR="00AB6F8C" w:rsidRDefault="00AB6F8C" w14:paraId="2152FCCD" w14:textId="0E4189C5">
      <w:pPr>
        <w:pStyle w:val="Kommentartext"/>
        <w:rPr>
          <w:lang w:val="en-US"/>
        </w:rPr>
      </w:pPr>
      <w:r>
        <w:rPr>
          <w:rStyle w:val="Kommentarzeichen"/>
        </w:rPr>
        <w:annotationRef/>
      </w:r>
      <w:r w:rsidRPr="008B115F">
        <w:rPr>
          <w:lang w:val="en-US"/>
        </w:rPr>
        <w:t>To do…..</w:t>
      </w:r>
    </w:p>
  </w:comment>
  <w:comment w:initials="KA" w:author="Kerstin Abshagen" w:date="2015-08-07T11:42:00Z" w:id="121">
    <w:p w:rsidRPr="008B115F" w:rsidR="00AB6F8C" w:rsidRDefault="00AB6F8C" w14:paraId="0438D063" w14:textId="5D35129A">
      <w:pPr>
        <w:pStyle w:val="Kommentartext"/>
        <w:rPr>
          <w:lang w:val="en-US"/>
        </w:rPr>
      </w:pPr>
      <w:r>
        <w:rPr>
          <w:rStyle w:val="Kommentarzeichen"/>
        </w:rPr>
        <w:annotationRef/>
      </w:r>
      <w:r w:rsidRPr="008B115F">
        <w:rPr>
          <w:lang w:val="en-US"/>
        </w:rPr>
        <w:t>To do…</w:t>
      </w:r>
    </w:p>
  </w:comment>
</w:comments>
</file>

<file path=word/commentsExtended.xml><?xml version="1.0" encoding="utf-8"?>
<w15:commentsEx xmlns:mc="http://schemas.openxmlformats.org/markup-compatibility/2006" xmlns:w15="http://schemas.microsoft.com/office/word/2012/wordml" mc:Ignorable="w15">
  <w15:commentEx w15:done="0" w15:paraId="6D14BE6E"/>
  <w15:commentEx w15:done="0" w15:paraId="0136B1D2"/>
  <w15:commentEx w15:done="0" w15:paraId="611FA956"/>
  <w15:commentEx w15:done="0" w15:paraId="16B0387D"/>
  <w15:commentEx w15:done="0" w15:paraId="52317DAB"/>
  <w15:commentEx w15:done="0" w15:paraId="06D22BA4"/>
  <w15:commentEx w15:done="0" w15:paraId="18F223C1"/>
  <w15:commentEx w15:done="0" w15:paraId="1E8008A4"/>
  <w15:commentEx w15:done="0" w15:paraId="30D83FC4"/>
  <w15:commentEx w15:done="0" w15:paraId="731300EA"/>
  <w15:commentEx w15:done="0" w15:paraId="15A52557"/>
  <w15:commentEx w15:done="0" w15:paraId="72A61540"/>
  <w15:commentEx w15:done="0" w15:paraId="50D18FD6"/>
  <w15:commentEx w15:done="0" w15:paraId="2152FCCD" w15:paraIdParent="50D18FD6"/>
  <w15:commentEx w15:done="0" w15:paraId="0438D06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Asiatische Schriftart verwende">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339"/>
    <w:rsid w:val="00053F4B"/>
    <w:rsid w:val="000D7BAF"/>
    <w:rsid w:val="00110505"/>
    <w:rsid w:val="00295990"/>
    <w:rsid w:val="002C1BB8"/>
    <w:rsid w:val="002E2665"/>
    <w:rsid w:val="00407D38"/>
    <w:rsid w:val="004161D6"/>
    <w:rsid w:val="004B5CA7"/>
    <w:rsid w:val="00511710"/>
    <w:rsid w:val="006358C7"/>
    <w:rsid w:val="00680A47"/>
    <w:rsid w:val="006F1C9D"/>
    <w:rsid w:val="00746287"/>
    <w:rsid w:val="0077752A"/>
    <w:rsid w:val="007A2433"/>
    <w:rsid w:val="00842339"/>
    <w:rsid w:val="00850931"/>
    <w:rsid w:val="008B115F"/>
    <w:rsid w:val="008B2BCD"/>
    <w:rsid w:val="008D4DE5"/>
    <w:rsid w:val="00982819"/>
    <w:rsid w:val="009F59B8"/>
    <w:rsid w:val="00A2031A"/>
    <w:rsid w:val="00A36F8B"/>
    <w:rsid w:val="00A41531"/>
    <w:rsid w:val="00AB6F8C"/>
    <w:rsid w:val="00AD3B43"/>
    <w:rsid w:val="00B009F4"/>
    <w:rsid w:val="00B72BE4"/>
    <w:rsid w:val="00BD55A5"/>
    <w:rsid w:val="00C569D2"/>
    <w:rsid w:val="00C77C32"/>
    <w:rsid w:val="00CB0CE1"/>
    <w:rsid w:val="00D92598"/>
    <w:rsid w:val="00DB6BF4"/>
    <w:rsid w:val="00ED45CE"/>
    <w:rsid w:val="00FB4E22"/>
    <w:rsid w:val="06112696"/>
    <w:rsid w:val="1ABC13EB"/>
    <w:rsid w:val="52148E38"/>
    <w:rsid w:val="5953A94B"/>
    <w:rsid w:val="5965C7B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BD1755"/>
  <w15:docId w15:val="{0F4AC262-95C2-41B3-B811-CB222338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heme="minorHAnsi"/>
        <w:lang w:val="de-DE" w:eastAsia="en-US" w:bidi="ar-SA"/>
      </w:rPr>
    </w:rPrDefault>
    <w:pPrDefault>
      <w:pPr>
        <w:spacing w:line="276" w:lineRule="auto"/>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sid w:val="006F1C9D"/>
    <w:rPr>
      <w:sz w:val="24"/>
      <w:szCs w:val="24"/>
      <w:lang w:eastAsia="ja-JP"/>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ulnayastroka" w:customStyle="1">
    <w:name w:val="Titulnaya stroka"/>
    <w:basedOn w:val="Standard"/>
    <w:next w:val="Textkrper"/>
    <w:rsid w:val="00DB6BF4"/>
    <w:pPr>
      <w:autoSpaceDE w:val="0"/>
      <w:autoSpaceDN w:val="0"/>
      <w:adjustRightInd w:val="0"/>
      <w:spacing w:line="360" w:lineRule="auto"/>
    </w:pPr>
    <w:rPr>
      <w:rFonts w:ascii="Century Gothic" w:hAnsi="Century Gothic" w:cs="Courier New"/>
      <w:b/>
      <w:sz w:val="20"/>
      <w:szCs w:val="20"/>
    </w:rPr>
  </w:style>
  <w:style w:type="paragraph" w:styleId="Textkrper">
    <w:name w:val="Body Text"/>
    <w:basedOn w:val="Standard"/>
    <w:rsid w:val="00DB6BF4"/>
    <w:pPr>
      <w:spacing w:after="120"/>
    </w:pPr>
  </w:style>
  <w:style w:type="paragraph" w:styleId="Standardschwarz" w:customStyle="1">
    <w:name w:val="Standard_schwarz"/>
    <w:basedOn w:val="Standard"/>
    <w:rsid w:val="00982819"/>
    <w:rPr>
      <w:rFonts w:ascii="(Asiatische Schriftart verwende" w:hAnsi="(Asiatische Schriftart verwende" w:eastAsia="Times New Roman"/>
      <w:lang w:eastAsia="de-DE"/>
    </w:rPr>
  </w:style>
  <w:style w:type="character" w:styleId="Kommentarzeichen">
    <w:name w:val="annotation reference"/>
    <w:basedOn w:val="Absatz-Standardschriftart"/>
    <w:uiPriority w:val="99"/>
    <w:unhideWhenUsed/>
    <w:rsid w:val="00842339"/>
    <w:rPr>
      <w:sz w:val="18"/>
      <w:szCs w:val="18"/>
    </w:rPr>
  </w:style>
  <w:style w:type="paragraph" w:styleId="Kommentartext">
    <w:name w:val="annotation text"/>
    <w:basedOn w:val="Standard"/>
    <w:link w:val="KommentartextZchn"/>
    <w:uiPriority w:val="99"/>
    <w:unhideWhenUsed/>
    <w:rsid w:val="00842339"/>
    <w:pPr>
      <w:spacing w:line="240" w:lineRule="auto"/>
      <w:jc w:val="left"/>
    </w:pPr>
    <w:rPr>
      <w:rFonts w:asciiTheme="minorHAnsi" w:hAnsiTheme="minorHAnsi" w:eastAsiaTheme="minorEastAsia" w:cstheme="minorBidi"/>
      <w:lang w:eastAsia="de-DE"/>
    </w:rPr>
  </w:style>
  <w:style w:type="character" w:styleId="KommentartextZchn" w:customStyle="1">
    <w:name w:val="Kommentartext Zchn"/>
    <w:basedOn w:val="Absatz-Standardschriftart"/>
    <w:link w:val="Kommentartext"/>
    <w:uiPriority w:val="99"/>
    <w:rsid w:val="00842339"/>
    <w:rPr>
      <w:rFonts w:asciiTheme="minorHAnsi" w:hAnsiTheme="minorHAnsi" w:eastAsiaTheme="minorEastAsia" w:cstheme="minorBidi"/>
      <w:sz w:val="24"/>
      <w:szCs w:val="24"/>
      <w:lang w:eastAsia="de-DE"/>
    </w:rPr>
  </w:style>
  <w:style w:type="paragraph" w:styleId="Sprechblasentext">
    <w:name w:val="Balloon Text"/>
    <w:basedOn w:val="Standard"/>
    <w:link w:val="SprechblasentextZchn"/>
    <w:rsid w:val="00842339"/>
    <w:pPr>
      <w:spacing w:line="240" w:lineRule="auto"/>
    </w:pPr>
    <w:rPr>
      <w:rFonts w:ascii="Tahoma" w:hAnsi="Tahoma" w:cs="Tahoma"/>
      <w:sz w:val="16"/>
      <w:szCs w:val="16"/>
    </w:rPr>
  </w:style>
  <w:style w:type="character" w:styleId="SprechblasentextZchn" w:customStyle="1">
    <w:name w:val="Sprechblasentext Zchn"/>
    <w:basedOn w:val="Absatz-Standardschriftart"/>
    <w:link w:val="Sprechblasentext"/>
    <w:rsid w:val="00842339"/>
    <w:rPr>
      <w:rFonts w:ascii="Tahoma" w:hAnsi="Tahoma" w:cs="Tahoma"/>
      <w:sz w:val="16"/>
      <w:szCs w:val="16"/>
      <w:lang w:eastAsia="ja-JP"/>
    </w:rPr>
  </w:style>
  <w:style w:type="paragraph" w:styleId="HTMLVorformatiert">
    <w:name w:val="HTML Preformatted"/>
    <w:basedOn w:val="Standard"/>
    <w:link w:val="HTMLVorformatiertZchn"/>
    <w:uiPriority w:val="99"/>
    <w:unhideWhenUsed/>
    <w:rsid w:val="00C7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eastAsia="Times New Roman" w:cs="Courier New"/>
      <w:sz w:val="20"/>
      <w:szCs w:val="20"/>
      <w:lang w:eastAsia="de-DE"/>
    </w:rPr>
  </w:style>
  <w:style w:type="character" w:styleId="HTMLVorformatiertZchn" w:customStyle="1">
    <w:name w:val="HTML Vorformatiert Zchn"/>
    <w:basedOn w:val="Absatz-Standardschriftart"/>
    <w:link w:val="HTMLVorformatiert"/>
    <w:uiPriority w:val="99"/>
    <w:rsid w:val="00C77C32"/>
    <w:rPr>
      <w:rFonts w:ascii="Courier New" w:hAnsi="Courier New" w:eastAsia="Times New Roman" w:cs="Courier New"/>
      <w:lang w:eastAsia="de-DE"/>
    </w:rPr>
  </w:style>
  <w:style w:type="paragraph" w:styleId="Kommentarthema">
    <w:name w:val="annotation subject"/>
    <w:basedOn w:val="Kommentartext"/>
    <w:next w:val="Kommentartext"/>
    <w:link w:val="KommentarthemaZchn"/>
    <w:semiHidden/>
    <w:unhideWhenUsed/>
    <w:rsid w:val="00407D38"/>
    <w:pPr>
      <w:jc w:val="both"/>
    </w:pPr>
    <w:rPr>
      <w:rFonts w:ascii="Times New Roman" w:hAnsi="Times New Roman" w:cs="Times New Roman" w:eastAsiaTheme="minorHAnsi"/>
      <w:b/>
      <w:bCs/>
      <w:sz w:val="20"/>
      <w:szCs w:val="20"/>
      <w:lang w:eastAsia="ja-JP"/>
    </w:rPr>
  </w:style>
  <w:style w:type="character" w:styleId="KommentarthemaZchn" w:customStyle="1">
    <w:name w:val="Kommentarthema Zchn"/>
    <w:basedOn w:val="KommentartextZchn"/>
    <w:link w:val="Kommentarthema"/>
    <w:semiHidden/>
    <w:rsid w:val="00407D38"/>
    <w:rPr>
      <w:rFonts w:asciiTheme="minorHAnsi" w:hAnsiTheme="minorHAnsi" w:eastAsiaTheme="minorEastAsia" w:cstheme="minorBidi"/>
      <w:b/>
      <w:b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Maria (IKP)</dc:creator>
  <keywords/>
  <dc:description/>
  <lastModifiedBy>Masha Thomas</lastModifiedBy>
  <revision>10</revision>
  <dcterms:created xsi:type="dcterms:W3CDTF">2015-07-07T09:36:00.0000000Z</dcterms:created>
  <dcterms:modified xsi:type="dcterms:W3CDTF">2015-08-10T08:48:45.1701554Z</dcterms:modified>
</coreProperties>
</file>