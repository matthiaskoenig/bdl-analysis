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en-GB"/>
          <w:rPrChange w:id="0" w:author="" w:date="0-00-00T00:00:00Z">
            <w:rPr>
              <w:lang w:val="en-GB"/>
            </w:rPr>
          </w:rPrChange>
        </w:rPr>
      </w:pPr>
      <w:r>
        <w:rPr>
          <w:lang w:val="en-GB"/>
          <w:rPrChange w:id="0" w:author="" w:date="0-00-00T00:00:00Z">
            <w:rPr>
              <w:lang w:val="en-GB"/>
            </w:rPr>
          </w:rPrChange>
        </w:rPr>
        <w:t>SYBO-D-15-00024</w:t>
      </w:r>
    </w:p>
    <w:p>
      <w:pPr>
        <w:pStyle w:val="Normal"/>
        <w:rPr>
          <w:lang w:val="en-GB"/>
          <w:rPrChange w:id="0" w:author="" w:date="0-00-00T00:00:00Z">
            <w:rPr>
              <w:lang w:val="en-GB"/>
            </w:rPr>
          </w:rPrChange>
        </w:rPr>
      </w:pPr>
      <w:r>
        <w:rPr>
          <w:lang w:val="en-GB"/>
          <w:rPrChange w:id="0" w:author="" w:date="0-00-00T00:00:00Z">
            <w:rPr>
              <w:lang w:val="en-GB"/>
            </w:rPr>
          </w:rPrChange>
        </w:rPr>
        <w:t>Pathobiochemical signatures of cholestatic liver disease in bile duct ligated mice</w:t>
      </w:r>
    </w:p>
    <w:p>
      <w:pPr>
        <w:pStyle w:val="Normal"/>
        <w:rPr/>
      </w:pPr>
      <w:r>
        <w:rPr/>
        <w:t>Kerstin Abshagen; Andreas Hoppe; Maria Thomas; Isabell Müller; Matthias Ebert; Honglei Weng; Herrmann-Georg Holzhütter; Ulrich M Zanger; Johannes Bode; Brigitte Vollmar; Steven Dooley</w:t>
      </w:r>
    </w:p>
    <w:p>
      <w:pPr>
        <w:pStyle w:val="Normal"/>
        <w:rPr>
          <w:lang w:val="en-GB"/>
          <w:rPrChange w:id="0" w:author="" w:date="0-00-00T00:00:00Z">
            <w:rPr>
              <w:lang w:val="en-GB"/>
            </w:rPr>
          </w:rPrChange>
        </w:rPr>
      </w:pPr>
      <w:r>
        <w:rPr>
          <w:lang w:val="en-GB"/>
          <w:rPrChange w:id="0" w:author="" w:date="0-00-00T00:00:00Z">
            <w:rPr>
              <w:lang w:val="en-GB"/>
            </w:rPr>
          </w:rPrChange>
        </w:rPr>
        <w:t>BMC Systems Biology</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Dear Dr. Abshagen,</w:t>
      </w:r>
    </w:p>
    <w:p>
      <w:pPr>
        <w:pStyle w:val="Normal"/>
        <w:rPr>
          <w:lang w:val="en-GB"/>
        </w:rPr>
      </w:pPr>
      <w:r>
        <w:rPr>
          <w:lang w:val="en-GB"/>
        </w:rPr>
      </w:r>
    </w:p>
    <w:p>
      <w:pPr>
        <w:pStyle w:val="Normal"/>
        <w:rPr/>
      </w:pPr>
      <w:r>
        <w:rPr>
          <w:lang w:val="en-GB"/>
          <w:rPrChange w:id="0" w:author="" w:date="0-00-00T00:00:00Z">
            <w:rPr>
              <w:lang w:val="en-GB"/>
            </w:rPr>
          </w:rPrChange>
        </w:rPr>
        <w:t xml:space="preserve">Your manuscript "Pathobiochemical signatures of cholestatic liver disease in bile duct ligated mice" (SYBO-D-15-00024) has been assessed by our reviewers. They have raised a number of points which we believe would improve the manuscript and may allow a revised version to be published in BMC Systems Biology. </w:t>
      </w:r>
      <w:r>
        <w:rPr/>
        <w:t xml:space="preserve">Please consider this like a major revision. </w:t>
      </w:r>
    </w:p>
    <w:p>
      <w:pPr>
        <w:pStyle w:val="Normal"/>
        <w:rPr/>
      </w:pPr>
      <w:ins w:id="5" w:author="Dooley, Steven" w:date="2015-06-12T16:34:00Z">
        <w:r>
          <w:rPr/>
        </w:r>
      </w:ins>
    </w:p>
    <w:p>
      <w:pPr>
        <w:pStyle w:val="Normal"/>
        <w:rPr/>
      </w:pPr>
      <w:ins w:id="6" w:author="Dooley, Steven" w:date="2015-06-12T16:34:00Z">
        <w:r>
          <w:rPr/>
          <w:t>Das ist ein milestone; wir sollten uns wirklich bemühen und dann haben wir das paper ordentlich publiziert.</w:t>
        </w:r>
      </w:ins>
    </w:p>
    <w:p>
      <w:pPr>
        <w:pStyle w:val="Normal"/>
        <w:rPr/>
      </w:pPr>
      <w:r>
        <w:rPr/>
      </w:r>
    </w:p>
    <w:p>
      <w:pPr>
        <w:pStyle w:val="Normal"/>
        <w:rPr>
          <w:lang w:val="en-GB"/>
          <w:rPrChange w:id="0" w:author="" w:date="0-00-00T00:00:00Z">
            <w:rPr>
              <w:lang w:val="en-GB"/>
            </w:rPr>
          </w:rPrChange>
        </w:rPr>
      </w:pPr>
      <w:r>
        <w:rPr>
          <w:lang w:val="en-GB"/>
          <w:rPrChange w:id="0" w:author="" w:date="0-00-00T00:00:00Z">
            <w:rPr>
              <w:lang w:val="en-GB"/>
            </w:rPr>
          </w:rPrChange>
        </w:rPr>
        <w:t xml:space="preserve">Their reports, together with any other comments, are below. Please also take a moment to check our website at </w:t>
      </w:r>
      <w:hyperlink r:id="rId2">
        <w:r>
          <w:rPr>
            <w:rStyle w:val="InternetLink"/>
            <w:lang w:val="en-GB"/>
            <w:rPrChange w:id="0" w:author="" w:date="0-00-00T00:00:00Z">
              <w:rPr>
                <w:lang w:val="en-GB"/>
              </w:rPr>
            </w:rPrChange>
          </w:rPr>
          <w:t>http://sybo.edmgr.com/</w:t>
        </w:r>
      </w:hyperlink>
      <w:r>
        <w:rPr>
          <w:lang w:val="en-GB"/>
          <w:rPrChange w:id="0" w:author="" w:date="0-00-00T00:00:00Z">
            <w:rPr>
              <w:lang w:val="en-GB"/>
            </w:rPr>
          </w:rPrChange>
        </w:rPr>
        <w:t xml:space="preserve"> for any additional comments that were saved as attachments.</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If you are able to fully address these points, we would encourage you to submit a revised manuscript to BMC Systems Biology.  Once you have made the necessary corrections, please submit online at:</w:t>
      </w:r>
    </w:p>
    <w:p>
      <w:pPr>
        <w:pStyle w:val="Normal"/>
        <w:rPr>
          <w:lang w:val="en-GB"/>
        </w:rPr>
      </w:pPr>
      <w:r>
        <w:rPr>
          <w:lang w:val="en-GB"/>
        </w:rPr>
      </w:r>
    </w:p>
    <w:p>
      <w:pPr>
        <w:pStyle w:val="Normal"/>
        <w:rPr>
          <w:rStyle w:val="InternetLink"/>
          <w:lang w:val="en-GB"/>
          <w:rPrChange w:id="0" w:author="" w:date="0-00-00T00:00:00Z">
            <w:rPr>
              <w:lang w:val="en-GB"/>
            </w:rPr>
          </w:rPrChange>
        </w:rPr>
      </w:pPr>
      <w:hyperlink r:id="rId3">
        <w:r>
          <w:rPr>
            <w:rStyle w:val="InternetLink"/>
            <w:lang w:val="en-GB"/>
            <w:rPrChange w:id="0" w:author="" w:date="0-00-00T00:00:00Z">
              <w:rPr>
                <w:lang w:val="en-GB"/>
              </w:rPr>
            </w:rPrChange>
          </w:rPr>
          <w:t>http://sybo.edmgr.com/</w:t>
        </w:r>
      </w:hyperlink>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If you have forgotten your username or password please use the "Send Username/Password" link to get your login information. For security reasons, your password will be reset.</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Please include a </w:t>
      </w:r>
      <w:r>
        <w:rPr>
          <w:shd w:fill="00FF00" w:val="clear"/>
          <w:lang w:val="en-GB"/>
          <w:rPrChange w:id="0" w:author="" w:date="0-00-00T00:00:00Z">
            <w:rPr>
              <w:lang w:val="en-GB"/>
            </w:rPr>
          </w:rPrChange>
        </w:rPr>
        <w:t>cover letter</w:t>
      </w:r>
      <w:r>
        <w:rPr>
          <w:lang w:val="en-GB"/>
          <w:rPrChange w:id="0" w:author="" w:date="0-00-00T00:00:00Z">
            <w:rPr>
              <w:lang w:val="en-GB"/>
            </w:rPr>
          </w:rPrChange>
        </w:rPr>
        <w:t xml:space="preserve"> with a </w:t>
      </w:r>
      <w:r>
        <w:rPr>
          <w:shd w:fill="00FF00" w:val="clear"/>
          <w:lang w:val="en-GB"/>
          <w:rPrChange w:id="0" w:author="" w:date="0-00-00T00:00:00Z">
            <w:rPr>
              <w:lang w:val="en-GB"/>
            </w:rPr>
          </w:rPrChange>
        </w:rPr>
        <w:t>point-by-point response</w:t>
      </w:r>
      <w:r>
        <w:rPr>
          <w:lang w:val="en-GB"/>
          <w:rPrChange w:id="0" w:author="" w:date="0-00-00T00:00:00Z">
            <w:rPr>
              <w:lang w:val="en-GB"/>
            </w:rPr>
          </w:rPrChange>
        </w:rPr>
        <w:t xml:space="preserve"> to the comments, describing any additional experiments that were carried out and including a detailed rebuttal of any criticisms or requested revisions that you disagreed with. Please also ensure that all </w:t>
      </w:r>
      <w:r>
        <w:rPr>
          <w:shd w:fill="00FF00" w:val="clear"/>
          <w:lang w:val="en-GB"/>
          <w:rPrChange w:id="0" w:author="" w:date="0-00-00T00:00:00Z">
            <w:rPr>
              <w:lang w:val="en-GB"/>
            </w:rPr>
          </w:rPrChange>
        </w:rPr>
        <w:t>changes to the manuscript are indicated in the text by highlighting or using track changes</w:t>
      </w:r>
      <w:r>
        <w:rPr>
          <w:lang w:val="en-GB"/>
          <w:rPrChange w:id="0" w:author="" w:date="0-00-00T00:00:00Z">
            <w:rPr>
              <w:lang w:val="en-GB"/>
            </w:rPr>
          </w:rPrChange>
        </w:rPr>
        <w:t>.</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Please also ensure that your </w:t>
      </w:r>
      <w:r>
        <w:rPr>
          <w:shd w:fill="00FF00" w:val="clear"/>
          <w:lang w:val="en-GB"/>
          <w:rPrChange w:id="0" w:author="" w:date="0-00-00T00:00:00Z">
            <w:rPr>
              <w:lang w:val="en-GB"/>
            </w:rPr>
          </w:rPrChange>
        </w:rPr>
        <w:t>revised manuscript conforms to the journal style</w:t>
      </w:r>
      <w:r>
        <w:rPr>
          <w:lang w:val="en-GB"/>
          <w:rPrChange w:id="0" w:author="" w:date="0-00-00T00:00:00Z">
            <w:rPr>
              <w:lang w:val="en-GB"/>
            </w:rPr>
          </w:rPrChange>
        </w:rPr>
        <w:t>, which can be found at the Instructions for Authors on the journal homepage.</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A decision will be made once we have received your </w:t>
      </w:r>
      <w:r>
        <w:rPr>
          <w:shd w:fill="00FF00" w:val="clear"/>
          <w:lang w:val="en-GB"/>
          <w:rPrChange w:id="0" w:author="" w:date="0-00-00T00:00:00Z">
            <w:rPr>
              <w:lang w:val="en-GB"/>
            </w:rPr>
          </w:rPrChange>
        </w:rPr>
        <w:t>revised manuscript</w:t>
      </w:r>
      <w:r>
        <w:rPr>
          <w:lang w:val="en-GB"/>
          <w:rPrChange w:id="0" w:author="" w:date="0-00-00T00:00:00Z">
            <w:rPr>
              <w:lang w:val="en-GB"/>
            </w:rPr>
          </w:rPrChange>
        </w:rPr>
        <w:t xml:space="preserve">, which we expect by </w:t>
      </w:r>
      <w:r>
        <w:rPr>
          <w:shd w:fill="00FF00" w:val="clear"/>
          <w:lang w:val="en-GB"/>
          <w:rPrChange w:id="0" w:author="" w:date="0-00-00T00:00:00Z">
            <w:rPr>
              <w:lang w:val="en-GB"/>
            </w:rPr>
          </w:rPrChange>
        </w:rPr>
        <w:t>12 Jul 2015</w:t>
      </w:r>
      <w:r>
        <w:rPr>
          <w:lang w:val="en-GB"/>
          <w:rPrChange w:id="0" w:author="" w:date="0-00-00T00:00:00Z">
            <w:rPr>
              <w:lang w:val="en-GB"/>
            </w:rPr>
          </w:rPrChange>
        </w:rPr>
        <w:t>.</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I look forward to receiving your revised manuscript and please do not hesitate to contact us if you have any questions.</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Best wishes,</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Julio Vera</w:t>
      </w:r>
    </w:p>
    <w:p>
      <w:pPr>
        <w:pStyle w:val="Normal"/>
        <w:rPr>
          <w:lang w:val="en-GB"/>
          <w:rPrChange w:id="0" w:author="" w:date="0-00-00T00:00:00Z">
            <w:rPr>
              <w:lang w:val="en-GB"/>
            </w:rPr>
          </w:rPrChange>
        </w:rPr>
      </w:pPr>
      <w:r>
        <w:rPr>
          <w:lang w:val="en-GB"/>
          <w:rPrChange w:id="0" w:author="" w:date="0-00-00T00:00:00Z">
            <w:rPr>
              <w:lang w:val="en-GB"/>
            </w:rPr>
          </w:rPrChange>
        </w:rPr>
        <w:t>BMC Systems Biology</w:t>
      </w:r>
    </w:p>
    <w:p>
      <w:pPr>
        <w:pStyle w:val="Normal"/>
        <w:rPr>
          <w:rStyle w:val="InternetLink"/>
          <w:lang w:val="en-GB"/>
          <w:rPrChange w:id="0" w:author="" w:date="0-00-00T00:00:00Z">
            <w:rPr>
              <w:lang w:val="en-GB"/>
            </w:rPr>
          </w:rPrChange>
        </w:rPr>
      </w:pPr>
      <w:hyperlink r:id="rId4">
        <w:r>
          <w:rPr>
            <w:rStyle w:val="InternetLink"/>
            <w:lang w:val="en-GB"/>
            <w:rPrChange w:id="0" w:author="" w:date="0-00-00T00:00:00Z">
              <w:rPr>
                <w:lang w:val="en-GB"/>
              </w:rPr>
            </w:rPrChange>
          </w:rPr>
          <w:t>http://www.biomedcentral.com/bmcsystbiol</w:t>
        </w:r>
      </w:hyperlink>
    </w:p>
    <w:p>
      <w:pPr>
        <w:pStyle w:val="Normal"/>
        <w:rPr>
          <w:lang w:val="en-GB"/>
        </w:rPr>
      </w:pPr>
      <w:r>
        <w:rPr>
          <w:lang w:val="en-GB"/>
        </w:rPr>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Reviewer reports:</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Reviewer #2: The manuscript "Pathobiochemical signatures of cholestatic liver disease in bile duct ligated mice"</w:t>
      </w:r>
    </w:p>
    <w:p>
      <w:pPr>
        <w:pStyle w:val="Normal"/>
        <w:rPr>
          <w:lang w:val="en-GB"/>
          <w:rPrChange w:id="0" w:author="" w:date="0-00-00T00:00:00Z">
            <w:rPr>
              <w:lang w:val="en-GB"/>
            </w:rPr>
          </w:rPrChange>
        </w:rPr>
      </w:pPr>
      <w:r>
        <w:rPr>
          <w:lang w:val="en-GB"/>
          <w:rPrChange w:id="0" w:author="" w:date="0-00-00T00:00:00Z">
            <w:rPr>
              <w:lang w:val="en-GB"/>
            </w:rPr>
          </w:rPrChange>
        </w:rPr>
        <w:t xml:space="preserve">by Abshagen et al. aims at identifying markers for chronic liver disease progression </w:t>
      </w:r>
    </w:p>
    <w:p>
      <w:pPr>
        <w:pStyle w:val="Normal"/>
        <w:rPr>
          <w:lang w:val="en-GB"/>
          <w:rPrChange w:id="0" w:author="" w:date="0-00-00T00:00:00Z">
            <w:rPr>
              <w:lang w:val="en-GB"/>
            </w:rPr>
          </w:rPrChange>
        </w:rPr>
      </w:pPr>
      <w:r>
        <w:rPr>
          <w:lang w:val="en-GB"/>
          <w:rPrChange w:id="0" w:author="" w:date="0-00-00T00:00:00Z">
            <w:rPr>
              <w:lang w:val="en-GB"/>
            </w:rPr>
          </w:rPrChange>
        </w:rPr>
        <w:t>by measuring physiological parameters as well as the expression of selected genes</w:t>
      </w:r>
    </w:p>
    <w:p>
      <w:pPr>
        <w:pStyle w:val="Normal"/>
        <w:rPr>
          <w:lang w:val="en-GB"/>
          <w:rPrChange w:id="0" w:author="" w:date="0-00-00T00:00:00Z">
            <w:rPr>
              <w:lang w:val="en-GB"/>
            </w:rPr>
          </w:rPrChange>
        </w:rPr>
      </w:pPr>
      <w:r>
        <w:rPr>
          <w:lang w:val="en-GB"/>
          <w:rPrChange w:id="0" w:author="" w:date="0-00-00T00:00:00Z">
            <w:rPr>
              <w:lang w:val="en-GB"/>
            </w:rPr>
          </w:rPrChange>
        </w:rPr>
        <w:t>in mice following disrupted bile ligation over time up to 14 days.</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The authors performed extensive correlation analyses between the expression data and </w:t>
      </w:r>
    </w:p>
    <w:p>
      <w:pPr>
        <w:pStyle w:val="Normal"/>
        <w:rPr>
          <w:lang w:val="en-GB"/>
          <w:rPrChange w:id="0" w:author="" w:date="0-00-00T00:00:00Z">
            <w:rPr>
              <w:lang w:val="en-GB"/>
            </w:rPr>
          </w:rPrChange>
        </w:rPr>
      </w:pPr>
      <w:r>
        <w:rPr>
          <w:lang w:val="en-GB"/>
          <w:rPrChange w:id="0" w:author="" w:date="0-00-00T00:00:00Z">
            <w:rPr>
              <w:lang w:val="en-GB"/>
            </w:rPr>
          </w:rPrChange>
        </w:rPr>
        <w:t xml:space="preserve">the various hematological measurements and combined them in a </w:t>
      </w:r>
    </w:p>
    <w:p>
      <w:pPr>
        <w:pStyle w:val="Normal"/>
        <w:rPr>
          <w:lang w:val="en-GB"/>
          <w:rPrChange w:id="0" w:author="" w:date="0-00-00T00:00:00Z">
            <w:rPr>
              <w:lang w:val="en-GB"/>
            </w:rPr>
          </w:rPrChange>
        </w:rPr>
      </w:pPr>
      <w:r>
        <w:rPr>
          <w:lang w:val="en-GB"/>
          <w:rPrChange w:id="0" w:author="" w:date="0-00-00T00:00:00Z">
            <w:rPr>
              <w:lang w:val="en-GB"/>
            </w:rPr>
          </w:rPrChange>
        </w:rPr>
        <w:t xml:space="preserve">"consensus correlation" value to predict, which genes and factors explain best the </w:t>
      </w:r>
    </w:p>
    <w:p>
      <w:pPr>
        <w:pStyle w:val="Normal"/>
        <w:rPr>
          <w:lang w:val="en-GB"/>
          <w:rPrChange w:id="0" w:author="" w:date="0-00-00T00:00:00Z">
            <w:rPr>
              <w:lang w:val="en-GB"/>
            </w:rPr>
          </w:rPrChange>
        </w:rPr>
      </w:pPr>
      <w:r>
        <w:rPr>
          <w:lang w:val="en-GB"/>
          <w:rPrChange w:id="0" w:author="" w:date="0-00-00T00:00:00Z">
            <w:rPr>
              <w:lang w:val="en-GB"/>
            </w:rPr>
          </w:rPrChange>
        </w:rPr>
        <w:t xml:space="preserve">different disease phases. </w:t>
      </w:r>
    </w:p>
    <w:p>
      <w:pPr>
        <w:pStyle w:val="Normal"/>
        <w:rPr>
          <w:lang w:val="en-GB"/>
          <w:rPrChange w:id="0" w:author="" w:date="0-00-00T00:00:00Z">
            <w:rPr>
              <w:lang w:val="en-GB"/>
            </w:rPr>
          </w:rPrChange>
        </w:rPr>
      </w:pPr>
      <w:r>
        <w:rPr>
          <w:lang w:val="en-GB"/>
          <w:rPrChange w:id="0" w:author="" w:date="0-00-00T00:00:00Z">
            <w:rPr>
              <w:lang w:val="en-GB"/>
            </w:rPr>
          </w:rPrChange>
        </w:rPr>
        <w:t>Finally, they propose a decision tree based on the main markers they found</w:t>
      </w:r>
    </w:p>
    <w:p>
      <w:pPr>
        <w:pStyle w:val="Normal"/>
        <w:rPr>
          <w:lang w:val="en-GB"/>
          <w:rPrChange w:id="0" w:author="" w:date="0-00-00T00:00:00Z">
            <w:rPr>
              <w:lang w:val="en-GB"/>
            </w:rPr>
          </w:rPrChange>
        </w:rPr>
      </w:pPr>
      <w:r>
        <w:rPr>
          <w:lang w:val="en-GB"/>
          <w:rPrChange w:id="0" w:author="" w:date="0-00-00T00:00:00Z">
            <w:rPr>
              <w:lang w:val="en-GB"/>
            </w:rPr>
          </w:rPrChange>
        </w:rPr>
        <w:t>to predict the disease stages.</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The manuscript is a nice example of a collaborative effort in </w:t>
      </w:r>
    </w:p>
    <w:p>
      <w:pPr>
        <w:pStyle w:val="Normal"/>
        <w:rPr>
          <w:lang w:val="en-GB"/>
          <w:rPrChange w:id="0" w:author="" w:date="0-00-00T00:00:00Z">
            <w:rPr>
              <w:lang w:val="en-GB"/>
            </w:rPr>
          </w:rPrChange>
        </w:rPr>
      </w:pPr>
      <w:r>
        <w:rPr>
          <w:lang w:val="en-GB"/>
          <w:rPrChange w:id="0" w:author="" w:date="0-00-00T00:00:00Z">
            <w:rPr>
              <w:lang w:val="en-GB"/>
            </w:rPr>
          </w:rPrChange>
        </w:rPr>
        <w:t xml:space="preserve">experiment, analysis and interpretation, yielding interesting new insights into </w:t>
      </w:r>
    </w:p>
    <w:p>
      <w:pPr>
        <w:pStyle w:val="Normal"/>
        <w:rPr>
          <w:lang w:val="en-GB"/>
          <w:rPrChange w:id="0" w:author="" w:date="0-00-00T00:00:00Z">
            <w:rPr>
              <w:lang w:val="en-GB"/>
            </w:rPr>
          </w:rPrChange>
        </w:rPr>
      </w:pPr>
      <w:r>
        <w:rPr>
          <w:lang w:val="en-GB"/>
          <w:rPrChange w:id="0" w:author="" w:date="0-00-00T00:00:00Z">
            <w:rPr>
              <w:lang w:val="en-GB"/>
            </w:rPr>
          </w:rPrChange>
        </w:rPr>
        <w:t>the chronic liver disease. Overall, the results are well explained and compared</w:t>
      </w:r>
    </w:p>
    <w:p>
      <w:pPr>
        <w:pStyle w:val="Normal"/>
        <w:rPr>
          <w:lang w:val="en-GB"/>
          <w:rPrChange w:id="0" w:author="" w:date="0-00-00T00:00:00Z">
            <w:rPr>
              <w:lang w:val="en-GB"/>
            </w:rPr>
          </w:rPrChange>
        </w:rPr>
      </w:pPr>
      <w:r>
        <w:rPr>
          <w:lang w:val="en-GB"/>
          <w:rPrChange w:id="0" w:author="" w:date="0-00-00T00:00:00Z">
            <w:rPr>
              <w:lang w:val="en-GB"/>
            </w:rPr>
          </w:rPrChange>
        </w:rPr>
        <w:t xml:space="preserve">to the literature. In particularly the decision tree approach is a good idea to </w:t>
      </w:r>
    </w:p>
    <w:p>
      <w:pPr>
        <w:pStyle w:val="Normal"/>
        <w:rPr>
          <w:lang w:val="en-GB"/>
          <w:rPrChange w:id="0" w:author="" w:date="0-00-00T00:00:00Z">
            <w:rPr>
              <w:lang w:val="en-GB"/>
            </w:rPr>
          </w:rPrChange>
        </w:rPr>
      </w:pPr>
      <w:r>
        <w:rPr>
          <w:lang w:val="en-GB"/>
          <w:rPrChange w:id="0" w:author="" w:date="0-00-00T00:00:00Z">
            <w:rPr>
              <w:lang w:val="en-GB"/>
            </w:rPr>
          </w:rPrChange>
        </w:rPr>
        <w:t xml:space="preserve">translate the experimental data into new biological insight of chronic liver </w:t>
      </w:r>
    </w:p>
    <w:p>
      <w:pPr>
        <w:pStyle w:val="Normal"/>
        <w:rPr>
          <w:lang w:val="en-GB"/>
          <w:rPrChange w:id="0" w:author="" w:date="0-00-00T00:00:00Z">
            <w:rPr>
              <w:lang w:val="en-GB"/>
            </w:rPr>
          </w:rPrChange>
        </w:rPr>
      </w:pPr>
      <w:r>
        <w:rPr>
          <w:lang w:val="en-GB"/>
          <w:rPrChange w:id="0" w:author="" w:date="0-00-00T00:00:00Z">
            <w:rPr>
              <w:lang w:val="en-GB"/>
            </w:rPr>
          </w:rPrChange>
        </w:rPr>
        <w:t xml:space="preserve">disease </w:t>
      </w:r>
      <w:commentRangeStart w:id="0"/>
      <w:r>
        <w:rPr>
          <w:lang w:val="en-GB"/>
        </w:rPr>
      </w:r>
      <w:r>
        <w:rPr>
          <w:lang w:val="en-GB"/>
          <w:rPrChange w:id="0" w:author="" w:date="0-00-00T00:00:00Z">
            <w:rPr>
              <w:lang w:val="en-GB"/>
            </w:rPr>
          </w:rPrChange>
        </w:rPr>
        <w:t>progression</w:t>
      </w:r>
      <w:commentRangeEnd w:id="0"/>
      <w:r>
        <w:rPr>
          <w:lang w:val="en-GB"/>
        </w:rPr>
      </w:r>
      <w:r>
        <w:rPr>
          <w:lang w:val="en-GB"/>
        </w:rPr>
        <w:commentReference w:id="0"/>
      </w:r>
      <w:r>
        <w:rPr>
          <w:lang w:val="en-GB"/>
          <w:rPrChange w:id="0" w:author="" w:date="0-00-00T00:00:00Z">
            <w:rPr>
              <w:lang w:val="en-GB"/>
            </w:rPr>
          </w:rPrChange>
        </w:rPr>
        <w:t>.</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Nevertheless, the manuscript needs a major restructuring of the data analysis</w:t>
      </w:r>
    </w:p>
    <w:p>
      <w:pPr>
        <w:pStyle w:val="Normal"/>
        <w:rPr>
          <w:lang w:val="en-GB"/>
          <w:rPrChange w:id="0" w:author="" w:date="0-00-00T00:00:00Z">
            <w:rPr>
              <w:lang w:val="en-GB"/>
            </w:rPr>
          </w:rPrChange>
        </w:rPr>
      </w:pPr>
      <w:r>
        <w:rPr>
          <w:lang w:val="en-GB"/>
          <w:rPrChange w:id="0" w:author="" w:date="0-00-00T00:00:00Z">
            <w:rPr>
              <w:lang w:val="en-GB"/>
            </w:rPr>
          </w:rPrChange>
        </w:rPr>
        <w:t>and a clear focus in its presentation. The reader is flooded with gene lists,</w:t>
      </w:r>
    </w:p>
    <w:p>
      <w:pPr>
        <w:pStyle w:val="Normal"/>
        <w:rPr>
          <w:shd w:fill="00FF00" w:val="clear"/>
          <w:lang w:val="en-GB"/>
          <w:rPrChange w:id="0" w:author="" w:date="0-00-00T00:00:00Z">
            <w:rPr>
              <w:lang w:val="en-GB"/>
            </w:rPr>
          </w:rPrChange>
        </w:rPr>
      </w:pPr>
      <w:r>
        <w:rPr>
          <w:lang w:val="en-GB"/>
          <w:rPrChange w:id="0" w:author="" w:date="0-00-00T00:00:00Z">
            <w:rPr>
              <w:lang w:val="en-GB"/>
            </w:rPr>
          </w:rPrChange>
        </w:rPr>
        <w:t xml:space="preserve">information and interpretation, while </w:t>
      </w:r>
      <w:r>
        <w:rPr>
          <w:shd w:fill="00FF00" w:val="clear"/>
          <w:lang w:val="en-GB"/>
          <w:rPrChange w:id="0" w:author="" w:date="0-00-00T00:00:00Z">
            <w:rPr>
              <w:lang w:val="en-GB"/>
            </w:rPr>
          </w:rPrChange>
        </w:rPr>
        <w:t xml:space="preserve">the motivation and explanation of </w:t>
      </w:r>
    </w:p>
    <w:p>
      <w:pPr>
        <w:pStyle w:val="Normal"/>
        <w:rPr>
          <w:lang w:val="en-GB"/>
          <w:rPrChange w:id="0" w:author="" w:date="0-00-00T00:00:00Z">
            <w:rPr>
              <w:lang w:val="en-GB"/>
            </w:rPr>
          </w:rPrChange>
        </w:rPr>
      </w:pPr>
      <w:r>
        <w:rPr>
          <w:shd w:fill="00FF00" w:val="clear"/>
          <w:lang w:val="en-GB"/>
          <w:rPrChange w:id="0" w:author="" w:date="0-00-00T00:00:00Z">
            <w:rPr>
              <w:lang w:val="en-GB"/>
            </w:rPr>
          </w:rPrChange>
        </w:rPr>
        <w:t xml:space="preserve">the analysis is underrepresented in the main </w:t>
      </w:r>
      <w:commentRangeStart w:id="1"/>
      <w:r>
        <w:rPr>
          <w:shd w:fill="00FF00" w:val="clear"/>
          <w:lang w:val="en-GB"/>
        </w:rPr>
      </w:r>
      <w:r>
        <w:rPr>
          <w:shd w:fill="00FF00" w:val="clear"/>
          <w:lang w:val="en-GB"/>
          <w:rPrChange w:id="0" w:author="" w:date="0-00-00T00:00:00Z">
            <w:rPr>
              <w:lang w:val="en-GB"/>
            </w:rPr>
          </w:rPrChange>
        </w:rPr>
        <w:t>text</w:t>
      </w:r>
      <w:commentRangeEnd w:id="1"/>
      <w:r>
        <w:rPr>
          <w:shd w:fill="00FF00" w:val="clear"/>
          <w:lang w:val="en-GB"/>
        </w:rPr>
      </w:r>
      <w:r>
        <w:rPr>
          <w:shd w:fill="00FF00" w:val="clear"/>
          <w:lang w:val="en-GB"/>
        </w:rPr>
        <w:commentReference w:id="1"/>
      </w:r>
      <w:r>
        <w:rPr>
          <w:lang w:val="en-GB"/>
          <w:rPrChange w:id="0" w:author="" w:date="0-00-00T00:00:00Z">
            <w:rPr>
              <w:lang w:val="en-GB"/>
            </w:rPr>
          </w:rPrChange>
        </w:rPr>
        <w:t>. All information is there,</w:t>
      </w:r>
    </w:p>
    <w:p>
      <w:pPr>
        <w:pStyle w:val="Normal"/>
        <w:rPr>
          <w:lang w:val="en-GB"/>
          <w:rPrChange w:id="0" w:author="" w:date="0-00-00T00:00:00Z">
            <w:rPr>
              <w:lang w:val="en-GB"/>
            </w:rPr>
          </w:rPrChange>
        </w:rPr>
      </w:pPr>
      <w:r>
        <w:rPr>
          <w:lang w:val="en-GB"/>
          <w:rPrChange w:id="0" w:author="" w:date="0-00-00T00:00:00Z">
            <w:rPr>
              <w:lang w:val="en-GB"/>
            </w:rPr>
          </w:rPrChange>
        </w:rPr>
        <w:t xml:space="preserve">but scattered throughout the main text, methods section and supplement. </w:t>
      </w:r>
    </w:p>
    <w:p>
      <w:pPr>
        <w:pStyle w:val="Normal"/>
        <w:rPr>
          <w:lang w:val="en-GB"/>
          <w:rPrChange w:id="0" w:author="" w:date="0-00-00T00:00:00Z">
            <w:rPr>
              <w:lang w:val="en-GB"/>
            </w:rPr>
          </w:rPrChange>
        </w:rPr>
      </w:pPr>
      <w:r>
        <w:rPr>
          <w:lang w:val="en-GB"/>
          <w:rPrChange w:id="0" w:author="" w:date="0-00-00T00:00:00Z">
            <w:rPr>
              <w:lang w:val="en-GB"/>
            </w:rPr>
          </w:rPrChange>
        </w:rPr>
        <w:t xml:space="preserve">In particular </w:t>
      </w:r>
      <w:r>
        <w:rPr>
          <w:shd w:fill="00FF00" w:val="clear"/>
          <w:lang w:val="en-GB"/>
          <w:rPrChange w:id="0" w:author="" w:date="0-00-00T00:00:00Z">
            <w:rPr>
              <w:lang w:val="en-GB"/>
            </w:rPr>
          </w:rPrChange>
        </w:rPr>
        <w:t xml:space="preserve">Figs. 8 and 9 are </w:t>
      </w:r>
      <w:commentRangeStart w:id="2"/>
      <w:r>
        <w:rPr>
          <w:shd w:fill="00FF00" w:val="clear"/>
          <w:lang w:val="en-GB"/>
        </w:rPr>
      </w:r>
      <w:r>
        <w:rPr>
          <w:shd w:fill="00FF00" w:val="clear"/>
          <w:lang w:val="en-GB"/>
          <w:rPrChange w:id="0" w:author="" w:date="0-00-00T00:00:00Z">
            <w:rPr>
              <w:lang w:val="en-GB"/>
            </w:rPr>
          </w:rPrChange>
        </w:rPr>
        <w:t xml:space="preserve">overloaded with information </w:t>
      </w:r>
      <w:commentRangeEnd w:id="2"/>
      <w:r>
        <w:rPr>
          <w:shd w:fill="00FF00" w:val="clear"/>
          <w:lang w:val="en-GB"/>
        </w:rPr>
      </w:r>
      <w:r>
        <w:rPr>
          <w:shd w:fill="00FF00" w:val="clear"/>
          <w:lang w:val="en-GB"/>
        </w:rPr>
        <w:commentReference w:id="2"/>
      </w:r>
      <w:r>
        <w:rPr>
          <w:shd w:fill="00FF00" w:val="clear"/>
          <w:lang w:val="en-GB"/>
          <w:rPrChange w:id="0" w:author="" w:date="0-00-00T00:00:00Z">
            <w:rPr>
              <w:lang w:val="en-GB"/>
            </w:rPr>
          </w:rPrChange>
        </w:rPr>
        <w:t xml:space="preserve">and are hard to </w:t>
      </w:r>
      <w:commentRangeStart w:id="3"/>
      <w:r>
        <w:rPr>
          <w:shd w:fill="00FF00" w:val="clear"/>
          <w:lang w:val="en-GB"/>
        </w:rPr>
      </w:r>
      <w:r>
        <w:rPr>
          <w:shd w:fill="00FF00" w:val="clear"/>
          <w:lang w:val="en-GB"/>
          <w:rPrChange w:id="0" w:author="" w:date="0-00-00T00:00:00Z">
            <w:rPr>
              <w:lang w:val="en-GB"/>
            </w:rPr>
          </w:rPrChange>
        </w:rPr>
        <w:t>understand</w:t>
      </w:r>
      <w:commentRangeEnd w:id="3"/>
      <w:r>
        <w:rPr>
          <w:shd w:fill="00FF00" w:val="clear"/>
          <w:lang w:val="en-GB"/>
        </w:rPr>
      </w:r>
      <w:r>
        <w:rPr>
          <w:shd w:fill="00FF00" w:val="clear"/>
          <w:lang w:val="en-GB"/>
        </w:rPr>
        <w:commentReference w:id="3"/>
      </w:r>
      <w:r>
        <w:rPr>
          <w:lang w:val="en-GB"/>
          <w:rPrChange w:id="0" w:author="" w:date="0-00-00T00:00:00Z">
            <w:rPr>
              <w:lang w:val="en-GB"/>
            </w:rPr>
          </w:rPrChange>
        </w:rPr>
        <w:t>.</w:t>
      </w:r>
    </w:p>
    <w:p>
      <w:pPr>
        <w:pStyle w:val="Normal"/>
        <w:rPr>
          <w:shd w:fill="00FF00" w:val="clear"/>
          <w:lang w:val="en-GB"/>
          <w:rPrChange w:id="0" w:author="" w:date="0-00-00T00:00:00Z">
            <w:rPr>
              <w:lang w:val="en-GB"/>
            </w:rPr>
          </w:rPrChange>
        </w:rPr>
      </w:pPr>
      <w:r>
        <w:rPr>
          <w:lang w:val="en-GB"/>
          <w:rPrChange w:id="0" w:author="" w:date="0-00-00T00:00:00Z">
            <w:rPr>
              <w:lang w:val="en-GB"/>
            </w:rPr>
          </w:rPrChange>
        </w:rPr>
        <w:t xml:space="preserve">The manuscript would win substantially, if the authors </w:t>
      </w:r>
      <w:r>
        <w:rPr>
          <w:shd w:fill="00FF00" w:val="clear"/>
          <w:lang w:val="en-GB"/>
          <w:rPrChange w:id="0" w:author="" w:date="0-00-00T00:00:00Z">
            <w:rPr>
              <w:lang w:val="en-GB"/>
            </w:rPr>
          </w:rPrChange>
        </w:rPr>
        <w:t>focused on selected genes</w:t>
      </w:r>
    </w:p>
    <w:p>
      <w:pPr>
        <w:pStyle w:val="Normal"/>
        <w:rPr>
          <w:shd w:fill="00FF00" w:val="clear"/>
          <w:lang w:val="en-GB"/>
          <w:rPrChange w:id="0" w:author="" w:date="0-00-00T00:00:00Z">
            <w:rPr>
              <w:lang w:val="en-GB"/>
            </w:rPr>
          </w:rPrChange>
        </w:rPr>
      </w:pPr>
      <w:r>
        <w:rPr>
          <w:shd w:fill="00FF00" w:val="clear"/>
          <w:lang w:val="en-GB"/>
          <w:rPrChange w:id="0" w:author="" w:date="0-00-00T00:00:00Z">
            <w:rPr>
              <w:lang w:val="en-GB"/>
            </w:rPr>
          </w:rPrChange>
        </w:rPr>
        <w:t xml:space="preserve">and results, better explained their analysis approaches in the main text and </w:t>
      </w:r>
    </w:p>
    <w:p>
      <w:pPr>
        <w:pStyle w:val="Normal"/>
        <w:rPr>
          <w:shd w:fill="00FF00" w:val="clear"/>
          <w:lang w:val="en-GB"/>
          <w:rPrChange w:id="0" w:author="" w:date="0-00-00T00:00:00Z">
            <w:rPr>
              <w:lang w:val="en-GB"/>
            </w:rPr>
          </w:rPrChange>
        </w:rPr>
      </w:pPr>
      <w:r>
        <w:rPr>
          <w:shd w:fill="00FF00" w:val="clear"/>
          <w:lang w:val="en-GB"/>
          <w:rPrChange w:id="0" w:author="" w:date="0-00-00T00:00:00Z">
            <w:rPr>
              <w:lang w:val="en-GB"/>
            </w:rPr>
          </w:rPrChange>
        </w:rPr>
        <w:t>redrew their figures in a more intelligible format with readable fonts and structured</w:t>
      </w:r>
    </w:p>
    <w:p>
      <w:pPr>
        <w:pStyle w:val="Normal"/>
        <w:rPr>
          <w:lang w:val="en-GB"/>
          <w:rPrChange w:id="0" w:author="" w:date="0-00-00T00:00:00Z">
            <w:rPr>
              <w:lang w:val="en-GB"/>
            </w:rPr>
          </w:rPrChange>
        </w:rPr>
      </w:pPr>
      <w:commentRangeStart w:id="4"/>
      <w:r>
        <w:rPr>
          <w:shd w:fill="00FF00" w:val="clear"/>
          <w:lang w:val="en-GB"/>
        </w:rPr>
      </w:r>
      <w:r>
        <w:rPr>
          <w:shd w:fill="00FF00" w:val="clear"/>
          <w:lang w:val="en-GB"/>
          <w:rPrChange w:id="0" w:author="" w:date="0-00-00T00:00:00Z">
            <w:rPr>
              <w:lang w:val="en-GB"/>
            </w:rPr>
          </w:rPrChange>
        </w:rPr>
        <w:t>information</w:t>
      </w:r>
      <w:commentRangeEnd w:id="4"/>
      <w:r>
        <w:rPr>
          <w:shd w:fill="00FF00" w:val="clear"/>
          <w:lang w:val="en-GB"/>
        </w:rPr>
      </w:r>
      <w:r>
        <w:rPr>
          <w:shd w:fill="00FF00" w:val="clear"/>
          <w:lang w:val="en-GB"/>
        </w:rPr>
        <w:commentReference w:id="4"/>
      </w:r>
      <w:r>
        <w:rPr>
          <w:lang w:val="en-GB"/>
          <w:rPrChange w:id="0" w:author="" w:date="0-00-00T00:00:00Z">
            <w:rPr>
              <w:lang w:val="en-GB"/>
            </w:rPr>
          </w:rPrChange>
        </w:rPr>
        <w:t xml:space="preserve">. </w:t>
      </w:r>
    </w:p>
    <w:p>
      <w:pPr>
        <w:pStyle w:val="Normal"/>
        <w:rPr>
          <w:lang w:val="en-GB"/>
        </w:rPr>
      </w:pPr>
      <w:r>
        <w:rPr>
          <w:lang w:val="en-GB"/>
        </w:rPr>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Major Points</w:t>
      </w:r>
    </w:p>
    <w:p>
      <w:pPr>
        <w:pStyle w:val="Normal"/>
        <w:rPr>
          <w:lang w:val="en-GB"/>
        </w:rPr>
      </w:pPr>
      <w:r>
        <w:rPr>
          <w:lang w:val="en-GB"/>
        </w:rPr>
      </w:r>
    </w:p>
    <w:p>
      <w:pPr>
        <w:pStyle w:val="Normal"/>
        <w:rPr>
          <w:lang w:val="en-GB"/>
        </w:rPr>
      </w:pPr>
      <w:r>
        <w:rPr>
          <w:lang w:val="en-GB"/>
        </w:rPr>
      </w:r>
    </w:p>
    <w:p>
      <w:pPr>
        <w:pStyle w:val="Normal"/>
        <w:rPr>
          <w:shd w:fill="00FF00" w:val="clear"/>
          <w:lang w:val="en-GB"/>
          <w:rPrChange w:id="0" w:author="" w:date="0-00-00T00:00:00Z">
            <w:rPr>
              <w:lang w:val="en-GB"/>
            </w:rPr>
          </w:rPrChange>
        </w:rPr>
      </w:pPr>
      <w:r>
        <w:rPr>
          <w:lang w:val="en-GB"/>
          <w:rPrChange w:id="0" w:author="" w:date="0-00-00T00:00:00Z">
            <w:rPr>
              <w:lang w:val="en-GB"/>
            </w:rPr>
          </w:rPrChange>
        </w:rPr>
        <w:t xml:space="preserve">- </w:t>
      </w:r>
      <w:r>
        <w:rPr>
          <w:shd w:fill="00FF00" w:val="clear"/>
          <w:lang w:val="en-GB"/>
          <w:rPrChange w:id="0" w:author="" w:date="0-00-00T00:00:00Z">
            <w:rPr>
              <w:lang w:val="en-GB"/>
            </w:rPr>
          </w:rPrChange>
        </w:rPr>
        <w:t xml:space="preserve">The authors should consider dimension reduction methods such as </w:t>
      </w:r>
      <w:commentRangeStart w:id="5"/>
      <w:r>
        <w:rPr>
          <w:shd w:fill="00FF00" w:val="clear"/>
          <w:lang w:val="en-GB"/>
        </w:rPr>
      </w:r>
      <w:r>
        <w:rPr>
          <w:shd w:fill="00FF00" w:val="clear"/>
          <w:lang w:val="en-GB"/>
          <w:rPrChange w:id="0" w:author="" w:date="0-00-00T00:00:00Z">
            <w:rPr>
              <w:lang w:val="en-GB"/>
            </w:rPr>
          </w:rPrChange>
        </w:rPr>
        <w:t xml:space="preserve">multidimensional </w:t>
      </w:r>
    </w:p>
    <w:p>
      <w:pPr>
        <w:pStyle w:val="Normal"/>
        <w:rPr>
          <w:shd w:fill="00FF00" w:val="clear"/>
          <w:lang w:val="en-GB"/>
          <w:rPrChange w:id="0" w:author="" w:date="0-00-00T00:00:00Z">
            <w:rPr>
              <w:lang w:val="en-GB"/>
            </w:rPr>
          </w:rPrChange>
        </w:rPr>
      </w:pPr>
      <w:r>
        <w:rPr>
          <w:shd w:fill="00FF00" w:val="clear"/>
          <w:lang w:val="en-GB"/>
          <w:rPrChange w:id="0" w:author="" w:date="0-00-00T00:00:00Z">
            <w:rPr>
              <w:lang w:val="en-GB"/>
            </w:rPr>
          </w:rPrChange>
        </w:rPr>
        <w:t>scaling or principal component analysis</w:t>
      </w:r>
      <w:commentRangeEnd w:id="5"/>
      <w:r>
        <w:rPr>
          <w:shd w:fill="00FF00" w:val="clear"/>
          <w:lang w:val="en-GB"/>
        </w:rPr>
      </w:r>
      <w:r>
        <w:rPr>
          <w:shd w:fill="00FF00" w:val="clear"/>
          <w:lang w:val="en-GB"/>
        </w:rPr>
        <w:commentReference w:id="5"/>
      </w:r>
      <w:r>
        <w:rPr>
          <w:shd w:fill="00FF00" w:val="clear"/>
          <w:lang w:val="en-GB"/>
          <w:rPrChange w:id="0" w:author="" w:date="0-00-00T00:00:00Z">
            <w:rPr>
              <w:lang w:val="en-GB"/>
            </w:rPr>
          </w:rPrChange>
        </w:rPr>
        <w:t xml:space="preserve">, when discussing the samples' expression </w:t>
      </w:r>
    </w:p>
    <w:p>
      <w:pPr>
        <w:pStyle w:val="Normal"/>
        <w:rPr>
          <w:shd w:fill="00FF00" w:val="clear"/>
          <w:lang w:val="en-GB"/>
        </w:rPr>
      </w:pPr>
      <w:r>
        <w:rPr>
          <w:shd w:fill="00FF00" w:val="clear"/>
          <w:lang w:val="en-GB"/>
          <w:rPrChange w:id="0" w:author="" w:date="0-00-00T00:00:00Z">
            <w:rPr>
              <w:lang w:val="en-GB"/>
            </w:rPr>
          </w:rPrChange>
        </w:rPr>
        <w:t xml:space="preserve">patterns, use statistical tests, when </w:t>
      </w:r>
      <w:commentRangeStart w:id="6"/>
      <w:r>
        <w:rPr>
          <w:shd w:fill="00FF00" w:val="clear"/>
          <w:lang w:val="en-GB"/>
        </w:rPr>
      </w:r>
      <w:r>
        <w:rPr>
          <w:shd w:fill="00FF00" w:val="clear"/>
          <w:lang w:val="en-GB"/>
          <w:rPrChange w:id="0" w:author="" w:date="0-00-00T00:00:00Z">
            <w:rPr>
              <w:lang w:val="en-GB"/>
            </w:rPr>
          </w:rPrChange>
        </w:rPr>
        <w:t>assessing the significance of gene regulation over time</w:t>
      </w:r>
      <w:commentRangeEnd w:id="6"/>
      <w:r>
        <w:rPr>
          <w:shd w:fill="00FF00" w:val="clear"/>
          <w:lang w:val="en-GB"/>
        </w:rPr>
      </w:r>
      <w:r>
        <w:rPr>
          <w:shd w:fill="00FF00" w:val="clear"/>
          <w:lang w:val="en-GB"/>
        </w:rPr>
        <w:commentReference w:id="6"/>
      </w:r>
    </w:p>
    <w:p>
      <w:pPr>
        <w:pStyle w:val="Normal"/>
        <w:rPr>
          <w:shd w:fill="00FF00" w:val="clear"/>
          <w:lang w:val="en-GB"/>
          <w:rPrChange w:id="0" w:author="" w:date="0-00-00T00:00:00Z">
            <w:rPr>
              <w:lang w:val="en-GB"/>
            </w:rPr>
          </w:rPrChange>
        </w:rPr>
      </w:pPr>
      <w:r>
        <w:rPr>
          <w:shd w:fill="00FF00" w:val="clear"/>
          <w:lang w:val="en-GB"/>
          <w:rPrChange w:id="0" w:author="" w:date="0-00-00T00:00:00Z">
            <w:rPr>
              <w:lang w:val="en-GB"/>
            </w:rPr>
          </w:rPrChange>
        </w:rPr>
        <w:t xml:space="preserve">and </w:t>
      </w:r>
      <w:commentRangeStart w:id="7"/>
      <w:r>
        <w:rPr>
          <w:shd w:fill="00FF00" w:val="clear"/>
          <w:lang w:val="en-GB"/>
        </w:rPr>
      </w:r>
      <w:r>
        <w:rPr>
          <w:shd w:fill="00FF00" w:val="clear"/>
          <w:lang w:val="en-GB"/>
          <w:rPrChange w:id="0" w:author="" w:date="0-00-00T00:00:00Z">
            <w:rPr>
              <w:lang w:val="en-GB"/>
            </w:rPr>
          </w:rPrChange>
        </w:rPr>
        <w:t>display ROC curves</w:t>
      </w:r>
      <w:commentRangeEnd w:id="7"/>
      <w:r>
        <w:rPr>
          <w:shd w:fill="00FF00" w:val="clear"/>
          <w:lang w:val="en-GB"/>
        </w:rPr>
      </w:r>
      <w:r>
        <w:rPr>
          <w:shd w:fill="00FF00" w:val="clear"/>
          <w:lang w:val="en-GB"/>
        </w:rPr>
        <w:commentReference w:id="7"/>
      </w:r>
      <w:r>
        <w:rPr>
          <w:shd w:fill="00FF00" w:val="clear"/>
          <w:lang w:val="en-GB"/>
          <w:rPrChange w:id="0" w:author="" w:date="0-00-00T00:00:00Z">
            <w:rPr>
              <w:lang w:val="en-GB"/>
            </w:rPr>
          </w:rPrChange>
        </w:rPr>
        <w:t xml:space="preserve">, when discussing their decision tree model. This would </w:t>
      </w:r>
    </w:p>
    <w:p>
      <w:pPr>
        <w:pStyle w:val="Normal"/>
        <w:rPr>
          <w:shd w:fill="00FF00" w:val="clear"/>
          <w:lang w:val="en-GB"/>
          <w:rPrChange w:id="0" w:author="" w:date="0-00-00T00:00:00Z">
            <w:rPr>
              <w:lang w:val="en-GB"/>
            </w:rPr>
          </w:rPrChange>
        </w:rPr>
      </w:pPr>
      <w:r>
        <w:rPr>
          <w:shd w:fill="00FF00" w:val="clear"/>
          <w:lang w:val="en-GB"/>
          <w:rPrChange w:id="0" w:author="" w:date="0-00-00T00:00:00Z">
            <w:rPr>
              <w:lang w:val="en-GB"/>
            </w:rPr>
          </w:rPrChange>
        </w:rPr>
        <w:t>reduce lengthy description of the data and provide better overview on the dynamic behavior of the system.</w:t>
      </w:r>
    </w:p>
    <w:p>
      <w:pPr>
        <w:pStyle w:val="Normal"/>
        <w:rPr/>
      </w:pPr>
      <w:r>
        <w:rPr/>
        <w:commentReference w:id="8"/>
      </w:r>
    </w:p>
    <w:p>
      <w:pPr>
        <w:pStyle w:val="Normal"/>
        <w:rPr>
          <w:lang w:val="en-GB"/>
          <w:rPrChange w:id="0" w:author="" w:date="0-00-00T00:00:00Z">
            <w:rPr>
              <w:lang w:val="en-GB"/>
            </w:rPr>
          </w:rPrChange>
        </w:rPr>
      </w:pPr>
      <w:r>
        <w:rPr>
          <w:lang w:val="en-GB"/>
          <w:rPrChange w:id="0" w:author="" w:date="0-00-00T00:00:00Z">
            <w:rPr>
              <w:lang w:val="en-GB"/>
            </w:rPr>
          </w:rPrChange>
        </w:rPr>
        <w:t xml:space="preserve">- For the qPCR data the authors used a single Gene, Gapdh, for normalization, which possibly </w:t>
      </w:r>
    </w:p>
    <w:p>
      <w:pPr>
        <w:pStyle w:val="Normal"/>
        <w:rPr>
          <w:lang w:val="en-GB"/>
          <w:rPrChange w:id="0" w:author="" w:date="0-00-00T00:00:00Z">
            <w:rPr>
              <w:lang w:val="en-GB"/>
            </w:rPr>
          </w:rPrChange>
        </w:rPr>
      </w:pPr>
      <w:r>
        <w:rPr>
          <w:lang w:val="en-GB"/>
          <w:rPrChange w:id="0" w:author="" w:date="0-00-00T00:00:00Z">
            <w:rPr>
              <w:lang w:val="en-GB"/>
            </w:rPr>
          </w:rPrChange>
        </w:rPr>
        <w:t xml:space="preserve">results in noisy dCT (delta CT) values. There is no guarantee that the </w:t>
      </w:r>
    </w:p>
    <w:p>
      <w:pPr>
        <w:pStyle w:val="Normal"/>
        <w:rPr>
          <w:lang w:val="en-GB"/>
          <w:rPrChange w:id="0" w:author="" w:date="0-00-00T00:00:00Z">
            <w:rPr>
              <w:lang w:val="en-GB"/>
            </w:rPr>
          </w:rPrChange>
        </w:rPr>
      </w:pPr>
      <w:r>
        <w:rPr>
          <w:lang w:val="en-GB"/>
          <w:rPrChange w:id="0" w:author="" w:date="0-00-00T00:00:00Z">
            <w:rPr>
              <w:lang w:val="en-GB"/>
            </w:rPr>
          </w:rPrChange>
        </w:rPr>
        <w:t xml:space="preserve">expression of this gene remains constant across the samples, given the severe impact </w:t>
      </w:r>
    </w:p>
    <w:p>
      <w:pPr>
        <w:pStyle w:val="Normal"/>
        <w:rPr>
          <w:lang w:val="en-GB"/>
          <w:rPrChange w:id="0" w:author="" w:date="0-00-00T00:00:00Z">
            <w:rPr>
              <w:lang w:val="en-GB"/>
            </w:rPr>
          </w:rPrChange>
        </w:rPr>
      </w:pPr>
      <w:r>
        <w:rPr>
          <w:lang w:val="en-GB"/>
          <w:rPrChange w:id="0" w:author="" w:date="0-00-00T00:00:00Z">
            <w:rPr>
              <w:lang w:val="en-GB"/>
            </w:rPr>
          </w:rPrChange>
        </w:rPr>
        <w:t xml:space="preserve">of BDL and the measurement time of 14 days. Usually, dCT values are </w:t>
      </w:r>
    </w:p>
    <w:p>
      <w:pPr>
        <w:pStyle w:val="Normal"/>
        <w:rPr>
          <w:lang w:val="en-GB"/>
          <w:rPrChange w:id="0" w:author="" w:date="0-00-00T00:00:00Z">
            <w:rPr>
              <w:lang w:val="en-GB"/>
            </w:rPr>
          </w:rPrChange>
        </w:rPr>
      </w:pPr>
      <w:r>
        <w:rPr>
          <w:lang w:val="en-GB"/>
          <w:rPrChange w:id="0" w:author="" w:date="0-00-00T00:00:00Z">
            <w:rPr>
              <w:lang w:val="en-GB"/>
            </w:rPr>
          </w:rPrChange>
        </w:rPr>
        <w:t xml:space="preserve"> </w:t>
      </w:r>
      <w:r>
        <w:rPr>
          <w:lang w:val="en-GB"/>
          <w:rPrChange w:id="0" w:author="" w:date="0-00-00T00:00:00Z">
            <w:rPr>
              <w:lang w:val="en-GB"/>
            </w:rPr>
          </w:rPrChange>
        </w:rPr>
        <w:t xml:space="preserve">normalized to </w:t>
      </w:r>
      <w:r>
        <w:rPr>
          <w:shd w:fill="00FF00" w:val="clear"/>
          <w:lang w:val="en-GB"/>
          <w:rPrChange w:id="0" w:author="" w:date="0-00-00T00:00:00Z">
            <w:rPr>
              <w:lang w:val="en-GB"/>
            </w:rPr>
          </w:rPrChange>
        </w:rPr>
        <w:t>two control genes, also e.g. 18S and/or Hprt1</w:t>
      </w:r>
      <w:r>
        <w:rPr>
          <w:lang w:val="en-GB"/>
          <w:rPrChange w:id="0" w:author="" w:date="0-00-00T00:00:00Z">
            <w:rPr>
              <w:lang w:val="en-GB"/>
            </w:rPr>
          </w:rPrChange>
        </w:rPr>
        <w:t xml:space="preserve">. The authors need to check </w:t>
      </w:r>
    </w:p>
    <w:p>
      <w:pPr>
        <w:pStyle w:val="Normal"/>
        <w:rPr>
          <w:lang w:val="en-GB"/>
          <w:rPrChange w:id="0" w:author="" w:date="0-00-00T00:00:00Z">
            <w:rPr>
              <w:lang w:val="en-GB"/>
            </w:rPr>
          </w:rPrChange>
        </w:rPr>
      </w:pPr>
      <w:r>
        <w:rPr>
          <w:lang w:val="en-GB"/>
          <w:rPrChange w:id="0" w:author="" w:date="0-00-00T00:00:00Z">
            <w:rPr>
              <w:lang w:val="en-GB"/>
            </w:rPr>
          </w:rPrChange>
        </w:rPr>
        <w:t xml:space="preserve"> </w:t>
      </w:r>
      <w:r>
        <w:rPr>
          <w:lang w:val="en-GB"/>
          <w:rPrChange w:id="0" w:author="" w:date="0-00-00T00:00:00Z">
            <w:rPr>
              <w:lang w:val="en-GB"/>
            </w:rPr>
          </w:rPrChange>
        </w:rPr>
        <w:t xml:space="preserve">and show the behavior of Gapdh and that their normalization approach does not affect their </w:t>
      </w:r>
    </w:p>
    <w:p>
      <w:pPr>
        <w:pStyle w:val="Normal"/>
        <w:rPr>
          <w:lang w:val="en-GB"/>
          <w:rPrChange w:id="0" w:author="" w:date="0-00-00T00:00:00Z">
            <w:rPr>
              <w:lang w:val="en-GB"/>
            </w:rPr>
          </w:rPrChange>
        </w:rPr>
      </w:pPr>
      <w:r>
        <w:rPr>
          <w:lang w:val="en-GB"/>
          <w:rPrChange w:id="0" w:author="" w:date="0-00-00T00:00:00Z">
            <w:rPr>
              <w:lang w:val="en-GB"/>
            </w:rPr>
          </w:rPrChange>
        </w:rPr>
        <w:t xml:space="preserve"> </w:t>
      </w:r>
      <w:commentRangeStart w:id="9"/>
      <w:r>
        <w:rPr>
          <w:lang w:val="en-GB"/>
        </w:rPr>
      </w:r>
      <w:r>
        <w:rPr>
          <w:lang w:val="en-GB"/>
          <w:rPrChange w:id="0" w:author="" w:date="0-00-00T00:00:00Z">
            <w:rPr>
              <w:lang w:val="en-GB"/>
            </w:rPr>
          </w:rPrChange>
        </w:rPr>
        <w:t>results</w:t>
      </w:r>
      <w:commentRangeEnd w:id="9"/>
      <w:r>
        <w:rPr>
          <w:lang w:val="en-GB"/>
        </w:rPr>
      </w:r>
      <w:r>
        <w:rPr>
          <w:lang w:val="en-GB"/>
        </w:rPr>
        <w:commentReference w:id="9"/>
      </w:r>
      <w:r>
        <w:rPr>
          <w:lang w:val="en-GB"/>
          <w:rPrChange w:id="0" w:author="" w:date="0-00-00T00:00:00Z">
            <w:rPr>
              <w:lang w:val="en-GB"/>
            </w:rPr>
          </w:rPrChange>
        </w:rPr>
        <w:t xml:space="preserve">. </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The authors state a delta delta CT of approx. 17 between IL28b and Gapdh (Fig. 6K, 5d).</w:t>
      </w:r>
    </w:p>
    <w:p>
      <w:pPr>
        <w:pStyle w:val="Normal"/>
        <w:rPr>
          <w:lang w:val="en-GB"/>
          <w:rPrChange w:id="0" w:author="" w:date="0-00-00T00:00:00Z">
            <w:rPr>
              <w:lang w:val="en-GB"/>
            </w:rPr>
          </w:rPrChange>
        </w:rPr>
      </w:pPr>
      <w:r>
        <w:rPr>
          <w:lang w:val="en-GB"/>
          <w:rPrChange w:id="0" w:author="" w:date="0-00-00T00:00:00Z">
            <w:rPr>
              <w:lang w:val="en-GB"/>
            </w:rPr>
          </w:rPrChange>
        </w:rPr>
        <w:t xml:space="preserve">This is a rather large difference and would mean that IL28b appears around the qPCR cycle 5 already. </w:t>
      </w:r>
    </w:p>
    <w:p>
      <w:pPr>
        <w:pStyle w:val="Normal"/>
        <w:rPr>
          <w:lang w:val="en-GB"/>
        </w:rPr>
      </w:pPr>
      <w:commentRangeStart w:id="10"/>
      <w:r>
        <w:rPr>
          <w:lang w:val="en-GB"/>
        </w:rPr>
      </w:r>
      <w:r>
        <w:rPr>
          <w:lang w:val="en-GB"/>
          <w:rPrChange w:id="0" w:author="" w:date="0-00-00T00:00:00Z">
            <w:rPr>
              <w:lang w:val="en-GB"/>
            </w:rPr>
          </w:rPrChange>
        </w:rPr>
        <w:t>This should be checked. What is the primer efficiency for IL28b? Maybe it is unusually high.</w:t>
      </w:r>
      <w:commentRangeEnd w:id="10"/>
      <w:r>
        <w:rPr>
          <w:lang w:val="en-GB"/>
        </w:rPr>
      </w:r>
      <w:r>
        <w:rPr>
          <w:lang w:val="en-GB"/>
        </w:rPr>
        <w:commentReference w:id="10"/>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 The </w:t>
      </w:r>
      <w:r>
        <w:rPr>
          <w:shd w:fill="00FF00" w:val="clear"/>
          <w:lang w:val="en-GB"/>
          <w:rPrChange w:id="0" w:author="" w:date="0-00-00T00:00:00Z">
            <w:rPr>
              <w:lang w:val="en-GB"/>
            </w:rPr>
          </w:rPrChange>
        </w:rPr>
        <w:t xml:space="preserve">benefit of the consensus score needs to be better </w:t>
      </w:r>
      <w:commentRangeStart w:id="11"/>
      <w:r>
        <w:rPr>
          <w:shd w:fill="00FF00" w:val="clear"/>
          <w:lang w:val="en-GB"/>
        </w:rPr>
      </w:r>
      <w:r>
        <w:rPr>
          <w:shd w:fill="00FF00" w:val="clear"/>
          <w:lang w:val="en-GB"/>
          <w:rPrChange w:id="0" w:author="" w:date="0-00-00T00:00:00Z">
            <w:rPr>
              <w:lang w:val="en-GB"/>
            </w:rPr>
          </w:rPrChange>
        </w:rPr>
        <w:t>discussed</w:t>
      </w:r>
      <w:commentRangeEnd w:id="11"/>
      <w:r>
        <w:rPr>
          <w:shd w:fill="00FF00" w:val="clear"/>
          <w:lang w:val="en-GB"/>
        </w:rPr>
      </w:r>
      <w:r>
        <w:rPr>
          <w:shd w:fill="00FF00" w:val="clear"/>
          <w:lang w:val="en-GB"/>
        </w:rPr>
        <w:commentReference w:id="11"/>
      </w:r>
      <w:r>
        <w:rPr>
          <w:lang w:val="en-GB"/>
          <w:rPrChange w:id="0" w:author="" w:date="0-00-00T00:00:00Z">
            <w:rPr>
              <w:lang w:val="en-GB"/>
            </w:rPr>
          </w:rPrChange>
        </w:rPr>
        <w:t>, e.g.</w:t>
      </w:r>
    </w:p>
    <w:p>
      <w:pPr>
        <w:pStyle w:val="Normal"/>
        <w:rPr>
          <w:lang w:val="en-GB"/>
          <w:rPrChange w:id="0" w:author="" w:date="0-00-00T00:00:00Z">
            <w:rPr>
              <w:lang w:val="en-GB"/>
            </w:rPr>
          </w:rPrChange>
        </w:rPr>
      </w:pPr>
      <w:r>
        <w:rPr>
          <w:lang w:val="en-GB"/>
          <w:rPrChange w:id="0" w:author="" w:date="0-00-00T00:00:00Z">
            <w:rPr>
              <w:lang w:val="en-GB"/>
            </w:rPr>
          </w:rPrChange>
        </w:rPr>
        <w:t xml:space="preserve">the choice of different weights seems </w:t>
      </w:r>
      <w:commentRangeStart w:id="12"/>
      <w:r>
        <w:rPr>
          <w:lang w:val="en-GB"/>
        </w:rPr>
      </w:r>
      <w:r>
        <w:rPr>
          <w:lang w:val="en-GB"/>
          <w:rPrChange w:id="0" w:author="" w:date="0-00-00T00:00:00Z">
            <w:rPr>
              <w:lang w:val="en-GB"/>
            </w:rPr>
          </w:rPrChange>
        </w:rPr>
        <w:t>rather arbitrary</w:t>
      </w:r>
      <w:commentRangeEnd w:id="12"/>
      <w:r>
        <w:rPr>
          <w:lang w:val="en-GB"/>
        </w:rPr>
      </w:r>
      <w:r>
        <w:rPr>
          <w:lang w:val="en-GB"/>
        </w:rPr>
        <w:commentReference w:id="12"/>
      </w:r>
      <w:r>
        <w:rPr>
          <w:lang w:val="en-GB"/>
          <w:rPrChange w:id="0" w:author="" w:date="0-00-00T00:00:00Z">
            <w:rPr>
              <w:lang w:val="en-GB"/>
            </w:rPr>
          </w:rPrChange>
        </w:rPr>
        <w:t>.</w:t>
      </w:r>
    </w:p>
    <w:p>
      <w:pPr>
        <w:pStyle w:val="Normal"/>
        <w:rPr>
          <w:lang w:val="en-GB"/>
          <w:rPrChange w:id="0" w:author="" w:date="0-00-00T00:00:00Z">
            <w:rPr>
              <w:lang w:val="en-GB"/>
            </w:rPr>
          </w:rPrChange>
        </w:rPr>
      </w:pPr>
      <w:commentRangeStart w:id="13"/>
      <w:r>
        <w:rPr>
          <w:lang w:val="en-GB"/>
        </w:rPr>
      </w:r>
      <w:r>
        <w:rPr>
          <w:lang w:val="en-GB"/>
          <w:rPrChange w:id="0" w:author="" w:date="0-00-00T00:00:00Z">
            <w:rPr>
              <w:lang w:val="en-GB"/>
            </w:rPr>
          </w:rPrChange>
        </w:rPr>
        <w:t xml:space="preserve">In supplement2, 1.2 Consensus correlations the authors state that </w:t>
      </w:r>
    </w:p>
    <w:p>
      <w:pPr>
        <w:pStyle w:val="Normal"/>
        <w:rPr>
          <w:lang w:val="en-GB"/>
          <w:rPrChange w:id="0" w:author="" w:date="0-00-00T00:00:00Z">
            <w:rPr>
              <w:lang w:val="en-GB"/>
            </w:rPr>
          </w:rPrChange>
        </w:rPr>
      </w:pPr>
      <w:r>
        <w:rPr>
          <w:lang w:val="en-GB"/>
          <w:rPrChange w:id="0" w:author="" w:date="0-00-00T00:00:00Z">
            <w:rPr>
              <w:lang w:val="en-GB"/>
            </w:rPr>
          </w:rPrChange>
        </w:rPr>
        <w:t xml:space="preserve">"the correlation of time average has 4 times higher weight". </w:t>
      </w:r>
    </w:p>
    <w:p>
      <w:pPr>
        <w:pStyle w:val="Normal"/>
        <w:rPr>
          <w:lang w:val="en-GB"/>
          <w:rPrChange w:id="0" w:author="" w:date="0-00-00T00:00:00Z">
            <w:rPr>
              <w:lang w:val="en-GB"/>
            </w:rPr>
          </w:rPrChange>
        </w:rPr>
      </w:pPr>
      <w:r>
        <w:rPr>
          <w:lang w:val="en-GB"/>
          <w:rPrChange w:id="0" w:author="" w:date="0-00-00T00:00:00Z">
            <w:rPr>
              <w:lang w:val="en-GB"/>
            </w:rPr>
          </w:rPrChange>
        </w:rPr>
        <w:t xml:space="preserve">Where does this number come from? </w:t>
      </w:r>
    </w:p>
    <w:p>
      <w:pPr>
        <w:pStyle w:val="Normal"/>
        <w:rPr>
          <w:lang w:val="en-GB"/>
          <w:rPrChange w:id="0" w:author="" w:date="0-00-00T00:00:00Z">
            <w:rPr>
              <w:lang w:val="en-GB"/>
            </w:rPr>
          </w:rPrChange>
        </w:rPr>
      </w:pPr>
      <w:commentRangeEnd w:id="13"/>
      <w:r>
        <w:rPr/>
      </w:r>
      <w:r>
        <w:rPr/>
        <w:commentReference w:id="13"/>
      </w:r>
      <w:commentRangeStart w:id="14"/>
      <w:r>
        <w:rPr/>
      </w:r>
      <w:r>
        <w:rPr>
          <w:lang w:val="en-GB"/>
          <w:rPrChange w:id="0" w:author="" w:date="0-00-00T00:00:00Z">
            <w:rPr>
              <w:lang w:val="en-GB"/>
            </w:rPr>
          </w:rPrChange>
        </w:rPr>
        <w:t xml:space="preserve">Why are the correlations separated in positive and negative parts and </w:t>
      </w:r>
    </w:p>
    <w:p>
      <w:pPr>
        <w:pStyle w:val="Normal"/>
        <w:rPr>
          <w:lang w:val="en-GB"/>
          <w:rPrChange w:id="0" w:author="" w:date="0-00-00T00:00:00Z">
            <w:rPr>
              <w:lang w:val="en-GB"/>
            </w:rPr>
          </w:rPrChange>
        </w:rPr>
      </w:pPr>
      <w:r>
        <w:rPr>
          <w:lang w:val="en-GB"/>
          <w:rPrChange w:id="0" w:author="" w:date="0-00-00T00:00:00Z">
            <w:rPr>
              <w:lang w:val="en-GB"/>
            </w:rPr>
          </w:rPrChange>
        </w:rPr>
        <w:t xml:space="preserve">then the smaller part are ignored? </w:t>
      </w:r>
      <w:commentRangeEnd w:id="14"/>
      <w:r>
        <w:rPr>
          <w:lang w:val="en-GB"/>
        </w:rPr>
      </w:r>
      <w:r>
        <w:rPr>
          <w:lang w:val="en-GB"/>
        </w:rPr>
        <w:commentReference w:id="14"/>
      </w:r>
      <w:r>
        <w:rPr>
          <w:lang w:val="en-GB"/>
          <w:rPrChange w:id="0" w:author="" w:date="0-00-00T00:00:00Z">
            <w:rPr>
              <w:lang w:val="en-GB"/>
            </w:rPr>
          </w:rPrChange>
        </w:rPr>
        <w:t>A lot of information is lost this way.</w:t>
      </w:r>
    </w:p>
    <w:p>
      <w:pPr>
        <w:pStyle w:val="Normal"/>
        <w:rPr>
          <w:lang w:val="en-GB"/>
          <w:rPrChange w:id="0" w:author="" w:date="0-00-00T00:00:00Z">
            <w:rPr>
              <w:lang w:val="en-GB"/>
            </w:rPr>
          </w:rPrChange>
        </w:rPr>
      </w:pPr>
      <w:commentRangeStart w:id="15"/>
      <w:r>
        <w:rPr>
          <w:lang w:val="en-GB"/>
        </w:rPr>
      </w:r>
      <w:r>
        <w:rPr>
          <w:lang w:val="en-GB"/>
          <w:rPrChange w:id="0" w:author="" w:date="0-00-00T00:00:00Z">
            <w:rPr>
              <w:lang w:val="en-GB"/>
            </w:rPr>
          </w:rPrChange>
        </w:rPr>
        <w:t>The score should be normalized to be able to compare in between factors</w:t>
      </w:r>
      <w:commentRangeEnd w:id="15"/>
      <w:r>
        <w:rPr>
          <w:lang w:val="en-GB"/>
        </w:rPr>
      </w:r>
      <w:r>
        <w:rPr>
          <w:lang w:val="en-GB"/>
        </w:rPr>
        <w:commentReference w:id="15"/>
      </w:r>
      <w:r>
        <w:rPr>
          <w:lang w:val="en-GB"/>
        </w:rPr>
        <w:commentReference w:id="16"/>
      </w:r>
      <w:r>
        <w:rPr>
          <w:lang w:val="en-GB"/>
          <w:rPrChange w:id="0" w:author="" w:date="0-00-00T00:00:00Z">
            <w:rPr>
              <w:lang w:val="en-GB"/>
            </w:rPr>
          </w:rPrChange>
        </w:rPr>
        <w:t>.</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Why do the authors use a consensus measure to perform clustering (Fig. 7)?</w:t>
      </w:r>
    </w:p>
    <w:p>
      <w:pPr>
        <w:pStyle w:val="Normal"/>
        <w:rPr>
          <w:lang w:val="en-GB"/>
          <w:rPrChange w:id="0" w:author="" w:date="0-00-00T00:00:00Z">
            <w:rPr>
              <w:lang w:val="en-GB"/>
            </w:rPr>
          </w:rPrChange>
        </w:rPr>
      </w:pPr>
      <w:r>
        <w:rPr>
          <w:lang w:val="en-GB"/>
          <w:rPrChange w:id="0" w:author="" w:date="0-00-00T00:00:00Z">
            <w:rPr>
              <w:lang w:val="en-GB"/>
            </w:rPr>
          </w:rPrChange>
        </w:rPr>
        <w:t xml:space="preserve">Why do they not use all correlation data for each factor as a matrix, </w:t>
      </w:r>
    </w:p>
    <w:p>
      <w:pPr>
        <w:pStyle w:val="Normal"/>
        <w:rPr>
          <w:lang w:val="en-GB"/>
          <w:rPrChange w:id="0" w:author="" w:date="0-00-00T00:00:00Z">
            <w:rPr>
              <w:lang w:val="en-GB"/>
            </w:rPr>
          </w:rPrChange>
        </w:rPr>
      </w:pPr>
      <w:r>
        <w:rPr>
          <w:lang w:val="en-GB"/>
          <w:rPrChange w:id="0" w:author="" w:date="0-00-00T00:00:00Z">
            <w:rPr>
              <w:lang w:val="en-GB"/>
            </w:rPr>
          </w:rPrChange>
        </w:rPr>
        <w:t xml:space="preserve">and then apply clustering method on this matrix </w:t>
      </w:r>
      <w:commentRangeStart w:id="17"/>
      <w:r>
        <w:rPr>
          <w:lang w:val="en-GB"/>
        </w:rPr>
      </w:r>
      <w:r>
        <w:rPr>
          <w:lang w:val="en-GB"/>
          <w:rPrChange w:id="0" w:author="" w:date="0-00-00T00:00:00Z">
            <w:rPr>
              <w:lang w:val="en-GB"/>
            </w:rPr>
          </w:rPrChange>
        </w:rPr>
        <w:t>instead</w:t>
      </w:r>
      <w:commentRangeEnd w:id="17"/>
      <w:r>
        <w:rPr>
          <w:lang w:val="en-GB"/>
        </w:rPr>
      </w:r>
      <w:r>
        <w:rPr>
          <w:lang w:val="en-GB"/>
        </w:rPr>
        <w:commentReference w:id="17"/>
      </w:r>
      <w:r>
        <w:rPr>
          <w:lang w:val="en-GB"/>
          <w:rPrChange w:id="0" w:author="" w:date="0-00-00T00:00:00Z">
            <w:rPr>
              <w:lang w:val="en-GB"/>
            </w:rPr>
          </w:rPrChange>
        </w:rPr>
        <w:t xml:space="preserve">? </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 The authors used the Pearson Correlation, which can be easily influenced </w:t>
      </w:r>
    </w:p>
    <w:p>
      <w:pPr>
        <w:pStyle w:val="Normal"/>
        <w:rPr>
          <w:lang w:val="en-GB"/>
          <w:rPrChange w:id="0" w:author="" w:date="0-00-00T00:00:00Z">
            <w:rPr>
              <w:lang w:val="en-GB"/>
            </w:rPr>
          </w:rPrChange>
        </w:rPr>
      </w:pPr>
      <w:r>
        <w:rPr>
          <w:lang w:val="en-GB"/>
          <w:rPrChange w:id="0" w:author="" w:date="0-00-00T00:00:00Z">
            <w:rPr>
              <w:lang w:val="en-GB"/>
            </w:rPr>
          </w:rPrChange>
        </w:rPr>
        <w:t xml:space="preserve">by outliers. In particular in combination with the noisy qPCR data this can lead to </w:t>
      </w:r>
    </w:p>
    <w:p>
      <w:pPr>
        <w:pStyle w:val="Normal"/>
        <w:rPr>
          <w:lang w:val="en-GB"/>
          <w:rPrChange w:id="0" w:author="" w:date="0-00-00T00:00:00Z">
            <w:rPr>
              <w:lang w:val="en-GB"/>
            </w:rPr>
          </w:rPrChange>
        </w:rPr>
      </w:pPr>
      <w:r>
        <w:rPr>
          <w:lang w:val="en-GB"/>
          <w:rPrChange w:id="0" w:author="" w:date="0-00-00T00:00:00Z">
            <w:rPr>
              <w:lang w:val="en-GB"/>
            </w:rPr>
          </w:rPrChange>
        </w:rPr>
        <w:t>spurious correlations. The authors should check for consistency of their results by</w:t>
      </w:r>
    </w:p>
    <w:p>
      <w:pPr>
        <w:pStyle w:val="Normal"/>
        <w:rPr>
          <w:lang w:val="en-GB"/>
        </w:rPr>
      </w:pPr>
      <w:r>
        <w:rPr>
          <w:lang w:val="en-GB"/>
          <w:rPrChange w:id="0" w:author="" w:date="0-00-00T00:00:00Z">
            <w:rPr>
              <w:lang w:val="en-GB"/>
            </w:rPr>
          </w:rPrChange>
        </w:rPr>
        <w:t xml:space="preserve">using either more robust correlation measures like </w:t>
      </w:r>
      <w:commentRangeStart w:id="18"/>
      <w:r>
        <w:rPr>
          <w:lang w:val="en-GB"/>
        </w:rPr>
      </w:r>
      <w:r>
        <w:rPr>
          <w:lang w:val="en-GB"/>
          <w:rPrChange w:id="0" w:author="" w:date="0-00-00T00:00:00Z">
            <w:rPr>
              <w:lang w:val="en-GB"/>
            </w:rPr>
          </w:rPrChange>
        </w:rPr>
        <w:t xml:space="preserve">Spearman correlation </w:t>
      </w:r>
      <w:commentRangeEnd w:id="18"/>
      <w:r>
        <w:rPr>
          <w:lang w:val="en-GB"/>
        </w:rPr>
      </w:r>
      <w:r>
        <w:rPr>
          <w:lang w:val="en-GB"/>
        </w:rPr>
        <w:commentReference w:id="18"/>
      </w:r>
    </w:p>
    <w:p>
      <w:pPr>
        <w:pStyle w:val="Normal"/>
        <w:rPr>
          <w:lang w:val="en-GB"/>
          <w:rPrChange w:id="0" w:author="" w:date="0-00-00T00:00:00Z">
            <w:rPr>
              <w:lang w:val="en-GB"/>
            </w:rPr>
          </w:rPrChange>
        </w:rPr>
      </w:pPr>
      <w:r>
        <w:rPr>
          <w:lang w:val="en-GB"/>
          <w:rPrChange w:id="0" w:author="" w:date="0-00-00T00:00:00Z">
            <w:rPr>
              <w:lang w:val="en-GB"/>
            </w:rPr>
          </w:rPrChange>
        </w:rPr>
        <w:t>or by low-pass filtering their data before performing the analysis.</w:t>
      </w:r>
    </w:p>
    <w:p>
      <w:pPr>
        <w:pStyle w:val="Normal"/>
        <w:rPr/>
      </w:pPr>
      <w:r>
        <w:rPr/>
        <w:commentReference w:id="19"/>
      </w:r>
    </w:p>
    <w:p>
      <w:pPr>
        <w:pStyle w:val="Normal"/>
        <w:rPr>
          <w:lang w:val="en-GB"/>
          <w:rPrChange w:id="0" w:author="" w:date="0-00-00T00:00:00Z">
            <w:rPr>
              <w:lang w:val="en-GB"/>
            </w:rPr>
          </w:rPrChange>
        </w:rPr>
      </w:pPr>
      <w:r>
        <w:rPr>
          <w:lang w:val="en-GB"/>
          <w:rPrChange w:id="0" w:author="" w:date="0-00-00T00:00:00Z">
            <w:rPr>
              <w:lang w:val="en-GB"/>
            </w:rPr>
          </w:rPrChange>
        </w:rPr>
        <w:t xml:space="preserve">- The description of the separator approach in the manuscript is very wordy and </w:t>
      </w:r>
      <w:commentRangeStart w:id="20"/>
      <w:r>
        <w:rPr>
          <w:lang w:val="en-GB"/>
        </w:rPr>
      </w:r>
      <w:r>
        <w:rPr>
          <w:lang w:val="en-GB"/>
          <w:rPrChange w:id="0" w:author="" w:date="0-00-00T00:00:00Z">
            <w:rPr>
              <w:lang w:val="en-GB"/>
            </w:rPr>
          </w:rPrChange>
        </w:rPr>
        <w:t>formulas are necessary</w:t>
      </w:r>
      <w:commentRangeEnd w:id="20"/>
      <w:r>
        <w:rPr>
          <w:lang w:val="en-GB"/>
        </w:rPr>
      </w:r>
      <w:r>
        <w:rPr>
          <w:lang w:val="en-GB"/>
        </w:rPr>
        <w:commentReference w:id="20"/>
      </w:r>
      <w:r>
        <w:rPr>
          <w:lang w:val="en-GB"/>
          <w:rPrChange w:id="0" w:author="" w:date="0-00-00T00:00:00Z">
            <w:rPr>
              <w:lang w:val="en-GB"/>
            </w:rPr>
          </w:rPrChange>
        </w:rPr>
        <w:t xml:space="preserve"> </w:t>
      </w:r>
    </w:p>
    <w:p>
      <w:pPr>
        <w:pStyle w:val="Normal"/>
        <w:rPr>
          <w:lang w:val="en-GB"/>
          <w:rPrChange w:id="0" w:author="" w:date="0-00-00T00:00:00Z">
            <w:rPr>
              <w:lang w:val="en-GB"/>
            </w:rPr>
          </w:rPrChange>
        </w:rPr>
      </w:pPr>
      <w:r>
        <w:rPr>
          <w:lang w:val="en-GB"/>
          <w:rPrChange w:id="0" w:author="" w:date="0-00-00T00:00:00Z">
            <w:rPr>
              <w:lang w:val="en-GB"/>
            </w:rPr>
          </w:rPrChange>
        </w:rPr>
        <w:t xml:space="preserve">to understand what has been done.  </w:t>
      </w:r>
    </w:p>
    <w:p>
      <w:pPr>
        <w:pStyle w:val="Normal"/>
        <w:rPr/>
      </w:pPr>
      <w:r>
        <w:rPr/>
        <w:commentReference w:id="21"/>
      </w:r>
    </w:p>
    <w:p>
      <w:pPr>
        <w:pStyle w:val="Normal"/>
        <w:rPr>
          <w:lang w:val="en-GB"/>
          <w:rPrChange w:id="0" w:author="" w:date="0-00-00T00:00:00Z">
            <w:rPr>
              <w:lang w:val="en-GB"/>
            </w:rPr>
          </w:rPrChange>
        </w:rPr>
      </w:pPr>
      <w:r>
        <w:rPr>
          <w:lang w:val="en-GB"/>
          <w:rPrChange w:id="0" w:author="" w:date="0-00-00T00:00:00Z">
            <w:rPr>
              <w:lang w:val="en-GB"/>
            </w:rPr>
          </w:rPrChange>
        </w:rPr>
        <w:t xml:space="preserve">- Figures 8 and 9: Significance and consensus scales are not really readable. </w:t>
      </w:r>
    </w:p>
    <w:p>
      <w:pPr>
        <w:pStyle w:val="Normal"/>
        <w:rPr>
          <w:lang w:val="en-GB"/>
          <w:rPrChange w:id="0" w:author="" w:date="0-00-00T00:00:00Z">
            <w:rPr>
              <w:lang w:val="en-GB"/>
            </w:rPr>
          </w:rPrChange>
        </w:rPr>
      </w:pPr>
      <w:r>
        <w:rPr>
          <w:lang w:val="en-GB"/>
          <w:rPrChange w:id="0" w:author="" w:date="0-00-00T00:00:00Z">
            <w:rPr>
              <w:lang w:val="en-GB"/>
            </w:rPr>
          </w:rPrChange>
        </w:rPr>
        <w:t xml:space="preserve">It is hard to distinguish between the </w:t>
      </w:r>
      <w:commentRangeStart w:id="22"/>
      <w:r>
        <w:rPr>
          <w:lang w:val="en-GB"/>
        </w:rPr>
      </w:r>
      <w:r>
        <w:rPr>
          <w:lang w:val="en-GB"/>
          <w:rPrChange w:id="0" w:author="" w:date="0-00-00T00:00:00Z">
            <w:rPr>
              <w:lang w:val="en-GB"/>
            </w:rPr>
          </w:rPrChange>
        </w:rPr>
        <w:t>not significant ones (0.1) and the significant ones (</w:t>
      </w:r>
      <w:r>
        <w:rPr>
          <w:lang w:val="en-GB"/>
        </w:rPr>
        <w:t>&lt;0.05)</w:t>
      </w:r>
      <w:commentRangeEnd w:id="22"/>
      <w:r>
        <w:rPr>
          <w:lang w:val="en-GB"/>
        </w:rPr>
      </w:r>
      <w:r>
        <w:rPr>
          <w:lang w:val="en-GB"/>
        </w:rPr>
        <w:commentReference w:id="22"/>
      </w:r>
      <w:r>
        <w:rPr>
          <w:lang w:val="en-GB"/>
          <w:rPrChange w:id="0" w:author="" w:date="0-00-00T00:00:00Z">
            <w:rPr>
              <w:lang w:val="en-GB"/>
            </w:rPr>
          </w:rPrChange>
        </w:rPr>
        <w:t>.</w:t>
      </w:r>
    </w:p>
    <w:p>
      <w:pPr>
        <w:pStyle w:val="Normal"/>
        <w:rPr>
          <w:lang w:val="en-GB"/>
          <w:rPrChange w:id="0" w:author="" w:date="0-00-00T00:00:00Z">
            <w:rPr>
              <w:lang w:val="en-GB"/>
            </w:rPr>
          </w:rPrChange>
        </w:rPr>
      </w:pPr>
      <w:r>
        <w:rPr>
          <w:lang w:val="en-GB"/>
          <w:rPrChange w:id="0" w:author="" w:date="0-00-00T00:00:00Z">
            <w:rPr>
              <w:lang w:val="en-GB"/>
            </w:rPr>
          </w:rPrChange>
        </w:rPr>
        <w:t>For example, few different colors would be more efficient than yellow gradient.</w:t>
      </w:r>
    </w:p>
    <w:p>
      <w:pPr>
        <w:pStyle w:val="Normal"/>
        <w:rPr>
          <w:lang w:val="en-GB"/>
          <w:rPrChange w:id="0" w:author="" w:date="0-00-00T00:00:00Z">
            <w:rPr>
              <w:lang w:val="en-GB"/>
            </w:rPr>
          </w:rPrChange>
        </w:rPr>
      </w:pPr>
      <w:r>
        <w:rPr>
          <w:lang w:val="en-GB"/>
          <w:rPrChange w:id="0" w:author="" w:date="0-00-00T00:00:00Z">
            <w:rPr>
              <w:lang w:val="en-GB"/>
            </w:rPr>
          </w:rPrChange>
        </w:rPr>
        <w:t xml:space="preserve">Also the </w:t>
      </w:r>
      <w:commentRangeStart w:id="23"/>
      <w:r>
        <w:rPr>
          <w:lang w:val="en-GB"/>
        </w:rPr>
      </w:r>
      <w:r>
        <w:rPr>
          <w:lang w:val="en-GB"/>
          <w:rPrChange w:id="0" w:author="" w:date="0-00-00T00:00:00Z">
            <w:rPr>
              <w:lang w:val="en-GB"/>
            </w:rPr>
          </w:rPrChange>
        </w:rPr>
        <w:t>correlation scale should be from -1 to 1</w:t>
      </w:r>
      <w:commentRangeEnd w:id="23"/>
      <w:r>
        <w:rPr>
          <w:lang w:val="en-GB"/>
        </w:rPr>
      </w:r>
      <w:r>
        <w:rPr>
          <w:lang w:val="en-GB"/>
        </w:rPr>
        <w:commentReference w:id="23"/>
      </w:r>
      <w:r>
        <w:rPr>
          <w:lang w:val="en-GB"/>
          <w:rPrChange w:id="0" w:author="" w:date="0-00-00T00:00:00Z">
            <w:rPr>
              <w:lang w:val="en-GB"/>
            </w:rPr>
          </w:rPrChange>
        </w:rPr>
        <w:t>.</w:t>
      </w:r>
    </w:p>
    <w:p>
      <w:pPr>
        <w:pStyle w:val="Normal"/>
        <w:rPr/>
      </w:pPr>
      <w:r>
        <w:rPr/>
        <w:commentReference w:id="24"/>
      </w:r>
    </w:p>
    <w:p>
      <w:pPr>
        <w:pStyle w:val="Normal"/>
        <w:rPr>
          <w:lang w:val="en-GB"/>
          <w:rPrChange w:id="0" w:author="" w:date="0-00-00T00:00:00Z">
            <w:rPr>
              <w:lang w:val="en-GB"/>
            </w:rPr>
          </w:rPrChange>
        </w:rPr>
      </w:pPr>
      <w:r>
        <w:rPr>
          <w:lang w:val="en-GB"/>
          <w:rPrChange w:id="0" w:author="" w:date="0-00-00T00:00:00Z">
            <w:rPr>
              <w:lang w:val="en-GB"/>
            </w:rPr>
          </w:rPrChange>
        </w:rPr>
        <w:t xml:space="preserve">- </w:t>
      </w:r>
      <w:commentRangeStart w:id="25"/>
      <w:r>
        <w:rPr>
          <w:lang w:val="en-GB"/>
        </w:rPr>
      </w:r>
      <w:r>
        <w:rPr>
          <w:lang w:val="en-GB"/>
          <w:rPrChange w:id="0" w:author="" w:date="0-00-00T00:00:00Z">
            <w:rPr>
              <w:lang w:val="en-GB"/>
            </w:rPr>
          </w:rPrChange>
        </w:rPr>
        <w:t xml:space="preserve">Overall, figure legends need to be improved, as they lack sufficient annotation </w:t>
      </w:r>
    </w:p>
    <w:p>
      <w:pPr>
        <w:pStyle w:val="Normal"/>
        <w:rPr>
          <w:lang w:val="en-GB"/>
          <w:rPrChange w:id="0" w:author="" w:date="0-00-00T00:00:00Z">
            <w:rPr>
              <w:lang w:val="en-GB"/>
            </w:rPr>
          </w:rPrChange>
        </w:rPr>
      </w:pPr>
      <w:r>
        <w:rPr>
          <w:lang w:val="en-GB"/>
          <w:rPrChange w:id="0" w:author="" w:date="0-00-00T00:00:00Z">
            <w:rPr>
              <w:lang w:val="en-GB"/>
            </w:rPr>
          </w:rPrChange>
        </w:rPr>
        <w:t>to understand what is displayed</w:t>
      </w:r>
      <w:commentRangeEnd w:id="25"/>
      <w:r>
        <w:rPr>
          <w:lang w:val="en-GB"/>
        </w:rPr>
      </w:r>
      <w:r>
        <w:rPr>
          <w:lang w:val="en-GB"/>
        </w:rPr>
        <w:commentReference w:id="25"/>
      </w:r>
      <w:r>
        <w:rPr>
          <w:lang w:val="en-GB"/>
        </w:rPr>
        <w:commentReference w:id="26"/>
      </w:r>
      <w:r>
        <w:rPr>
          <w:lang w:val="en-GB"/>
          <w:rPrChange w:id="0" w:author="" w:date="0-00-00T00:00:00Z">
            <w:rPr>
              <w:lang w:val="en-GB"/>
            </w:rPr>
          </w:rPrChange>
        </w:rPr>
        <w:t>.</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Minor Points</w:t>
      </w:r>
    </w:p>
    <w:p>
      <w:pPr>
        <w:pStyle w:val="Normal"/>
        <w:rPr>
          <w:lang w:val="en-GB"/>
        </w:rPr>
      </w:pPr>
      <w:r>
        <w:rPr>
          <w:lang w:val="en-GB"/>
        </w:rPr>
      </w:r>
    </w:p>
    <w:p>
      <w:pPr>
        <w:pStyle w:val="Normal"/>
        <w:rPr>
          <w:lang w:val="en-GB"/>
          <w:rPrChange w:id="0" w:author="" w:date="0-00-00T00:00:00Z">
            <w:rPr>
              <w:lang w:val="en-GB"/>
            </w:rPr>
          </w:rPrChange>
        </w:rPr>
      </w:pPr>
      <w:commentRangeStart w:id="27"/>
      <w:r>
        <w:rPr>
          <w:lang w:val="en-GB"/>
        </w:rPr>
      </w:r>
      <w:r>
        <w:rPr>
          <w:lang w:val="en-GB"/>
          <w:rPrChange w:id="0" w:author="" w:date="0-00-00T00:00:00Z">
            <w:rPr>
              <w:lang w:val="en-GB"/>
            </w:rPr>
          </w:rPrChange>
        </w:rPr>
        <w:t xml:space="preserve">- All gene symbols should be written consistently with small letters and a capital </w:t>
      </w:r>
    </w:p>
    <w:p>
      <w:pPr>
        <w:pStyle w:val="Normal"/>
        <w:rPr>
          <w:lang w:val="en-GB"/>
          <w:rPrChange w:id="0" w:author="" w:date="0-00-00T00:00:00Z">
            <w:rPr>
              <w:lang w:val="en-GB"/>
            </w:rPr>
          </w:rPrChange>
        </w:rPr>
      </w:pPr>
      <w:r>
        <w:rPr>
          <w:lang w:val="en-GB"/>
          <w:rPrChange w:id="0" w:author="" w:date="0-00-00T00:00:00Z">
            <w:rPr>
              <w:lang w:val="en-GB"/>
            </w:rPr>
          </w:rPrChange>
        </w:rPr>
        <w:t>first letter throughout the text and figures, e.g. use Gapdh instead of GAPDH.</w:t>
      </w:r>
    </w:p>
    <w:p>
      <w:pPr>
        <w:pStyle w:val="Normal"/>
        <w:rPr>
          <w:lang w:val="en-GB"/>
          <w:rPrChange w:id="0" w:author="" w:date="0-00-00T00:00:00Z">
            <w:rPr>
              <w:lang w:val="en-GB"/>
            </w:rPr>
          </w:rPrChange>
        </w:rPr>
      </w:pPr>
      <w:commentRangeEnd w:id="27"/>
      <w:r>
        <w:rPr/>
      </w:r>
      <w:r>
        <w:rPr/>
        <w:commentReference w:id="27"/>
      </w:r>
      <w:commentRangeStart w:id="28"/>
      <w:r>
        <w:rPr/>
      </w:r>
      <w:r>
        <w:rPr>
          <w:lang w:val="en-GB"/>
          <w:rPrChange w:id="0" w:author="" w:date="0-00-00T00:00:00Z">
            <w:rPr>
              <w:lang w:val="en-GB"/>
            </w:rPr>
          </w:rPrChange>
        </w:rPr>
        <w:t>- in the derivation of the consensus correlation the authors use a rather unusual -log100 transformation.</w:t>
      </w:r>
    </w:p>
    <w:p>
      <w:pPr>
        <w:pStyle w:val="Normal"/>
        <w:rPr>
          <w:lang w:val="en-GB"/>
          <w:rPrChange w:id="0" w:author="" w:date="0-00-00T00:00:00Z">
            <w:rPr>
              <w:lang w:val="en-GB"/>
            </w:rPr>
          </w:rPrChange>
        </w:rPr>
      </w:pPr>
      <w:r>
        <w:rPr>
          <w:lang w:val="en-GB"/>
          <w:rPrChange w:id="0" w:author="" w:date="0-00-00T00:00:00Z">
            <w:rPr>
              <w:lang w:val="en-GB"/>
            </w:rPr>
          </w:rPrChange>
        </w:rPr>
        <w:t>is this true or a typo</w:t>
      </w:r>
      <w:bookmarkStart w:id="0" w:name="_GoBack"/>
      <w:bookmarkEnd w:id="0"/>
      <w:r>
        <w:rPr>
          <w:lang w:val="en-GB"/>
          <w:rPrChange w:id="0" w:author="" w:date="0-00-00T00:00:00Z">
            <w:rPr>
              <w:lang w:val="en-GB"/>
            </w:rPr>
          </w:rPrChange>
        </w:rPr>
        <w:t>?</w:t>
      </w:r>
    </w:p>
    <w:p>
      <w:pPr>
        <w:pStyle w:val="Normal"/>
        <w:rPr>
          <w:lang w:val="en-GB"/>
          <w:rPrChange w:id="0" w:author="" w:date="0-00-00T00:00:00Z">
            <w:rPr>
              <w:lang w:val="en-GB"/>
            </w:rPr>
          </w:rPrChange>
        </w:rPr>
      </w:pPr>
      <w:commentRangeEnd w:id="28"/>
      <w:r>
        <w:rPr/>
      </w:r>
      <w:r>
        <w:rPr/>
        <w:commentReference w:id="28"/>
      </w:r>
      <w:r>
        <w:rPr>
          <w:lang w:val="en-GB"/>
          <w:rPrChange w:id="0" w:author="" w:date="0-00-00T00:00:00Z">
            <w:rPr>
              <w:lang w:val="en-GB"/>
            </w:rPr>
          </w:rPrChange>
        </w:rPr>
        <w:t xml:space="preserve">- </w:t>
      </w:r>
      <w:commentRangeStart w:id="29"/>
      <w:r>
        <w:rPr>
          <w:lang w:val="en-GB"/>
        </w:rPr>
      </w:r>
      <w:r>
        <w:rPr>
          <w:lang w:val="en-GB"/>
          <w:rPrChange w:id="0" w:author="" w:date="0-00-00T00:00:00Z">
            <w:rPr>
              <w:lang w:val="en-GB"/>
            </w:rPr>
          </w:rPrChange>
        </w:rPr>
        <w:t xml:space="preserve">The relative expression of the genes in Fig. 6 should be displayed in log2 scale and </w:t>
      </w:r>
    </w:p>
    <w:p>
      <w:pPr>
        <w:pStyle w:val="Normal"/>
        <w:rPr>
          <w:lang w:val="en-GB"/>
          <w:rPrChange w:id="0" w:author="" w:date="0-00-00T00:00:00Z">
            <w:rPr>
              <w:lang w:val="en-GB"/>
            </w:rPr>
          </w:rPrChange>
        </w:rPr>
      </w:pPr>
      <w:r>
        <w:rPr>
          <w:lang w:val="en-GB"/>
          <w:rPrChange w:id="0" w:author="" w:date="0-00-00T00:00:00Z">
            <w:rPr>
              <w:lang w:val="en-GB"/>
            </w:rPr>
          </w:rPrChange>
        </w:rPr>
        <w:t xml:space="preserve">the domain ranges should be the same for all genes to make the changes in gene expression comparable. </w:t>
      </w:r>
    </w:p>
    <w:p>
      <w:pPr>
        <w:pStyle w:val="Normal"/>
        <w:rPr>
          <w:lang w:val="en-GB"/>
          <w:rPrChange w:id="0" w:author="" w:date="0-00-00T00:00:00Z">
            <w:rPr>
              <w:lang w:val="en-GB"/>
            </w:rPr>
          </w:rPrChange>
        </w:rPr>
      </w:pPr>
      <w:commentRangeEnd w:id="29"/>
      <w:r>
        <w:rPr/>
      </w:r>
      <w:r>
        <w:rPr/>
        <w:commentReference w:id="29"/>
      </w:r>
      <w:r>
        <w:rPr>
          <w:lang w:val="en-GB"/>
          <w:rPrChange w:id="0" w:author="" w:date="0-00-00T00:00:00Z">
            <w:rPr>
              <w:lang w:val="en-GB"/>
            </w:rPr>
          </w:rPrChange>
        </w:rPr>
        <w:t xml:space="preserve">- Most likely, the authors used a log2 scale in Fig. 5, but annotation of the </w:t>
      </w:r>
    </w:p>
    <w:p>
      <w:pPr>
        <w:pStyle w:val="Normal"/>
        <w:rPr>
          <w:lang w:val="en-GB"/>
          <w:rPrChange w:id="0" w:author="" w:date="0-00-00T00:00:00Z">
            <w:rPr>
              <w:lang w:val="en-GB"/>
            </w:rPr>
          </w:rPrChange>
        </w:rPr>
      </w:pPr>
      <w:r>
        <w:rPr>
          <w:lang w:val="en-GB"/>
          <w:rPrChange w:id="0" w:author="" w:date="0-00-00T00:00:00Z">
            <w:rPr>
              <w:lang w:val="en-GB"/>
            </w:rPr>
          </w:rPrChange>
        </w:rPr>
        <w:t xml:space="preserve">color bars is missing and needs to be added. </w:t>
      </w:r>
    </w:p>
    <w:p>
      <w:pPr>
        <w:pStyle w:val="Normal"/>
        <w:rPr>
          <w:lang w:val="en-GB"/>
          <w:rPrChange w:id="0" w:author="" w:date="0-00-00T00:00:00Z">
            <w:rPr>
              <w:lang w:val="en-GB"/>
            </w:rPr>
          </w:rPrChange>
        </w:rPr>
      </w:pPr>
      <w:r>
        <w:rPr/>
        <w:commentReference w:id="30"/>
      </w:r>
      <w:r>
        <w:rPr>
          <w:lang w:val="en-GB"/>
          <w:rPrChange w:id="0" w:author="" w:date="0-00-00T00:00:00Z">
            <w:rPr>
              <w:lang w:val="en-GB"/>
            </w:rPr>
          </w:rPrChange>
        </w:rPr>
        <w:t>- Page 9 lines 17 and 19, Page 14 line 19: Figs. 7 and 8 are actually Figs. 8 and 9</w:t>
      </w:r>
    </w:p>
    <w:p>
      <w:pPr>
        <w:pStyle w:val="Normal"/>
        <w:rPr>
          <w:lang w:val="en-GB"/>
          <w:rPrChange w:id="0" w:author="" w:date="0-00-00T00:00:00Z">
            <w:rPr>
              <w:lang w:val="en-GB"/>
            </w:rPr>
          </w:rPrChange>
        </w:rPr>
      </w:pPr>
      <w:r>
        <w:rPr>
          <w:lang w:val="en-GB"/>
          <w:rPrChange w:id="0" w:author="" w:date="0-00-00T00:00:00Z">
            <w:rPr>
              <w:lang w:val="en-GB"/>
            </w:rPr>
          </w:rPrChange>
        </w:rPr>
        <w:t>- Place Figure 7 after  Figure 8, as the former is based on the latter</w:t>
      </w:r>
    </w:p>
    <w:p>
      <w:pPr>
        <w:pStyle w:val="Normal"/>
        <w:rPr>
          <w:lang w:val="en-GB"/>
          <w:rPrChange w:id="0" w:author="" w:date="0-00-00T00:00:00Z">
            <w:rPr>
              <w:lang w:val="en-GB"/>
            </w:rPr>
          </w:rPrChange>
        </w:rPr>
      </w:pPr>
      <w:r>
        <w:rPr>
          <w:lang w:val="en-GB"/>
          <w:rPrChange w:id="0" w:author="" w:date="0-00-00T00:00:00Z">
            <w:rPr>
              <w:lang w:val="en-GB"/>
            </w:rPr>
          </w:rPrChange>
        </w:rPr>
        <w:t xml:space="preserve">- The abbreviations in the leaf names of the circular tree in Fig. 7 are nowhere explained in the </w:t>
      </w:r>
    </w:p>
    <w:p>
      <w:pPr>
        <w:pStyle w:val="Normal"/>
        <w:rPr>
          <w:lang w:val="en-GB"/>
          <w:rPrChange w:id="0" w:author="" w:date="0-00-00T00:00:00Z">
            <w:rPr>
              <w:lang w:val="en-GB"/>
            </w:rPr>
          </w:rPrChange>
        </w:rPr>
      </w:pPr>
      <w:r>
        <w:rPr>
          <w:lang w:val="en-GB"/>
          <w:rPrChange w:id="0" w:author="" w:date="0-00-00T00:00:00Z">
            <w:rPr>
              <w:lang w:val="en-GB"/>
            </w:rPr>
          </w:rPrChange>
        </w:rPr>
        <w:t>main text and need to be added.</w:t>
      </w:r>
    </w:p>
    <w:p>
      <w:pPr>
        <w:pStyle w:val="Normal"/>
        <w:rPr/>
      </w:pPr>
      <w:r>
        <w:rPr/>
        <w:commentReference w:id="31"/>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 </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w:t>
      </w:r>
    </w:p>
    <w:p>
      <w:pPr>
        <w:pStyle w:val="Normal"/>
        <w:rPr>
          <w:lang w:val="en-GB"/>
          <w:rPrChange w:id="0" w:author="" w:date="0-00-00T00:00:00Z">
            <w:rPr>
              <w:lang w:val="en-GB"/>
            </w:rPr>
          </w:rPrChange>
        </w:rPr>
      </w:pPr>
      <w:r>
        <w:rPr>
          <w:lang w:val="en-GB"/>
          <w:rPrChange w:id="0" w:author="" w:date="0-00-00T00:00:00Z">
            <w:rPr>
              <w:lang w:val="en-GB"/>
            </w:rPr>
          </w:rPrChange>
        </w:rPr>
        <w:t xml:space="preserve">Editorial Requests </w:t>
      </w:r>
    </w:p>
    <w:p>
      <w:pPr>
        <w:pStyle w:val="Normal"/>
        <w:rPr>
          <w:lang w:val="en-GB"/>
          <w:rPrChange w:id="0" w:author="" w:date="0-00-00T00:00:00Z">
            <w:rPr>
              <w:lang w:val="en-GB"/>
            </w:rPr>
          </w:rPrChange>
        </w:rPr>
      </w:pPr>
      <w:r>
        <w:rPr>
          <w:lang w:val="en-GB"/>
          <w:rPrChange w:id="0" w:author="" w:date="0-00-00T00:00:00Z">
            <w:rPr>
              <w:lang w:val="en-GB"/>
            </w:rPr>
          </w:rPrChange>
        </w:rPr>
        <w:t>--------------------</w:t>
      </w:r>
    </w:p>
    <w:p>
      <w:pPr>
        <w:pStyle w:val="Normal"/>
        <w:rPr>
          <w:lang w:val="en-GB"/>
        </w:rPr>
      </w:pPr>
      <w:commentRangeStart w:id="32"/>
      <w:r>
        <w:rPr>
          <w:lang w:val="en-GB"/>
        </w:rPr>
      </w:r>
      <w:r>
        <w:rPr>
          <w:lang w:val="en-GB"/>
          <w:rPrChange w:id="0" w:author="" w:date="0-00-00T00:00:00Z">
            <w:rPr>
              <w:lang w:val="en-GB"/>
            </w:rPr>
          </w:rPrChange>
        </w:rPr>
        <w:t xml:space="preserve">Please note that all submissions to BMC Systems Biology must comply with our editorial policies. Please read the following information and revise your manuscript as necessary. If your manuscript does not adhere to our editorial requirements this will cause a delay whilst the issue is addressed. Failure to adhere to our policies may result in rejection of your manuscript. </w:t>
      </w:r>
      <w:commentRangeEnd w:id="32"/>
      <w:r>
        <w:rPr>
          <w:lang w:val="en-GB"/>
        </w:rPr>
      </w:r>
      <w:r>
        <w:rPr>
          <w:lang w:val="en-GB"/>
        </w:rPr>
        <w:commentReference w:id="32"/>
      </w:r>
    </w:p>
    <w:p>
      <w:pPr>
        <w:pStyle w:val="Normal"/>
        <w:rPr>
          <w:lang w:val="en-GB"/>
        </w:rPr>
      </w:pPr>
      <w:r>
        <w:rPr>
          <w:lang w:val="en-GB"/>
        </w:rPr>
      </w:r>
    </w:p>
    <w:p>
      <w:pPr>
        <w:pStyle w:val="Normal"/>
        <w:rPr>
          <w:lang w:val="en-GB"/>
          <w:rPrChange w:id="0" w:author="" w:date="0-00-00T00:00:00Z">
            <w:rPr>
              <w:lang w:val="en-GB"/>
            </w:rPr>
          </w:rPrChange>
        </w:rPr>
      </w:pPr>
      <w:commentRangeStart w:id="33"/>
      <w:r>
        <w:rPr>
          <w:lang w:val="en-GB"/>
        </w:rPr>
      </w:r>
      <w:r>
        <w:rPr>
          <w:lang w:val="en-GB"/>
          <w:rPrChange w:id="0" w:author="" w:date="0-00-00T00:00:00Z">
            <w:rPr>
              <w:lang w:val="en-GB"/>
            </w:rPr>
          </w:rPrChange>
        </w:rPr>
        <w:t>Ethics:</w:t>
      </w:r>
    </w:p>
    <w:p>
      <w:pPr>
        <w:pStyle w:val="Normal"/>
        <w:rPr>
          <w:lang w:val="en-GB"/>
          <w:rPrChange w:id="0" w:author="" w:date="0-00-00T00:00:00Z">
            <w:rPr>
              <w:lang w:val="en-GB"/>
            </w:rPr>
          </w:rPrChange>
        </w:rPr>
      </w:pPr>
      <w:r>
        <w:rPr>
          <w:lang w:val="en-GB"/>
          <w:rPrChange w:id="0" w:author="" w:date="0-00-00T00:00:00Z">
            <w:rPr>
              <w:lang w:val="en-GB"/>
            </w:rPr>
          </w:rPrChange>
        </w:rPr>
        <w:t xml:space="preserve">If your study involves humans, human data or animals, then your article should contain an ethics statement which includes the name of the committee that approved your study.  </w:t>
      </w:r>
    </w:p>
    <w:p>
      <w:pPr>
        <w:pStyle w:val="Normal"/>
        <w:rPr>
          <w:lang w:val="en-GB"/>
          <w:rPrChange w:id="0" w:author="" w:date="0-00-00T00:00:00Z">
            <w:rPr>
              <w:lang w:val="en-GB"/>
            </w:rPr>
          </w:rPrChange>
        </w:rPr>
      </w:pPr>
      <w:r>
        <w:rPr>
          <w:lang w:val="en-GB"/>
          <w:rPrChange w:id="0" w:author="" w:date="0-00-00T00:00:00Z">
            <w:rPr>
              <w:lang w:val="en-GB"/>
            </w:rPr>
          </w:rPrChange>
        </w:rPr>
        <w:t xml:space="preserve">If ethics was not required for your study, then this should be clearly stated and a rationale provided. </w:t>
      </w:r>
    </w:p>
    <w:p>
      <w:pPr>
        <w:pStyle w:val="Normal"/>
        <w:rPr/>
      </w:pPr>
      <w:commentRangeEnd w:id="33"/>
      <w:r>
        <w:rPr/>
      </w:r>
      <w:r>
        <w:rPr/>
        <w:commentReference w:id="33"/>
      </w:r>
    </w:p>
    <w:p>
      <w:pPr>
        <w:pStyle w:val="Normal"/>
        <w:rPr>
          <w:lang w:val="en-GB"/>
          <w:rPrChange w:id="0" w:author="" w:date="0-00-00T00:00:00Z">
            <w:rPr>
              <w:lang w:val="en-GB"/>
            </w:rPr>
          </w:rPrChange>
        </w:rPr>
      </w:pPr>
      <w:r>
        <w:rPr>
          <w:lang w:val="en-GB"/>
          <w:rPrChange w:id="0" w:author="" w:date="0-00-00T00:00:00Z">
            <w:rPr>
              <w:lang w:val="en-GB"/>
            </w:rPr>
          </w:rPrChange>
        </w:rPr>
        <w:t>Consent:</w:t>
      </w:r>
    </w:p>
    <w:p>
      <w:pPr>
        <w:pStyle w:val="Normal"/>
        <w:rPr>
          <w:lang w:val="en-GB"/>
          <w:rPrChange w:id="0" w:author="" w:date="0-00-00T00:00:00Z">
            <w:rPr>
              <w:lang w:val="en-GB"/>
            </w:rPr>
          </w:rPrChange>
        </w:rPr>
      </w:pPr>
      <w:r>
        <w:rPr>
          <w:lang w:val="en-GB"/>
          <w:rPrChange w:id="0" w:author="" w:date="0-00-00T00:00:00Z">
            <w:rPr>
              <w:lang w:val="en-GB"/>
            </w:rPr>
          </w:rPrChange>
        </w:rPr>
        <w:t>If your article is a prospective study involving human participants then your article should include a statement detailing consent for participation.</w:t>
      </w:r>
    </w:p>
    <w:p>
      <w:pPr>
        <w:pStyle w:val="Normal"/>
        <w:rPr>
          <w:lang w:val="en-GB"/>
          <w:rPrChange w:id="0" w:author="" w:date="0-00-00T00:00:00Z">
            <w:rPr>
              <w:lang w:val="en-GB"/>
            </w:rPr>
          </w:rPrChange>
        </w:rPr>
      </w:pPr>
      <w:r>
        <w:rPr>
          <w:lang w:val="en-GB"/>
          <w:rPrChange w:id="0" w:author="" w:date="0-00-00T00:00:00Z">
            <w:rPr>
              <w:lang w:val="en-GB"/>
            </w:rPr>
          </w:rPrChange>
        </w:rPr>
        <w:t xml:space="preserve">If individual clinical data is presented in your article, then you must clarify whether consent for publication of these data was </w:t>
      </w:r>
      <w:commentRangeStart w:id="34"/>
      <w:r>
        <w:rPr>
          <w:lang w:val="en-GB"/>
        </w:rPr>
      </w:r>
      <w:r>
        <w:rPr>
          <w:lang w:val="en-GB"/>
          <w:rPrChange w:id="0" w:author="" w:date="0-00-00T00:00:00Z">
            <w:rPr>
              <w:lang w:val="en-GB"/>
            </w:rPr>
          </w:rPrChange>
        </w:rPr>
        <w:t>obtained</w:t>
      </w:r>
      <w:commentRangeEnd w:id="34"/>
      <w:r>
        <w:rPr>
          <w:lang w:val="en-GB"/>
        </w:rPr>
      </w:r>
      <w:r>
        <w:rPr>
          <w:lang w:val="en-GB"/>
        </w:rPr>
        <w:commentReference w:id="34"/>
      </w:r>
      <w:r>
        <w:rPr>
          <w:lang w:val="en-GB"/>
          <w:rPrChange w:id="0" w:author="" w:date="0-00-00T00:00:00Z">
            <w:rPr>
              <w:lang w:val="en-GB"/>
            </w:rPr>
          </w:rPrChange>
        </w:rPr>
        <w:t xml:space="preserve">. </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Availability of supporting data: </w:t>
      </w:r>
    </w:p>
    <w:p>
      <w:pPr>
        <w:pStyle w:val="Normal"/>
        <w:rPr>
          <w:lang w:val="en-GB"/>
          <w:rPrChange w:id="0" w:author="" w:date="0-00-00T00:00:00Z">
            <w:rPr>
              <w:lang w:val="en-GB"/>
            </w:rPr>
          </w:rPrChange>
        </w:rPr>
      </w:pPr>
      <w:r>
        <w:rPr>
          <w:lang w:val="en-GB"/>
          <w:rPrChange w:id="0" w:author="" w:date="0-00-00T00:00:00Z">
            <w:rPr>
              <w:lang w:val="en-GB"/>
            </w:rPr>
          </w:rPrChange>
        </w:rPr>
        <w:t>BioMed Central strongly encourages all data sets on which the conclusions of the paper rely be either deposited in publicly available repositories (where available and appropriate) or presented in the main papers or additional supporting files, in machine-readable format whenever possible. Authors must include an Availability of Data and Materials section in their article detailing where the data supporting their findings can be found. The Accession Numbers of any nucleic acid sequences, protein sequences or atomic coordinates cited in the manuscript must be provided and include the corresponding database name.</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Authors Contributions: </w:t>
      </w:r>
    </w:p>
    <w:p>
      <w:pPr>
        <w:pStyle w:val="Normal"/>
        <w:rPr>
          <w:lang w:val="en-GB"/>
          <w:rPrChange w:id="0" w:author="" w:date="0-00-00T00:00:00Z">
            <w:rPr>
              <w:lang w:val="en-GB"/>
            </w:rPr>
          </w:rPrChange>
        </w:rPr>
      </w:pPr>
      <w:r>
        <w:rPr>
          <w:lang w:val="en-GB"/>
          <w:rPrChange w:id="0" w:author="" w:date="0-00-00T00:00:00Z">
            <w:rPr>
              <w:lang w:val="en-GB"/>
            </w:rPr>
          </w:rPrChange>
        </w:rPr>
        <w:t xml:space="preserve">Your 'Authors Contributions' section must detail the individual contribution for each individual author listed on your manuscript. </w:t>
      </w:r>
    </w:p>
    <w:p>
      <w:pPr>
        <w:pStyle w:val="Normal"/>
        <w:rPr>
          <w:lang w:val="en-GB"/>
        </w:rPr>
      </w:pPr>
      <w:r>
        <w:rPr>
          <w:lang w:val="en-GB"/>
        </w:rPr>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Further information about our editorial policies can be found at the following links:</w:t>
      </w:r>
    </w:p>
    <w:p>
      <w:pPr>
        <w:pStyle w:val="Normal"/>
        <w:rPr>
          <w:lang w:val="en-GB"/>
          <w:rPrChange w:id="0" w:author="" w:date="0-00-00T00:00:00Z">
            <w:rPr>
              <w:lang w:val="en-GB"/>
            </w:rPr>
          </w:rPrChange>
        </w:rPr>
      </w:pPr>
      <w:r>
        <w:rPr>
          <w:lang w:val="en-GB"/>
          <w:rPrChange w:id="0" w:author="" w:date="0-00-00T00:00:00Z">
            <w:rPr>
              <w:lang w:val="en-GB"/>
            </w:rPr>
          </w:rPrChange>
        </w:rPr>
        <w:t xml:space="preserve">Ethical approval and consent: </w:t>
      </w:r>
    </w:p>
    <w:p>
      <w:pPr>
        <w:pStyle w:val="Normal"/>
        <w:rPr>
          <w:lang w:val="en-GB"/>
          <w:rPrChange w:id="0" w:author="" w:date="0-00-00T00:00:00Z">
            <w:rPr>
              <w:lang w:val="en-GB"/>
            </w:rPr>
          </w:rPrChange>
        </w:rPr>
      </w:pPr>
      <w:r>
        <w:fldChar w:fldCharType="begin"/>
      </w:r>
      <w:r>
        <w:instrText> HYPERLINK "http://www.biomedcentral.com/about/editorialpolicies" \l "Ethics"</w:instrText>
      </w:r>
      <w:r>
        <w:fldChar w:fldCharType="separate"/>
      </w:r>
      <w:r>
        <w:rPr>
          <w:rStyle w:val="InternetLink"/>
          <w:lang w:val="en-GB"/>
          <w:rPrChange w:id="0" w:author="" w:date="0-00-00T00:00:00Z">
            <w:rPr>
              <w:lang w:val="en-GB"/>
            </w:rPr>
          </w:rPrChange>
        </w:rPr>
        <w:t>http://www.biomedcentral.com/about/editorialpolicies#Ethics</w:t>
      </w:r>
      <w:r>
        <w:fldChar w:fldCharType="end"/>
      </w:r>
      <w:r>
        <w:rPr>
          <w:lang w:val="en-GB"/>
          <w:rPrChange w:id="0" w:author="" w:date="0-00-00T00:00:00Z">
            <w:rPr>
              <w:lang w:val="en-GB"/>
            </w:rPr>
          </w:rPrChange>
        </w:rPr>
        <w:t xml:space="preserve"> </w:t>
      </w:r>
    </w:p>
    <w:p>
      <w:pPr>
        <w:pStyle w:val="Normal"/>
        <w:rPr>
          <w:lang w:val="en-GB"/>
          <w:rPrChange w:id="0" w:author="" w:date="0-00-00T00:00:00Z">
            <w:rPr>
              <w:lang w:val="en-GB"/>
            </w:rPr>
          </w:rPrChange>
        </w:rPr>
      </w:pPr>
      <w:r>
        <w:rPr>
          <w:lang w:val="en-GB"/>
          <w:rPrChange w:id="0" w:author="" w:date="0-00-00T00:00:00Z">
            <w:rPr>
              <w:lang w:val="en-GB"/>
            </w:rPr>
          </w:rPrChange>
        </w:rPr>
        <w:t xml:space="preserve">Standards of reporting: </w:t>
      </w:r>
    </w:p>
    <w:p>
      <w:pPr>
        <w:pStyle w:val="Normal"/>
        <w:rPr>
          <w:lang w:val="en-GB"/>
          <w:rPrChange w:id="0" w:author="" w:date="0-00-00T00:00:00Z">
            <w:rPr>
              <w:lang w:val="en-GB"/>
            </w:rPr>
          </w:rPrChange>
        </w:rPr>
      </w:pPr>
      <w:r>
        <w:fldChar w:fldCharType="begin"/>
      </w:r>
      <w:r>
        <w:instrText> HYPERLINK "http://www.biomedcentral.com/about/editorialpolicies" \l "StandardsofReporting"</w:instrText>
      </w:r>
      <w:r>
        <w:fldChar w:fldCharType="separate"/>
      </w:r>
      <w:r>
        <w:rPr>
          <w:rStyle w:val="InternetLink"/>
          <w:lang w:val="en-GB"/>
          <w:rPrChange w:id="0" w:author="" w:date="0-00-00T00:00:00Z">
            <w:rPr>
              <w:lang w:val="en-GB"/>
            </w:rPr>
          </w:rPrChange>
        </w:rPr>
        <w:t>http://www.biomedcentral.com/about/editorialpolicies#StandardsofReporting</w:t>
      </w:r>
      <w:r>
        <w:fldChar w:fldCharType="end"/>
      </w:r>
      <w:r>
        <w:rPr>
          <w:lang w:val="en-GB"/>
          <w:rPrChange w:id="0" w:author="" w:date="0-00-00T00:00:00Z">
            <w:rPr>
              <w:lang w:val="en-GB"/>
            </w:rPr>
          </w:rPrChange>
        </w:rPr>
        <w:t xml:space="preserve"> </w:t>
      </w:r>
    </w:p>
    <w:p>
      <w:pPr>
        <w:pStyle w:val="Normal"/>
        <w:rPr>
          <w:lang w:val="en-GB"/>
          <w:rPrChange w:id="0" w:author="" w:date="0-00-00T00:00:00Z">
            <w:rPr>
              <w:lang w:val="en-GB"/>
            </w:rPr>
          </w:rPrChange>
        </w:rPr>
      </w:pPr>
      <w:r>
        <w:rPr>
          <w:lang w:val="en-GB"/>
          <w:rPrChange w:id="0" w:author="" w:date="0-00-00T00:00:00Z">
            <w:rPr>
              <w:lang w:val="en-GB"/>
            </w:rPr>
          </w:rPrChange>
        </w:rPr>
        <w:t xml:space="preserve">Data availability: </w:t>
      </w:r>
    </w:p>
    <w:p>
      <w:pPr>
        <w:pStyle w:val="Normal"/>
        <w:rPr>
          <w:rStyle w:val="InternetLink"/>
          <w:lang w:val="en-GB"/>
          <w:rPrChange w:id="0" w:author="" w:date="0-00-00T00:00:00Z">
            <w:rPr>
              <w:lang w:val="en-GB"/>
            </w:rPr>
          </w:rPrChange>
        </w:rPr>
      </w:pPr>
      <w:r>
        <w:fldChar w:fldCharType="begin"/>
      </w:r>
      <w:r>
        <w:instrText> HYPERLINK "http://www.biomedcentral.com/about/editorialpolicies" \l "DataandMaterialRelease"</w:instrText>
      </w:r>
      <w:r>
        <w:fldChar w:fldCharType="separate"/>
      </w:r>
      <w:r>
        <w:rPr>
          <w:rStyle w:val="InternetLink"/>
          <w:lang w:val="en-GB"/>
          <w:rPrChange w:id="0" w:author="" w:date="0-00-00T00:00:00Z">
            <w:rPr>
              <w:lang w:val="en-GB"/>
            </w:rPr>
          </w:rPrChange>
        </w:rPr>
        <w:t>http://www.biomedcentral.com/about/editorialpolicies#DataandMaterialRelease</w:t>
      </w:r>
      <w:r>
        <w:fldChar w:fldCharType="end"/>
      </w:r>
    </w:p>
    <w:p>
      <w:pPr>
        <w:pStyle w:val="Normal"/>
        <w:rPr>
          <w:lang w:val="en-GB"/>
        </w:rPr>
      </w:pPr>
      <w:r>
        <w:rPr>
          <w:lang w:val="en-GB"/>
        </w:rPr>
      </w:r>
    </w:p>
    <w:p>
      <w:pPr>
        <w:pStyle w:val="Normal"/>
        <w:rPr/>
      </w:pPr>
      <w:r>
        <w:rPr/>
      </w:r>
    </w:p>
    <w:sectPr>
      <w:type w:val="nextPage"/>
      <w:pgSz w:w="12240" w:h="15840"/>
      <w:pgMar w:left="1417" w:right="1417" w:header="0" w:top="1417"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ooley, Steven" w:date="2015-06-12T16:38:00Z" w:initials="DS">
    <w:p>
      <w:r>
        <w:rPr/>
        <w:t>Endlich einer der verstanden hat was wir wollten</w:t>
      </w:r>
    </w:p>
  </w:comment>
  <w:comment w:id="1" w:author="Dooley, Steven" w:date="2015-06-12T16:39:00Z" w:initials="DS">
    <w:p>
      <w:r>
        <w:rPr/>
        <w:t>Hier muss der Fokus der Revision hin</w:t>
      </w:r>
    </w:p>
  </w:comment>
  <w:comment w:id="2" w:author="Andreas Hoppe" w:date="2015-06-17T08:22:00Z" w:initials="AH">
    <w:p>
      <w:r>
        <w:rPr/>
        <w:t>Bitte sagt mir, welche Information obsolet ist, ich reduziere dann die Tabelle!</w:t>
      </w:r>
    </w:p>
  </w:comment>
  <w:comment w:id="3" w:author="Dooley, Steven" w:date="2015-06-12T16:40:00Z" w:initials="DS">
    <w:p>
      <w:r>
        <w:rPr>
          <w:lang w:val="en-GB"/>
        </w:rPr>
        <w:t>Simplify, even if we then do not show all the data; maybe put as supplement</w:t>
      </w:r>
    </w:p>
  </w:comment>
  <w:comment w:id="4" w:author="Dooley, Steven" w:date="2015-06-12T16:41:00Z" w:initials="DS">
    <w:p>
      <w:r>
        <w:rPr/>
        <w:t>Das ist allerdings eine Herausforderung</w:t>
      </w:r>
    </w:p>
  </w:comment>
  <w:comment w:id="5" w:author="Andreas Hoppe" w:date="2015-06-17T10:30:00Z" w:initials="AH">
    <w:p>
      <w:r>
        <w:rPr/>
        <w:t>Ich weiß nicht, wie das hier aufzuziehen wäre, damit ein schlüssiges Ergebnis herauskommt.</w:t>
      </w:r>
    </w:p>
  </w:comment>
  <w:comment w:id="6" w:author="Andreas Hoppe" w:date="2015-06-17T08:24:00Z" w:initials="AH">
    <w:p>
      <w:r>
        <w:rPr/>
        <w:t>Das habe ich gemacht, das ist die ANOVA-Analyse, die jetzt im Supplement ist. Die Ergebnisse sind nicht eriebig, weil sich fast alle Parameter so stark und eindeutig ändern, dass die Signifikanz jenseits von gut und böse ist.</w:t>
      </w:r>
    </w:p>
  </w:comment>
  <w:comment w:id="7" w:author="Andreas Hoppe" w:date="2015-06-17T10:26:00Z" w:initials="AH">
    <w:p>
      <w:r>
        <w:rPr/>
        <w:t>Ich betrachte nur Bäume mit perfekter Prediktion, also 100% Recall, 100% Precision, die ROC curve ist sehr langweilig, einfach zwei gerade Linien.</w:t>
      </w:r>
    </w:p>
  </w:comment>
  <w:comment w:id="8" w:author="Dooley, Steven" w:date="2015-06-12T16:41:00Z" w:initials="DS">
    <w:p>
      <w:r>
        <w:rPr/>
        <w:t>Andreas und Hergo, das ist eure Baustelle</w:t>
      </w:r>
    </w:p>
  </w:comment>
  <w:comment w:id="9" w:author="Dooley, Steven" w:date="2015-06-12T16:52:00Z" w:initials="DS">
    <w:p>
      <w:r>
        <w:rPr/>
        <w:t>Brauchen wir da neue Experimente? Wenn ja müssen wir ggf die deadline verlängern lassen; Masha</w:t>
      </w:r>
    </w:p>
  </w:comment>
  <w:comment w:id="10" w:author="Dooley, Steven" w:date="2015-06-12T16:53:00Z" w:initials="DS">
    <w:p>
      <w:r>
        <w:rPr/>
        <w:t>Bitte beantworten Masha</w:t>
      </w:r>
    </w:p>
  </w:comment>
  <w:comment w:id="11" w:author="Dooley, Steven" w:date="2015-06-12T16:46:00Z" w:initials="DS">
    <w:p>
      <w:r>
        <w:rPr/>
        <w:t>Andreas, deine Baustelle, with Hergo</w:t>
      </w:r>
    </w:p>
  </w:comment>
  <w:comment w:id="12" w:author="Andreas Hoppe" w:date="2015-06-17T10:37:00Z" w:initials="AH">
    <w:p>
      <w:r>
        <w:rPr/>
        <w:t>Das stimmt, es ist heuristisch, beliebig. Es ist das Ergebnis der Einbeziehung „sowohl als auch“, und der Kompression der Information, damit man nicht für jeden Typ von Korrelation einen Satz von Tabellen+Grafiken hat.</w:t>
      </w:r>
    </w:p>
  </w:comment>
  <w:comment w:id="13" w:author="Dooley, Steven" w:date="2015-06-12T16:46:00Z" w:initials="DS">
    <w:p>
      <w:r>
        <w:rPr/>
        <w:t>Dto Andreas with Hergo</w:t>
      </w:r>
    </w:p>
  </w:comment>
  <w:comment w:id="14" w:author="Andreas Hoppe" w:date="2015-06-17T10:41:00Z" w:initials="AH">
    <w:p>
      <w:r>
        <w:rPr/>
        <w:t>Im Prinzip ein Filter für inkonsistente Daten, die vor allem bei den Parametern mit nur 3 Messwerten auftreten.</w:t>
      </w:r>
    </w:p>
  </w:comment>
  <w:comment w:id="15" w:author="Dooley, Steven" w:date="2015-06-12T16:46:00Z" w:initials="DS">
    <w:p>
      <w:r>
        <w:rPr/>
        <w:t>Andreas with Hergo</w:t>
      </w:r>
    </w:p>
  </w:comment>
  <w:comment w:id="16" w:author="Andreas Hoppe" w:date="2015-06-17T10:39:00Z" w:initials="AH">
    <w:p>
      <w:r>
        <w:rPr/>
        <w:t>Er ist normalisiert.</w:t>
      </w:r>
    </w:p>
  </w:comment>
  <w:comment w:id="17" w:author="Dooley, Steven" w:date="2015-06-12T16:47:00Z" w:initials="DS">
    <w:p>
      <w:r>
        <w:rPr/>
        <w:t>Andreas with Hergo; gute Erklärung oder auf den reviewer eingehen</w:t>
      </w:r>
    </w:p>
  </w:comment>
  <w:comment w:id="18" w:author="Andreas Hoppe" w:date="2015-06-17T10:43:00Z" w:initials="AH">
    <w:p>
      <w:r>
        <w:rPr/>
        <w:t xml:space="preserve">Ich habe parallel auch mit Spearman gerechnet. Die Ergebnisse waren schlechter, weniger ergiebig ... was natürlich subjektiv ist. Ich lege auch die Annahme zugrunde, dass es keine Outlier i.e.S. gibt. </w:t>
      </w:r>
    </w:p>
  </w:comment>
  <w:comment w:id="19" w:author="Dooley, Steven" w:date="2015-06-12T16:48:00Z" w:initials="DS">
    <w:p>
      <w:r>
        <w:rPr/>
        <w:t xml:space="preserve">Andreas with Hergo; </w:t>
      </w:r>
    </w:p>
  </w:comment>
  <w:comment w:id="20" w:author="Andreas Hoppe" w:date="2015-06-17T10:45:00Z" w:initials="AH">
    <w:p>
      <w:r>
        <w:rPr/>
        <w:t>Die Formeln sind im Supplement, blähen die Textlänge auf.</w:t>
      </w:r>
    </w:p>
  </w:comment>
  <w:comment w:id="21" w:author="Dooley, Steven" w:date="2015-06-12T16:48:00Z" w:initials="DS">
    <w:p>
      <w:r>
        <w:rPr>
          <w:lang w:val="en-GB"/>
        </w:rPr>
        <w:t>Andreas with Hergo; simplify text and include formulas</w:t>
      </w:r>
    </w:p>
  </w:comment>
  <w:comment w:id="22" w:author="Andreas Hoppe" w:date="2015-06-17T10:50:00Z" w:initials="AH">
    <w:p>
      <w:r>
        <w:rPr/>
        <w:t>Ich finde die starre Grenze 0.05 und die binäre Betrachtung der Signifikanz wissenschaftlich nicht gut. Aber meinetwegen kann die ganze Signifikanzzeile raus,  und alle Korrelationen schlechter als p&lt;0.05 werden gelöscht, d.h. weißes Feld.</w:t>
      </w:r>
    </w:p>
  </w:comment>
  <w:comment w:id="23" w:author="Andreas Hoppe" w:date="2015-06-17T10:52:00Z" w:initials="AH">
    <w:p>
      <w:r>
        <w:rPr/>
        <w:t>Ist sie doch, blau -1, rot 1.</w:t>
      </w:r>
    </w:p>
  </w:comment>
  <w:comment w:id="24" w:author="Dooley, Steven" w:date="2015-06-12T16:49:00Z" w:initials="DS">
    <w:p>
      <w:r>
        <w:rPr>
          <w:lang w:val="en-GB"/>
        </w:rPr>
        <w:t>Andreas, please modify as the reviewer suggests; that will help a lot for acceptance</w:t>
      </w:r>
    </w:p>
  </w:comment>
  <w:comment w:id="25" w:author="Dooley, Steven" w:date="2015-06-12T16:50:00Z" w:initials="DS">
    <w:p>
      <w:r>
        <w:rPr>
          <w:lang w:val="en-GB"/>
        </w:rPr>
        <w:t>Kerstin and Andreas; proof Figure legends</w:t>
      </w:r>
    </w:p>
  </w:comment>
  <w:comment w:id="26" w:author="Dooley, Steven" w:date="2015-06-12T16:50:00Z" w:initials="DS">
    <w:p>
      <w:r>
        <w:rPr/>
      </w:r>
    </w:p>
  </w:comment>
  <w:comment w:id="27" w:author="Dooley, Steven" w:date="2015-06-12T16:50:00Z" w:initials="DS">
    <w:p>
      <w:r>
        <w:rPr>
          <w:lang w:val="en-GB"/>
        </w:rPr>
        <w:t>Kerstin</w:t>
      </w:r>
    </w:p>
  </w:comment>
  <w:comment w:id="28" w:author="Dooley, Steven" w:date="2015-06-12T16:51:00Z" w:initials="DS">
    <w:p>
      <w:r>
        <w:rPr>
          <w:lang w:val="en-GB"/>
        </w:rPr>
        <w:t>Andreas, explain or correct</w:t>
      </w:r>
    </w:p>
  </w:comment>
  <w:comment w:id="29" w:author="Dooley, Steven" w:date="2015-06-12T16:51:00Z" w:initials="DS">
    <w:p>
      <w:r>
        <w:rPr>
          <w:lang w:val="en-GB"/>
        </w:rPr>
        <w:t>Masha, please do as the reviewer suggests</w:t>
      </w:r>
    </w:p>
  </w:comment>
  <w:comment w:id="30" w:author="Dooley, Steven" w:date="2015-06-12T16:52:00Z" w:initials="DS">
    <w:p>
      <w:r>
        <w:rPr>
          <w:lang w:val="en-GB"/>
        </w:rPr>
        <w:t>Masha, please do it</w:t>
      </w:r>
    </w:p>
  </w:comment>
  <w:comment w:id="31" w:author="Dooley, Steven" w:date="2015-06-12T16:53:00Z" w:initials="DS">
    <w:p>
      <w:r>
        <w:rPr>
          <w:lang w:val="en-GB"/>
        </w:rPr>
        <w:t>Kerstin, please take care</w:t>
      </w:r>
    </w:p>
  </w:comment>
  <w:comment w:id="32" w:author="Dooley, Steven" w:date="2015-06-12T16:54:00Z" w:initials="DS">
    <w:p>
      <w:r>
        <w:rPr>
          <w:lang w:val="en-GB"/>
        </w:rPr>
        <w:t>Kerstin, please take care</w:t>
      </w:r>
    </w:p>
  </w:comment>
  <w:comment w:id="33" w:author="Dooley, Steven" w:date="2015-06-12T16:54:00Z" w:initials="DS">
    <w:p>
      <w:r>
        <w:rPr>
          <w:lang w:val="en-GB"/>
        </w:rPr>
        <w:t>Kerstin, please add in the text</w:t>
      </w:r>
    </w:p>
  </w:comment>
  <w:comment w:id="34" w:author="Dooley, Steven" w:date="2015-06-12T16:55:00Z" w:initials="DS">
    <w:p>
      <w:r>
        <w:rPr/>
        <w:t>Not applicable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trackRevisions/>
  <w:defaultTabStop w:val="708"/>
</w:settings>
</file>

<file path=word/styles.xml><?xml version="1.0" encoding="utf-8"?>
<w:styles xmlns:w="http://schemas.openxmlformats.org/wordprocessingml/2006/main">
  <w:docDefaults>
    <w:rPrDefault>
      <w:rPr>
        <w:rFonts w:ascii="Cambria" w:hAnsi="Cambria" w:eastAsia="Droid Sans Fallback" w:cs=""/>
        <w:sz w:val="24"/>
        <w:szCs w:val="24"/>
        <w:lang w:val="de-DE" w:eastAsia="de-DE"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de-DE" w:eastAsia="de-DE"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35c8e"/>
    <w:basedOn w:val="DefaultParagraphFont"/>
    <w:rPr>
      <w:color w:val="0000FF"/>
      <w:u w:val="single"/>
      <w:lang w:val="zxx" w:eastAsia="zxx" w:bidi="zxx"/>
    </w:rPr>
  </w:style>
  <w:style w:type="character" w:styleId="BalloonTextChar" w:customStyle="1">
    <w:name w:val="Balloon Text Char"/>
    <w:uiPriority w:val="99"/>
    <w:semiHidden/>
    <w:link w:val="BalloonText"/>
    <w:rsid w:val="00835c8e"/>
    <w:basedOn w:val="DefaultParagraphFont"/>
    <w:rPr>
      <w:rFonts w:ascii="Lucida Grande" w:hAnsi="Lucida Grande" w:cs="Lucida Grande"/>
      <w:sz w:val="18"/>
      <w:szCs w:val="18"/>
    </w:rPr>
  </w:style>
  <w:style w:type="character" w:styleId="Annotationreference">
    <w:name w:val="annotation reference"/>
    <w:uiPriority w:val="99"/>
    <w:semiHidden/>
    <w:unhideWhenUsed/>
    <w:rsid w:val="00835c8e"/>
    <w:basedOn w:val="DefaultParagraphFont"/>
    <w:rPr>
      <w:sz w:val="18"/>
      <w:szCs w:val="18"/>
    </w:rPr>
  </w:style>
  <w:style w:type="character" w:styleId="CommentTextChar" w:customStyle="1">
    <w:name w:val="Comment Text Char"/>
    <w:uiPriority w:val="99"/>
    <w:semiHidden/>
    <w:link w:val="CommentText"/>
    <w:rsid w:val="00835c8e"/>
    <w:basedOn w:val="DefaultParagraphFont"/>
    <w:rPr/>
  </w:style>
  <w:style w:type="character" w:styleId="CommentSubjectChar" w:customStyle="1">
    <w:name w:val="Comment Subject Char"/>
    <w:uiPriority w:val="99"/>
    <w:semiHidden/>
    <w:link w:val="CommentSubject"/>
    <w:rsid w:val="00835c8e"/>
    <w:basedOn w:val="CommentTextChar"/>
    <w:rPr>
      <w:b/>
      <w:bC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35c8e"/>
    <w:basedOn w:val="Normal"/>
    <w:pPr/>
    <w:rPr>
      <w:rFonts w:ascii="Lucida Grande" w:hAnsi="Lucida Grande" w:cs="Lucida Grande"/>
      <w:sz w:val="18"/>
      <w:szCs w:val="18"/>
    </w:rPr>
  </w:style>
  <w:style w:type="paragraph" w:styleId="Annotationtext">
    <w:name w:val="annotation text"/>
    <w:uiPriority w:val="99"/>
    <w:semiHidden/>
    <w:unhideWhenUsed/>
    <w:link w:val="CommentTextChar"/>
    <w:rsid w:val="00835c8e"/>
    <w:basedOn w:val="Normal"/>
    <w:pPr/>
    <w:rPr/>
  </w:style>
  <w:style w:type="paragraph" w:styleId="Annotationsubject">
    <w:name w:val="annotation subject"/>
    <w:uiPriority w:val="99"/>
    <w:semiHidden/>
    <w:unhideWhenUsed/>
    <w:link w:val="CommentSubjectChar"/>
    <w:rsid w:val="00835c8e"/>
    <w:basedOn w:val="Annotationtext"/>
    <w:pPr/>
    <w:rPr>
      <w:b/>
      <w:bCs/>
      <w:sz w:val="20"/>
      <w:szCs w:val="20"/>
    </w:rPr>
  </w:style>
  <w:style w:type="paragraph" w:styleId="Revision">
    <w:name w:val="Revision"/>
    <w:uiPriority w:val="99"/>
    <w:semiHidden/>
    <w:rsid w:val="00b67af6"/>
    <w:pPr>
      <w:widowControl/>
      <w:suppressAutoHyphens w:val="true"/>
      <w:bidi w:val="0"/>
      <w:jc w:val="left"/>
    </w:pPr>
    <w:rPr>
      <w:rFonts w:ascii="Cambria" w:hAnsi="Cambria" w:eastAsia="Droid Sans Fallback" w:cs=""/>
      <w:color w:val="auto"/>
      <w:sz w:val="24"/>
      <w:szCs w:val="24"/>
      <w:lang w:val="de-DE" w:eastAsia="de-DE"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bo.edmgr.com/" TargetMode="External"/><Relationship Id="rId3" Type="http://schemas.openxmlformats.org/officeDocument/2006/relationships/hyperlink" Target="http://sybo.edmgr.com/" TargetMode="External"/><Relationship Id="rId4" Type="http://schemas.openxmlformats.org/officeDocument/2006/relationships/hyperlink" Target="http://www.biomedcentral.com/bmcsystbiol"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D18E1-072C-4ECC-A549-121EB4270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2015-06-12T14:33:00Z</dcterms:created>
  <dc:creator>Dooley, Steven</dc:creator>
  <dc:language>en-US</dc:language>
  <cp:lastModifiedBy>Andreas Hoppe</cp:lastModifiedBy>
  <dcterms:modified xsi:type="dcterms:W3CDTF">2015-06-17T09:01:00Z</dcterms:modified>
  <cp:revision>2</cp:revision>
</cp:coreProperties>
</file>