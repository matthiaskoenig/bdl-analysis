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r w:rsidRPr="00014302">
        <w:t>Pathobiochemical signatures of cholestatic liver disease</w:t>
      </w:r>
      <w:ins w:id="2" w:author="mkoenig" w:date="2015-08-27T09:29:00Z">
        <w:r w:rsidR="00456C06">
          <w:t xml:space="preserve"> </w:t>
        </w:r>
      </w:ins>
    </w:p>
    <w:p w14:paraId="3A752EEB" w14:textId="77777777" w:rsidR="00C630EE" w:rsidDel="0059743D" w:rsidRDefault="00014302">
      <w:pPr>
        <w:pStyle w:val="Heading1"/>
        <w:rPr>
          <w:del w:id="3" w:author="mkoenig" w:date="2015-09-08T09:45:00Z"/>
        </w:rPr>
        <w:pPrChange w:id="4" w:author="Windows User" w:date="2015-08-21T16:34:00Z">
          <w:pPr>
            <w:pStyle w:val="Heading1"/>
            <w:jc w:val="center"/>
          </w:pPr>
        </w:pPrChange>
      </w:pPr>
      <w:r w:rsidRPr="00014302">
        <w:t>in bile duct ligated mice</w:t>
      </w:r>
    </w:p>
    <w:p w14:paraId="3C95B60D" w14:textId="77777777" w:rsidR="00866864" w:rsidRPr="00866864" w:rsidRDefault="00866864">
      <w:pPr>
        <w:pStyle w:val="Heading1"/>
        <w:pPrChange w:id="5" w:author="mkoenig" w:date="2015-09-08T09:45:00Z">
          <w:pPr/>
        </w:pPrChange>
      </w:pPr>
    </w:p>
    <w:p w14:paraId="5675F1E7" w14:textId="7027F33D" w:rsidR="00E963DD" w:rsidRPr="0059743D" w:rsidRDefault="00014302">
      <w:pPr>
        <w:pStyle w:val="NoSpacing"/>
        <w:rPr>
          <w:b/>
          <w:lang w:val="de-DE"/>
          <w:rPrChange w:id="6" w:author="mkoenig" w:date="2015-09-08T09:45:00Z">
            <w:rPr>
              <w:b/>
            </w:rPr>
          </w:rPrChange>
        </w:rPr>
      </w:pPr>
      <w:r w:rsidRPr="0059743D">
        <w:rPr>
          <w:b/>
          <w:lang w:val="de-DE"/>
          <w:rPrChange w:id="7" w:author="mkoenig" w:date="2015-09-08T09:45:00Z">
            <w:rPr>
              <w:b/>
            </w:rPr>
          </w:rPrChange>
        </w:rPr>
        <w:t>Kerstin Abshagen</w:t>
      </w:r>
      <w:r w:rsidRPr="0059743D">
        <w:rPr>
          <w:b/>
          <w:vertAlign w:val="superscript"/>
          <w:lang w:val="de-DE"/>
          <w:rPrChange w:id="8" w:author="mkoenig" w:date="2015-09-08T09:45:00Z">
            <w:rPr>
              <w:b/>
              <w:vertAlign w:val="superscript"/>
            </w:rPr>
          </w:rPrChange>
        </w:rPr>
        <w:t>1¶</w:t>
      </w:r>
      <w:r w:rsidR="0030136D" w:rsidRPr="0059743D">
        <w:rPr>
          <w:b/>
          <w:vertAlign w:val="superscript"/>
          <w:lang w:val="de-DE"/>
          <w:rPrChange w:id="9" w:author="mkoenig" w:date="2015-09-08T09:45:00Z">
            <w:rPr>
              <w:b/>
              <w:vertAlign w:val="superscript"/>
            </w:rPr>
          </w:rPrChange>
        </w:rPr>
        <w:t>*</w:t>
      </w:r>
      <w:r w:rsidRPr="0059743D">
        <w:rPr>
          <w:b/>
          <w:lang w:val="de-DE"/>
          <w:rPrChange w:id="10" w:author="mkoenig" w:date="2015-09-08T09:45:00Z">
            <w:rPr>
              <w:b/>
            </w:rPr>
          </w:rPrChange>
        </w:rPr>
        <w:t xml:space="preserve">, </w:t>
      </w:r>
      <w:ins w:id="11" w:author="Kerstin Abshagen" w:date="2015-08-07T10:03:00Z">
        <w:r w:rsidR="00135B9C" w:rsidRPr="0059743D">
          <w:rPr>
            <w:b/>
            <w:lang w:val="de-DE"/>
            <w:rPrChange w:id="12" w:author="mkoenig" w:date="2015-09-08T09:45:00Z">
              <w:rPr>
                <w:b/>
              </w:rPr>
            </w:rPrChange>
          </w:rPr>
          <w:t>Matthias König</w:t>
        </w:r>
      </w:ins>
      <w:ins w:id="13" w:author="Windows User" w:date="2015-08-20T17:13:00Z">
        <w:del w:id="14" w:author="mkoenig" w:date="2015-08-27T09:29:00Z">
          <w:r w:rsidR="005E272B" w:rsidDel="00456C06">
            <w:rPr>
              <w:b/>
            </w:rPr>
            <w:fldChar w:fldCharType="begin"/>
          </w:r>
          <w:r w:rsidR="005E272B" w:rsidRPr="0059743D" w:rsidDel="00456C06">
            <w:rPr>
              <w:b/>
              <w:lang w:val="de-DE"/>
              <w:rPrChange w:id="15" w:author="mkoenig" w:date="2015-09-08T09:45:00Z">
                <w:rPr>
                  <w:b/>
                </w:rPr>
              </w:rPrChange>
            </w:rPr>
            <w:delInstrText xml:space="preserve"> LISTNUM </w:delInstrText>
          </w:r>
          <w:r w:rsidR="005E272B" w:rsidDel="00456C06">
            <w:rPr>
              <w:b/>
            </w:rPr>
            <w:fldChar w:fldCharType="end"/>
          </w:r>
        </w:del>
      </w:ins>
      <w:ins w:id="16" w:author="Kerstin Abshagen" w:date="2015-08-07T10:03:00Z">
        <w:del w:id="17" w:author="Windows User" w:date="2015-08-20T17:12:00Z">
          <w:r w:rsidR="00135B9C" w:rsidRPr="0059743D" w:rsidDel="002C6902">
            <w:rPr>
              <w:b/>
              <w:lang w:val="de-DE"/>
              <w:rPrChange w:id="18" w:author="mkoenig" w:date="2015-09-08T09:45:00Z">
                <w:rPr>
                  <w:b/>
                </w:rPr>
              </w:rPrChange>
            </w:rPr>
            <w:delText xml:space="preserve"> </w:delText>
          </w:r>
        </w:del>
        <w:r w:rsidR="00135B9C" w:rsidRPr="0059743D">
          <w:rPr>
            <w:b/>
            <w:vertAlign w:val="superscript"/>
            <w:lang w:val="de-DE"/>
            <w:rPrChange w:id="19" w:author="mkoenig" w:date="2015-09-08T09:45:00Z">
              <w:rPr>
                <w:b/>
                <w:vertAlign w:val="superscript"/>
              </w:rPr>
            </w:rPrChange>
          </w:rPr>
          <w:t>2¶</w:t>
        </w:r>
        <w:r w:rsidR="00135B9C" w:rsidRPr="0059743D">
          <w:rPr>
            <w:b/>
            <w:lang w:val="de-DE"/>
            <w:rPrChange w:id="20" w:author="mkoenig" w:date="2015-09-08T09:45:00Z">
              <w:rPr>
                <w:b/>
              </w:rPr>
            </w:rPrChange>
          </w:rPr>
          <w:t xml:space="preserve">, </w:t>
        </w:r>
      </w:ins>
      <w:r w:rsidRPr="0059743D">
        <w:rPr>
          <w:b/>
          <w:lang w:val="de-DE"/>
          <w:rPrChange w:id="21" w:author="mkoenig" w:date="2015-09-08T09:45:00Z">
            <w:rPr>
              <w:b/>
            </w:rPr>
          </w:rPrChange>
        </w:rPr>
        <w:t>Andreas Hoppe</w:t>
      </w:r>
      <w:r w:rsidRPr="0059743D">
        <w:rPr>
          <w:b/>
          <w:vertAlign w:val="superscript"/>
          <w:lang w:val="de-DE"/>
          <w:rPrChange w:id="22" w:author="mkoenig" w:date="2015-09-08T09:45:00Z">
            <w:rPr>
              <w:b/>
              <w:vertAlign w:val="superscript"/>
            </w:rPr>
          </w:rPrChange>
        </w:rPr>
        <w:t>2</w:t>
      </w:r>
      <w:del w:id="23" w:author="Kerstin Abshagen" w:date="2015-08-07T10:03:00Z">
        <w:r w:rsidRPr="0059743D" w:rsidDel="00135B9C">
          <w:rPr>
            <w:b/>
            <w:vertAlign w:val="superscript"/>
            <w:lang w:val="de-DE"/>
            <w:rPrChange w:id="24" w:author="mkoenig" w:date="2015-09-08T09:45:00Z">
              <w:rPr>
                <w:b/>
                <w:vertAlign w:val="superscript"/>
              </w:rPr>
            </w:rPrChange>
          </w:rPr>
          <w:delText>¶</w:delText>
        </w:r>
      </w:del>
      <w:r w:rsidRPr="0059743D">
        <w:rPr>
          <w:b/>
          <w:lang w:val="de-DE"/>
          <w:rPrChange w:id="25" w:author="mkoenig" w:date="2015-09-08T09:45:00Z">
            <w:rPr>
              <w:b/>
            </w:rPr>
          </w:rPrChange>
        </w:rPr>
        <w:t xml:space="preserve">, </w:t>
      </w:r>
      <w:del w:id="26" w:author="Kerstin Abshagen" w:date="2015-08-07T10:03:00Z">
        <w:r w:rsidRPr="0059743D" w:rsidDel="00135B9C">
          <w:rPr>
            <w:b/>
            <w:lang w:val="de-DE"/>
            <w:rPrChange w:id="27" w:author="mkoenig" w:date="2015-09-08T09:45:00Z">
              <w:rPr>
                <w:b/>
              </w:rPr>
            </w:rPrChange>
          </w:rPr>
          <w:delText>Maria Thomas</w:delText>
        </w:r>
        <w:r w:rsidRPr="0059743D" w:rsidDel="00135B9C">
          <w:rPr>
            <w:b/>
            <w:vertAlign w:val="superscript"/>
            <w:lang w:val="de-DE"/>
            <w:rPrChange w:id="28" w:author="mkoenig" w:date="2015-09-08T09:45:00Z">
              <w:rPr>
                <w:b/>
                <w:vertAlign w:val="superscript"/>
              </w:rPr>
            </w:rPrChange>
          </w:rPr>
          <w:delText>3</w:delText>
        </w:r>
        <w:r w:rsidRPr="0059743D" w:rsidDel="00135B9C">
          <w:rPr>
            <w:b/>
            <w:lang w:val="de-DE"/>
            <w:rPrChange w:id="29" w:author="mkoenig" w:date="2015-09-08T09:45:00Z">
              <w:rPr>
                <w:b/>
              </w:rPr>
            </w:rPrChange>
          </w:rPr>
          <w:delText xml:space="preserve">, </w:delText>
        </w:r>
      </w:del>
      <w:r w:rsidRPr="0059743D">
        <w:rPr>
          <w:b/>
          <w:lang w:val="de-DE"/>
          <w:rPrChange w:id="30" w:author="mkoenig" w:date="2015-09-08T09:45:00Z">
            <w:rPr>
              <w:b/>
            </w:rPr>
          </w:rPrChange>
        </w:rPr>
        <w:t>Isabell Müller</w:t>
      </w:r>
      <w:r w:rsidRPr="0059743D">
        <w:rPr>
          <w:b/>
          <w:vertAlign w:val="superscript"/>
          <w:lang w:val="de-DE"/>
          <w:rPrChange w:id="31" w:author="mkoenig" w:date="2015-09-08T09:45:00Z">
            <w:rPr>
              <w:b/>
              <w:vertAlign w:val="superscript"/>
            </w:rPr>
          </w:rPrChange>
        </w:rPr>
        <w:t>1</w:t>
      </w:r>
      <w:r w:rsidRPr="0059743D">
        <w:rPr>
          <w:b/>
          <w:lang w:val="de-DE"/>
          <w:rPrChange w:id="32" w:author="mkoenig" w:date="2015-09-08T09:45:00Z">
            <w:rPr>
              <w:b/>
            </w:rPr>
          </w:rPrChange>
        </w:rPr>
        <w:t>, Matthias Ebert</w:t>
      </w:r>
      <w:r w:rsidRPr="0059743D">
        <w:rPr>
          <w:b/>
          <w:vertAlign w:val="superscript"/>
          <w:lang w:val="de-DE"/>
          <w:rPrChange w:id="33" w:author="mkoenig" w:date="2015-09-08T09:45:00Z">
            <w:rPr>
              <w:b/>
              <w:vertAlign w:val="superscript"/>
            </w:rPr>
          </w:rPrChange>
        </w:rPr>
        <w:t>4</w:t>
      </w:r>
      <w:r w:rsidRPr="0059743D">
        <w:rPr>
          <w:b/>
          <w:lang w:val="de-DE"/>
          <w:rPrChange w:id="34" w:author="mkoenig" w:date="2015-09-08T09:45:00Z">
            <w:rPr>
              <w:b/>
            </w:rPr>
          </w:rPrChange>
        </w:rPr>
        <w:t>, Honglei Weng</w:t>
      </w:r>
      <w:r w:rsidRPr="0059743D">
        <w:rPr>
          <w:b/>
          <w:vertAlign w:val="superscript"/>
          <w:lang w:val="de-DE"/>
          <w:rPrChange w:id="35" w:author="mkoenig" w:date="2015-09-08T09:45:00Z">
            <w:rPr>
              <w:b/>
              <w:vertAlign w:val="superscript"/>
            </w:rPr>
          </w:rPrChange>
        </w:rPr>
        <w:t>4</w:t>
      </w:r>
      <w:r w:rsidRPr="0059743D">
        <w:rPr>
          <w:b/>
          <w:lang w:val="de-DE"/>
          <w:rPrChange w:id="36" w:author="mkoenig" w:date="2015-09-08T09:45:00Z">
            <w:rPr>
              <w:b/>
            </w:rPr>
          </w:rPrChange>
        </w:rPr>
        <w:t>, Her</w:t>
      </w:r>
      <w:r w:rsidR="004F6C09" w:rsidRPr="0059743D">
        <w:rPr>
          <w:b/>
          <w:lang w:val="de-DE"/>
          <w:rPrChange w:id="37" w:author="mkoenig" w:date="2015-09-08T09:45:00Z">
            <w:rPr>
              <w:b/>
            </w:rPr>
          </w:rPrChange>
        </w:rPr>
        <w:t>rmann-Georg</w:t>
      </w:r>
      <w:r w:rsidRPr="0059743D">
        <w:rPr>
          <w:b/>
          <w:lang w:val="de-DE"/>
          <w:rPrChange w:id="38" w:author="mkoenig" w:date="2015-09-08T09:45:00Z">
            <w:rPr>
              <w:b/>
            </w:rPr>
          </w:rPrChange>
        </w:rPr>
        <w:t xml:space="preserve"> Holzhütter</w:t>
      </w:r>
      <w:r w:rsidRPr="0059743D">
        <w:rPr>
          <w:b/>
          <w:vertAlign w:val="superscript"/>
          <w:lang w:val="de-DE"/>
          <w:rPrChange w:id="39" w:author="mkoenig" w:date="2015-09-08T09:45:00Z">
            <w:rPr>
              <w:b/>
              <w:vertAlign w:val="superscript"/>
            </w:rPr>
          </w:rPrChange>
        </w:rPr>
        <w:t>2</w:t>
      </w:r>
      <w:r w:rsidRPr="0059743D">
        <w:rPr>
          <w:b/>
          <w:lang w:val="de-DE"/>
          <w:rPrChange w:id="40" w:author="mkoenig" w:date="2015-09-08T09:45:00Z">
            <w:rPr>
              <w:b/>
            </w:rPr>
          </w:rPrChange>
        </w:rPr>
        <w:t>, Ulrich M. Zanger</w:t>
      </w:r>
      <w:r w:rsidRPr="0059743D">
        <w:rPr>
          <w:b/>
          <w:vertAlign w:val="superscript"/>
          <w:lang w:val="de-DE"/>
          <w:rPrChange w:id="41" w:author="mkoenig" w:date="2015-09-08T09:45:00Z">
            <w:rPr>
              <w:b/>
              <w:vertAlign w:val="superscript"/>
            </w:rPr>
          </w:rPrChange>
        </w:rPr>
        <w:t>3</w:t>
      </w:r>
      <w:r w:rsidRPr="0059743D">
        <w:rPr>
          <w:b/>
          <w:lang w:val="de-DE"/>
          <w:rPrChange w:id="42" w:author="mkoenig" w:date="2015-09-08T09:45:00Z">
            <w:rPr>
              <w:b/>
            </w:rPr>
          </w:rPrChange>
        </w:rPr>
        <w:t xml:space="preserve">, </w:t>
      </w:r>
      <w:r w:rsidR="00ED391E" w:rsidRPr="0059743D">
        <w:rPr>
          <w:b/>
          <w:lang w:val="de-DE"/>
          <w:rPrChange w:id="43" w:author="mkoenig" w:date="2015-09-08T09:45:00Z">
            <w:rPr>
              <w:b/>
            </w:rPr>
          </w:rPrChange>
        </w:rPr>
        <w:t>Johannes Bode</w:t>
      </w:r>
      <w:r w:rsidR="00CB66F3" w:rsidRPr="0059743D">
        <w:rPr>
          <w:b/>
          <w:vertAlign w:val="superscript"/>
          <w:lang w:val="de-DE"/>
          <w:rPrChange w:id="44" w:author="mkoenig" w:date="2015-09-08T09:45:00Z">
            <w:rPr>
              <w:b/>
              <w:vertAlign w:val="superscript"/>
            </w:rPr>
          </w:rPrChange>
        </w:rPr>
        <w:t>5</w:t>
      </w:r>
      <w:r w:rsidR="00ED391E" w:rsidRPr="0059743D">
        <w:rPr>
          <w:b/>
          <w:lang w:val="de-DE"/>
          <w:rPrChange w:id="45" w:author="mkoenig" w:date="2015-09-08T09:45:00Z">
            <w:rPr>
              <w:b/>
            </w:rPr>
          </w:rPrChange>
        </w:rPr>
        <w:t xml:space="preserve">, </w:t>
      </w:r>
      <w:r w:rsidRPr="0059743D">
        <w:rPr>
          <w:b/>
          <w:lang w:val="de-DE"/>
          <w:rPrChange w:id="46" w:author="mkoenig" w:date="2015-09-08T09:45:00Z">
            <w:rPr>
              <w:b/>
            </w:rPr>
          </w:rPrChange>
        </w:rPr>
        <w:t>Brigitte Vollmar</w:t>
      </w:r>
      <w:r w:rsidRPr="0059743D">
        <w:rPr>
          <w:b/>
          <w:vertAlign w:val="superscript"/>
          <w:lang w:val="de-DE"/>
          <w:rPrChange w:id="47" w:author="mkoenig" w:date="2015-09-08T09:45:00Z">
            <w:rPr>
              <w:b/>
              <w:vertAlign w:val="superscript"/>
            </w:rPr>
          </w:rPrChange>
        </w:rPr>
        <w:t>1</w:t>
      </w:r>
      <w:r w:rsidRPr="0059743D">
        <w:rPr>
          <w:b/>
          <w:lang w:val="de-DE"/>
          <w:rPrChange w:id="48" w:author="mkoenig" w:date="2015-09-08T09:45:00Z">
            <w:rPr>
              <w:b/>
            </w:rPr>
          </w:rPrChange>
        </w:rPr>
        <w:t xml:space="preserve">, </w:t>
      </w:r>
      <w:ins w:id="49" w:author="Kerstin Abshagen" w:date="2015-08-07T10:03:00Z">
        <w:r w:rsidR="00135B9C" w:rsidRPr="0059743D">
          <w:rPr>
            <w:b/>
            <w:lang w:val="de-DE"/>
          </w:rPr>
          <w:t>Maria Thomas</w:t>
        </w:r>
        <w:r w:rsidR="00135B9C" w:rsidRPr="0059743D">
          <w:rPr>
            <w:b/>
            <w:vertAlign w:val="superscript"/>
            <w:lang w:val="de-DE"/>
          </w:rPr>
          <w:t>3</w:t>
        </w:r>
        <w:r w:rsidR="00135B9C" w:rsidRPr="0059743D">
          <w:rPr>
            <w:b/>
            <w:lang w:val="de-DE"/>
          </w:rPr>
          <w:t xml:space="preserve">, </w:t>
        </w:r>
      </w:ins>
      <w:r w:rsidRPr="0059743D">
        <w:rPr>
          <w:b/>
          <w:lang w:val="de-DE"/>
          <w:rPrChange w:id="50" w:author="mkoenig" w:date="2015-09-08T09:45:00Z">
            <w:rPr>
              <w:b/>
            </w:rPr>
          </w:rPrChange>
        </w:rPr>
        <w:t>Steven Dooley</w:t>
      </w:r>
      <w:r w:rsidRPr="0059743D">
        <w:rPr>
          <w:b/>
          <w:vertAlign w:val="superscript"/>
          <w:lang w:val="de-DE"/>
          <w:rPrChange w:id="51" w:author="mkoenig" w:date="2015-09-08T09:45: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59743D" w:rsidRDefault="00EE12C5">
      <w:pPr>
        <w:pStyle w:val="NoSpacing"/>
        <w:rPr>
          <w:lang w:val="de-DE"/>
          <w:rPrChange w:id="52" w:author="mkoenig" w:date="2015-09-08T09:45:00Z">
            <w:rPr/>
          </w:rPrChange>
        </w:rPr>
      </w:pPr>
      <w:r w:rsidRPr="0059743D">
        <w:rPr>
          <w:lang w:val="de-DE"/>
          <w:rPrChange w:id="53" w:author="mkoenig" w:date="2015-09-08T09:45:00Z">
            <w:rPr/>
          </w:rPrChange>
        </w:rPr>
        <w:t>fax: +49 381 494 2502</w:t>
      </w:r>
    </w:p>
    <w:p w14:paraId="0E2FBA45" w14:textId="77777777" w:rsidR="00E963DD" w:rsidRPr="00591DD3" w:rsidRDefault="00EE12C5">
      <w:pPr>
        <w:pStyle w:val="NoSpacing"/>
        <w:rPr>
          <w:lang w:val="de-DE"/>
        </w:rPr>
      </w:pPr>
      <w:r w:rsidRPr="00591DD3">
        <w:rPr>
          <w:lang w:val="de-DE"/>
        </w:rPr>
        <w:t xml:space="preserve">E-mail: </w:t>
      </w:r>
      <w:r w:rsidR="001F1EC5">
        <w:fldChar w:fldCharType="begin"/>
      </w:r>
      <w:r w:rsidR="001F1EC5" w:rsidRPr="00591DD3">
        <w:rPr>
          <w:lang w:val="de-DE"/>
          <w:rPrChange w:id="54" w:author="mkoenig" w:date="2015-09-06T19:19:00Z">
            <w:rPr/>
          </w:rPrChange>
        </w:rPr>
        <w:instrText xml:space="preserve"> HYPERLINK "mailto:kerstin.abshagen@uni-rostock.de" </w:instrText>
      </w:r>
      <w:r w:rsidR="001F1EC5">
        <w:fldChar w:fldCharType="separate"/>
      </w:r>
      <w:r w:rsidRPr="00591DD3">
        <w:rPr>
          <w:rStyle w:val="Hyperlink"/>
          <w:lang w:val="de-DE"/>
        </w:rPr>
        <w:t>kerstin.abshagen@uni-rostock.de</w:t>
      </w:r>
      <w:r w:rsidR="001F1EC5">
        <w:rPr>
          <w:rStyle w:val="Hyperlink"/>
          <w:lang w:val="de-DE"/>
        </w:rPr>
        <w:fldChar w:fldCharType="end"/>
      </w:r>
    </w:p>
    <w:p w14:paraId="5809A382" w14:textId="77777777" w:rsidR="00E963DD" w:rsidRPr="00591DD3" w:rsidRDefault="00E963DD">
      <w:pPr>
        <w:pStyle w:val="NoSpacing"/>
        <w:rPr>
          <w:lang w:val="de-DE"/>
        </w:rPr>
      </w:pPr>
    </w:p>
    <w:p w14:paraId="04D2A625" w14:textId="77777777" w:rsidR="00E963DD" w:rsidRDefault="00A37E31">
      <w:pPr>
        <w:pStyle w:val="NoSpacing"/>
        <w:rPr>
          <w:b/>
        </w:rPr>
      </w:pPr>
      <w:r>
        <w:rPr>
          <w:b/>
        </w:rPr>
        <w:t xml:space="preserve">Email addresses: </w:t>
      </w:r>
    </w:p>
    <w:p w14:paraId="203C8CD8" w14:textId="77777777" w:rsidR="00135B9C" w:rsidRDefault="00135B9C">
      <w:pPr>
        <w:pStyle w:val="NoSpacing"/>
        <w:rPr>
          <w:ins w:id="55" w:author="Kerstin Abshagen" w:date="2015-08-07T10:03:00Z"/>
        </w:rPr>
      </w:pPr>
      <w:ins w:id="56" w:author="Kerstin Abshagen" w:date="2015-08-07T10:04:00Z">
        <w:r w:rsidRPr="00135B9C">
          <w:lastRenderedPageBreak/>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7"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58" w:author="mkoenig" w:date="2015-09-02T14:47:00Z"/>
        </w:rPr>
      </w:pPr>
    </w:p>
    <w:p w14:paraId="66615319" w14:textId="77777777" w:rsidR="00866864" w:rsidDel="0021483E" w:rsidRDefault="00866864">
      <w:pPr>
        <w:pStyle w:val="NoSpacing"/>
        <w:rPr>
          <w:del w:id="59" w:author="mkoenig" w:date="2015-09-02T14:47:00Z"/>
        </w:rPr>
      </w:pPr>
    </w:p>
    <w:p w14:paraId="3EBDC88A" w14:textId="77777777" w:rsidR="000E7B31" w:rsidDel="0021483E" w:rsidRDefault="000E7B31">
      <w:pPr>
        <w:pStyle w:val="NoSpacing"/>
        <w:rPr>
          <w:del w:id="60"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1"/>
      <w:r w:rsidRPr="00480E6E">
        <w:lastRenderedPageBreak/>
        <w:t>A</w:t>
      </w:r>
      <w:r w:rsidR="00E90BFC" w:rsidRPr="00480E6E">
        <w:t>bstract</w:t>
      </w:r>
      <w:commentRangeEnd w:id="61"/>
      <w:r w:rsidR="003C22A3">
        <w:rPr>
          <w:rStyle w:val="CommentReference"/>
          <w:rFonts w:ascii="Times New Roman" w:eastAsia="Times New Roman" w:hAnsi="Times New Roman" w:cs="Times New Roman"/>
          <w:b w:val="0"/>
          <w:sz w:val="24"/>
          <w:szCs w:val="24"/>
          <w:lang w:val="de-DE"/>
        </w:rPr>
        <w:commentReference w:id="61"/>
      </w:r>
    </w:p>
    <w:p w14:paraId="3BCA0D64" w14:textId="1CC4D9D8" w:rsidR="000A68E3" w:rsidRDefault="00281BD0">
      <w:pPr>
        <w:ind w:firstLine="0"/>
        <w:rPr>
          <w:ins w:id="62" w:author="mkoenig" w:date="2015-09-02T13:57:00Z"/>
        </w:rPr>
        <w:pPrChange w:id="63"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4" w:author="mkoenig" w:date="2015-09-02T13:59:00Z">
        <w:r w:rsidR="000A68E3">
          <w:t>,</w:t>
        </w:r>
      </w:ins>
      <w:ins w:id="65" w:author="mkoenig" w:date="2015-09-02T13:56:00Z">
        <w:r w:rsidR="000A68E3">
          <w:t xml:space="preserve"> and </w:t>
        </w:r>
      </w:ins>
      <w:del w:id="66" w:author="mkoenig" w:date="2015-09-02T13:56:00Z">
        <w:r w:rsidR="00B16A0C" w:rsidRPr="00B16A0C" w:rsidDel="000A68E3">
          <w:delText xml:space="preserve">, </w:delText>
        </w:r>
      </w:del>
      <w:r w:rsidR="00B16A0C" w:rsidRPr="00B16A0C">
        <w:t>hepatocellular cancer</w:t>
      </w:r>
      <w:del w:id="67"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68" w:author="Windows User" w:date="2015-08-20T16:04:00Z">
        <w:r w:rsidR="002D3668">
          <w:t>markers for the</w:t>
        </w:r>
      </w:ins>
      <w:del w:id="69" w:author="Windows User" w:date="2015-08-20T16:04:00Z">
        <w:r w:rsidR="00B16A0C" w:rsidRPr="00B16A0C" w:rsidDel="002D3668">
          <w:delText>early</w:delText>
        </w:r>
      </w:del>
      <w:r w:rsidR="00B16A0C" w:rsidRPr="00B16A0C">
        <w:t xml:space="preserve"> diagnosis and</w:t>
      </w:r>
      <w:ins w:id="70" w:author="Windows User" w:date="2015-08-20T16:05:00Z">
        <w:r w:rsidR="002D3668">
          <w:t xml:space="preserve"> </w:t>
        </w:r>
      </w:ins>
      <w:ins w:id="71" w:author="Windows User" w:date="2015-08-21T16:05:00Z">
        <w:r w:rsidR="00C87AFC">
          <w:t xml:space="preserve">staging of the </w:t>
        </w:r>
      </w:ins>
      <w:ins w:id="72" w:author="Windows User" w:date="2015-08-20T16:05:00Z">
        <w:r w:rsidR="002D3668">
          <w:t xml:space="preserve">disease </w:t>
        </w:r>
      </w:ins>
      <w:del w:id="73" w:author="Windows User" w:date="2015-08-20T16:05:00Z">
        <w:r w:rsidR="00B16A0C" w:rsidRPr="00B16A0C" w:rsidDel="002D3668">
          <w:delText xml:space="preserve"> </w:delText>
        </w:r>
      </w:del>
      <w:del w:id="74" w:author="Windows User" w:date="2015-08-20T16:04:00Z">
        <w:r w:rsidR="00B16A0C" w:rsidRPr="00B16A0C" w:rsidDel="002D3668">
          <w:delText xml:space="preserve">an adequate therapy </w:delText>
        </w:r>
      </w:del>
      <w:r w:rsidR="00B16A0C" w:rsidRPr="00B16A0C">
        <w:t xml:space="preserve">are urgently needed. </w:t>
      </w:r>
      <w:ins w:id="75"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76" w:author="mkoenig" w:date="2015-08-26T09:34:00Z"/>
        </w:rPr>
        <w:pPrChange w:id="77" w:author="mkoenig" w:date="2015-09-02T14:34:00Z">
          <w:pPr/>
        </w:pPrChange>
      </w:pPr>
      <w:del w:id="78" w:author="mkoenig" w:date="2015-09-02T13:59:00Z">
        <w:r w:rsidRPr="00B16A0C" w:rsidDel="000A68E3">
          <w:delText xml:space="preserve">To </w:delText>
        </w:r>
      </w:del>
      <w:ins w:id="79" w:author="Kerstin Abshagen" w:date="2015-08-07T10:08:00Z">
        <w:del w:id="80" w:author="mkoenig" w:date="2015-09-02T13:59:00Z">
          <w:r w:rsidR="00135B9C" w:rsidRPr="00531120" w:rsidDel="000A68E3">
            <w:rPr>
              <w:color w:val="FF0000"/>
              <w:u w:val="single"/>
              <w:rPrChange w:id="81" w:author="Kerstin Abshagen" w:date="2015-08-07T10:18:00Z">
                <w:rPr/>
              </w:rPrChange>
            </w:rPr>
            <w:delText xml:space="preserve">generate </w:delText>
          </w:r>
        </w:del>
      </w:ins>
      <w:ins w:id="82" w:author="Kerstin Abshagen" w:date="2015-08-07T10:09:00Z">
        <w:del w:id="83" w:author="mkoenig" w:date="2015-09-02T13:59:00Z">
          <w:r w:rsidR="00135B9C" w:rsidRPr="00531120" w:rsidDel="000A68E3">
            <w:rPr>
              <w:color w:val="FF0000"/>
              <w:u w:val="single"/>
              <w:rPrChange w:id="84" w:author="Kerstin Abshagen" w:date="2015-08-07T10:18:00Z">
                <w:rPr/>
              </w:rPrChange>
            </w:rPr>
            <w:delText>time</w:delText>
          </w:r>
        </w:del>
      </w:ins>
      <w:ins w:id="85" w:author="Kerstin Abshagen" w:date="2015-08-07T10:26:00Z">
        <w:del w:id="86" w:author="mkoenig" w:date="2015-09-02T13:59:00Z">
          <w:r w:rsidR="0058605B" w:rsidDel="000A68E3">
            <w:rPr>
              <w:color w:val="FF0000"/>
              <w:u w:val="single"/>
            </w:rPr>
            <w:delText>-</w:delText>
          </w:r>
        </w:del>
      </w:ins>
      <w:ins w:id="87" w:author="Kerstin Abshagen" w:date="2015-08-07T10:09:00Z">
        <w:del w:id="88" w:author="mkoenig" w:date="2015-09-02T13:59:00Z">
          <w:r w:rsidR="00135B9C" w:rsidRPr="00531120" w:rsidDel="000A68E3">
            <w:rPr>
              <w:color w:val="FF0000"/>
              <w:u w:val="single"/>
              <w:rPrChange w:id="89" w:author="Kerstin Abshagen" w:date="2015-08-07T10:18:00Z">
                <w:rPr/>
              </w:rPrChange>
            </w:rPr>
            <w:delText>resolved multi-knowledge on cholestatic disease progression</w:delText>
          </w:r>
        </w:del>
      </w:ins>
      <w:ins w:id="90" w:author="Kerstin Abshagen" w:date="2015-08-07T10:17:00Z">
        <w:del w:id="91" w:author="mkoenig" w:date="2015-09-02T13:59:00Z">
          <w:r w:rsidR="00531120" w:rsidRPr="00531120" w:rsidDel="000A68E3">
            <w:rPr>
              <w:color w:val="FF0000"/>
              <w:u w:val="single"/>
              <w:rPrChange w:id="92" w:author="Kerstin Abshagen" w:date="2015-08-07T10:18:00Z">
                <w:rPr/>
              </w:rPrChange>
            </w:rPr>
            <w:delText xml:space="preserve"> in a holistic manner</w:delText>
          </w:r>
        </w:del>
      </w:ins>
      <w:ins w:id="93" w:author="Kerstin Abshagen" w:date="2015-08-07T10:09:00Z">
        <w:del w:id="94" w:author="mkoenig" w:date="2015-09-02T13:59:00Z">
          <w:r w:rsidR="00135B9C" w:rsidRPr="00531120" w:rsidDel="000A68E3">
            <w:rPr>
              <w:color w:val="FF0000"/>
              <w:u w:val="single"/>
              <w:rPrChange w:id="95" w:author="Kerstin Abshagen" w:date="2015-08-07T10:18:00Z">
                <w:rPr/>
              </w:rPrChange>
            </w:rPr>
            <w:delText>,</w:delText>
          </w:r>
          <w:r w:rsidR="00135B9C" w:rsidRPr="00B16A0C" w:rsidDel="000A68E3">
            <w:delText xml:space="preserve"> </w:delText>
          </w:r>
        </w:del>
      </w:ins>
      <w:del w:id="96"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7" w:author="Windows User" w:date="2015-08-20T15:57:00Z">
        <w:r w:rsidRPr="00B16A0C" w:rsidDel="002D3668">
          <w:delText xml:space="preserve">A thorough </w:delText>
        </w:r>
      </w:del>
      <w:ins w:id="98" w:author="Windows User" w:date="2015-08-20T15:57:00Z">
        <w:r w:rsidR="002D3668">
          <w:t>S</w:t>
        </w:r>
      </w:ins>
      <w:del w:id="99" w:author="Windows User" w:date="2015-08-20T15:57:00Z">
        <w:r w:rsidRPr="00B16A0C" w:rsidDel="002D3668">
          <w:delText>s</w:delText>
        </w:r>
      </w:del>
      <w:r w:rsidRPr="00B16A0C">
        <w:t>tatistical analysis of the</w:t>
      </w:r>
      <w:ins w:id="100" w:author="Windows User" w:date="2015-08-20T16:10:00Z">
        <w:r w:rsidR="009B6A7F">
          <w:t xml:space="preserve"> more than</w:t>
        </w:r>
      </w:ins>
      <w:del w:id="101" w:author="Windows User" w:date="2015-08-20T16:10:00Z">
        <w:r w:rsidRPr="00B16A0C" w:rsidDel="009B6A7F">
          <w:delText>se</w:delText>
        </w:r>
      </w:del>
      <w:r w:rsidRPr="00B16A0C">
        <w:t xml:space="preserve"> 6,</w:t>
      </w:r>
      <w:ins w:id="102" w:author="Windows User" w:date="2015-08-20T16:10:00Z">
        <w:r w:rsidR="009B6A7F">
          <w:t>000</w:t>
        </w:r>
      </w:ins>
      <w:del w:id="103" w:author="Windows User" w:date="2015-08-20T16:10:00Z">
        <w:r w:rsidRPr="00B16A0C" w:rsidDel="009B6A7F">
          <w:delText>313</w:delText>
        </w:r>
      </w:del>
      <w:r w:rsidRPr="00B16A0C">
        <w:t xml:space="preserve"> data points revealed distinct temporal phases of disease</w:t>
      </w:r>
      <w:ins w:id="104" w:author="mkoenig" w:date="2015-09-02T14:00:00Z">
        <w:r w:rsidR="000A68E3">
          <w:t>.</w:t>
        </w:r>
      </w:ins>
      <w:del w:id="105" w:author="mkoenig" w:date="2015-09-02T14:00:00Z">
        <w:r w:rsidRPr="00B16A0C" w:rsidDel="000A68E3">
          <w:delText xml:space="preserve"> development and progression, on account of histological presentation and pattern of molecular changes.</w:delText>
        </w:r>
      </w:del>
      <w:ins w:id="106" w:author="mkoenig" w:date="2015-09-02T14:01:00Z">
        <w:r w:rsidR="000A68E3">
          <w:t xml:space="preserve"> </w:t>
        </w:r>
      </w:ins>
      <w:del w:id="107" w:author="mkoenig" w:date="2015-09-02T14:01:00Z">
        <w:r w:rsidRPr="00B16A0C" w:rsidDel="000A68E3">
          <w:delText xml:space="preserve"> </w:delText>
        </w:r>
      </w:del>
      <w:ins w:id="108"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09" w:author="mkoenig" w:date="2015-09-02T14:03:00Z">
        <w:r w:rsidR="000A68E3" w:rsidRPr="007500FC">
          <w:rPr>
            <w:rPrChange w:id="110" w:author="mkoenig" w:date="2015-09-02T14:45:00Z">
              <w:rPr>
                <w:highlight w:val="yellow"/>
              </w:rPr>
            </w:rPrChange>
          </w:rPr>
          <w:t>The count of CTGF-positive cells provided the most reliable overall measure for disease progre</w:t>
        </w:r>
        <w:r w:rsidR="0040269E" w:rsidRPr="007500FC">
          <w:rPr>
            <w:rPrChange w:id="111" w:author="mkoenig" w:date="2015-09-02T14:45:00Z">
              <w:rPr>
                <w:highlight w:val="yellow"/>
              </w:rPr>
            </w:rPrChange>
          </w:rPr>
          <w:t xml:space="preserve">ssion at the histological level, </w:t>
        </w:r>
      </w:ins>
      <w:ins w:id="112" w:author="mkoenig" w:date="2015-09-02T14:07:00Z">
        <w:r w:rsidR="0040269E" w:rsidRPr="00E41092">
          <w:t>bil</w:t>
        </w:r>
        <w:r w:rsidR="00BB755E" w:rsidRPr="00E41092">
          <w:t>irubin at</w:t>
        </w:r>
        <w:r w:rsidR="00FF7E52" w:rsidRPr="007500FC">
          <w:t xml:space="preserve"> </w:t>
        </w:r>
        <w:r w:rsidR="0040269E" w:rsidRPr="007500FC">
          <w:t>biochemical level</w:t>
        </w:r>
      </w:ins>
      <w:ins w:id="113" w:author="mkoenig" w:date="2015-09-02T14:14:00Z">
        <w:r w:rsidR="00FF7E52" w:rsidRPr="007500FC">
          <w:t>,</w:t>
        </w:r>
      </w:ins>
      <w:ins w:id="114" w:author="mkoenig" w:date="2015-09-02T14:07:00Z">
        <w:r w:rsidR="0040269E" w:rsidRPr="007500FC">
          <w:t xml:space="preserve"> and </w:t>
        </w:r>
      </w:ins>
      <w:ins w:id="115" w:author="mkoenig" w:date="2015-09-02T14:13:00Z">
        <w:r w:rsidR="00FF7E52" w:rsidRPr="007500FC">
          <w:t>metalloproteinase inhibitor 1</w:t>
        </w:r>
      </w:ins>
      <w:ins w:id="116" w:author="mkoenig" w:date="2015-09-02T14:14:00Z">
        <w:r w:rsidR="00FF7E52" w:rsidRPr="007500FC">
          <w:t xml:space="preserve"> </w:t>
        </w:r>
      </w:ins>
      <w:ins w:id="117" w:author="mkoenig" w:date="2015-09-02T14:12:00Z">
        <w:r w:rsidR="0040269E" w:rsidRPr="007500FC">
          <w:t>(</w:t>
        </w:r>
      </w:ins>
      <w:ins w:id="118" w:author="mkoenig" w:date="2015-09-02T14:07:00Z">
        <w:r w:rsidR="0040269E" w:rsidRPr="007500FC">
          <w:t>Timp1</w:t>
        </w:r>
      </w:ins>
      <w:ins w:id="119" w:author="mkoenig" w:date="2015-09-02T14:12:00Z">
        <w:r w:rsidR="0040269E" w:rsidRPr="007500FC">
          <w:t>)</w:t>
        </w:r>
      </w:ins>
      <w:ins w:id="120" w:author="mkoenig" w:date="2015-09-02T14:07:00Z">
        <w:r w:rsidR="0040269E" w:rsidRPr="007500FC">
          <w:t xml:space="preserve"> on transcript level.</w:t>
        </w:r>
      </w:ins>
      <w:ins w:id="121" w:author="mkoenig" w:date="2015-09-02T14:11:00Z">
        <w:r w:rsidR="0040269E" w:rsidRPr="007500FC">
          <w:t xml:space="preserve"> </w:t>
        </w:r>
      </w:ins>
      <w:ins w:id="122" w:author="mkoenig" w:date="2015-09-02T14:01:00Z">
        <w:r w:rsidR="000A68E3" w:rsidRPr="007500FC">
          <w:rPr>
            <w:rPrChange w:id="123" w:author="mkoenig" w:date="2015-09-02T14:45:00Z">
              <w:rPr>
                <w:highlight w:val="lightGray"/>
              </w:rPr>
            </w:rPrChange>
          </w:rPr>
          <w:t>Prominent molecular events exhibited by strong transcript peaks are found for</w:t>
        </w:r>
      </w:ins>
      <w:ins w:id="124" w:author="mkoenig" w:date="2015-09-02T14:15:00Z">
        <w:r w:rsidR="00C026FC" w:rsidRPr="007500FC">
          <w:rPr>
            <w:rPrChange w:id="125" w:author="mkoenig" w:date="2015-09-02T14:45:00Z">
              <w:rPr>
                <w:highlight w:val="yellow"/>
              </w:rPr>
            </w:rPrChange>
          </w:rPr>
          <w:t xml:space="preserve"> the transcriptional regulator</w:t>
        </w:r>
      </w:ins>
      <w:ins w:id="126" w:author="mkoenig" w:date="2015-09-02T14:01:00Z">
        <w:r w:rsidR="000A68E3" w:rsidRPr="007500FC">
          <w:rPr>
            <w:rPrChange w:id="127" w:author="mkoenig" w:date="2015-09-02T14:45:00Z">
              <w:rPr>
                <w:highlight w:val="lightGray"/>
              </w:rPr>
            </w:rPrChange>
          </w:rPr>
          <w:t xml:space="preserve"> </w:t>
        </w:r>
      </w:ins>
      <w:ins w:id="128" w:author="mkoenig" w:date="2015-09-02T14:11:00Z">
        <w:r w:rsidR="00C026FC" w:rsidRPr="007500FC">
          <w:rPr>
            <w:rPrChange w:id="129" w:author="mkoenig" w:date="2015-09-02T14:45:00Z">
              <w:rPr>
                <w:highlight w:val="yellow"/>
              </w:rPr>
            </w:rPrChange>
          </w:rPr>
          <w:t>Nr0b2</w:t>
        </w:r>
      </w:ins>
      <w:ins w:id="130" w:author="mkoenig" w:date="2015-09-02T14:18:00Z">
        <w:r w:rsidR="00C026FC" w:rsidRPr="007500FC">
          <w:rPr>
            <w:rPrChange w:id="131" w:author="mkoenig" w:date="2015-09-02T14:45:00Z">
              <w:rPr>
                <w:highlight w:val="yellow"/>
              </w:rPr>
            </w:rPrChange>
          </w:rPr>
          <w:t xml:space="preserve"> (Shp</w:t>
        </w:r>
      </w:ins>
      <w:ins w:id="132" w:author="mkoenig" w:date="2015-09-02T14:19:00Z">
        <w:r w:rsidR="00C026FC" w:rsidRPr="007500FC">
          <w:rPr>
            <w:rPrChange w:id="133" w:author="mkoenig" w:date="2015-09-02T14:45:00Z">
              <w:rPr>
                <w:highlight w:val="yellow"/>
              </w:rPr>
            </w:rPrChange>
          </w:rPr>
          <w:t>)</w:t>
        </w:r>
      </w:ins>
      <w:ins w:id="134" w:author="mkoenig" w:date="2015-09-02T14:11:00Z">
        <w:r w:rsidR="00C026FC" w:rsidRPr="007500FC">
          <w:rPr>
            <w:rPrChange w:id="135" w:author="mkoenig" w:date="2015-09-02T14:45:00Z">
              <w:rPr>
                <w:highlight w:val="yellow"/>
              </w:rPr>
            </w:rPrChange>
          </w:rPr>
          <w:t xml:space="preserve"> and </w:t>
        </w:r>
      </w:ins>
      <w:ins w:id="136" w:author="mkoenig" w:date="2015-09-02T14:17:00Z">
        <w:r w:rsidR="00C026FC" w:rsidRPr="00E41092">
          <w:t>1,25-dihydroxyvitamin D(3) 24-hydroxylase</w:t>
        </w:r>
        <w:r w:rsidR="00C026FC" w:rsidRPr="007500FC">
          <w:rPr>
            <w:rPrChange w:id="137" w:author="mkoenig" w:date="2015-09-02T14:45:00Z">
              <w:rPr>
                <w:highlight w:val="yellow"/>
              </w:rPr>
            </w:rPrChange>
          </w:rPr>
          <w:t xml:space="preserve"> </w:t>
        </w:r>
      </w:ins>
      <w:ins w:id="138" w:author="mkoenig" w:date="2015-09-02T14:11:00Z">
        <w:r w:rsidR="0040269E" w:rsidRPr="007500FC">
          <w:rPr>
            <w:rPrChange w:id="139" w:author="mkoenig" w:date="2015-09-02T14:45:00Z">
              <w:rPr>
                <w:highlight w:val="yellow"/>
              </w:rPr>
            </w:rPrChange>
          </w:rPr>
          <w:t xml:space="preserve">(Cyp24a1) </w:t>
        </w:r>
      </w:ins>
      <w:ins w:id="140" w:author="mkoenig" w:date="2015-09-02T14:01:00Z">
        <w:r w:rsidR="000A68E3" w:rsidRPr="007500FC">
          <w:rPr>
            <w:rPrChange w:id="141" w:author="mkoenig" w:date="2015-09-02T14:45:00Z">
              <w:rPr>
                <w:highlight w:val="lightGray"/>
              </w:rPr>
            </w:rPrChange>
          </w:rPr>
          <w:t>at 6 h</w:t>
        </w:r>
      </w:ins>
      <w:ins w:id="142" w:author="mkoenig" w:date="2015-09-02T14:33:00Z">
        <w:r w:rsidR="00BB755E" w:rsidRPr="00E41092">
          <w:t>.</w:t>
        </w:r>
      </w:ins>
      <w:ins w:id="143"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44" w:author="mkoenig" w:date="2015-09-02T14:38:00Z">
        <w:r w:rsidR="00D87FA4" w:rsidRPr="007500FC">
          <w:t>s</w:t>
        </w:r>
      </w:ins>
      <w:ins w:id="145" w:author="mkoenig" w:date="2015-09-02T14:01:00Z">
        <w:r w:rsidR="00D87FA4" w:rsidRPr="007500FC">
          <w:t xml:space="preserve"> </w:t>
        </w:r>
        <w:r w:rsidR="000A68E3" w:rsidRPr="007500FC">
          <w:t xml:space="preserve">of disease progression. </w:t>
        </w:r>
      </w:ins>
      <w:ins w:id="146" w:author="mkoenig" w:date="2015-09-02T14:35:00Z">
        <w:r w:rsidR="00D87FA4" w:rsidRPr="007500FC">
          <w:t xml:space="preserve">Best prediction of </w:t>
        </w:r>
      </w:ins>
      <w:ins w:id="147" w:author="mkoenig" w:date="2015-09-02T14:32:00Z">
        <w:r w:rsidR="00D87FA4" w:rsidRPr="007500FC">
          <w:rPr>
            <w:rPrChange w:id="148" w:author="mkoenig" w:date="2015-09-02T14:45:00Z">
              <w:rPr>
                <w:highlight w:val="lightGray"/>
              </w:rPr>
            </w:rPrChange>
          </w:rPr>
          <w:t>o</w:t>
        </w:r>
        <w:r w:rsidR="00BB755E" w:rsidRPr="007500FC">
          <w:rPr>
            <w:rPrChange w:id="149" w:author="mkoenig" w:date="2015-09-02T14:45:00Z">
              <w:rPr>
                <w:highlight w:val="lightGray"/>
              </w:rPr>
            </w:rPrChange>
          </w:rPr>
          <w:t>nset of disease is</w:t>
        </w:r>
      </w:ins>
      <w:ins w:id="150" w:author="mkoenig" w:date="2015-09-02T14:35:00Z">
        <w:r w:rsidR="00D87FA4" w:rsidRPr="007500FC">
          <w:rPr>
            <w:rPrChange w:id="151" w:author="mkoenig" w:date="2015-09-02T14:45:00Z">
              <w:rPr>
                <w:highlight w:val="lightGray"/>
              </w:rPr>
            </w:rPrChange>
          </w:rPr>
          <w:t xml:space="preserve"> achieved </w:t>
        </w:r>
      </w:ins>
      <w:ins w:id="152" w:author="mkoenig" w:date="2015-09-02T14:36:00Z">
        <w:r w:rsidR="00D87FA4" w:rsidRPr="007500FC">
          <w:rPr>
            <w:rPrChange w:id="153" w:author="mkoenig" w:date="2015-09-02T14:45:00Z">
              <w:rPr>
                <w:highlight w:val="lightGray"/>
              </w:rPr>
            </w:rPrChange>
          </w:rPr>
          <w:t xml:space="preserve">by </w:t>
        </w:r>
      </w:ins>
      <w:ins w:id="154" w:author="mkoenig" w:date="2015-09-02T14:32:00Z">
        <w:r w:rsidR="00BB755E" w:rsidRPr="007500FC">
          <w:rPr>
            <w:rPrChange w:id="155" w:author="mkoenig" w:date="2015-09-02T14:45:00Z">
              <w:rPr>
                <w:highlight w:val="lightGray"/>
              </w:rPr>
            </w:rPrChange>
          </w:rPr>
          <w:t>fibronectin (Fn1), the initial phase by (Cyp1a2), transition to the perpetuation phase by</w:t>
        </w:r>
      </w:ins>
      <w:ins w:id="156" w:author="mkoenig" w:date="2015-09-02T14:44:00Z">
        <w:r w:rsidR="003730C0" w:rsidRPr="007500FC">
          <w:rPr>
            <w:rPrChange w:id="157" w:author="mkoenig" w:date="2015-09-02T14:45:00Z">
              <w:rPr>
                <w:highlight w:val="lightGray"/>
              </w:rPr>
            </w:rPrChange>
          </w:rPr>
          <w:t xml:space="preserve"> collagen </w:t>
        </w:r>
        <w:r w:rsidR="003730C0" w:rsidRPr="007500FC">
          <w:rPr>
            <w:rFonts w:ascii="Symbol" w:hAnsi="Symbol"/>
            <w:rPrChange w:id="158" w:author="mkoenig" w:date="2015-09-02T14:45:00Z">
              <w:rPr>
                <w:highlight w:val="lightGray"/>
              </w:rPr>
            </w:rPrChange>
          </w:rPr>
          <w:t></w:t>
        </w:r>
        <w:r w:rsidR="003730C0" w:rsidRPr="007500FC">
          <w:rPr>
            <w:rPrChange w:id="159" w:author="mkoenig" w:date="2015-09-02T14:45:00Z">
              <w:rPr>
                <w:highlight w:val="lightGray"/>
              </w:rPr>
            </w:rPrChange>
          </w:rPr>
          <w:t>-1</w:t>
        </w:r>
      </w:ins>
      <w:ins w:id="160" w:author="mkoenig" w:date="2015-09-02T14:45:00Z">
        <w:r w:rsidR="007500FC" w:rsidRPr="007500FC">
          <w:rPr>
            <w:rPrChange w:id="161" w:author="mkoenig" w:date="2015-09-02T14:45:00Z">
              <w:rPr>
                <w:highlight w:val="lightGray"/>
              </w:rPr>
            </w:rPrChange>
          </w:rPr>
          <w:t xml:space="preserve"> I</w:t>
        </w:r>
      </w:ins>
      <w:ins w:id="162" w:author="mkoenig" w:date="2015-09-02T14:32:00Z">
        <w:r w:rsidR="00BB755E" w:rsidRPr="007500FC">
          <w:rPr>
            <w:rPrChange w:id="163" w:author="mkoenig" w:date="2015-09-02T14:45:00Z">
              <w:rPr>
                <w:highlight w:val="lightGray"/>
              </w:rPr>
            </w:rPrChange>
          </w:rPr>
          <w:t xml:space="preserve"> </w:t>
        </w:r>
      </w:ins>
      <w:ins w:id="164" w:author="mkoenig" w:date="2015-09-02T14:44:00Z">
        <w:r w:rsidR="003730C0" w:rsidRPr="007500FC">
          <w:rPr>
            <w:rPrChange w:id="165" w:author="mkoenig" w:date="2015-09-02T14:45:00Z">
              <w:rPr>
                <w:highlight w:val="lightGray"/>
              </w:rPr>
            </w:rPrChange>
          </w:rPr>
          <w:t>(</w:t>
        </w:r>
      </w:ins>
      <w:ins w:id="166" w:author="mkoenig" w:date="2015-09-02T14:32:00Z">
        <w:r w:rsidR="00BB755E" w:rsidRPr="007500FC">
          <w:rPr>
            <w:rPrChange w:id="167" w:author="mkoenig" w:date="2015-09-02T14:45:00Z">
              <w:rPr>
                <w:highlight w:val="lightGray"/>
              </w:rPr>
            </w:rPrChange>
          </w:rPr>
          <w:t>Col1a1</w:t>
        </w:r>
      </w:ins>
      <w:ins w:id="168" w:author="mkoenig" w:date="2015-09-02T14:44:00Z">
        <w:r w:rsidR="003730C0" w:rsidRPr="007500FC">
          <w:rPr>
            <w:rPrChange w:id="169" w:author="mkoenig" w:date="2015-09-02T14:45:00Z">
              <w:rPr>
                <w:highlight w:val="lightGray"/>
              </w:rPr>
            </w:rPrChange>
          </w:rPr>
          <w:t>)</w:t>
        </w:r>
      </w:ins>
      <w:ins w:id="170" w:author="mkoenig" w:date="2015-09-02T14:32:00Z">
        <w:r w:rsidR="00BB755E" w:rsidRPr="007500FC">
          <w:rPr>
            <w:rPrChange w:id="171" w:author="mkoenig" w:date="2015-09-02T14:45:00Z">
              <w:rPr>
                <w:highlight w:val="lightGray"/>
              </w:rPr>
            </w:rPrChange>
          </w:rPr>
          <w:t>, and transition to the progression phase by interleukin 17-a (Il17a)</w:t>
        </w:r>
      </w:ins>
      <w:ins w:id="172" w:author="mkoenig" w:date="2015-09-02T14:36:00Z">
        <w:r w:rsidR="00D87FA4" w:rsidRPr="007500FC">
          <w:rPr>
            <w:rPrChange w:id="173" w:author="mkoenig" w:date="2015-09-02T14:45:00Z">
              <w:rPr>
                <w:highlight w:val="lightGray"/>
              </w:rPr>
            </w:rPrChange>
          </w:rPr>
          <w:t>, with early and late progression separated by Col1a</w:t>
        </w:r>
      </w:ins>
      <w:ins w:id="174" w:author="mkoenig" w:date="2015-09-02T14:45:00Z">
        <w:r w:rsidR="007500FC" w:rsidRPr="007500FC">
          <w:rPr>
            <w:rPrChange w:id="175" w:author="mkoenig" w:date="2015-09-02T14:45:00Z">
              <w:rPr>
                <w:highlight w:val="lightGray"/>
              </w:rPr>
            </w:rPrChange>
          </w:rPr>
          <w:t>1</w:t>
        </w:r>
      </w:ins>
      <w:ins w:id="176" w:author="mkoenig" w:date="2015-09-02T14:32:00Z">
        <w:r w:rsidR="00BB755E" w:rsidRPr="007500FC">
          <w:rPr>
            <w:rPrChange w:id="177" w:author="mkoenig" w:date="2015-09-02T14:45:00Z">
              <w:rPr>
                <w:highlight w:val="lightGray"/>
              </w:rPr>
            </w:rPrChange>
          </w:rPr>
          <w:t>.</w:t>
        </w:r>
      </w:ins>
      <w:ins w:id="178" w:author="mkoenig" w:date="2015-09-02T14:34:00Z">
        <w:r w:rsidR="00D87FA4" w:rsidRPr="00E41092">
          <w:t xml:space="preserve"> </w:t>
        </w:r>
      </w:ins>
      <w:ins w:id="179" w:author="mkoenig" w:date="2015-09-02T14:01:00Z">
        <w:r w:rsidR="000A68E3" w:rsidRPr="00E41092">
          <w:t>Notably, these predictions remained stable even for randomly chosen small sub-sets of factors</w:t>
        </w:r>
      </w:ins>
      <w:ins w:id="180" w:author="mkoenig" w:date="2015-09-02T14:36:00Z">
        <w:r w:rsidR="00D87FA4" w:rsidRPr="007500FC">
          <w:t xml:space="preserve"> from the clusters</w:t>
        </w:r>
      </w:ins>
      <w:ins w:id="181" w:author="mkoenig" w:date="2015-09-02T14:01:00Z">
        <w:r w:rsidR="000A68E3" w:rsidRPr="007500FC">
          <w:t>.</w:t>
        </w:r>
      </w:ins>
    </w:p>
    <w:p w14:paraId="0819484C" w14:textId="77777777" w:rsidR="00BB755E" w:rsidRPr="002D4A2A" w:rsidRDefault="00BB755E">
      <w:pPr>
        <w:ind w:firstLine="0"/>
        <w:rPr>
          <w:ins w:id="182" w:author="mkoenig" w:date="2015-09-02T14:30:00Z"/>
        </w:rPr>
        <w:pPrChange w:id="183" w:author="mkoenig" w:date="2015-09-02T14:34:00Z">
          <w:pPr/>
        </w:pPrChange>
      </w:pPr>
    </w:p>
    <w:p w14:paraId="22F9FB46" w14:textId="1090641F" w:rsidR="009B6A7F" w:rsidRPr="00C87AFC" w:rsidDel="003C22A3" w:rsidRDefault="00B16A0C">
      <w:pPr>
        <w:ind w:firstLine="0"/>
        <w:rPr>
          <w:ins w:id="184" w:author="Windows User" w:date="2015-08-20T16:11:00Z"/>
          <w:del w:id="185" w:author="mkoenig" w:date="2015-08-26T09:34:00Z"/>
          <w:strike/>
          <w:rPrChange w:id="186" w:author="Windows User" w:date="2015-08-21T16:08:00Z">
            <w:rPr>
              <w:ins w:id="187" w:author="Windows User" w:date="2015-08-20T16:11:00Z"/>
              <w:del w:id="188" w:author="mkoenig" w:date="2015-08-26T09:34:00Z"/>
            </w:rPr>
          </w:rPrChange>
        </w:rPr>
        <w:pPrChange w:id="189" w:author="mkoenig" w:date="2015-09-02T14:10:00Z">
          <w:pPr/>
        </w:pPrChange>
      </w:pPr>
      <w:commentRangeStart w:id="190"/>
      <w:del w:id="191" w:author="mkoenig" w:date="2015-09-02T14:01:00Z">
        <w:r w:rsidRPr="001D6D8A" w:rsidDel="000A68E3">
          <w:rPr>
            <w:highlight w:val="yellow"/>
            <w:rPrChange w:id="192"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90"/>
    </w:p>
    <w:p w14:paraId="517380FF" w14:textId="15291F1D" w:rsidR="00D87FA4" w:rsidRDefault="00531120">
      <w:pPr>
        <w:ind w:firstLine="0"/>
        <w:pPrChange w:id="193" w:author="mkoenig" w:date="2015-09-02T14:10:00Z">
          <w:pPr/>
        </w:pPrChange>
      </w:pPr>
      <w:del w:id="194" w:author="mkoenig" w:date="2015-09-02T14:01:00Z">
        <w:r w:rsidDel="000A68E3">
          <w:rPr>
            <w:rStyle w:val="CommentReference"/>
            <w:rFonts w:ascii="Times New Roman" w:eastAsia="Times New Roman" w:hAnsi="Times New Roman" w:cs="Times New Roman"/>
            <w:sz w:val="24"/>
            <w:szCs w:val="24"/>
            <w:lang w:val="de-DE"/>
          </w:rPr>
          <w:commentReference w:id="190"/>
        </w:r>
        <w:r w:rsidR="00B16A0C" w:rsidRPr="00B16A0C" w:rsidDel="000A68E3">
          <w:delText xml:space="preserve"> Predictive d</w:delText>
        </w:r>
      </w:del>
      <w:ins w:id="195" w:author="Windows User" w:date="2015-08-21T16:37:00Z">
        <w:del w:id="196" w:author="mkoenig" w:date="2015-09-02T14:01:00Z">
          <w:r w:rsidR="008777CC" w:rsidDel="000A68E3">
            <w:delText>D</w:delText>
          </w:r>
        </w:del>
      </w:ins>
      <w:del w:id="197" w:author="mkoenig" w:date="2015-09-02T14:01:00Z">
        <w:r w:rsidR="00B16A0C" w:rsidRPr="00B16A0C" w:rsidDel="000A68E3">
          <w:delText>ecision trees for disease phases suggest the existence of well-coordinated and individually reproducible pathobiochemical signatures</w:delText>
        </w:r>
      </w:del>
      <w:ins w:id="198" w:author="Windows User" w:date="2015-08-21T16:35:00Z">
        <w:del w:id="199" w:author="mkoenig" w:date="2015-09-02T14:01:00Z">
          <w:r w:rsidR="008777CC" w:rsidDel="000A68E3">
            <w:delText xml:space="preserve"> and provides a mean for the prediction</w:delText>
          </w:r>
        </w:del>
      </w:ins>
      <w:ins w:id="200" w:author="Windows User" w:date="2015-08-21T16:36:00Z">
        <w:del w:id="201" w:author="mkoenig" w:date="2015-09-02T14:01:00Z">
          <w:r w:rsidR="008777CC" w:rsidDel="000A68E3">
            <w:delText xml:space="preserve"> of disease progression based on a small subset of markers</w:delText>
          </w:r>
        </w:del>
      </w:ins>
      <w:del w:id="202"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03" w:author="mkoenig" w:date="2015-09-02T14:40:00Z">
        <w:r w:rsidR="00281BD0" w:rsidDel="00D87FA4">
          <w:delText xml:space="preserve">These results are the basis to discover the relevant molecular interactions and suggest novel </w:delText>
        </w:r>
      </w:del>
      <w:ins w:id="204" w:author="Kerstin Abshagen" w:date="2015-08-07T10:10:00Z">
        <w:del w:id="205" w:author="mkoenig" w:date="2015-09-02T14:40:00Z">
          <w:r w:rsidRPr="00531120" w:rsidDel="00D87FA4">
            <w:rPr>
              <w:color w:val="FF0000"/>
              <w:u w:val="single"/>
              <w:rPrChange w:id="206" w:author="Kerstin Abshagen" w:date="2015-08-07T10:18:00Z">
                <w:rPr/>
              </w:rPrChange>
            </w:rPr>
            <w:delText>robust biomarkers</w:delText>
          </w:r>
        </w:del>
      </w:ins>
      <w:ins w:id="207" w:author="Kerstin Abshagen" w:date="2015-08-07T10:11:00Z">
        <w:del w:id="208" w:author="mkoenig" w:date="2015-09-02T14:40:00Z">
          <w:r w:rsidDel="00D87FA4">
            <w:delText xml:space="preserve"> </w:delText>
          </w:r>
        </w:del>
      </w:ins>
      <w:del w:id="209" w:author="mkoenig" w:date="2015-09-02T14:40:00Z">
        <w:r w:rsidR="00281BD0" w:rsidDel="00D87FA4">
          <w:delText>markers of the disease process that can be used for diagnosis and</w:delText>
        </w:r>
      </w:del>
      <w:ins w:id="210" w:author="Windows User" w:date="2015-08-21T16:07:00Z">
        <w:del w:id="211" w:author="mkoenig" w:date="2015-09-02T14:40:00Z">
          <w:r w:rsidR="00C87AFC" w:rsidDel="00D87FA4">
            <w:delText xml:space="preserve"> staging</w:delText>
          </w:r>
        </w:del>
      </w:ins>
      <w:del w:id="212" w:author="mkoenig" w:date="2015-09-02T14:40:00Z">
        <w:r w:rsidR="00281BD0" w:rsidDel="00D87FA4">
          <w:delText xml:space="preserve"> therapy.</w:delText>
        </w:r>
      </w:del>
      <w:ins w:id="213"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14" w:author="mkoenig" w:date="2015-09-02T14:42:00Z">
        <w:r w:rsidR="00D87FA4">
          <w:t>due to</w:t>
        </w:r>
      </w:ins>
      <w:ins w:id="215"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16" w:author="mkoenig" w:date="2015-09-02T14:42:00Z">
          <w:pPr/>
        </w:pPrChange>
      </w:pPr>
    </w:p>
    <w:p w14:paraId="305000BB" w14:textId="77777777" w:rsidR="00ED1EE7" w:rsidDel="0021483E" w:rsidRDefault="00ED1EE7" w:rsidP="00ED1EE7">
      <w:pPr>
        <w:ind w:firstLine="0"/>
        <w:rPr>
          <w:del w:id="217" w:author="mkoenig" w:date="2015-09-02T14:47:00Z"/>
        </w:rPr>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Del="0021483E" w:rsidRDefault="00E963DD">
      <w:pPr>
        <w:rPr>
          <w:del w:id="218" w:author="mkoenig" w:date="2015-09-02T14:47:00Z"/>
        </w:rPr>
      </w:pPr>
    </w:p>
    <w:p w14:paraId="07C56DED" w14:textId="77777777" w:rsidR="00E963DD" w:rsidRDefault="00014302">
      <w:pPr>
        <w:ind w:firstLine="0"/>
        <w:pPrChange w:id="219"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70153506" w:rsidR="00432B13" w:rsidRDefault="00432B13" w:rsidP="00E41092">
      <w:pPr>
        <w:rPr>
          <w:ins w:id="220" w:author="mkoenig" w:date="2015-09-02T14:56:00Z"/>
        </w:rPr>
      </w:pPr>
      <w:ins w:id="221" w:author="mkoenig" w:date="2015-09-02T14:56:00Z">
        <w:r>
          <w:t xml:space="preserve">Cholestatic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emulgation of lipids in the gut. Moreover, the bile fluid, contains numerous endogenous end products (e.g. bilirubin) and potentially toxic compounds cleared by the liver. Hence, accumulation of bile compounds in the cholestatic liver causes an unspecific cell damage that initiates a cascade of inflammatory events: Necrosis of hepatocytes and cholangiocytes, activation of macrophages releasing of pro-inflammatory cytokines and chemokines, neutrophil infiltration, cholangiocyte and hepatocyte proliferation, stellate cell activation with progressive fibrosis causing secondary biliary cirrhosis, ultimately leading to liver failure </w:t>
        </w:r>
      </w:ins>
      <w:r w:rsidR="00EA2D08">
        <w:fldChar w:fldCharType="begin"/>
      </w:r>
      <w:r w:rsidR="00C638FD">
        <w:instrText xml:space="preserve"> ADDIN EN.CITE &lt;EndNote&gt;&lt;Cite ExcludeYear="1"&gt;&lt;Author&gt;Wang&lt;/Author&gt;&lt;Year&gt;2005&lt;/Year&gt;&lt;RecNum&gt;465&lt;/RecNum&gt;&lt;DisplayText&gt;[1]&lt;/DisplayText&gt;&lt;record&gt;&lt;rec-number&gt;465&lt;/rec-number&gt;&lt;foreign-keys&gt;&lt;key app="EN" db-id="zeapvzrpm5fx2oefdz3v2s03fwp2t09seezp"&gt;465&lt;/key&gt;&lt;/foreign-keys&gt;&lt;ref-type name="Journal Article"&gt;17&lt;/ref-type&gt;&lt;contributors&gt;&lt;authors&gt;&lt;author&gt;Wang, Hongtao&lt;/author&gt;&lt;author&gt;Vohra, Bhupinder P S.&lt;/author&gt;&lt;author&gt;Zhang, Yan&lt;/author&gt;&lt;author&gt;Heuckeroth, Robert O.&lt;/author&gt;&lt;/authors&gt;&lt;/contributors&gt;&lt;titles&gt;&lt;title&gt;Transcriptional profiling after bile duct ligation identifies PAI-1 as a contributor to cholestatic injury in mice&lt;/title&gt;&lt;secondary-title&gt;Hepatology&lt;/secondary-title&gt;&lt;/titles&gt;&lt;pages&gt;1099-1108&lt;/pages&gt;&lt;volume&gt;42&lt;/volume&gt;&lt;number&gt;5&lt;/number&gt;&lt;keywords&gt;&lt;keyword&gt;Animals&lt;/keyword&gt;&lt;keyword&gt;Bile Ducts, blood supply/pathology/surgery&lt;/keyword&gt;&lt;keyword&gt;Cell Proliferation&lt;/keyword&gt;&lt;keyword&gt;Cholestasis, etiology&lt;/keyword&gt;&lt;keyword&gt;Gene Expression Profiling&lt;/keyword&gt;&lt;keyword&gt;Hepatitis, etiology/pathology&lt;/keyword&gt;&lt;keyword&gt;Hepatocytes, pathology&lt;/keyword&gt;&lt;keyword&gt;Incidence&lt;/keyword&gt;&lt;keyword&gt;Infarction, epidemiology/pathology&lt;/keyword&gt;&lt;keyword&gt;Interleukin-8, genetics&lt;/keyword&gt;&lt;keyword&gt;Ligation, adverse effects&lt;/keyword&gt;&lt;keyword&gt;Male&lt;/keyword&gt;&lt;keyword&gt;Mice&lt;/keyword&gt;&lt;keyword&gt;Mice, Inbred C57BL&lt;/keyword&gt;&lt;keyword&gt;Mice, Knockout&lt;/keyword&gt;&lt;keyword&gt;Oligonucleotide Array Sequence Analysis&lt;/keyword&gt;&lt;keyword&gt;Plasminogen Activator Inhibitor 1, genetics/metabolism&lt;/keyword&gt;&lt;keyword&gt;RNA, Messenger, metabolism&lt;/keyword&gt;&lt;keyword&gt;Tissue Plasminogen Activator, genetics&lt;/keyword&gt;&lt;keyword&gt;Transcription, Genetic&lt;/keyword&gt;&lt;keyword&gt;Urokinase-Type Plasminogen Activator, genetics&lt;/keyword&gt;&lt;/keywords&gt;&lt;dates&gt;&lt;year&gt;2005&lt;/year&gt;&lt;pub-dates&gt;&lt;date&gt;Nov&lt;/date&gt;&lt;/pub-dates&gt;&lt;/dates&gt;&lt;label&gt;Wang2005&lt;/label&gt;&lt;urls&gt;&lt;related-urls&gt;&lt;url&gt;http://dx.doi.org/10.1002/hep.20903&lt;/url&gt;&lt;/related-urls&gt;&lt;/urls&gt;&lt;/record&gt;&lt;/Cite&gt;&lt;/EndNote&gt;</w:instrText>
      </w:r>
      <w:r w:rsidR="00EA2D08">
        <w:fldChar w:fldCharType="separate"/>
      </w:r>
      <w:r w:rsidR="00C638FD">
        <w:rPr>
          <w:noProof/>
        </w:rPr>
        <w:t>[</w:t>
      </w:r>
      <w:hyperlink w:anchor="_ENREF_1" w:tooltip="Wang, 2005 #465" w:history="1">
        <w:r w:rsidR="00C638FD">
          <w:rPr>
            <w:noProof/>
          </w:rPr>
          <w:t>1</w:t>
        </w:r>
      </w:hyperlink>
      <w:r w:rsidR="00C638FD">
        <w:rPr>
          <w:noProof/>
        </w:rPr>
        <w:t>]</w:t>
      </w:r>
      <w:r w:rsidR="00EA2D08">
        <w:fldChar w:fldCharType="end"/>
      </w:r>
      <w:ins w:id="222" w:author="mkoenig" w:date="2015-09-02T14:56:00Z">
        <w:r w:rsidR="00460345">
          <w:t>.</w:t>
        </w:r>
      </w:ins>
    </w:p>
    <w:p w14:paraId="239AC208" w14:textId="5CA6836F" w:rsidR="00432B13" w:rsidRDefault="00432B13">
      <w:pPr>
        <w:rPr>
          <w:ins w:id="223" w:author="mkoenig" w:date="2015-08-26T10:55:00Z"/>
        </w:rPr>
        <w:pPrChange w:id="224" w:author="mkoenig" w:date="2015-09-02T15:02:00Z">
          <w:pPr>
            <w:ind w:firstLine="0"/>
          </w:pPr>
        </w:pPrChange>
      </w:pPr>
      <w:ins w:id="225"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 xml:space="preserve">bile ducts by gall stones or local tumor impingement (extrahepatic cholestasis) </w:t>
        </w:r>
      </w:ins>
      <w:r w:rsidR="00EA2D08">
        <w:fldChar w:fldCharType="begin"/>
      </w:r>
      <w:r w:rsidR="00C638FD">
        <w:instrText xml:space="preserve"> ADDIN EN.CITE &lt;EndNote&gt;&lt;Cite ExcludeYear="1"&gt;&lt;Author&gt;Woolbright&lt;/Author&gt;&lt;Year&gt;2013&lt;/Year&gt;&lt;RecNum&gt;468&lt;/RecNum&gt;&lt;DisplayText&gt;[2]&lt;/DisplayText&gt;&lt;record&gt;&lt;rec-number&gt;468&lt;/rec-number&gt;&lt;foreign-keys&gt;&lt;key app="EN" db-id="zeapvzrpm5fx2oefdz3v2s03fwp2t09seezp"&gt;468&lt;/key&gt;&lt;/foreign-keys&gt;&lt;ref-type name="Journal Article"&gt;17&lt;/ref-type&gt;&lt;contributors&gt;&lt;authors&gt;&lt;author&gt;Woolbright, Benjamin L.&lt;/author&gt;&lt;author&gt;Antoine, Daniel J.&lt;/author&gt;&lt;author&gt;Jenkins, Rosalind E.&lt;/author&gt;&lt;author&gt;Bajt, Mary Lynn&lt;/author&gt;&lt;author&gt;Park, B Kevin&lt;/author&gt;&lt;author&gt;Jaeschke, Hartmut&lt;/author&gt;&lt;/authors&gt;&lt;/contributors&gt;&lt;titles&gt;&lt;title&gt;Plasma biomarkers of liver injury and inflammation demonstrate a lack of apoptosis during obstructive cholestasis in mice&lt;/title&gt;&lt;secondary-title&gt;Toxicol Appl Pharmacol&lt;/secondary-title&gt;&lt;/titles&gt;&lt;pages&gt;524-531&lt;/pages&gt;&lt;volume&gt;273&lt;/volume&gt;&lt;number&gt;3&lt;/number&gt;&lt;keywords&gt;&lt;keyword&gt;Alanine Transaminase, blood&lt;/keyword&gt;&lt;keyword&gt;Animals&lt;/keyword&gt;&lt;keyword&gt;Apoptosis&lt;/keyword&gt;&lt;keyword&gt;Bile Acids and Salts, adverse effects/metabolism&lt;/keyword&gt;&lt;keyword&gt;Bile Ducts, surgery&lt;/keyword&gt;&lt;keyword&gt;Biological Markers, blood&lt;/keyword&gt;&lt;keyword&gt;Caspase 3, blood&lt;/keyword&gt;&lt;keyword&gt;Cholestasis, blood/pathology&lt;/keyword&gt;&lt;keyword&gt;Galactosamine, adverse effects&lt;/keyword&gt;&lt;keyword&gt;HMGB1 Protein, blood&lt;/keyword&gt;&lt;keyword&gt;Hepatocytes, pathology&lt;/keyword&gt;&lt;keyword&gt;Inflammation, pathology&lt;/keyword&gt;&lt;keyword&gt;Keratin-18, blood&lt;/keyword&gt;&lt;keyword&gt;Ligation&lt;/keyword&gt;&lt;keyword&gt;Liver Diseases, blood/pathology&lt;/keyword&gt;&lt;keyword&gt;Liver, metabolism/pathology&lt;/keyword&gt;&lt;keyword&gt;Mice&lt;/keyword&gt;&lt;keyword&gt;Mice, Inbred C57BL&lt;/keyword&gt;&lt;keyword&gt;MicroRNAs, blood&lt;/keyword&gt;&lt;keyword&gt;Necrosis, blood/pathology&lt;/keyword&gt;&lt;keyword&gt;Neutrophils, pathology&lt;/keyword&gt;&lt;/keywords&gt;&lt;dates&gt;&lt;year&gt;2013&lt;/year&gt;&lt;pub-dates&gt;&lt;date&gt;Dec&lt;/date&gt;&lt;/pub-dates&gt;&lt;/dates&gt;&lt;label&gt;Woolbright2013&lt;/label&gt;&lt;urls&gt;&lt;related-urls&gt;&lt;url&gt;http://dx.doi.org/10.1016/j.taap.2013.09.023&lt;/url&gt;&lt;/related-urls&gt;&lt;/urls&gt;&lt;/record&gt;&lt;/Cite&gt;&lt;/EndNote&gt;</w:instrText>
      </w:r>
      <w:r w:rsidR="00EA2D08">
        <w:fldChar w:fldCharType="separate"/>
      </w:r>
      <w:r w:rsidR="00C638FD">
        <w:rPr>
          <w:noProof/>
        </w:rPr>
        <w:t>[</w:t>
      </w:r>
      <w:r w:rsidR="00C638FD">
        <w:rPr>
          <w:noProof/>
        </w:rPr>
        <w:fldChar w:fldCharType="begin"/>
      </w:r>
      <w:r w:rsidR="00C638FD">
        <w:rPr>
          <w:noProof/>
        </w:rPr>
        <w:instrText xml:space="preserve"> HYPERLINK \l "_ENREF_2" \o "Woolbright, 2013 #468" </w:instrText>
      </w:r>
      <w:r w:rsidR="00C638FD">
        <w:rPr>
          <w:noProof/>
        </w:rPr>
      </w:r>
      <w:r w:rsidR="00C638FD">
        <w:rPr>
          <w:noProof/>
        </w:rPr>
        <w:fldChar w:fldCharType="separate"/>
      </w:r>
      <w:r w:rsidR="00C638FD">
        <w:rPr>
          <w:noProof/>
        </w:rPr>
        <w:t>2</w:t>
      </w:r>
      <w:r w:rsidR="00C638FD">
        <w:rPr>
          <w:noProof/>
        </w:rPr>
        <w:fldChar w:fldCharType="end"/>
      </w:r>
      <w:r w:rsidR="00C638FD">
        <w:rPr>
          <w:noProof/>
        </w:rPr>
        <w:t>]</w:t>
      </w:r>
      <w:r w:rsidR="00EA2D08">
        <w:fldChar w:fldCharType="end"/>
      </w:r>
      <w:ins w:id="226" w:author="mkoenig" w:date="2015-09-02T14:56:00Z">
        <w:r>
          <w:t xml:space="preserve">. Among the most common causes of cholestatic liver disease in the adult population are primary biliary cirrhosis (PBC) and primary sclerosing cholangitis (PSC), while biliary atresia and Alagille syndrome are commonly found in the pediatric population </w:t>
        </w:r>
      </w:ins>
      <w:r w:rsidR="0011384F">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 </w:instrText>
      </w:r>
      <w:r w:rsidR="00C638FD">
        <w:fldChar w:fldCharType="begin">
          <w:fldData xml:space="preserve">PEVuZE5vdGU+PENpdGUgRXhjbHVkZVllYXI9IjEiPjxBdXRob3I+TGluZGJsYWQ8L0F1dGhvcj48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==
</w:fldData>
        </w:fldChar>
      </w:r>
      <w:r w:rsidR="00C638FD">
        <w:instrText xml:space="preserve"> ADDIN EN.CITE.DATA </w:instrText>
      </w:r>
      <w:r w:rsidR="00C638FD">
        <w:fldChar w:fldCharType="end"/>
      </w:r>
      <w:r w:rsidR="0011384F">
        <w:fldChar w:fldCharType="separate"/>
      </w:r>
      <w:r w:rsidR="00C638FD">
        <w:rPr>
          <w:noProof/>
        </w:rPr>
        <w:t>[</w:t>
      </w:r>
      <w:r w:rsidR="00C638FD">
        <w:rPr>
          <w:noProof/>
        </w:rPr>
        <w:fldChar w:fldCharType="begin"/>
      </w:r>
      <w:r w:rsidR="00C638FD">
        <w:rPr>
          <w:noProof/>
        </w:rPr>
        <w:instrText xml:space="preserve"> HYPERLINK \l "_ENREF_3" \o "Lindblad, 1977 #420" </w:instrText>
      </w:r>
      <w:r w:rsidR="00C638FD">
        <w:rPr>
          <w:noProof/>
        </w:rPr>
      </w:r>
      <w:r w:rsidR="00C638FD">
        <w:rPr>
          <w:noProof/>
        </w:rPr>
        <w:fldChar w:fldCharType="separate"/>
      </w:r>
      <w:r w:rsidR="00C638FD">
        <w:rPr>
          <w:noProof/>
        </w:rPr>
        <w:t>3-5</w:t>
      </w:r>
      <w:r w:rsidR="00C638FD">
        <w:rPr>
          <w:noProof/>
        </w:rPr>
        <w:fldChar w:fldCharType="end"/>
      </w:r>
      <w:r w:rsidR="00C638FD">
        <w:rPr>
          <w:noProof/>
        </w:rPr>
        <w:t>]</w:t>
      </w:r>
      <w:r w:rsidR="0011384F">
        <w:fldChar w:fldCharType="end"/>
      </w:r>
      <w:ins w:id="227" w:author="mkoenig" w:date="2015-09-02T14:56:00Z">
        <w:r>
          <w:t>.</w:t>
        </w:r>
      </w:ins>
    </w:p>
    <w:p w14:paraId="33C3EF9F" w14:textId="5EE23FA5" w:rsidR="00DB585B" w:rsidRDefault="004B3AC0">
      <w:pPr>
        <w:ind w:firstLine="0"/>
        <w:rPr>
          <w:ins w:id="228" w:author="mkoenig" w:date="2015-09-07T12:20:00Z"/>
        </w:rPr>
        <w:pPrChange w:id="229" w:author="mkoenig" w:date="2015-08-26T13:37:00Z">
          <w:pPr/>
        </w:pPrChange>
      </w:pPr>
      <w:ins w:id="230" w:author="mkoenig" w:date="2015-08-27T10:19:00Z">
        <w:r>
          <w:t xml:space="preserve">One of the main causes of cholestasis is </w:t>
        </w:r>
      </w:ins>
      <w:ins w:id="231" w:author="mkoenig" w:date="2015-08-26T10:55:00Z">
        <w:r>
          <w:t>b</w:t>
        </w:r>
        <w:r w:rsidR="00DF6A93">
          <w:t>iliary tract obstruction</w:t>
        </w:r>
      </w:ins>
      <w:ins w:id="232" w:author="mkoenig" w:date="2015-08-27T10:20:00Z">
        <w:r>
          <w:t>, which is</w:t>
        </w:r>
      </w:ins>
      <w:ins w:id="233" w:author="mkoenig" w:date="2015-08-26T10:55:00Z">
        <w:r w:rsidR="00DF6A93">
          <w:t xml:space="preserve"> a common mechanism of hepatic injury in a variety of clinical settings, including obstructing neoplasms, post-operative bile duct injury, biliary atresia, sclerosing cholangitis, and primary biliary cirrhosis. </w:t>
        </w:r>
      </w:ins>
      <w:ins w:id="234" w:author="mkoenig" w:date="2015-08-27T10:20:00Z">
        <w:r>
          <w:t>T</w:t>
        </w:r>
      </w:ins>
      <w:ins w:id="235" w:author="mkoenig" w:date="2015-08-27T10:22:00Z">
        <w:r>
          <w:t>he corresponding</w:t>
        </w:r>
      </w:ins>
      <w:ins w:id="236" w:author="mkoenig" w:date="2015-08-27T10:20:00Z">
        <w:r>
          <w:t xml:space="preserve"> experimental model </w:t>
        </w:r>
      </w:ins>
      <w:ins w:id="237" w:author="mkoenig" w:date="2015-08-26T10:55:00Z">
        <w:r w:rsidR="00DF6A93">
          <w:t>to induce obstructive cholestatic in</w:t>
        </w:r>
        <w:r w:rsidR="00C21D66">
          <w:t>jury in mice and rats</w:t>
        </w:r>
      </w:ins>
      <w:ins w:id="238" w:author="mkoenig" w:date="2015-08-27T10:21:00Z">
        <w:r>
          <w:t xml:space="preserve"> is surgical bile duct ligation (BDL)</w:t>
        </w:r>
      </w:ins>
      <w:ins w:id="239" w:author="mkoenig" w:date="2015-08-26T10:55:00Z">
        <w:r w:rsidR="00C21D66">
          <w:t xml:space="preserve"> </w:t>
        </w:r>
      </w:ins>
      <w:r w:rsidR="0011384F">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 </w:instrText>
      </w:r>
      <w:r w:rsidR="00C638FD">
        <w:fldChar w:fldCharType="begin">
          <w:fldData xml:space="preserve">PEVuZE5vdGU+PENpdGUgRXhjbHVkZVllYXI9IjEiPjxBdXRob3I+VGFnPC9BdXRob3I+PFllYXI+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</w:fldData>
        </w:fldChar>
      </w:r>
      <w:r w:rsidR="00C638FD">
        <w:instrText xml:space="preserve"> ADDIN EN.CITE.DATA </w:instrText>
      </w:r>
      <w:r w:rsidR="00C638FD">
        <w:fldChar w:fldCharType="end"/>
      </w:r>
      <w:r w:rsidR="0011384F">
        <w:fldChar w:fldCharType="separate"/>
      </w:r>
      <w:r w:rsidR="00C638FD">
        <w:rPr>
          <w:noProof/>
        </w:rPr>
        <w:t>[</w:t>
      </w:r>
      <w:r w:rsidR="00C638FD">
        <w:rPr>
          <w:noProof/>
        </w:rPr>
        <w:fldChar w:fldCharType="begin"/>
      </w:r>
      <w:r w:rsidR="00C638FD">
        <w:rPr>
          <w:noProof/>
        </w:rPr>
        <w:instrText xml:space="preserve"> HYPERLINK \l "_ENREF_6" \o "Tag, 2015 #458" </w:instrText>
      </w:r>
      <w:r w:rsidR="00C638FD">
        <w:rPr>
          <w:noProof/>
        </w:rPr>
      </w:r>
      <w:r w:rsidR="00C638FD">
        <w:rPr>
          <w:noProof/>
        </w:rPr>
        <w:fldChar w:fldCharType="separate"/>
      </w:r>
      <w:r w:rsidR="00C638FD">
        <w:rPr>
          <w:noProof/>
        </w:rPr>
        <w:t>6</w:t>
      </w:r>
      <w:r w:rsidR="00C638FD">
        <w:rPr>
          <w:noProof/>
        </w:rPr>
        <w:fldChar w:fldCharType="end"/>
      </w:r>
      <w:r w:rsidR="00C638FD">
        <w:rPr>
          <w:noProof/>
        </w:rPr>
        <w:t xml:space="preserve">, </w:t>
      </w:r>
      <w:r w:rsidR="00C638FD">
        <w:rPr>
          <w:noProof/>
        </w:rPr>
        <w:fldChar w:fldCharType="begin"/>
      </w:r>
      <w:r w:rsidR="00C638FD">
        <w:rPr>
          <w:noProof/>
        </w:rPr>
        <w:instrText xml:space="preserve"> HYPERLINK \l "_ENREF_7" \o "Georgiev, 2008 #389" </w:instrText>
      </w:r>
      <w:r w:rsidR="00C638FD">
        <w:rPr>
          <w:noProof/>
        </w:rPr>
      </w:r>
      <w:r w:rsidR="00C638FD">
        <w:rPr>
          <w:noProof/>
        </w:rPr>
        <w:fldChar w:fldCharType="separate"/>
      </w:r>
      <w:r w:rsidR="00C638FD">
        <w:rPr>
          <w:noProof/>
        </w:rPr>
        <w:t>7</w:t>
      </w:r>
      <w:r w:rsidR="00C638FD">
        <w:rPr>
          <w:noProof/>
        </w:rPr>
        <w:fldChar w:fldCharType="end"/>
      </w:r>
      <w:r w:rsidR="00C638FD">
        <w:rPr>
          <w:noProof/>
        </w:rPr>
        <w:t>]</w:t>
      </w:r>
      <w:r w:rsidR="0011384F">
        <w:fldChar w:fldCharType="end"/>
      </w:r>
      <w:ins w:id="240" w:author="mkoenig" w:date="2015-08-27T10:23:00Z">
        <w:r w:rsidR="006C5BAD">
          <w:t>, which</w:t>
        </w:r>
      </w:ins>
      <w:ins w:id="241" w:author="mkoenig" w:date="2015-08-26T11:44:00Z">
        <w:r w:rsidR="008122AB">
          <w:t xml:space="preserve"> </w:t>
        </w:r>
      </w:ins>
      <w:ins w:id="242" w:author="mkoenig" w:date="2015-08-26T11:45:00Z">
        <w:r>
          <w:t>results</w:t>
        </w:r>
        <w:r w:rsidR="003D4B21">
          <w:t xml:space="preserve"> in </w:t>
        </w:r>
      </w:ins>
      <w:ins w:id="243" w:author="mkoenig" w:date="2015-08-26T10:55:00Z">
        <w:r w:rsidR="00DF6A93">
          <w:t>stereotypical histopathological changes</w:t>
        </w:r>
      </w:ins>
      <w:ins w:id="244" w:author="mkoenig" w:date="2015-08-27T10:22:00Z">
        <w:r>
          <w:t xml:space="preserve"> of cholestasis</w:t>
        </w:r>
      </w:ins>
      <w:ins w:id="245" w:author="mkoenig" w:date="2015-09-02T15:05:00Z">
        <w:r w:rsidR="006C5BAD">
          <w:t xml:space="preserve">. </w:t>
        </w:r>
      </w:ins>
      <w:ins w:id="246"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ch</w:t>
        </w:r>
        <w:r w:rsidR="006976D5">
          <w:t>olestatic liver injury</w:t>
        </w:r>
        <w:r w:rsidR="00DF6A93">
          <w:t xml:space="preserve"> and fibrogenesis </w:t>
        </w:r>
      </w:ins>
      <w:r w:rsidR="00EA2D08">
        <w:fldChar w:fldCharType="begin"/>
      </w:r>
      <w:r w:rsidR="00C638FD">
        <w:instrText xml:space="preserve"> ADDIN EN.CITE &lt;EndNote&gt;&lt;Cite ExcludeYear="1"&gt;&lt;Author&gt;Huss&lt;/Author&gt;&lt;Year&gt;2010&lt;/Year&gt;&lt;RecNum&gt;404&lt;/RecNum&gt;&lt;DisplayText&gt;[8]&lt;/DisplayText&gt;&lt;record&gt;&lt;rec-number&gt;404&lt;/rec-number&gt;&lt;foreign-keys&gt;&lt;key app="EN" db-id="zeapvzrpm5fx2oefdz3v2s03fwp2t09seezp"&gt;404&lt;/key&gt;&lt;/foreign-keys&gt;&lt;ref-type name="Journal Article"&gt;17&lt;/ref-type&gt;&lt;contributors&gt;&lt;authors&gt;&lt;author&gt;Huss, Sebastian&lt;/author&gt;&lt;author&gt;Schmitz, Jörg&lt;/author&gt;&lt;author&gt;Goltz, Diane&lt;/author&gt;&lt;author&gt;Fischer, Hans-Peter&lt;/author&gt;&lt;author&gt;Büttner, Reinhard&lt;/author&gt;&lt;author&gt;Weiskirchen, Ralf&lt;/author&gt;&lt;/authors&gt;&lt;/contributors&gt;&lt;titles&gt;&lt;title&gt;Development and evaluation of an open source Delphi-based software for morphometric quantification of liver fibrosis&lt;/title&gt;&lt;secondary-title&gt;Fibrogenesis Tissue Repair&lt;/secondary-title&gt;&lt;/titles&gt;&lt;pages&gt;10&lt;/pages&gt;&lt;volume&gt;3&lt;/volume&gt;&lt;number&gt;1&lt;/number&gt;&lt;dates&gt;&lt;year&gt;2010&lt;/year&gt;&lt;/dates&gt;&lt;label&gt;Huss2010&lt;/label&gt;&lt;urls&gt;&lt;related-urls&gt;&lt;url&gt;http://dx.doi.org/10.1186/1755-1536-3-10&lt;/url&gt;&lt;/related-urls&gt;&lt;/urls&gt;&lt;/record&gt;&lt;/Cite&gt;&lt;/EndNote&gt;</w:instrText>
      </w:r>
      <w:r w:rsidR="00EA2D08">
        <w:fldChar w:fldCharType="separate"/>
      </w:r>
      <w:r w:rsidR="00C638FD">
        <w:rPr>
          <w:noProof/>
        </w:rPr>
        <w:t>[</w:t>
      </w:r>
      <w:r w:rsidR="00C638FD">
        <w:rPr>
          <w:noProof/>
        </w:rPr>
        <w:fldChar w:fldCharType="begin"/>
      </w:r>
      <w:r w:rsidR="00C638FD">
        <w:rPr>
          <w:noProof/>
        </w:rPr>
        <w:instrText xml:space="preserve"> HYPERLINK \l "_ENREF_8" \o "Huss, 2010 #404" </w:instrText>
      </w:r>
      <w:r w:rsidR="00C638FD">
        <w:rPr>
          <w:noProof/>
        </w:rPr>
      </w:r>
      <w:r w:rsidR="00C638FD">
        <w:rPr>
          <w:noProof/>
        </w:rPr>
        <w:fldChar w:fldCharType="separate"/>
      </w:r>
      <w:r w:rsidR="00C638FD">
        <w:rPr>
          <w:noProof/>
        </w:rPr>
        <w:t>8</w:t>
      </w:r>
      <w:r w:rsidR="00C638FD">
        <w:rPr>
          <w:noProof/>
        </w:rPr>
        <w:fldChar w:fldCharType="end"/>
      </w:r>
      <w:r w:rsidR="00C638FD">
        <w:rPr>
          <w:noProof/>
        </w:rPr>
        <w:t>]</w:t>
      </w:r>
      <w:r w:rsidR="00EA2D08">
        <w:fldChar w:fldCharType="end"/>
      </w:r>
      <w:ins w:id="247" w:author="mkoenig" w:date="2015-08-26T11:52:00Z">
        <w:r w:rsidR="006976D5">
          <w:t>.</w:t>
        </w:r>
      </w:ins>
    </w:p>
    <w:p w14:paraId="0B7E75C8" w14:textId="64DB2B36" w:rsidR="00614F97" w:rsidDel="007708C5" w:rsidRDefault="000C7CC3">
      <w:pPr>
        <w:rPr>
          <w:del w:id="248" w:author="mkoenig" w:date="2015-08-26T16:55:00Z"/>
        </w:rPr>
        <w:pPrChange w:id="249" w:author="mkoenig" w:date="2015-09-07T12:20:00Z">
          <w:pPr>
            <w:ind w:firstLine="0"/>
          </w:pPr>
        </w:pPrChange>
      </w:pPr>
      <w:ins w:id="250"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 xml:space="preserve">around 7 days </w:t>
        </w:r>
      </w:ins>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r w:rsidR="00C638FD">
        <w:rPr>
          <w:noProof/>
        </w:rPr>
        <w:fldChar w:fldCharType="begin"/>
      </w:r>
      <w:r w:rsidR="00C638FD">
        <w:rPr>
          <w:noProof/>
        </w:rPr>
        <w:instrText xml:space="preserve"> HYPERLINK \l "_ENREF_7" \o "Georgiev, 2008 #389" </w:instrText>
      </w:r>
      <w:r w:rsidR="00C638FD">
        <w:rPr>
          <w:noProof/>
        </w:rPr>
      </w:r>
      <w:r w:rsidR="00C638FD">
        <w:rPr>
          <w:noProof/>
        </w:rPr>
        <w:fldChar w:fldCharType="separate"/>
      </w:r>
      <w:r w:rsidR="00C638FD">
        <w:rPr>
          <w:noProof/>
        </w:rPr>
        <w:t>7</w:t>
      </w:r>
      <w:r w:rsidR="00C638FD">
        <w:rPr>
          <w:noProof/>
        </w:rPr>
        <w:fldChar w:fldCharType="end"/>
      </w:r>
      <w:r w:rsidR="00C638FD">
        <w:rPr>
          <w:noProof/>
        </w:rPr>
        <w:t xml:space="preserve">, </w:t>
      </w:r>
      <w:r w:rsidR="00C638FD">
        <w:rPr>
          <w:noProof/>
        </w:rPr>
        <w:fldChar w:fldCharType="begin"/>
      </w:r>
      <w:r w:rsidR="00C638FD">
        <w:rPr>
          <w:noProof/>
        </w:rPr>
        <w:instrText xml:space="preserve"> HYPERLINK \l "_ENREF_8" \o "Huss, 2010 #404" </w:instrText>
      </w:r>
      <w:r w:rsidR="00C638FD">
        <w:rPr>
          <w:noProof/>
        </w:rPr>
      </w:r>
      <w:r w:rsidR="00C638FD">
        <w:rPr>
          <w:noProof/>
        </w:rPr>
        <w:fldChar w:fldCharType="separate"/>
      </w:r>
      <w:r w:rsidR="00C638FD">
        <w:rPr>
          <w:noProof/>
        </w:rPr>
        <w:t>8</w:t>
      </w:r>
      <w:r w:rsidR="00C638FD">
        <w:rPr>
          <w:noProof/>
        </w:rPr>
        <w:fldChar w:fldCharType="end"/>
      </w:r>
      <w:r w:rsidR="00C638FD">
        <w:rPr>
          <w:noProof/>
        </w:rPr>
        <w:t>]</w:t>
      </w:r>
      <w:r w:rsidR="0011384F">
        <w:fldChar w:fldCharType="end"/>
      </w:r>
      <w:ins w:id="251" w:author="mkoenig" w:date="2015-09-02T15:17:00Z">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52" w:author="mkoenig" w:date="2015-09-02T15:23:00Z">
        <w:r w:rsidR="00460345">
          <w:t xml:space="preserve"> </w:t>
        </w:r>
      </w:ins>
      <w:ins w:id="253"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54" w:author="mkoenig" w:date="2015-09-02T15:19:00Z">
        <w:r>
          <w:t>b</w:t>
        </w:r>
      </w:ins>
      <w:ins w:id="255"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56" w:author="mkoenig" w:date="2015-09-02T15:23:00Z">
        <w:r w:rsidR="00460345">
          <w:t xml:space="preserve"> </w:t>
        </w:r>
      </w:ins>
      <w:ins w:id="257" w:author="mkoenig" w:date="2015-09-02T15:17:00Z">
        <w:r>
          <w:t>which</w:t>
        </w:r>
      </w:ins>
      <w:ins w:id="258" w:author="mkoenig" w:date="2015-09-02T15:23:00Z">
        <w:r w:rsidR="00460345">
          <w:t xml:space="preserve"> </w:t>
        </w:r>
      </w:ins>
      <w:ins w:id="259" w:author="mkoenig" w:date="2015-09-02T15:17:00Z">
        <w:r>
          <w:t>take into account multiple parallel processes, process dynamics, and experimental data from different levels of cellular organization</w:t>
        </w:r>
      </w:ins>
      <w:moveToRangeStart w:id="260" w:author="mkoenig" w:date="2015-08-26T16:49:00Z" w:name="move428371079"/>
      <w:moveTo w:id="261" w:author="mkoenig" w:date="2015-08-26T16:49:00Z">
        <w:del w:id="262" w:author="mkoenig" w:date="2015-08-27T10:27:00Z">
          <w:r w:rsidR="00614F97" w:rsidDel="00B87C82">
            <w:delText xml:space="preserve">A </w:delText>
          </w:r>
        </w:del>
        <w:del w:id="263" w:author="mkoenig" w:date="2015-08-26T16:50:00Z">
          <w:r w:rsidR="00614F97" w:rsidDel="007708C5">
            <w:delText xml:space="preserve">CLD </w:delText>
          </w:r>
          <w:r w:rsidR="00614F97" w:rsidRPr="005D3409" w:rsidDel="007708C5">
            <w:delText xml:space="preserve">in a patient </w:delText>
          </w:r>
        </w:del>
        <w:del w:id="264" w:author="mkoenig" w:date="2015-09-02T15:17:00Z">
          <w:r w:rsidR="00614F97" w:rsidRPr="005D3409" w:rsidDel="000C7CC3">
            <w:delText>represent</w:delText>
          </w:r>
        </w:del>
        <w:del w:id="265" w:author="mkoenig" w:date="2015-08-27T10:27:00Z">
          <w:r w:rsidR="00614F97" w:rsidRPr="005D3409" w:rsidDel="00B87C82">
            <w:delText>s</w:delText>
          </w:r>
        </w:del>
        <w:del w:id="266" w:author="mkoenig" w:date="2015-09-02T15:17:00Z">
          <w:r w:rsidR="00614F97" w:rsidRPr="005D3409" w:rsidDel="000C7CC3">
            <w:delText xml:space="preserve"> with characteristic morphologic, biochemical and molecular changes in</w:delText>
          </w:r>
        </w:del>
        <w:del w:id="267" w:author="mkoenig" w:date="2015-08-26T16:54:00Z">
          <w:r w:rsidR="00614F97" w:rsidRPr="005D3409" w:rsidDel="007708C5">
            <w:delText xml:space="preserve"> </w:delText>
          </w:r>
        </w:del>
        <w:del w:id="268" w:author="mkoenig" w:date="2015-09-02T15:17:00Z">
          <w:r w:rsidR="00614F97" w:rsidRPr="005D3409" w:rsidDel="000C7CC3">
            <w:delText xml:space="preserve">liver and </w:delText>
          </w:r>
        </w:del>
        <w:del w:id="269" w:author="mkoenig" w:date="2015-08-26T16:53:00Z">
          <w:r w:rsidR="00614F97" w:rsidRPr="005D3409" w:rsidDel="007708C5">
            <w:delText xml:space="preserve">blood </w:delText>
          </w:r>
        </w:del>
        <w:del w:id="270" w:author="mkoenig" w:date="2015-08-27T10:28:00Z">
          <w:r w:rsidR="00614F97" w:rsidRPr="005D3409" w:rsidDel="00B87C82">
            <w:delText>that can be scored</w:delText>
          </w:r>
        </w:del>
        <w:del w:id="271" w:author="mkoenig" w:date="2015-09-02T15:17:00Z">
          <w:r w:rsidR="00614F97" w:rsidRPr="005D3409" w:rsidDel="000C7CC3">
            <w:delText xml:space="preserve"> qualitative</w:delText>
          </w:r>
        </w:del>
        <w:del w:id="272" w:author="mkoenig" w:date="2015-08-27T10:28:00Z">
          <w:r w:rsidR="00614F97" w:rsidRPr="005D3409" w:rsidDel="00B87C82">
            <w:delText>ly</w:delText>
          </w:r>
        </w:del>
        <w:del w:id="273" w:author="mkoenig" w:date="2015-09-02T15:17:00Z">
          <w:r w:rsidR="00614F97" w:rsidRPr="005D3409" w:rsidDel="000C7CC3">
            <w:delText xml:space="preserve"> and quantitative</w:delText>
          </w:r>
        </w:del>
        <w:del w:id="274" w:author="mkoenig" w:date="2015-08-27T10:29:00Z">
          <w:r w:rsidR="00614F97" w:rsidRPr="005D3409" w:rsidDel="00B87C82">
            <w:delText>ly</w:delText>
          </w:r>
        </w:del>
        <w:del w:id="275" w:author="mkoenig" w:date="2015-08-26T16:51:00Z">
          <w:r w:rsidR="00614F97" w:rsidRPr="005D3409" w:rsidDel="007708C5">
            <w:delText>,</w:delText>
          </w:r>
        </w:del>
        <w:del w:id="276" w:author="mkoenig" w:date="2015-09-02T15:17:00Z">
          <w:r w:rsidR="00614F97" w:rsidRPr="005D3409" w:rsidDel="000C7CC3">
            <w:delText xml:space="preserve"> </w:delText>
          </w:r>
        </w:del>
        <w:del w:id="277" w:author="mkoenig" w:date="2015-08-26T16:51:00Z">
          <w:r w:rsidR="00614F97" w:rsidRPr="005D3409" w:rsidDel="007708C5">
            <w:delText xml:space="preserve">and the </w:delText>
          </w:r>
        </w:del>
        <w:del w:id="278" w:author="mkoenig" w:date="2015-09-02T15:17:00Z">
          <w:r w:rsidR="00614F97" w:rsidRPr="005D3409" w:rsidDel="000C7CC3">
            <w:delText xml:space="preserve">assessments can be </w:delText>
          </w:r>
        </w:del>
        <w:del w:id="279" w:author="mkoenig" w:date="2015-08-26T16:52:00Z">
          <w:r w:rsidR="00614F97" w:rsidRPr="005D3409" w:rsidDel="007708C5">
            <w:delText xml:space="preserve">combined to </w:delText>
          </w:r>
        </w:del>
        <w:del w:id="280" w:author="mkoenig" w:date="2015-09-02T15:17:00Z">
          <w:r w:rsidR="00614F97" w:rsidRPr="005D3409" w:rsidDel="000C7CC3">
            <w:delText xml:space="preserve">stratify </w:delText>
          </w:r>
        </w:del>
        <w:del w:id="281" w:author="mkoenig" w:date="2015-08-26T16:50:00Z">
          <w:r w:rsidR="00614F97" w:rsidRPr="005D3409" w:rsidDel="007708C5">
            <w:delText xml:space="preserve">different CLD </w:delText>
          </w:r>
        </w:del>
        <w:del w:id="282" w:author="mkoenig" w:date="2015-09-02T15:17:00Z">
          <w:r w:rsidR="00614F97" w:rsidRPr="005D3409" w:rsidDel="000C7CC3">
            <w:delText>patients into subgroups, e.g. showing common features regarding disease progression and survival</w:delText>
          </w:r>
        </w:del>
        <w:del w:id="283" w:author="mkoenig" w:date="2015-08-27T10:30:00Z">
          <w:r w:rsidR="00614F97" w:rsidRPr="005D3409" w:rsidDel="00B87C82">
            <w:delText>.</w:delText>
          </w:r>
        </w:del>
        <w:del w:id="284" w:author="mkoenig" w:date="2015-09-02T15:17:00Z">
          <w:r w:rsidR="00614F97" w:rsidRPr="005D3409" w:rsidDel="000C7CC3">
            <w:delText xml:space="preserve"> Semiquantitative morphological scoring is still the standard technique for histologic grading in CLD. </w:delText>
          </w:r>
        </w:del>
        <w:del w:id="285" w:author="mkoenig" w:date="2015-08-27T10:38:00Z">
          <w:r w:rsidR="00614F97" w:rsidRPr="005D3409" w:rsidDel="006F2086">
            <w:delText>More recently,</w:delText>
          </w:r>
        </w:del>
        <w:del w:id="286" w:author="mkoenig" w:date="2015-08-27T10:39:00Z">
          <w:r w:rsidR="00614F97" w:rsidRPr="005D3409" w:rsidDel="006F2086">
            <w:delText xml:space="preserve"> </w:delText>
          </w:r>
        </w:del>
        <w:del w:id="287"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88"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89" w:author="mkoenig" w:date="2015-09-02T15:17:00Z">
          <w:r w:rsidR="00614F97" w:rsidRPr="005D3409" w:rsidDel="000C7CC3">
            <w:delText xml:space="preserve">to draw robust conclusions for clinical translation is still in its beginnings. </w:delText>
          </w:r>
        </w:del>
      </w:moveTo>
    </w:p>
    <w:p w14:paraId="53D4D8DC" w14:textId="52BC5D4F" w:rsidR="007501AA" w:rsidRPr="00891BC9" w:rsidDel="00DF6A93" w:rsidRDefault="00DF6A93" w:rsidP="00C638FD">
      <w:pPr>
        <w:ind w:firstLine="0"/>
        <w:rPr>
          <w:ins w:id="290" w:author="Windows User" w:date="2015-08-21T16:26:00Z"/>
          <w:del w:id="291" w:author="mkoenig" w:date="2015-08-26T10:49:00Z"/>
        </w:rPr>
        <w:pPrChange w:id="292" w:author="mkoenig" w:date="2015-09-08T12:00:00Z">
          <w:pPr/>
        </w:pPrChange>
      </w:pPr>
      <w:moveToRangeStart w:id="293" w:author="mkoenig" w:date="2015-08-26T10:53:00Z" w:name="move428349753"/>
      <w:moveToRangeEnd w:id="260"/>
      <w:moveTo w:id="294" w:author="mkoenig" w:date="2015-08-26T10:53:00Z">
        <w:del w:id="29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93"/>
      <w:ins w:id="296" w:author="mkoenig" w:date="2015-08-26T16:22:00Z">
        <w:r w:rsidR="006D1064">
          <w:t>.</w:t>
        </w:r>
        <w:r w:rsidR="006D1064" w:rsidRPr="005D3409" w:rsidDel="00120AF2">
          <w:t xml:space="preserve"> </w:t>
        </w:r>
      </w:ins>
      <w:del w:id="297"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298" w:author="Windows User" w:date="2015-08-21T16:46:00Z">
        <w:del w:id="299" w:author="mkoenig" w:date="2015-08-26T09:41:00Z">
          <w:r w:rsidR="00DE3ABE" w:rsidRPr="00891BC9" w:rsidDel="00E904B1">
            <w:delText>v</w:delText>
          </w:r>
        </w:del>
      </w:ins>
    </w:p>
    <w:p w14:paraId="2093AFDA" w14:textId="54DF734F" w:rsidR="00DF6A93" w:rsidRPr="00891BC9" w:rsidDel="00DF6A93" w:rsidRDefault="00466EEB" w:rsidP="00C638FD">
      <w:pPr>
        <w:ind w:firstLine="0"/>
        <w:rPr>
          <w:del w:id="300" w:author="mkoenig" w:date="2015-08-26T10:53:00Z"/>
        </w:rPr>
        <w:pPrChange w:id="301" w:author="mkoenig" w:date="2015-09-08T12:00:00Z">
          <w:pPr/>
        </w:pPrChange>
      </w:pPr>
      <w:del w:id="302"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03"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rsidP="00C638FD">
      <w:pPr>
        <w:ind w:firstLine="0"/>
        <w:rPr>
          <w:ins w:id="304" w:author="Windows User" w:date="2015-08-21T16:28:00Z"/>
          <w:del w:id="305" w:author="mkoenig" w:date="2015-08-26T13:35:00Z"/>
        </w:rPr>
        <w:pPrChange w:id="306" w:author="mkoenig" w:date="2015-09-08T12:00:00Z">
          <w:pPr/>
        </w:pPrChange>
      </w:pPr>
      <w:del w:id="307"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08" w:author="mkoenig" w:date="2015-08-26T12:05:00Z">
        <w:r w:rsidRPr="00891BC9" w:rsidDel="00891BC9">
          <w:delText>Moreover,</w:delText>
        </w:r>
      </w:del>
      <w:del w:id="309" w:author="mkoenig" w:date="2015-08-27T10:41:00Z">
        <w:r w:rsidRPr="00891BC9" w:rsidDel="006F2086">
          <w:delText xml:space="preserve"> </w:delText>
        </w:r>
      </w:del>
      <w:del w:id="310" w:author="mkoenig" w:date="2015-08-26T12:06:00Z">
        <w:r w:rsidRPr="00F02DF3" w:rsidDel="00E8637F">
          <w:delText>i</w:delText>
        </w:r>
      </w:del>
      <w:del w:id="311" w:author="mkoenig" w:date="2015-08-26T15:48:00Z">
        <w:r w:rsidRPr="00F02DF3" w:rsidDel="008876F1">
          <w:delText xml:space="preserve">n different phases of </w:delText>
        </w:r>
        <w:r w:rsidR="00377B7A" w:rsidDel="008876F1">
          <w:delText xml:space="preserve">a </w:delText>
        </w:r>
      </w:del>
      <w:del w:id="312" w:author="mkoenig" w:date="2015-08-26T12:06:00Z">
        <w:r w:rsidDel="00E8637F">
          <w:delText>CLD</w:delText>
        </w:r>
      </w:del>
      <w:del w:id="313"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rsidP="00C638FD">
      <w:pPr>
        <w:ind w:firstLine="0"/>
        <w:rPr>
          <w:del w:id="314" w:author="mkoenig" w:date="2015-08-26T17:02:00Z"/>
        </w:rPr>
        <w:pPrChange w:id="315" w:author="mkoenig" w:date="2015-09-08T12:00:00Z">
          <w:pPr/>
        </w:pPrChange>
      </w:pPr>
      <w:del w:id="316"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17"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rsidP="00C638FD">
      <w:pPr>
        <w:ind w:firstLine="0"/>
        <w:rPr>
          <w:del w:id="318" w:author="Windows User" w:date="2015-08-21T16:28:00Z"/>
        </w:rPr>
        <w:pPrChange w:id="319" w:author="mkoenig" w:date="2015-09-08T12:00:00Z">
          <w:pPr/>
        </w:pPrChange>
      </w:pPr>
      <w:del w:id="320"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rsidP="00C638FD">
      <w:pPr>
        <w:ind w:firstLine="0"/>
        <w:rPr>
          <w:ins w:id="321" w:author="mkoenig" w:date="2015-08-26T16:09:00Z"/>
        </w:rPr>
        <w:pPrChange w:id="322" w:author="mkoenig" w:date="2015-09-08T12:00:00Z">
          <w:pPr/>
        </w:pPrChange>
      </w:pPr>
      <w:moveFromRangeStart w:id="323" w:author="mkoenig" w:date="2015-08-26T16:49:00Z" w:name="move428371079"/>
      <w:moveFrom w:id="324"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23"/>
      <w:del w:id="325"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ED141A4" w:rsidR="00B8182A" w:rsidRPr="00C6712A" w:rsidDel="00DF6A93" w:rsidRDefault="00012F73">
      <w:pPr>
        <w:rPr>
          <w:ins w:id="326" w:author="Windows User" w:date="2015-08-21T16:28:00Z"/>
          <w:del w:id="327" w:author="mkoenig" w:date="2015-08-26T10:51:00Z"/>
        </w:rPr>
      </w:pPr>
      <w:ins w:id="328" w:author="mkoenig" w:date="2015-08-27T10:45:00Z">
        <w:r>
          <w:t xml:space="preserve">In this study </w:t>
        </w:r>
      </w:ins>
      <w:ins w:id="329" w:author="mkoenig" w:date="2015-08-27T10:42:00Z">
        <w:r>
          <w:t>w</w:t>
        </w:r>
      </w:ins>
      <w:ins w:id="330" w:author="mkoenig" w:date="2015-08-26T16:09:00Z">
        <w:r w:rsidR="002A58CE" w:rsidRPr="008C5E6E">
          <w:t>e explicitly wanted to systemize existing and newly acquired knowledge on the molecular biomarkers</w:t>
        </w:r>
        <w:r w:rsidR="002A58CE">
          <w:t xml:space="preserve"> </w:t>
        </w:r>
        <w:r w:rsidR="002A58CE" w:rsidRPr="008C5E6E">
          <w:t>of cholestasis</w:t>
        </w:r>
      </w:ins>
      <w:ins w:id="331" w:author="mkoenig" w:date="2015-08-27T10:47:00Z">
        <w:r>
          <w:t xml:space="preserve"> and to analyze the </w:t>
        </w:r>
        <w:r w:rsidRPr="008C5E6E">
          <w:t xml:space="preserve">time-dependent disease progression following </w:t>
        </w:r>
        <w:r>
          <w:t>BDL in mice</w:t>
        </w:r>
        <w:r w:rsidRPr="008C5E6E">
          <w:t xml:space="preserve"> in a comprehensive manner</w:t>
        </w:r>
        <w:r>
          <w:t xml:space="preserve">. </w:t>
        </w:r>
      </w:ins>
      <w:ins w:id="332" w:author="mkoenig" w:date="2015-08-27T10:59:00Z">
        <w:r w:rsidR="00C6712A">
          <w:t xml:space="preserve">Our approach sets itself apart from existing </w:t>
        </w:r>
        <w:r w:rsidR="00C6712A" w:rsidRPr="00E73BB0">
          <w:t xml:space="preserve">studies </w:t>
        </w:r>
        <w:r w:rsidR="00C6712A">
          <w:t>which</w:t>
        </w:r>
        <w:r w:rsidR="00C6712A" w:rsidRPr="00E73BB0">
          <w:t xml:space="preserve"> </w:t>
        </w:r>
        <w:r w:rsidR="00C6712A">
          <w:t xml:space="preserve">either describe the time course of a limited number </w:t>
        </w:r>
        <w:r w:rsidR="00C6712A" w:rsidRPr="00E73BB0">
          <w:t>selected parameters</w:t>
        </w:r>
        <w:r w:rsidR="00C6712A">
          <w:t xml:space="preserve"> after BDL </w:t>
        </w:r>
      </w:ins>
      <w:r w:rsidR="0011384F">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WWVhcj4yMDA4PC9ZZWFyPjxSZWNOdW0+Mzg5PC9SZWNOdW0+PERpc3BsYXlUZXh0Pls3LCA4XTwv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</w:fldData>
        </w:fldChar>
      </w:r>
      <w:r w:rsidR="00C638FD">
        <w:instrText xml:space="preserve"> ADDIN EN.CITE.DATA </w:instrText>
      </w:r>
      <w:r w:rsidR="00C638FD">
        <w:fldChar w:fldCharType="end"/>
      </w:r>
      <w:r w:rsidR="0011384F">
        <w:fldChar w:fldCharType="separate"/>
      </w:r>
      <w:r w:rsidR="00C638FD">
        <w:rPr>
          <w:noProof/>
        </w:rPr>
        <w:t>[</w:t>
      </w:r>
      <w:hyperlink w:anchor="_ENREF_7" w:tooltip="Georgiev, 2008 #389" w:history="1">
        <w:r w:rsidR="00C638FD">
          <w:rPr>
            <w:noProof/>
          </w:rPr>
          <w:t>7</w:t>
        </w:r>
      </w:hyperlink>
      <w:r w:rsidR="00C638FD">
        <w:rPr>
          <w:noProof/>
        </w:rPr>
        <w:t xml:space="preserve">, </w:t>
      </w:r>
      <w:hyperlink w:anchor="_ENREF_8" w:tooltip="Huss, 2010 #404" w:history="1">
        <w:r w:rsidR="00C638FD">
          <w:rPr>
            <w:noProof/>
          </w:rPr>
          <w:t>8</w:t>
        </w:r>
      </w:hyperlink>
      <w:r w:rsidR="00C638FD">
        <w:rPr>
          <w:noProof/>
        </w:rPr>
        <w:t>]</w:t>
      </w:r>
      <w:r w:rsidR="0011384F">
        <w:fldChar w:fldCharType="end"/>
      </w:r>
      <w:ins w:id="333" w:author="mkoenig" w:date="2015-08-27T10:59:00Z">
        <w:r w:rsidR="00C6712A">
          <w:t xml:space="preserve"> or provide gene expression profiling for a limited number of time points, thereby missing the acute damage after BDL in the first 24h and long-term effects after 7 days </w:t>
        </w:r>
      </w:ins>
      <w:r w:rsidR="00EA2D08">
        <w:fldChar w:fldCharType="begin"/>
      </w:r>
      <w:r w:rsidR="00C638FD">
        <w:instrText xml:space="preserve"> ADDIN EN.CITE &lt;EndNote&gt;&lt;Cite ExcludeYear="1"&gt;&lt;Author&gt;Tanaka&lt;/Author&gt;&lt;Year&gt;2007&lt;/Year&gt;&lt;RecNum&gt;459&lt;/RecNum&gt;&lt;DisplayText&gt;[9]&lt;/DisplayText&gt;&lt;record&gt;&lt;rec-number&gt;459&lt;/rec-number&gt;&lt;foreign-keys&gt;&lt;key app="EN" db-id="zeapvzrpm5fx2oefdz3v2s03fwp2t09seezp"&gt;459&lt;/key&gt;&lt;/foreign-keys&gt;&lt;ref-type name="Journal Article"&gt;17&lt;/ref-type&gt;&lt;contributors&gt;&lt;authors&gt;&lt;author&gt;Tanaka, Atsushi&lt;/author&gt;&lt;author&gt;Tsuneyama, Kohichi&lt;/author&gt;&lt;author&gt;Mikami, Masaki&lt;/author&gt;&lt;author&gt;Uegaki, Satoko&lt;/author&gt;&lt;author&gt;Aiso, Mitsuhiko&lt;/author&gt;&lt;author&gt;Takikawa, Hajime&lt;/author&gt;&lt;/authors&gt;&lt;/contributors&gt;&lt;titles&gt;&lt;title&gt;Gene expression profiling in whole liver of bile duct ligated rats: VEGF-A expression is up-regulated in hepatocytes adjacent to the portal tracts&lt;/title&gt;&lt;secondary-title&gt;J Gastroenterol Hepatol&lt;/secondary-title&gt;&lt;/titles&gt;&lt;pages&gt;1993-2000&lt;/pages&gt;&lt;volume&gt;22&lt;/volume&gt;&lt;number&gt;11&lt;/number&gt;&lt;keywords&gt;&lt;keyword&gt;Animals&lt;/keyword&gt;&lt;keyword&gt;Bile Ducts, surgery&lt;/keyword&gt;&lt;keyword&gt;Blotting, Western&lt;/keyword&gt;&lt;keyword&gt;Cell Proliferation&lt;/keyword&gt;&lt;keyword&gt;Cholestasis, genetics/metabolism/pathology&lt;/keyword&gt;&lt;keyword&gt;Disease Models, Animal&lt;/keyword&gt;&lt;keyword&gt;Gene Expression Profiling&lt;/keyword&gt;&lt;keyword&gt;Hepatocytes, metabolism/pathology&lt;/keyword&gt;&lt;keyword&gt;Immunohistochemistry&lt;/keyword&gt;&lt;keyword&gt;Ligation&lt;/keyword&gt;&lt;keyword&gt;Liver, blood supply/metabolism/pathology&lt;/keyword&gt;&lt;keyword&gt;Male&lt;/keyword&gt;&lt;keyword&gt;Oligonucleotide Array Sequence Analysis&lt;/keyword&gt;&lt;keyword&gt;Portal System, metabolism/pathology&lt;/keyword&gt;&lt;keyword&gt;Rats&lt;/keyword&gt;&lt;keyword&gt;Rats, Sprague-Dawley&lt;/keyword&gt;&lt;keyword&gt;Time Factors&lt;/keyword&gt;&lt;keyword&gt;Up-Regulation&lt;/keyword&gt;&lt;keyword&gt;Vascular Endothelial Growth Factor A, genetics/metabolism&lt;/keyword&gt;&lt;/keywords&gt;&lt;dates&gt;&lt;year&gt;2007&lt;/year&gt;&lt;pub-dates&gt;&lt;date&gt;Nov&lt;/date&gt;&lt;/pub-dates&gt;&lt;/dates&gt;&lt;label&gt;Tanaka2007&lt;/label&gt;&lt;urls&gt;&lt;related-urls&gt;&lt;url&gt;http://dx.doi.org/10.1111/j.1440-1746.2006.04629.x&lt;/url&gt;&lt;/related-urls&gt;&lt;/urls&gt;&lt;/record&gt;&lt;/Cite&gt;&lt;/EndNote&gt;</w:instrText>
      </w:r>
      <w:r w:rsidR="00EA2D08">
        <w:fldChar w:fldCharType="separate"/>
      </w:r>
      <w:r w:rsidR="00C638FD">
        <w:rPr>
          <w:noProof/>
        </w:rPr>
        <w:t>[</w:t>
      </w:r>
      <w:hyperlink w:anchor="_ENREF_9" w:tooltip="Tanaka, 2007 #459" w:history="1">
        <w:r w:rsidR="00C638FD">
          <w:rPr>
            <w:noProof/>
          </w:rPr>
          <w:t>9</w:t>
        </w:r>
      </w:hyperlink>
      <w:r w:rsidR="00C638FD">
        <w:rPr>
          <w:noProof/>
        </w:rPr>
        <w:t>]</w:t>
      </w:r>
      <w:r w:rsidR="00EA2D08">
        <w:fldChar w:fldCharType="end"/>
      </w:r>
      <w:ins w:id="334" w:author="mkoenig" w:date="2015-08-27T10:59:00Z">
        <w:r w:rsidR="00460345">
          <w:t xml:space="preserve">. </w:t>
        </w:r>
      </w:ins>
      <w:ins w:id="335" w:author="mkoenig" w:date="2015-08-27T11:00:00Z">
        <w:r w:rsidR="00460345">
          <w:t>N</w:t>
        </w:r>
        <w:r w:rsidR="00C6712A">
          <w:t>one of the</w:t>
        </w:r>
      </w:ins>
      <w:ins w:id="336" w:author="mkoenig" w:date="2015-09-02T15:25:00Z">
        <w:r w:rsidR="00460345">
          <w:t>se</w:t>
        </w:r>
      </w:ins>
      <w:ins w:id="337" w:author="mkoenig" w:date="2015-08-27T11:00:00Z">
        <w:r w:rsidR="00C6712A">
          <w:t xml:space="preserve"> </w:t>
        </w:r>
      </w:ins>
      <w:ins w:id="338" w:author="mkoenig" w:date="2015-09-02T15:25:00Z">
        <w:r w:rsidR="00460345">
          <w:t xml:space="preserve">preceding </w:t>
        </w:r>
      </w:ins>
      <w:ins w:id="339" w:author="mkoenig" w:date="2015-08-27T11:00:00Z">
        <w:r w:rsidR="00C6712A">
          <w:t>studies provid</w:t>
        </w:r>
      </w:ins>
      <w:ins w:id="340" w:author="Hergo" w:date="2015-09-07T16:49:00Z">
        <w:r w:rsidR="00C6472C">
          <w:t>e</w:t>
        </w:r>
      </w:ins>
      <w:ins w:id="341" w:author="mkoenig" w:date="2015-08-27T11:00:00Z">
        <w:del w:id="342" w:author="Hergo" w:date="2015-09-07T16:49:00Z">
          <w:r w:rsidR="00C6712A" w:rsidDel="00C6472C">
            <w:delText>ing</w:delText>
          </w:r>
        </w:del>
        <w:r w:rsidR="00C6712A">
          <w:t xml:space="preserve"> predictive models based on the acquired time course da</w:t>
        </w:r>
      </w:ins>
      <w:ins w:id="343" w:author="mkoenig" w:date="2015-08-27T11:01:00Z">
        <w:r w:rsidR="00C6712A">
          <w:t>ta.</w:t>
        </w:r>
      </w:ins>
      <w:ins w:id="344" w:author="mkoenig" w:date="2015-08-27T10:59:00Z">
        <w:r w:rsidR="00C6712A">
          <w:t xml:space="preserve"> </w:t>
        </w:r>
      </w:ins>
      <w:ins w:id="345" w:author="mkoenig" w:date="2015-09-02T15:26:00Z">
        <w:r w:rsidR="00460345">
          <w:t>Therefore, a</w:t>
        </w:r>
      </w:ins>
      <w:ins w:id="346" w:author="mkoenig" w:date="2015-08-27T10:54:00Z">
        <w:r w:rsidR="00E066CF">
          <w:t xml:space="preserve"> </w:t>
        </w:r>
      </w:ins>
      <w:del w:id="347" w:author="mkoenig" w:date="2015-08-27T10:54:00Z">
        <w:r w:rsidR="006D0163" w:rsidDel="00E066CF">
          <w:delText xml:space="preserve">With that, we expected to receive several biological hits that would provide </w:delText>
        </w:r>
      </w:del>
      <w:ins w:id="348" w:author="Kerstin Abshagen" w:date="2015-08-07T10:16:00Z">
        <w:del w:id="349" w:author="mkoenig" w:date="2015-08-27T10:54:00Z">
          <w:r w:rsidR="00531120" w:rsidRPr="00531120" w:rsidDel="00E066CF">
            <w:rPr>
              <w:color w:val="FF0000"/>
              <w:u w:val="single"/>
              <w:rPrChange w:id="350" w:author="Kerstin Abshagen" w:date="2015-08-07T10:19:00Z">
                <w:rPr/>
              </w:rPrChange>
            </w:rPr>
            <w:delText>candidates for diagnosis and</w:delText>
          </w:r>
          <w:r w:rsidR="00531120" w:rsidDel="00E066CF">
            <w:delText xml:space="preserve"> </w:delText>
          </w:r>
        </w:del>
      </w:ins>
      <w:del w:id="351"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rPr>
          <w:ins w:id="352" w:author="Windows User" w:date="2015-08-21T16:19:00Z"/>
          <w:del w:id="353" w:author="mkoenig" w:date="2015-08-26T17:04:00Z"/>
        </w:rPr>
      </w:pPr>
      <w:ins w:id="354" w:author="mkoenig" w:date="2015-08-27T10:44:00Z">
        <w:r>
          <w:t>central aim</w:t>
        </w:r>
      </w:ins>
      <w:ins w:id="355" w:author="mkoenig" w:date="2015-08-27T10:55:00Z">
        <w:r>
          <w:t xml:space="preserve"> </w:t>
        </w:r>
      </w:ins>
      <w:ins w:id="356" w:author="mkoenig" w:date="2015-08-26T16:15:00Z">
        <w:r w:rsidR="00460345">
          <w:t xml:space="preserve">of our study was </w:t>
        </w:r>
      </w:ins>
      <w:ins w:id="357" w:author="mkoenig" w:date="2015-09-02T15:27:00Z">
        <w:r w:rsidR="00460345">
          <w:t>to identify molecular markers for the temporal progression of BDL cholestasis by correlating high-accuracy image data and transcriptional profiles of preselected targets with pathobiochemical markers, whereby  all data were  obtained at different time points after onset of obstructive cholestasis.</w:t>
        </w:r>
      </w:ins>
      <w:ins w:id="358" w:author="mkoenig" w:date="2015-09-02T15:28:00Z">
        <w:r w:rsidR="00460345">
          <w:t xml:space="preserve"> </w:t>
        </w:r>
      </w:ins>
    </w:p>
    <w:p w14:paraId="1628E36F" w14:textId="0FE59F7E" w:rsidR="00EE23F9" w:rsidDel="00DF6A93" w:rsidRDefault="00EE23F9">
      <w:pPr>
        <w:rPr>
          <w:ins w:id="359" w:author="Windows User" w:date="2015-08-21T16:10:00Z"/>
          <w:del w:id="360" w:author="mkoenig" w:date="2015-08-26T10:51:00Z"/>
        </w:rPr>
      </w:pPr>
      <w:ins w:id="361" w:author="Windows User" w:date="2015-08-21T16:19:00Z">
        <w:del w:id="362" w:author="mkoenig" w:date="2015-08-26T10:51:00Z">
          <w:r w:rsidDel="00DF6A93">
            <w:delText>Chronic Liver Disease (CLD)</w:delText>
          </w:r>
        </w:del>
      </w:ins>
    </w:p>
    <w:p w14:paraId="4A6BD6B3" w14:textId="22236A91" w:rsidR="00C87AFC" w:rsidDel="00DF6A93" w:rsidRDefault="00C87AFC">
      <w:pPr>
        <w:rPr>
          <w:ins w:id="363" w:author="Windows User" w:date="2015-08-21T16:19:00Z"/>
          <w:del w:id="364" w:author="mkoenig" w:date="2015-08-26T10:51:00Z"/>
        </w:rPr>
      </w:pPr>
      <w:ins w:id="365" w:author="Windows User" w:date="2015-08-21T16:15:00Z">
        <w:del w:id="366" w:author="mkoenig" w:date="2015-08-26T10:51:00Z">
          <w:r w:rsidDel="00DF6A93">
            <w:delText>Cholestasis</w:delText>
          </w:r>
        </w:del>
      </w:ins>
      <w:ins w:id="367" w:author="Windows User" w:date="2015-08-21T16:19:00Z">
        <w:del w:id="368" w:author="mkoenig" w:date="2015-08-26T10:51:00Z">
          <w:r w:rsidR="00EE23F9" w:rsidDel="00DF6A93">
            <w:delText xml:space="preserve"> </w:delText>
          </w:r>
        </w:del>
      </w:ins>
      <w:ins w:id="369" w:author="Windows User" w:date="2015-08-21T16:56:00Z">
        <w:del w:id="370" w:author="mkoenig" w:date="2015-08-26T10:51:00Z">
          <w:r w:rsidR="00E17909" w:rsidDel="00DF6A93">
            <w:delText>(Cholestatic liver disease)</w:delText>
          </w:r>
        </w:del>
      </w:ins>
    </w:p>
    <w:p w14:paraId="6A8D8727" w14:textId="44AB4491" w:rsidR="00EE23F9" w:rsidRPr="003C22A3" w:rsidDel="00665FD5" w:rsidRDefault="00EE23F9">
      <w:pPr>
        <w:rPr>
          <w:del w:id="371" w:author="mkoenig" w:date="2015-08-26T16:08:00Z"/>
          <w:b/>
          <w:rPrChange w:id="372" w:author="mkoenig" w:date="2015-08-26T09:36:00Z">
            <w:rPr>
              <w:del w:id="373" w:author="mkoenig" w:date="2015-08-26T16:08:00Z"/>
            </w:rPr>
          </w:rPrChange>
        </w:rPr>
      </w:pPr>
    </w:p>
    <w:p w14:paraId="6A743989" w14:textId="56595F26" w:rsidR="00EE23F9" w:rsidDel="00DF6A93" w:rsidRDefault="00B8182A">
      <w:pPr>
        <w:rPr>
          <w:ins w:id="374" w:author="Windows User" w:date="2015-08-21T16:25:00Z"/>
          <w:del w:id="375" w:author="mkoenig" w:date="2015-08-26T10:54:00Z"/>
        </w:rPr>
      </w:pPr>
      <w:del w:id="376" w:author="mkoenig" w:date="2015-08-26T17:05:00Z">
        <w:r w:rsidRPr="005D3409" w:rsidDel="006C16E1">
          <w:delText xml:space="preserve">As an example, </w:delText>
        </w:r>
      </w:del>
      <w:ins w:id="377" w:author="Windows User" w:date="2015-08-21T16:12:00Z">
        <w:del w:id="378" w:author="mkoenig" w:date="2015-08-26T13:38:00Z">
          <w:r w:rsidR="00C87AFC" w:rsidDel="00A76A75">
            <w:delText>W</w:delText>
          </w:r>
        </w:del>
      </w:ins>
      <w:del w:id="379" w:author="mkoenig" w:date="2015-08-26T13:38:00Z">
        <w:r w:rsidRPr="005D3409" w:rsidDel="00A76A75">
          <w:delText>w</w:delText>
        </w:r>
        <w:r w:rsidR="006D0163" w:rsidDel="00A76A75">
          <w:delText xml:space="preserve">e have used </w:delText>
        </w:r>
      </w:del>
      <w:ins w:id="380" w:author="Windows User" w:date="2015-08-21T16:19:00Z">
        <w:del w:id="381" w:author="mkoenig" w:date="2015-08-26T13:38:00Z">
          <w:r w:rsidR="00EE23F9" w:rsidDel="00A76A75">
            <w:delText>bile duct ligation (</w:delText>
          </w:r>
        </w:del>
      </w:ins>
      <w:del w:id="382" w:author="mkoenig" w:date="2015-08-26T13:38:00Z">
        <w:r w:rsidR="006D0163" w:rsidDel="00A76A75">
          <w:delText>BDL</w:delText>
        </w:r>
      </w:del>
      <w:ins w:id="383" w:author="Windows User" w:date="2015-08-21T16:19:00Z">
        <w:del w:id="384" w:author="mkoenig" w:date="2015-08-26T13:38:00Z">
          <w:r w:rsidR="00EE23F9" w:rsidDel="00A76A75">
            <w:delText>)</w:delText>
          </w:r>
        </w:del>
      </w:ins>
      <w:del w:id="385"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86" w:author="Windows User" w:date="2015-08-21T16:23:00Z">
        <w:del w:id="387" w:author="mkoenig" w:date="2015-08-26T13:38:00Z">
          <w:r w:rsidR="00EE23F9" w:rsidDel="00A76A75">
            <w:delText>, as a representative example for CLD</w:delText>
          </w:r>
        </w:del>
      </w:ins>
      <w:del w:id="388" w:author="mkoenig" w:date="2015-08-26T13:38:00Z">
        <w:r w:rsidRPr="005D3409" w:rsidDel="00A76A75">
          <w:delText xml:space="preserve">. </w:delText>
        </w:r>
      </w:del>
      <w:moveFromRangeStart w:id="389" w:author="mkoenig" w:date="2015-08-26T10:53:00Z" w:name="move428349753"/>
      <w:moveFrom w:id="390" w:author="mkoenig" w:date="2015-08-26T10:53:00Z">
        <w:del w:id="391"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392" w:author="Windows User" w:date="2015-08-21T16:25:00Z">
          <w:del w:id="393" w:author="mkoenig" w:date="2015-08-26T13:54:00Z">
            <w:r w:rsidR="00EE23F9" w:rsidDel="00411193">
              <w:delText xml:space="preserve"> [REFS?]</w:delText>
            </w:r>
          </w:del>
        </w:ins>
        <w:del w:id="394" w:author="mkoenig" w:date="2015-08-26T13:54:00Z">
          <w:r w:rsidRPr="005D3409" w:rsidDel="00411193">
            <w:delText>.</w:delText>
          </w:r>
          <w:r w:rsidR="001655F9" w:rsidDel="00411193">
            <w:delText xml:space="preserve"> </w:delText>
          </w:r>
        </w:del>
      </w:moveFrom>
      <w:moveFromRangeEnd w:id="389"/>
    </w:p>
    <w:p w14:paraId="795CEF83" w14:textId="7A54000E" w:rsidR="003135E3" w:rsidRPr="007501AA" w:rsidDel="006C16E1" w:rsidRDefault="00EE23F9">
      <w:pPr>
        <w:rPr>
          <w:del w:id="395" w:author="mkoenig" w:date="2015-08-26T17:05:00Z"/>
        </w:rPr>
      </w:pPr>
      <w:ins w:id="396" w:author="Windows User" w:date="2015-08-21T16:20:00Z">
        <w:del w:id="397" w:author="mkoenig" w:date="2015-08-26T13:38:00Z">
          <w:r w:rsidDel="00A76A75">
            <w:delText>The focus of this work lies</w:delText>
          </w:r>
        </w:del>
        <w:del w:id="398" w:author="mkoenig" w:date="2015-08-26T13:54:00Z">
          <w:r w:rsidDel="00411193">
            <w:delText xml:space="preserve"> on </w:delText>
          </w:r>
        </w:del>
      </w:ins>
      <w:ins w:id="399" w:author="Windows User" w:date="2015-08-21T16:21:00Z">
        <w:del w:id="400" w:author="mkoenig" w:date="2015-08-26T17:05:00Z">
          <w:r w:rsidDel="006C16E1">
            <w:delText xml:space="preserve">the </w:delText>
          </w:r>
        </w:del>
      </w:ins>
      <w:del w:id="401"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rPr>
          <w:ins w:id="402" w:author="Windows User" w:date="2015-08-21T16:14:00Z"/>
          <w:del w:id="403" w:author="mkoenig" w:date="2015-08-26T16:09:00Z"/>
        </w:rPr>
      </w:pPr>
      <w:ins w:id="404" w:author="Masha Thomas" w:date="2015-08-10T08:56:00Z">
        <w:del w:id="405" w:author="mkoenig" w:date="2015-08-26T17:05:00Z">
          <w:r w:rsidRPr="67CBB744" w:rsidDel="006C16E1">
            <w:delText>t was our specific intention to represent the time-dependent disease progression following bile duct ligation</w:delText>
          </w:r>
        </w:del>
      </w:ins>
      <w:ins w:id="406" w:author="Windows User" w:date="2015-08-21T16:15:00Z">
        <w:del w:id="407" w:author="mkoenig" w:date="2015-08-26T17:05:00Z">
          <w:r w:rsidR="00EE23F9" w:rsidDel="006C16E1">
            <w:delText xml:space="preserve"> (BDL)</w:delText>
          </w:r>
        </w:del>
      </w:ins>
      <w:ins w:id="408" w:author="Masha Thomas" w:date="2015-08-10T08:56:00Z">
        <w:del w:id="409" w:author="mkoenig" w:date="2015-08-26T17:05:00Z">
          <w:r w:rsidRPr="67CBB744" w:rsidDel="006C16E1">
            <w:delText xml:space="preserve"> </w:delText>
          </w:r>
        </w:del>
        <w:del w:id="410" w:author="mkoenig" w:date="2015-08-26T16:00:00Z">
          <w:r w:rsidRPr="67CBB744" w:rsidDel="00665FD5">
            <w:delText>in a comprehensive holistic manner</w:delText>
          </w:r>
        </w:del>
      </w:ins>
      <w:ins w:id="411" w:author="mkoenig" w:date="2015-08-26T16:05:00Z">
        <w:r w:rsidR="00665FD5">
          <w:t>We collected</w:t>
        </w:r>
      </w:ins>
      <w:ins w:id="412" w:author="mkoenig" w:date="2015-08-26T17:06:00Z">
        <w:r w:rsidR="006C16E1">
          <w:t xml:space="preserve"> </w:t>
        </w:r>
      </w:ins>
      <w:ins w:id="413" w:author="mkoenig" w:date="2015-08-26T16:05:00Z">
        <w:r w:rsidR="00665FD5">
          <w:t xml:space="preserve">from 8 different time points after BDL more than 6,000 experimental data points, comprising immunohistochemistry, biochemistry and molecular profiling measures. </w:t>
        </w:r>
      </w:ins>
      <w:ins w:id="414" w:author="Windows User" w:date="2015-08-21T16:18:00Z">
        <w:del w:id="415" w:author="mkoenig" w:date="2015-08-26T16:05:00Z">
          <w:r w:rsidR="00EE23F9" w:rsidDel="00665FD5">
            <w:delText xml:space="preserve">, </w:delText>
          </w:r>
        </w:del>
        <w:del w:id="416" w:author="mkoenig" w:date="2015-08-26T16:02:00Z">
          <w:r w:rsidR="00EE23F9" w:rsidDel="00665FD5">
            <w:delText xml:space="preserve">in contrast to </w:delText>
          </w:r>
        </w:del>
        <w:del w:id="417" w:author="mkoenig" w:date="2015-08-27T10:59:00Z">
          <w:r w:rsidR="00EE23F9" w:rsidDel="00C6712A">
            <w:delText xml:space="preserve">existing </w:delText>
          </w:r>
          <w:r w:rsidR="00EE23F9" w:rsidRPr="00E73BB0" w:rsidDel="00C6712A">
            <w:delText xml:space="preserve">studies </w:delText>
          </w:r>
        </w:del>
        <w:del w:id="418" w:author="mkoenig" w:date="2015-08-26T16:02:00Z">
          <w:r w:rsidR="00EE23F9" w:rsidDel="00665FD5">
            <w:delText>describing</w:delText>
          </w:r>
        </w:del>
        <w:del w:id="419" w:author="mkoenig" w:date="2015-08-27T10:59:00Z">
          <w:r w:rsidR="00EE23F9" w:rsidRPr="00E73BB0" w:rsidDel="00C6712A">
            <w:delText xml:space="preserve"> </w:delText>
          </w:r>
        </w:del>
        <w:del w:id="420" w:author="mkoenig" w:date="2015-08-26T14:00:00Z">
          <w:r w:rsidR="00EE23F9" w:rsidRPr="00E73BB0" w:rsidDel="00B87C23">
            <w:delText xml:space="preserve">the expression behavior of the </w:delText>
          </w:r>
        </w:del>
        <w:del w:id="421" w:author="mkoenig" w:date="2015-08-27T10:59:00Z">
          <w:r w:rsidR="00EE23F9" w:rsidRPr="00E73BB0" w:rsidDel="00C6712A">
            <w:delText>selected parameters</w:delText>
          </w:r>
          <w:r w:rsidR="00EE23F9" w:rsidDel="00C6712A">
            <w:delText xml:space="preserve"> </w:delText>
          </w:r>
        </w:del>
        <w:del w:id="422" w:author="mkoenig" w:date="2015-08-26T15:52:00Z">
          <w:r w:rsidR="00EE23F9" w:rsidDel="008876F1">
            <w:delText>[REFS ?]</w:delText>
          </w:r>
        </w:del>
        <w:del w:id="423" w:author="mkoenig" w:date="2015-08-26T15:59:00Z">
          <w:r w:rsidR="00EE23F9" w:rsidDel="00665FD5">
            <w:delText>.</w:delText>
          </w:r>
        </w:del>
        <w:del w:id="424" w:author="mkoenig" w:date="2015-08-27T10:59:00Z">
          <w:r w:rsidR="00EE23F9" w:rsidDel="00C6712A">
            <w:delText xml:space="preserve"> </w:delText>
          </w:r>
        </w:del>
      </w:ins>
      <w:ins w:id="425" w:author="mkoenig" w:date="2015-08-26T16:11:00Z">
        <w:r w:rsidR="002A58CE">
          <w:t>S</w:t>
        </w:r>
        <w:r w:rsidR="002A58CE" w:rsidRPr="00F02DF3">
          <w:t>tatistical methods</w:t>
        </w:r>
      </w:ins>
      <w:ins w:id="426" w:author="mkoenig" w:date="2015-08-27T11:04:00Z">
        <w:r w:rsidR="00C6712A">
          <w:t xml:space="preserve"> </w:t>
        </w:r>
      </w:ins>
      <w:ins w:id="427"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28" w:author="mkoenig" w:date="2015-08-26T16:12:00Z">
        <w:r w:rsidR="002A58CE">
          <w:t xml:space="preserve">parameters </w:t>
        </w:r>
      </w:ins>
      <w:ins w:id="429" w:author="mkoenig" w:date="2015-08-26T16:11:00Z">
        <w:r w:rsidR="002A58CE">
          <w:t>corresponding</w:t>
        </w:r>
      </w:ins>
      <w:ins w:id="430" w:author="mkoenig" w:date="2015-08-26T16:12:00Z">
        <w:r w:rsidR="002A58CE">
          <w:t xml:space="preserve"> to characteristic time profiles </w:t>
        </w:r>
      </w:ins>
      <w:ins w:id="431" w:author="mkoenig" w:date="2015-08-26T16:14:00Z">
        <w:r w:rsidR="002A58CE">
          <w:t>in cholestatic injury induced by BDL</w:t>
        </w:r>
      </w:ins>
      <w:ins w:id="432" w:author="mkoenig" w:date="2015-08-26T16:12:00Z">
        <w:r w:rsidR="002A58CE">
          <w:t>.</w:t>
        </w:r>
      </w:ins>
      <w:ins w:id="433" w:author="mkoenig" w:date="2015-08-26T16:14:00Z">
        <w:r w:rsidR="002A58CE">
          <w:t xml:space="preserve"> </w:t>
        </w:r>
      </w:ins>
      <w:ins w:id="434" w:author="Windows User" w:date="2015-08-21T16:18:00Z">
        <w:del w:id="435" w:author="mkoenig" w:date="2015-08-26T14:01:00Z">
          <w:r w:rsidR="00EE23F9" w:rsidDel="00B87C23">
            <w:delText>Hence, w</w:delText>
          </w:r>
        </w:del>
        <w:del w:id="436" w:author="mkoenig" w:date="2015-08-26T16:05:00Z">
          <w:r w:rsidR="00EE23F9" w:rsidDel="00665FD5">
            <w:delText>e collected</w:delText>
          </w:r>
        </w:del>
      </w:ins>
      <w:ins w:id="437" w:author="Masha Thomas" w:date="2015-08-10T08:56:00Z">
        <w:del w:id="438" w:author="mkoenig" w:date="2015-08-26T16:05:00Z">
          <w:r w:rsidRPr="67CBB744" w:rsidDel="00665FD5">
            <w:delText xml:space="preserve">. </w:delText>
          </w:r>
        </w:del>
      </w:ins>
      <w:ins w:id="439" w:author="Windows User" w:date="2015-08-21T16:15:00Z">
        <w:del w:id="440" w:author="mkoenig" w:date="2015-08-26T16:05:00Z">
          <w:r w:rsidR="00EE23F9" w:rsidDel="00665FD5">
            <w:delText xml:space="preserve">from 8 different time points </w:delText>
          </w:r>
        </w:del>
        <w:del w:id="441" w:author="mkoenig" w:date="2015-08-26T13:59:00Z">
          <w:r w:rsidR="00EE23F9" w:rsidDel="00B87C23">
            <w:delText xml:space="preserve">of disease progression, </w:delText>
          </w:r>
        </w:del>
        <w:del w:id="442" w:author="mkoenig" w:date="2015-08-26T16:05:00Z">
          <w:r w:rsidR="00EE23F9" w:rsidDel="00665FD5">
            <w:delText xml:space="preserve">more than 6,000 experimental data points, comprising immunohistochemistry, biochemistry and molecular profiling measures. </w:delText>
          </w:r>
        </w:del>
      </w:ins>
    </w:p>
    <w:p w14:paraId="7D5D6488" w14:textId="71B8467B" w:rsidR="00E963DD" w:rsidRPr="00EE23F9" w:rsidRDefault="67CBB744">
      <w:ins w:id="443" w:author="Masha Thomas" w:date="2015-08-10T08:56:00Z">
        <w:del w:id="444" w:author="mkoenig" w:date="2015-08-26T16:14:00Z">
          <w:r w:rsidRPr="67CBB744" w:rsidDel="002A58CE">
            <w:delText xml:space="preserve">Several studies are already available which describe the expression behavior of the selected parameters. </w:delText>
          </w:r>
        </w:del>
        <w:del w:id="445" w:author="mkoenig" w:date="2015-08-26T13:42:00Z">
          <w:r w:rsidRPr="67CBB744" w:rsidDel="007B361C">
            <w:delText>Thus, w</w:delText>
          </w:r>
        </w:del>
        <w:del w:id="446" w:author="mkoenig" w:date="2015-08-26T16:09:00Z">
          <w:r w:rsidRPr="67CBB744" w:rsidDel="002A58CE">
            <w:delText>e explicitly wanted to systemize existing and newly acquired knowledge on the molecular biomarkers</w:delText>
          </w:r>
        </w:del>
      </w:ins>
      <w:ins w:id="447" w:author="Windows User" w:date="2015-08-21T16:16:00Z">
        <w:del w:id="448" w:author="mkoenig" w:date="2015-08-26T16:09:00Z">
          <w:r w:rsidR="00EE23F9" w:rsidDel="002A58CE">
            <w:delText xml:space="preserve"> </w:delText>
          </w:r>
        </w:del>
      </w:ins>
      <w:ins w:id="449" w:author="Masha Thomas" w:date="2015-08-10T08:56:00Z">
        <w:del w:id="450" w:author="mkoenig" w:date="2015-08-26T16:09:00Z">
          <w:r w:rsidRPr="67CBB744" w:rsidDel="002A58CE">
            <w:delText xml:space="preserve"> of cholestasis</w:delText>
          </w:r>
        </w:del>
      </w:ins>
      <w:ins w:id="451" w:author="Windows User" w:date="2015-08-21T16:16:00Z">
        <w:del w:id="452" w:author="mkoenig" w:date="2015-08-26T16:09:00Z">
          <w:r w:rsidR="00EE23F9" w:rsidDel="002A58CE">
            <w:delText>.</w:delText>
          </w:r>
        </w:del>
      </w:ins>
      <w:ins w:id="453" w:author="Masha Thomas" w:date="2015-08-10T08:56:00Z">
        <w:del w:id="454" w:author="mkoenig" w:date="2015-08-26T16:14:00Z">
          <w:r w:rsidRPr="67CBB744" w:rsidDel="002A58CE">
            <w:delText xml:space="preserve"> </w:delText>
          </w:r>
        </w:del>
      </w:ins>
      <w:ins w:id="455" w:author="Windows User" w:date="2015-08-21T16:22:00Z">
        <w:del w:id="456" w:author="mkoenig" w:date="2015-08-26T16:09:00Z">
          <w:r w:rsidR="00EE23F9" w:rsidDel="002A58CE">
            <w:delText xml:space="preserve"> </w:delText>
          </w:r>
        </w:del>
      </w:ins>
      <w:del w:id="457" w:author="mkoenig" w:date="2015-08-26T16:14:00Z">
        <w:r w:rsidR="000840B2" w:rsidDel="002A58CE">
          <w:br/>
        </w:r>
      </w:del>
      <w:del w:id="458" w:author="mkoenig" w:date="2015-08-26T16:10:00Z">
        <w:r w:rsidR="000840B2" w:rsidDel="002A58CE">
          <w:delText>S</w:delText>
        </w:r>
        <w:r w:rsidR="00B8182A" w:rsidRPr="00F02DF3" w:rsidDel="002A58CE">
          <w:delText xml:space="preserve">tatistical methods </w:delText>
        </w:r>
      </w:del>
      <w:del w:id="459" w:author="mkoenig" w:date="2015-08-26T13:40:00Z">
        <w:r w:rsidR="000840B2" w:rsidDel="00A76A75">
          <w:delText xml:space="preserve">have been </w:delText>
        </w:r>
      </w:del>
      <w:del w:id="460" w:author="mkoenig" w:date="2015-08-26T16:10:00Z">
        <w:r w:rsidR="000840B2" w:rsidDel="002A58CE">
          <w:delText xml:space="preserve">applied </w:delText>
        </w:r>
        <w:r w:rsidR="00B8182A" w:rsidRPr="00F02DF3" w:rsidDel="002A58CE">
          <w:delText xml:space="preserve">to unravel robust interrelations in this </w:delText>
        </w:r>
      </w:del>
      <w:del w:id="461" w:author="mkoenig" w:date="2015-08-26T13:43:00Z">
        <w:r w:rsidR="00B8182A" w:rsidRPr="00F02DF3" w:rsidDel="007B361C">
          <w:delText>complex</w:delText>
        </w:r>
      </w:del>
      <w:del w:id="462" w:author="mkoenig" w:date="2015-08-26T16:10:00Z">
        <w:r w:rsidR="00B8182A" w:rsidRPr="00F02DF3" w:rsidDel="002A58CE">
          <w:delText xml:space="preserve"> data set.</w:delText>
        </w:r>
      </w:del>
      <w:del w:id="463"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64" w:author="mkoenig" w:date="2015-08-27T11:05:00Z">
        <w:r w:rsidR="00C6712A">
          <w:t xml:space="preserve">predictive </w:t>
        </w:r>
      </w:ins>
      <w:r w:rsidR="00B8182A" w:rsidRPr="00F02DF3">
        <w:t>decision tree</w:t>
      </w:r>
      <w:r w:rsidR="000840B2">
        <w:t>s</w:t>
      </w:r>
      <w:r w:rsidR="00B8182A" w:rsidRPr="00F02DF3">
        <w:t xml:space="preserve"> </w:t>
      </w:r>
      <w:ins w:id="465" w:author="mkoenig" w:date="2015-09-07T12:20:00Z">
        <w:r w:rsidR="00DB585B">
          <w:t>which</w:t>
        </w:r>
      </w:ins>
      <w:del w:id="466" w:author="mkoenig" w:date="2015-09-07T12:20:00Z">
        <w:r w:rsidR="00B8182A" w:rsidRPr="00F02DF3" w:rsidDel="00DB585B">
          <w:delText>that</w:delText>
        </w:r>
      </w:del>
      <w:r w:rsidR="00B8182A" w:rsidRPr="00F02DF3">
        <w:t xml:space="preserve"> allow assessment of the different </w:t>
      </w:r>
      <w:r w:rsidR="006D0163">
        <w:t xml:space="preserve">disease </w:t>
      </w:r>
      <w:r w:rsidR="00B8182A" w:rsidRPr="00F02DF3">
        <w:t>phases occurring during the development of cholestasis</w:t>
      </w:r>
      <w:ins w:id="467"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lastRenderedPageBreak/>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w:t>
      </w:r>
      <w:del w:id="468" w:author="mkoenig" w:date="2015-09-02T15:38:00Z">
        <w:r w:rsidRPr="005D3409" w:rsidDel="00A75982">
          <w:delText>analysed</w:delText>
        </w:r>
      </w:del>
      <w:ins w:id="469"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 xml:space="preserve">Animals were anesthetized and exsanguinated by puncture of the vena cava inferior. Red blood cell and blood platelets count, hemoglobin, and hematocrit were assessed with an automated cell counter </w:t>
      </w:r>
      <w:r w:rsidRPr="005D3409">
        <w:lastRenderedPageBreak/>
        <w:t>(Sysmex KX-21, Sysmex). Plasma activities of alanine aminotransferase (ALT), aspartate aminotransferase (AST) and glutamate dehydro</w:t>
      </w:r>
      <w:del w:id="470" w:author="mkoenig" w:date="2015-09-02T15:40:00Z">
        <w:r w:rsidDel="00A75982">
          <w:delText>-</w:delText>
        </w:r>
      </w:del>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77777777" w:rsidR="009E231B" w:rsidRPr="005D3409" w:rsidRDefault="009E231B">
      <w:r w:rsidRPr="005D3409">
        <w:lastRenderedPageBreak/>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w:t>
      </w:r>
      <w:ins w:id="471" w:author="mkoenig" w:date="2015-09-02T15:44:00Z">
        <w:r w:rsidR="00A75982">
          <w:t>-</w:t>
        </w:r>
      </w:ins>
      <w:del w:id="472"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36F68095" w:rsidR="00E419A9" w:rsidRDefault="009E231B">
      <w:pPr>
        <w:rPr>
          <w:ins w:id="473" w:author="mkoenig" w:date="2015-08-27T11:23:00Z"/>
        </w:rPr>
      </w:pPr>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 xml:space="preserve">throughput qPCR chip platform </w:t>
      </w:r>
      <w:r w:rsidRPr="005D3409">
        <w:lastRenderedPageBreak/>
        <w:t>(Fluidigm Corporation, San Francisco, CA, USA) with pre-designed gene expression assays from Applied Biosystems</w:t>
      </w:r>
      <w:r>
        <w:t>,</w:t>
      </w:r>
      <w:r w:rsidRPr="005D3409">
        <w:t xml:space="preserve"> according to t</w:t>
      </w:r>
      <w:r>
        <w:t xml:space="preserve">he manufacturer’s instructions </w:t>
      </w:r>
      <w:ins w:id="474" w:author="mkoenig" w:date="2015-09-08T11:43:00Z">
        <w:r w:rsidR="00E758C1">
          <w:fldChar w:fldCharType="begin"/>
        </w:r>
      </w:ins>
      <w:r w:rsidR="00C638FD">
        <w:instrText xml:space="preserve"> ADDIN EN.CITE &lt;EndNote&gt;&lt;Cite ExcludeYear="1"&gt;&lt;Author&gt;Spurgeon&lt;/Author&gt;&lt;Year&gt;2008&lt;/Year&gt;&lt;RecNum&gt;456&lt;/RecNum&gt;&lt;DisplayText&gt;[10]&lt;/DisplayText&gt;&lt;record&gt;&lt;rec-number&gt;456&lt;/rec-number&gt;&lt;foreign-keys&gt;&lt;key app="EN" db-id="zeapvzrpm5fx2oefdz3v2s03fwp2t09seezp"&gt;456&lt;/key&gt;&lt;/foreign-keys&gt;&lt;ref-type name="Journal Article"&gt;17&lt;/ref-type&gt;&lt;contributors&gt;&lt;authors&gt;&lt;author&gt;Spurgeon, Sandra L.&lt;/author&gt;&lt;author&gt;Jones, Robert C.&lt;/author&gt;&lt;author&gt;Ramakrishnan, Ramesh&lt;/author&gt;&lt;/authors&gt;&lt;/contributors&gt;&lt;titles&gt;&lt;title&gt;High throughput gene expression measurement with real time PCR in a microfluidic dynamic array&lt;/title&gt;&lt;secondary-title&gt;PLoS One&lt;/secondary-title&gt;&lt;/titles&gt;&lt;pages&gt;e1662&lt;/pages&gt;&lt;volume&gt;3&lt;/volume&gt;&lt;number&gt;2&lt;/number&gt;&lt;keywords&gt;&lt;keyword&gt;Gene Expression Profiling, instrumentation/methods&lt;/keyword&gt;&lt;keyword&gt;Microfluidics&lt;/keyword&gt;&lt;keyword&gt;Oligonucleotide Array Sequence Analysis, standards&lt;/keyword&gt;&lt;keyword&gt;Polymerase Chain Reaction&lt;/keyword&gt;&lt;/keywords&gt;&lt;dates&gt;&lt;year&gt;2008&lt;/year&gt;&lt;/dates&gt;&lt;label&gt;Spurgeon2008&lt;/label&gt;&lt;urls&gt;&lt;related-urls&gt;&lt;url&gt;http://dx.doi.org/10.1371/journal.pone.0001662&lt;/url&gt;&lt;/related-urls&gt;&lt;/urls&gt;&lt;/record&gt;&lt;/Cite&gt;&lt;/EndNote&gt;</w:instrText>
      </w:r>
      <w:r w:rsidR="00E758C1">
        <w:fldChar w:fldCharType="separate"/>
      </w:r>
      <w:r w:rsidR="00C638FD">
        <w:rPr>
          <w:noProof/>
        </w:rPr>
        <w:t>[</w:t>
      </w:r>
      <w:hyperlink w:anchor="_ENREF_10" w:tooltip="Spurgeon, 2008 #456" w:history="1">
        <w:r w:rsidR="00C638FD">
          <w:rPr>
            <w:noProof/>
          </w:rPr>
          <w:t>10</w:t>
        </w:r>
      </w:hyperlink>
      <w:r w:rsidR="00C638FD">
        <w:rPr>
          <w:noProof/>
        </w:rPr>
        <w:t>]</w:t>
      </w:r>
      <w:ins w:id="475" w:author="mkoenig" w:date="2015-09-08T11:43:00Z">
        <w:r w:rsidR="00E758C1">
          <w:fldChar w:fldCharType="end"/>
        </w:r>
      </w:ins>
      <w:del w:id="476" w:author="mkoenig" w:date="2015-09-08T11:42:00Z">
        <w:r w:rsidDel="00E758C1">
          <w:delText>[6]</w:delText>
        </w:r>
      </w:del>
      <w:r w:rsidRPr="005D3409">
        <w:t xml:space="preserve">. Data were analyzed using the ddCt method and expression values were normalized to the expression levels of the </w:t>
      </w:r>
      <w:del w:id="477" w:author="Kerstin Abshagen" w:date="2015-07-07T10:24:00Z">
        <w:r w:rsidRPr="005D3409" w:rsidDel="00B41765">
          <w:delText xml:space="preserve">GAPDH </w:delText>
        </w:r>
      </w:del>
      <w:ins w:id="478" w:author="Kerstin Abshagen" w:date="2015-07-07T10:24:00Z">
        <w:r w:rsidR="00B41765" w:rsidRPr="005D3409">
          <w:t>G</w:t>
        </w:r>
        <w:r w:rsidR="00B41765">
          <w:t>apdh</w:t>
        </w:r>
        <w:r w:rsidR="00B41765" w:rsidRPr="005D3409">
          <w:t xml:space="preserve"> </w:t>
        </w:r>
      </w:ins>
      <w:r w:rsidRPr="005D3409">
        <w:t>gene</w:t>
      </w:r>
      <w:r>
        <w:t xml:space="preserve">. </w:t>
      </w:r>
    </w:p>
    <w:p w14:paraId="124ADE94" w14:textId="585452AB" w:rsidR="009345C2" w:rsidRDefault="00A75982" w:rsidP="009345C2">
      <w:pPr>
        <w:rPr>
          <w:ins w:id="479" w:author="mkoenig" w:date="2015-08-27T11:24:00Z"/>
          <w:b/>
        </w:rPr>
      </w:pPr>
      <w:ins w:id="480" w:author="mkoenig" w:date="2015-09-02T15:45:00Z">
        <w:r>
          <w:rPr>
            <w:b/>
          </w:rPr>
          <w:t>Statistical data analysis</w:t>
        </w:r>
      </w:ins>
    </w:p>
    <w:p w14:paraId="34C8CE9F" w14:textId="00604EBC" w:rsidR="009345C2" w:rsidRDefault="00A75982">
      <w:pPr>
        <w:rPr>
          <w:ins w:id="481" w:author="Windows User" w:date="2015-08-20T16:56:00Z"/>
        </w:rPr>
      </w:pPr>
      <w:ins w:id="482" w:author="mkoenig" w:date="2015-09-02T15:45:00Z">
        <w:r w:rsidRPr="006E2560">
          <w:rPr>
            <w:i/>
            <w:rPrChange w:id="483" w:author="mkoenig" w:date="2015-09-04T12:20:00Z">
              <w:rPr/>
            </w:rPrChange>
          </w:rPr>
          <w:t>Dimension reduction</w:t>
        </w:r>
        <w:r>
          <w:t xml:space="preserve">: </w:t>
        </w:r>
      </w:ins>
      <w:ins w:id="484"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(p</w:t>
        </w:r>
        <w:r w:rsidR="009345C2" w:rsidRPr="008C5E6E">
          <w:rPr>
            <w:vertAlign w:val="subscript"/>
          </w:rPr>
          <w:t>adj</w:t>
        </w:r>
        <w:r w:rsidR="009345C2">
          <w:t>&lt;0.05) up- or down-regulation during the time course.</w:t>
        </w:r>
      </w:ins>
      <w:ins w:id="485" w:author="mkoenig" w:date="2015-08-27T11:25:00Z">
        <w:r>
          <w:t xml:space="preserve"> Multiple testing correction</w:t>
        </w:r>
        <w:r w:rsidR="008D7718">
          <w:t xml:space="preserve"> was</w:t>
        </w:r>
        <w:r w:rsidR="009345C2">
          <w:t xml:space="preserve"> performed </w:t>
        </w:r>
      </w:ins>
      <w:ins w:id="486" w:author="mkoenig" w:date="2015-08-27T11:24:00Z">
        <w:r w:rsidR="009345C2">
          <w:t xml:space="preserve">using the Holm procedure </w:t>
        </w:r>
      </w:ins>
      <w:r w:rsidR="00EA2D08">
        <w:fldChar w:fldCharType="begin"/>
      </w:r>
      <w:r w:rsidR="00C638FD">
        <w:instrText xml:space="preserve"> ADDIN EN.CITE &lt;EndNote&gt;&lt;Cite ExcludeYear="1"&gt;&lt;Author&gt;Holm&lt;/Author&gt;&lt;Year&gt;1979&lt;/Year&gt;&lt;RecNum&gt;400&lt;/RecNum&gt;&lt;DisplayText&gt;[11]&lt;/DisplayText&gt;&lt;record&gt;&lt;rec-number&gt;400&lt;/rec-number&gt;&lt;foreign-keys&gt;&lt;key app="EN" db-id="zeapvzrpm5fx2oefdz3v2s03fwp2t09seezp"&gt;400&lt;/key&gt;&lt;/foreign-keys&gt;&lt;ref-type name="Journal Article"&gt;17&lt;/ref-type&gt;&lt;contributors&gt;&lt;authors&gt;&lt;author&gt;Holm, Sture&lt;/author&gt;&lt;/authors&gt;&lt;/contributors&gt;&lt;titles&gt;&lt;title&gt;A simple sequentially rejective multiple test procedure&lt;/title&gt;&lt;secondary-title&gt;Scandinavian journal of statistics&lt;/secondary-title&gt;&lt;/titles&gt;&lt;dates&gt;&lt;year&gt;1979&lt;/year&gt;&lt;/dates&gt;&lt;label&gt;Holm1979&lt;/label&gt;&lt;urls&gt;&lt;/urls&gt;&lt;/record&gt;&lt;/Cite&gt;&lt;/EndNote&gt;</w:instrText>
      </w:r>
      <w:r w:rsidR="00EA2D08">
        <w:fldChar w:fldCharType="separate"/>
      </w:r>
      <w:r w:rsidR="00C638FD">
        <w:rPr>
          <w:noProof/>
        </w:rPr>
        <w:t>[</w:t>
      </w:r>
      <w:hyperlink w:anchor="_ENREF_11" w:tooltip="Holm, 1979 #400" w:history="1">
        <w:r w:rsidR="00C638FD">
          <w:rPr>
            <w:noProof/>
          </w:rPr>
          <w:t>11</w:t>
        </w:r>
      </w:hyperlink>
      <w:r w:rsidR="00C638FD">
        <w:rPr>
          <w:noProof/>
        </w:rPr>
        <w:t>]</w:t>
      </w:r>
      <w:r w:rsidR="00EA2D08">
        <w:fldChar w:fldCharType="end"/>
      </w:r>
      <w:ins w:id="487" w:author="mkoenig" w:date="2015-08-27T11:24:00Z">
        <w:r w:rsidR="009345C2">
          <w:t>.</w:t>
        </w:r>
      </w:ins>
      <w:ins w:id="488" w:author="mkoenig" w:date="2015-09-06T14:42:00Z">
        <w:r w:rsidR="00613326">
          <w:t xml:space="preserve"> To specifically test for the initial changes </w:t>
        </w:r>
      </w:ins>
      <w:ins w:id="489" w:author="mkoenig" w:date="2015-09-06T14:43:00Z">
        <w:r w:rsidR="00613326">
          <w:t>a</w:t>
        </w:r>
      </w:ins>
      <w:ins w:id="490" w:author="mkoenig" w:date="2015-09-06T15:00:00Z">
        <w:r w:rsidR="000A3346">
          <w:t xml:space="preserve"> </w:t>
        </w:r>
      </w:ins>
      <w:ins w:id="491" w:author="mkoenig" w:date="2015-09-06T15:03:00Z">
        <w:r w:rsidR="00AF668A">
          <w:t xml:space="preserve">two-tailed </w:t>
        </w:r>
      </w:ins>
      <w:ins w:id="492" w:author="mkoenig" w:date="2015-09-06T15:00:00Z">
        <w:r w:rsidR="00AF668A">
          <w:t>unpaired</w:t>
        </w:r>
      </w:ins>
      <w:ins w:id="493" w:author="mkoenig" w:date="2015-09-06T14:43:00Z">
        <w:r w:rsidR="00613326">
          <w:t xml:space="preserve"> t-test</w:t>
        </w:r>
        <w:r w:rsidR="00CD4019">
          <w:t xml:space="preserve"> </w:t>
        </w:r>
      </w:ins>
      <w:ins w:id="494" w:author="mkoenig" w:date="2015-09-06T15:03:00Z">
        <w:r w:rsidR="00AF668A">
          <w:t xml:space="preserve">(Welch correction for nonhomogeneity of variance) </w:t>
        </w:r>
      </w:ins>
      <w:ins w:id="495" w:author="mkoenig" w:date="2015-09-06T14:43:00Z">
        <w:r w:rsidR="00CD4019">
          <w:t>was performed for all factors</w:t>
        </w:r>
      </w:ins>
      <w:ins w:id="496" w:author="mkoenig" w:date="2015-09-06T14:44:00Z">
        <w:r w:rsidR="00CD4019">
          <w:t xml:space="preserve"> between </w:t>
        </w:r>
      </w:ins>
      <w:ins w:id="497" w:author="mkoenig" w:date="2015-09-06T14:45:00Z">
        <w:r w:rsidR="00CD4019">
          <w:t xml:space="preserve">the classes </w:t>
        </w:r>
      </w:ins>
      <w:ins w:id="498" w:author="mkoenig" w:date="2015-09-06T14:44:00Z">
        <w:r w:rsidR="00CD4019">
          <w:t>0h and 6h</w:t>
        </w:r>
      </w:ins>
      <w:ins w:id="499" w:author="mkoenig" w:date="2015-09-06T14:45:00Z">
        <w:r w:rsidR="00CD4019">
          <w:t>.</w:t>
        </w:r>
      </w:ins>
    </w:p>
    <w:p w14:paraId="47DD218F" w14:textId="58AFA06F" w:rsidR="004A34E4" w:rsidRPr="00DB585B" w:rsidDel="00A75982" w:rsidRDefault="004A34E4">
      <w:pPr>
        <w:rPr>
          <w:ins w:id="500" w:author="Windows User" w:date="2015-08-20T16:56:00Z"/>
          <w:del w:id="501" w:author="mkoenig" w:date="2015-09-02T15:47:00Z"/>
          <w:i/>
          <w:rPrChange w:id="502" w:author="mkoenig" w:date="2015-09-07T12:21:00Z">
            <w:rPr>
              <w:ins w:id="503" w:author="Windows User" w:date="2015-08-20T16:56:00Z"/>
              <w:del w:id="504" w:author="mkoenig" w:date="2015-09-02T15:47:00Z"/>
              <w:b/>
            </w:rPr>
          </w:rPrChange>
        </w:rPr>
      </w:pPr>
      <w:commentRangeStart w:id="505"/>
      <w:ins w:id="506" w:author="Windows User" w:date="2015-08-20T16:56:00Z">
        <w:del w:id="507" w:author="mkoenig" w:date="2015-09-02T15:47:00Z">
          <w:r w:rsidRPr="00DB585B" w:rsidDel="00A75982">
            <w:rPr>
              <w:i/>
              <w:rPrChange w:id="508" w:author="mkoenig" w:date="2015-09-07T12:21:00Z">
                <w:rPr>
                  <w:b/>
                </w:rPr>
              </w:rPrChange>
            </w:rPr>
            <w:delText>Correlation analysis</w:delText>
          </w:r>
        </w:del>
      </w:ins>
      <w:commentRangeEnd w:id="505"/>
      <w:del w:id="509" w:author="mkoenig" w:date="2015-09-02T15:47:00Z">
        <w:r w:rsidR="009345C2" w:rsidRPr="00DB585B" w:rsidDel="00A75982">
          <w:rPr>
            <w:rStyle w:val="CommentReference"/>
            <w:rFonts w:ascii="Times New Roman" w:eastAsia="Times New Roman" w:hAnsi="Times New Roman" w:cs="Times New Roman"/>
            <w:i/>
            <w:sz w:val="24"/>
            <w:szCs w:val="24"/>
            <w:lang w:val="de-DE"/>
            <w:rPrChange w:id="510" w:author="mkoenig" w:date="2015-09-07T12:21:00Z">
              <w:rPr>
                <w:rStyle w:val="CommentReference"/>
                <w:rFonts w:ascii="Times New Roman" w:eastAsia="Times New Roman" w:hAnsi="Times New Roman" w:cs="Times New Roman"/>
                <w:sz w:val="24"/>
                <w:szCs w:val="24"/>
                <w:lang w:val="de-DE"/>
              </w:rPr>
            </w:rPrChange>
          </w:rPr>
          <w:commentReference w:id="505"/>
        </w:r>
      </w:del>
    </w:p>
    <w:p w14:paraId="0C914F06" w14:textId="26BFF519" w:rsidR="004A34E4" w:rsidDel="00E56084" w:rsidRDefault="00A75982">
      <w:pPr>
        <w:rPr>
          <w:ins w:id="511" w:author="Windows User" w:date="2015-08-20T16:57:00Z"/>
          <w:del w:id="512" w:author="mkoenig" w:date="2015-08-26T17:18:00Z"/>
        </w:rPr>
      </w:pPr>
      <w:ins w:id="513" w:author="mkoenig" w:date="2015-09-02T15:47:00Z">
        <w:r w:rsidRPr="00DB585B">
          <w:rPr>
            <w:i/>
            <w:rPrChange w:id="514" w:author="mkoenig" w:date="2015-09-07T12:21:00Z">
              <w:rPr/>
            </w:rPrChange>
          </w:rPr>
          <w:t>Correlation analysis</w:t>
        </w:r>
        <w:r>
          <w:t xml:space="preserve">: </w:t>
        </w:r>
      </w:ins>
      <w:ins w:id="515" w:author="mkoenig" w:date="2015-08-27T11:31:00Z">
        <w:r w:rsidR="00852C05">
          <w:t>C</w:t>
        </w:r>
      </w:ins>
      <w:ins w:id="516" w:author="Windows User" w:date="2015-08-20T16:57:00Z">
        <w:del w:id="517" w:author="mkoenig" w:date="2015-08-26T17:21:00Z">
          <w:r w:rsidR="004A34E4" w:rsidDel="009E7BA8">
            <w:delText xml:space="preserve">A one-way analysis of variance (ANOVA) was applied to </w:delText>
          </w:r>
        </w:del>
        <w:del w:id="518" w:author="mkoenig" w:date="2015-08-26T17:12:00Z">
          <w:r w:rsidR="004A34E4" w:rsidDel="00721849">
            <w:delText>filter</w:delText>
          </w:r>
        </w:del>
        <w:del w:id="519" w:author="mkoenig" w:date="2015-08-26T17:21:00Z">
          <w:r w:rsidR="004A34E4" w:rsidDel="009E7BA8">
            <w:delText xml:space="preserve"> factors showing significant (p</w:delText>
          </w:r>
          <w:r w:rsidR="004A34E4" w:rsidRPr="00721849" w:rsidDel="009E7BA8">
            <w:rPr>
              <w:vertAlign w:val="subscript"/>
              <w:rPrChange w:id="520" w:author="mkoenig" w:date="2015-08-26T17:11:00Z">
                <w:rPr/>
              </w:rPrChange>
            </w:rPr>
            <w:delText>adj</w:delText>
          </w:r>
          <w:r w:rsidR="004A34E4" w:rsidDel="009E7BA8">
            <w:delText>&lt;</w:delText>
          </w:r>
        </w:del>
        <w:del w:id="521" w:author="mkoenig" w:date="2015-08-26T17:11:00Z">
          <w:r w:rsidR="004A34E4" w:rsidDel="00721849">
            <w:delText xml:space="preserve"> </w:delText>
          </w:r>
        </w:del>
        <w:del w:id="522" w:author="mkoenig" w:date="2015-08-26T17:21:00Z">
          <w:r w:rsidR="004A34E4" w:rsidDel="009E7BA8">
            <w:delText>0.05) up- or down-regulation</w:delText>
          </w:r>
        </w:del>
        <w:del w:id="523" w:author="mkoenig" w:date="2015-08-26T17:13:00Z">
          <w:r w:rsidR="004A34E4" w:rsidDel="00721849">
            <w:delText xml:space="preserve"> after BDL</w:delText>
          </w:r>
        </w:del>
        <w:del w:id="524" w:author="mkoenig" w:date="2015-08-26T17:21:00Z">
          <w:r w:rsidR="004A34E4" w:rsidDel="009E7BA8">
            <w:delText>, using the Bonferroni step-down procedure to</w:delText>
          </w:r>
        </w:del>
      </w:ins>
    </w:p>
    <w:p w14:paraId="3D915C64" w14:textId="2116D21C" w:rsidR="004A34E4" w:rsidDel="009E7BA8" w:rsidRDefault="004A34E4">
      <w:pPr>
        <w:rPr>
          <w:ins w:id="525" w:author="Windows User" w:date="2015-08-20T16:57:00Z"/>
          <w:del w:id="526" w:author="mkoenig" w:date="2015-08-26T17:21:00Z"/>
        </w:rPr>
      </w:pPr>
      <w:ins w:id="527" w:author="Windows User" w:date="2015-08-20T16:57:00Z">
        <w:del w:id="528" w:author="mkoenig" w:date="2015-08-26T17:21:00Z">
          <w:r w:rsidDel="009E7BA8">
            <w:delText>correct for any artificial p-value inflation.</w:delText>
          </w:r>
        </w:del>
      </w:ins>
    </w:p>
    <w:p w14:paraId="619CA1D1" w14:textId="5F330468" w:rsidR="004A34E4" w:rsidDel="00721849" w:rsidRDefault="004A34E4">
      <w:pPr>
        <w:rPr>
          <w:ins w:id="529" w:author="Windows User" w:date="2015-08-20T16:57:00Z"/>
          <w:del w:id="530" w:author="mkoenig" w:date="2015-08-26T17:13:00Z"/>
        </w:rPr>
      </w:pPr>
      <w:ins w:id="531" w:author="Windows User" w:date="2015-08-20T16:57:00Z">
        <w:del w:id="532" w:author="mkoenig" w:date="2015-08-26T17:13:00Z">
          <w:r w:rsidDel="00721849">
            <w:delText>To assess whether a parameter changes in the time course, a one-way ANOVA test was applied.</w:delText>
          </w:r>
        </w:del>
      </w:ins>
    </w:p>
    <w:p w14:paraId="43C350F3" w14:textId="3B7181F1" w:rsidR="00835506" w:rsidRDefault="004A34E4">
      <w:pPr>
        <w:pPrChange w:id="533" w:author="mkoenig" w:date="2015-09-07T12:21:00Z">
          <w:pPr>
            <w:ind w:firstLine="0"/>
          </w:pPr>
        </w:pPrChange>
      </w:pPr>
      <w:ins w:id="534" w:author="Windows User" w:date="2015-08-20T16:57:00Z">
        <w:del w:id="535" w:author="mkoenig" w:date="2015-08-26T17:38:00Z">
          <w:r w:rsidDel="00620BF8">
            <w:delText>The c</w:delText>
          </w:r>
        </w:del>
        <w:r>
          <w:t>orrelation</w:t>
        </w:r>
      </w:ins>
      <w:ins w:id="536" w:author="mkoenig" w:date="2015-08-26T17:38:00Z">
        <w:r w:rsidR="00620BF8">
          <w:t xml:space="preserve"> </w:t>
        </w:r>
      </w:ins>
      <w:ins w:id="537" w:author="mkoenig" w:date="2015-08-27T11:32:00Z">
        <w:r w:rsidR="00852C05">
          <w:t xml:space="preserve">between two </w:t>
        </w:r>
      </w:ins>
      <w:ins w:id="538" w:author="mkoenig" w:date="2015-09-04T12:23:00Z">
        <w:r w:rsidR="00835506">
          <w:t>factor</w:t>
        </w:r>
      </w:ins>
      <w:ins w:id="539" w:author="mkoenig" w:date="2015-08-27T11:32:00Z">
        <w:del w:id="540" w:author="mkoenig" w:date="2015-09-04T12:23:00Z">
          <w:r w:rsidR="00852C05" w:rsidDel="00835506">
            <w:delText>parameter</w:delText>
          </w:r>
        </w:del>
        <w:r w:rsidR="00852C05">
          <w:t xml:space="preserve"> time courses </w:t>
        </w:r>
      </w:ins>
      <w:ins w:id="541" w:author="mkoenig" w:date="2015-08-26T17:38:00Z">
        <w:r w:rsidR="00A75982">
          <w:t>was</w:t>
        </w:r>
        <w:r w:rsidR="00620BF8">
          <w:t xml:space="preserve"> calculated </w:t>
        </w:r>
      </w:ins>
      <w:ins w:id="542" w:author="mkoenig" w:date="2015-08-27T11:42:00Z">
        <w:r w:rsidR="00F05236">
          <w:t>via</w:t>
        </w:r>
      </w:ins>
      <w:ins w:id="543" w:author="mkoenig" w:date="2015-08-27T13:01:00Z">
        <w:r w:rsidR="001123FD">
          <w:t xml:space="preserve"> </w:t>
        </w:r>
      </w:ins>
      <m:oMath>
        <m:sSup>
          <m:sSupPr>
            <m:ctrlPr>
              <w:ins w:id="544" w:author="mkoenig" w:date="2015-08-27T13:00:00Z">
                <w:rPr>
                  <w:rFonts w:ascii="Cambria Math" w:hAnsi="Cambria Math"/>
                </w:rPr>
              </w:ins>
            </m:ctrlPr>
          </m:sSupPr>
          <m:e>
            <w:ins w:id="545" w:author="mkoenig" w:date="2015-08-27T13:00:00Z">
              <m:r>
                <m:rPr>
                  <m:sty m:val="p"/>
                </m:rPr>
                <w:rPr>
                  <w:rFonts w:ascii="Cambria Math" w:hAnsi="Cambria Math"/>
                </w:rPr>
                <m:t>Y</m:t>
              </m:r>
            </w:ins>
          </m:e>
          <m:sup>
            <w:ins w:id="546" w:author="mkoenig" w:date="2015-08-27T13:00:00Z">
              <m:r>
                <m:rPr>
                  <m:sty m:val="p"/>
                </m:rPr>
                <w:rPr>
                  <w:rFonts w:ascii="Cambria Math" w:hAnsi="Cambria Math"/>
                </w:rPr>
                <m:t>S3</m:t>
              </m:r>
            </w:ins>
          </m:sup>
        </m:sSup>
      </m:oMath>
      <w:ins w:id="547" w:author="mkoenig" w:date="2015-08-27T11:42:00Z">
        <w:r w:rsidR="001123FD">
          <w:t xml:space="preserve"> </w:t>
        </w:r>
      </w:ins>
      <w:ins w:id="548" w:author="mkoenig" w:date="2015-08-26T17:38:00Z">
        <w:r w:rsidR="00620BF8">
          <w:t>a</w:t>
        </w:r>
      </w:ins>
      <w:ins w:id="549" w:author="Windows User" w:date="2015-08-20T16:57:00Z">
        <w:del w:id="550" w:author="mkoenig" w:date="2015-08-26T17:38:00Z">
          <w:r w:rsidDel="00620BF8">
            <w:delText xml:space="preserve"> </w:delText>
          </w:r>
        </w:del>
        <w:del w:id="551" w:author="mkoenig" w:date="2015-08-26T17:37:00Z">
          <w:r w:rsidDel="00620BF8">
            <w:delText xml:space="preserve">and </w:delText>
          </w:r>
        </w:del>
        <w:del w:id="552" w:author="mkoenig" w:date="2015-08-26T17:22:00Z">
          <w:r w:rsidDel="009E7BA8">
            <w:delText xml:space="preserve">cluster analysis </w:delText>
          </w:r>
        </w:del>
        <w:del w:id="553" w:author="mkoenig" w:date="2015-08-26T17:38:00Z">
          <w:r w:rsidDel="00620BF8">
            <w:delText>uses a</w:delText>
          </w:r>
        </w:del>
        <w:del w:id="554" w:author="mkoenig" w:date="2015-08-27T11:38:00Z">
          <w:r w:rsidDel="00F05236">
            <w:delText xml:space="preserve"> </w:delText>
          </w:r>
        </w:del>
      </w:ins>
      <w:ins w:id="555"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56" w:author="Windows User" w:date="2015-08-20T16:57:00Z">
        <w:del w:id="557" w:author="mkoenig" w:date="2015-08-27T11:38:00Z">
          <w:r w:rsidDel="00F05236">
            <w:delText>correlation measure for time series data</w:delText>
          </w:r>
        </w:del>
      </w:ins>
      <w:r w:rsidR="00EA2D08">
        <w:fldChar w:fldCharType="begin"/>
      </w:r>
      <w:r w:rsidR="00C638FD">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fldChar w:fldCharType="separate"/>
      </w:r>
      <w:r w:rsidR="00C638FD">
        <w:rPr>
          <w:noProof/>
        </w:rPr>
        <w:t>[</w:t>
      </w:r>
      <w:r w:rsidR="00C638FD">
        <w:rPr>
          <w:noProof/>
        </w:rPr>
        <w:fldChar w:fldCharType="begin"/>
      </w:r>
      <w:r w:rsidR="00C638FD">
        <w:rPr>
          <w:noProof/>
        </w:rPr>
        <w:instrText xml:space="preserve"> HYPERLINK \l "_ENREF_12" \o "Son, 2008 #454" </w:instrText>
      </w:r>
      <w:r w:rsidR="00C638FD">
        <w:rPr>
          <w:noProof/>
        </w:rPr>
      </w:r>
      <w:r w:rsidR="00C638FD">
        <w:rPr>
          <w:noProof/>
        </w:rPr>
        <w:fldChar w:fldCharType="separate"/>
      </w:r>
      <w:r w:rsidR="00C638FD">
        <w:rPr>
          <w:noProof/>
        </w:rPr>
        <w:t>12</w:t>
      </w:r>
      <w:r w:rsidR="00C638FD">
        <w:rPr>
          <w:noProof/>
        </w:rPr>
        <w:fldChar w:fldCharType="end"/>
      </w:r>
      <w:r w:rsidR="00C638FD">
        <w:rPr>
          <w:noProof/>
        </w:rPr>
        <w:t>]</w:t>
      </w:r>
      <w:r w:rsidR="00EA2D08">
        <w:fldChar w:fldCharType="end"/>
      </w:r>
      <w:ins w:id="558" w:author="mkoenig" w:date="2015-08-26T17:24:00Z">
        <w:r w:rsidR="00F05236">
          <w:t>.</w:t>
        </w:r>
      </w:ins>
      <w:ins w:id="559" w:author="mkoenig" w:date="2015-08-27T11:45:00Z">
        <w:r w:rsidR="00F05236" w:rsidRPr="00F05236">
          <w:t xml:space="preserve"> </w:t>
        </w:r>
      </w:ins>
      <w:ins w:id="560" w:author="mkoenig" w:date="2015-08-27T11:46:00Z">
        <w:r w:rsidR="00A82AB5">
          <w:t>T</w:t>
        </w:r>
      </w:ins>
      <w:ins w:id="561" w:author="mkoenig" w:date="2015-08-27T11:47:00Z">
        <w:r w:rsidR="00A82AB5">
          <w:t xml:space="preserve">he correlation </w:t>
        </w:r>
      </w:ins>
      <m:oMath>
        <m:sSubSup>
          <m:sSubSupPr>
            <m:ctrlPr>
              <w:ins w:id="562" w:author="mkoenig" w:date="2015-08-27T13:01:00Z">
                <w:rPr>
                  <w:rFonts w:ascii="Cambria Math" w:hAnsi="Cambria Math"/>
                </w:rPr>
              </w:ins>
            </m:ctrlPr>
          </m:sSubSupPr>
          <m:e>
            <w:ins w:id="563" w:author="mkoenig" w:date="2015-08-27T13:01:00Z">
              <m:r>
                <m:rPr>
                  <m:sty m:val="p"/>
                </m:rPr>
                <w:rPr>
                  <w:rFonts w:ascii="Cambria Math" w:hAnsi="Cambria Math"/>
                </w:rPr>
                <m:t>Y</m:t>
              </m:r>
            </w:ins>
          </m:e>
          <m:sub>
            <w:ins w:id="564" w:author="mkoenig" w:date="2015-08-27T13:01:00Z">
              <m:r>
                <m:rPr>
                  <m:sty m:val="p"/>
                </m:rPr>
                <w:rPr>
                  <w:rFonts w:ascii="Cambria Math" w:hAnsi="Cambria Math"/>
                </w:rPr>
                <m:t>i,j</m:t>
              </m:r>
            </w:ins>
          </m:sub>
          <m:sup>
            <w:ins w:id="565" w:author="mkoenig" w:date="2015-08-27T13:01:00Z">
              <m:r>
                <m:rPr>
                  <m:sty m:val="p"/>
                </m:rPr>
                <w:rPr>
                  <w:rFonts w:ascii="Cambria Math" w:hAnsi="Cambria Math"/>
                </w:rPr>
                <m:t>S3</m:t>
              </m:r>
            </w:ins>
          </m:sup>
        </m:sSubSup>
      </m:oMath>
      <w:ins w:id="566" w:author="mkoenig" w:date="2015-08-27T13:01:00Z">
        <w:r w:rsidR="001123FD">
          <w:t xml:space="preserve"> </w:t>
        </w:r>
      </w:ins>
      <w:ins w:id="567" w:author="mkoenig" w:date="2015-08-27T11:47:00Z">
        <w:r w:rsidR="00A82AB5">
          <w:t xml:space="preserve">between two factors </w:t>
        </w:r>
        <w:r w:rsidR="00A82AB5" w:rsidRPr="00A82AB5">
          <w:t>i</w:t>
        </w:r>
        <w:r w:rsidR="00A82AB5">
          <w:t xml:space="preserve"> and j </w:t>
        </w:r>
      </w:ins>
      <w:ins w:id="568" w:author="mkoenig" w:date="2015-08-27T11:45:00Z">
        <w:r w:rsidR="00A82AB5">
          <w:t xml:space="preserve">is the linear combination of </w:t>
        </w:r>
      </w:ins>
      <w:ins w:id="569" w:author="mkoenig" w:date="2015-09-02T15:52:00Z">
        <w:r w:rsidR="008D7718">
          <w:t xml:space="preserve">three terms: </w:t>
        </w:r>
      </w:ins>
      <w:ins w:id="570" w:author="mkoenig" w:date="2015-08-27T11:45:00Z">
        <w:r w:rsidR="00A82AB5">
          <w:t>i) a classical correlation part based on Spearman correlation</w:t>
        </w:r>
      </w:ins>
      <w:ins w:id="571" w:author="mkoenig" w:date="2015-08-27T13:02:00Z">
        <w:r w:rsidR="001123F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ins>
      <w:ins w:id="572" w:author="mkoenig" w:date="2015-08-27T11:48:00Z">
        <w:r w:rsidR="00AD6B71">
          <w:t xml:space="preserve">, ii) </w:t>
        </w:r>
      </w:ins>
      <m:oMath>
        <m:sSubSup>
          <m:sSubSupPr>
            <m:ctrlPr>
              <w:ins w:id="573" w:author="mkoenig" w:date="2015-08-27T13:03:00Z">
                <w:rPr>
                  <w:rFonts w:ascii="Cambria Math" w:hAnsi="Cambria Math"/>
                </w:rPr>
              </w:ins>
            </m:ctrlPr>
          </m:sSubSupPr>
          <m:e>
            <w:ins w:id="574" w:author="mkoenig" w:date="2015-08-27T13:03:00Z">
              <m:r>
                <m:rPr>
                  <m:sty m:val="p"/>
                </m:rPr>
                <w:rPr>
                  <w:rFonts w:ascii="Cambria Math" w:hAnsi="Cambria Math"/>
                </w:rPr>
                <m:t>A</m:t>
              </m:r>
            </w:ins>
          </m:e>
          <m:sub>
            <w:ins w:id="575" w:author="mkoenig" w:date="2015-08-27T13:03:00Z">
              <m:r>
                <m:rPr>
                  <m:sty m:val="p"/>
                </m:rPr>
                <w:rPr>
                  <w:rFonts w:ascii="Cambria Math" w:hAnsi="Cambria Math"/>
                </w:rPr>
                <m:t>i,j</m:t>
              </m:r>
            </w:ins>
          </m:sub>
          <m:sup>
            <w:ins w:id="576" w:author="mkoenig" w:date="2015-08-27T13:03:00Z">
              <m:r>
                <m:rPr>
                  <m:sty m:val="p"/>
                </m:rPr>
                <w:rPr>
                  <w:rFonts w:ascii="Cambria Math" w:hAnsi="Cambria Math"/>
                </w:rPr>
                <m:t>**</m:t>
              </m:r>
            </w:ins>
          </m:sup>
        </m:sSubSup>
      </m:oMath>
      <w:ins w:id="577" w:author="mkoenig" w:date="2015-08-27T11:49:00Z">
        <w:r w:rsidR="00D018AD">
          <w:t xml:space="preserve"> accounting for the similarity in changes between the two time courses, and iii) </w:t>
        </w:r>
      </w:ins>
      <m:oMath>
        <m:sSubSup>
          <m:sSubSupPr>
            <m:ctrlPr>
              <w:ins w:id="578" w:author="mkoenig" w:date="2015-08-27T13:03:00Z">
                <w:rPr>
                  <w:rFonts w:ascii="Cambria Math" w:hAnsi="Cambria Math"/>
                </w:rPr>
              </w:ins>
            </m:ctrlPr>
          </m:sSubSupPr>
          <m:e>
            <w:ins w:id="579" w:author="mkoenig" w:date="2015-08-27T13:03:00Z">
              <m:r>
                <m:rPr>
                  <m:sty m:val="p"/>
                </m:rPr>
                <w:rPr>
                  <w:rFonts w:ascii="Cambria Math" w:hAnsi="Cambria Math"/>
                </w:rPr>
                <m:t>M</m:t>
              </m:r>
            </w:ins>
          </m:e>
          <m:sub>
            <w:ins w:id="580" w:author="mkoenig" w:date="2015-08-27T13:03:00Z">
              <m:r>
                <m:rPr>
                  <m:sty m:val="p"/>
                </m:rPr>
                <w:rPr>
                  <w:rFonts w:ascii="Cambria Math" w:hAnsi="Cambria Math"/>
                </w:rPr>
                <m:t>i,j</m:t>
              </m:r>
            </w:ins>
          </m:sub>
          <m:sup>
            <w:ins w:id="581" w:author="mkoenig" w:date="2015-08-27T13:03:00Z">
              <m:r>
                <m:rPr>
                  <m:sty m:val="p"/>
                </m:rPr>
                <w:rPr>
                  <w:rFonts w:ascii="Cambria Math" w:hAnsi="Cambria Math"/>
                </w:rPr>
                <m:t>*</m:t>
              </m:r>
            </w:ins>
          </m:sup>
        </m:sSubSup>
      </m:oMath>
      <w:ins w:id="582" w:author="mkoenig" w:date="2015-08-27T13:03:00Z">
        <w:r w:rsidR="001123FD">
          <w:t xml:space="preserve"> </w:t>
        </w:r>
      </w:ins>
      <w:ins w:id="583" w:author="mkoenig" w:date="2015-08-27T11:51:00Z">
        <w:r w:rsidR="00D018AD">
          <w:t xml:space="preserve">comparing the location of the minimum and maximum values of the time course (see </w:t>
        </w:r>
      </w:ins>
      <w:r w:rsidR="00EA2D08">
        <w:fldChar w:fldCharType="begin"/>
      </w:r>
      <w:r w:rsidR="00C638FD">
        <w:instrText xml:space="preserve"> ADDIN EN.CITE &lt;EndNote&gt;&lt;Cite ExcludeYear="1"&gt;&lt;Author&gt;Son&lt;/Author&gt;&lt;Year&gt;2008&lt;/Year&gt;&lt;RecNum&gt;454&lt;/RecNum&gt;&lt;DisplayText&gt;[12]&lt;/DisplayText&gt;&lt;record&gt;&lt;rec-number&gt;454&lt;/rec-number&gt;&lt;foreign-keys&gt;&lt;key app="EN" db-id="zeapvzrpm5fx2oefdz3v2s03fwp2t09seezp"&gt;454&lt;/key&gt;&lt;/foreign-keys&gt;&lt;ref-type name="Journal Article"&gt;17&lt;/ref-type&gt;&lt;contributors&gt;&lt;authors&gt;&lt;author&gt;Son, Young Sook&lt;/author&gt;&lt;author&gt;Baek, Jangsun&lt;/author&gt;&lt;/authors&gt;&lt;/contributors&gt;&lt;titles&gt;&lt;title&gt;A modified correlation coefficient based similarity measure for clustering time-course gene expression data&lt;/title&gt;&lt;secondary-title&gt;Pattern Recognition Letters&lt;/secondary-title&gt;&lt;/titles&gt;&lt;pages&gt;232-242&lt;/pages&gt;&lt;volume&gt;29&lt;/volume&gt;&lt;number&gt;3&lt;/number&gt;&lt;dates&gt;&lt;year&gt;2008&lt;/year&gt;&lt;/dates&gt;&lt;label&gt;Son2008&lt;/label&gt;&lt;urls&gt;&lt;/urls&gt;&lt;/record&gt;&lt;/Cite&gt;&lt;/EndNote&gt;</w:instrText>
      </w:r>
      <w:r w:rsidR="00EA2D08">
        <w:fldChar w:fldCharType="separate"/>
      </w:r>
      <w:r w:rsidR="00C638FD">
        <w:rPr>
          <w:noProof/>
        </w:rPr>
        <w:t>[</w:t>
      </w:r>
      <w:r w:rsidR="00C638FD">
        <w:rPr>
          <w:noProof/>
        </w:rPr>
        <w:fldChar w:fldCharType="begin"/>
      </w:r>
      <w:r w:rsidR="00C638FD">
        <w:rPr>
          <w:noProof/>
        </w:rPr>
        <w:instrText xml:space="preserve"> HYPERLINK \l "_ENREF_12" \o "Son, 2008 #454" </w:instrText>
      </w:r>
      <w:r w:rsidR="00C638FD">
        <w:rPr>
          <w:noProof/>
        </w:rPr>
      </w:r>
      <w:r w:rsidR="00C638FD">
        <w:rPr>
          <w:noProof/>
        </w:rPr>
        <w:fldChar w:fldCharType="separate"/>
      </w:r>
      <w:r w:rsidR="00C638FD">
        <w:rPr>
          <w:noProof/>
        </w:rPr>
        <w:t>12</w:t>
      </w:r>
      <w:r w:rsidR="00C638FD">
        <w:rPr>
          <w:noProof/>
        </w:rPr>
        <w:fldChar w:fldCharType="end"/>
      </w:r>
      <w:r w:rsidR="00C638FD">
        <w:rPr>
          <w:noProof/>
        </w:rPr>
        <w:t>]</w:t>
      </w:r>
      <w:r w:rsidR="00EA2D08">
        <w:fldChar w:fldCharType="end"/>
      </w:r>
      <w:ins w:id="584" w:author="mkoenig" w:date="2015-08-27T11:51:00Z">
        <w:r w:rsidR="00D018AD">
          <w:t xml:space="preserve"> and </w:t>
        </w:r>
      </w:ins>
      <w:ins w:id="585" w:author="mkoenig" w:date="2015-09-04T12:23:00Z">
        <w:r w:rsidR="00835506">
          <w:t>S</w:t>
        </w:r>
      </w:ins>
      <w:ins w:id="586" w:author="mkoenig" w:date="2015-08-27T11:51:00Z">
        <w:del w:id="587" w:author="mkoenig" w:date="2015-09-04T12:23:00Z">
          <w:r w:rsidR="00D018AD" w:rsidDel="00835506">
            <w:delText>s</w:delText>
          </w:r>
        </w:del>
        <w:r w:rsidR="00D018AD">
          <w:t xml:space="preserve">upplement </w:t>
        </w:r>
      </w:ins>
      <w:ins w:id="588" w:author="mkoenig" w:date="2015-09-04T12:23:00Z">
        <w:r w:rsidR="00835506">
          <w:t xml:space="preserve">2 </w:t>
        </w:r>
      </w:ins>
      <w:ins w:id="589" w:author="mkoenig" w:date="2015-08-27T11:51:00Z">
        <w:r w:rsidR="00D018AD">
          <w:t>for de</w:t>
        </w:r>
      </w:ins>
      <w:ins w:id="590" w:author="mkoenig" w:date="2015-08-27T11:52:00Z">
        <w:r w:rsidR="00D018AD">
          <w:t>finitions).</w:t>
        </w:r>
      </w:ins>
      <w:ins w:id="591" w:author="mkoenig" w:date="2015-09-04T12:23:00Z">
        <w:r w:rsidR="00835506">
          <w:t xml:space="preserve"> </w:t>
        </w:r>
      </w:ins>
      <w:moveToRangeStart w:id="592" w:author="mkoenig" w:date="2015-09-04T12:23:00Z" w:name="move429132760"/>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i,j</m:t>
            </m:r>
          </m:sub>
          <m:sup>
            <m:r>
              <m:rPr>
                <m:sty m:val="p"/>
              </m:rPr>
              <w:rPr>
                <w:rFonts w:ascii="Cambria Math" w:hAnsi="Cambria Math"/>
              </w:rPr>
              <m:t>*</m:t>
            </m:r>
          </m:sup>
        </m:sSubSup>
      </m:oMath>
      <w:moveTo w:id="593" w:author="mkoenig" w:date="2015-09-04T12:23:00Z">
        <w:r w:rsidR="00835506">
          <w:t xml:space="preserve"> is calculated on individual data points,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xml:space="preserve"> and </w:t>
        </w:r>
        <m:oMath>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i,j</m:t>
              </m:r>
            </m:sub>
            <m:sup>
              <m:r>
                <m:rPr>
                  <m:sty m:val="p"/>
                </m:rPr>
                <w:rPr>
                  <w:rFonts w:ascii="Cambria Math" w:hAnsi="Cambria Math"/>
                </w:rPr>
                <m:t>*</m:t>
              </m:r>
            </m:sup>
          </m:sSubSup>
        </m:oMath>
        <w:r w:rsidR="00835506">
          <w:t xml:space="preserve"> on the mean time courses averaged over the repeats per time point.</w:t>
        </w:r>
      </w:moveTo>
      <w:moveToRangeEnd w:id="592"/>
      <w:ins w:id="594" w:author="mkoenig" w:date="2015-09-04T12:24:00Z">
        <w:r w:rsidR="00835506">
          <w:t xml:space="preserve"> </w:t>
        </w:r>
      </w:ins>
      <w:moveToRangeStart w:id="595" w:author="mkoenig" w:date="2015-09-04T12:24:00Z" w:name="move429132808"/>
      <w:moveTo w:id="596" w:author="mkoenig" w:date="2015-09-04T12:24:00Z">
        <w:r w:rsidR="00835506">
          <w:t xml:space="preserve">For the calculation of the similarity of changes within time courses,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i,j</m:t>
              </m:r>
            </m:sub>
            <m:sup>
              <m:r>
                <m:rPr>
                  <m:sty m:val="p"/>
                </m:rP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C638FD" w:rsidP="00835506">
      <w:pPr>
        <w:ind w:firstLine="0"/>
        <w:rPr>
          <w:del w:id="597"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595"/>
    <w:p w14:paraId="15611438" w14:textId="6E9ACD4F" w:rsidR="00852C05" w:rsidRDefault="00852C05">
      <w:pPr>
        <w:ind w:firstLine="0"/>
        <w:rPr>
          <w:ins w:id="598" w:author="mkoenig" w:date="2015-08-27T11:52:00Z"/>
        </w:rPr>
        <w:pPrChange w:id="599" w:author="mkoenig" w:date="2015-09-02T15:49:00Z">
          <w:pPr/>
        </w:pPrChange>
      </w:pPr>
    </w:p>
    <w:p w14:paraId="0B887440" w14:textId="6DA8DB89" w:rsidR="00D018AD" w:rsidRPr="002D4A2A" w:rsidRDefault="00C638FD">
      <w:pPr>
        <w:ind w:firstLine="0"/>
        <w:rPr>
          <w:ins w:id="600" w:author="mkoenig" w:date="2015-08-27T11:55:00Z"/>
        </w:rPr>
        <w:pPrChange w:id="601" w:author="mkoenig" w:date="2015-09-02T15:49:00Z">
          <w:pPr/>
        </w:pPrChange>
      </w:pPr>
      <m:oMathPara>
        <m:oMath>
          <m:sSubSup>
            <m:sSubSupPr>
              <m:ctrlPr>
                <w:ins w:id="602" w:author="mkoenig" w:date="2015-08-27T11:52:00Z">
                  <w:rPr>
                    <w:rFonts w:ascii="Cambria Math" w:hAnsi="Cambria Math"/>
                    <w:i/>
                  </w:rPr>
                </w:ins>
              </m:ctrlPr>
            </m:sSubSupPr>
            <m:e>
              <w:ins w:id="603" w:author="mkoenig" w:date="2015-08-27T11:52:00Z">
                <m:r>
                  <w:rPr>
                    <w:rFonts w:ascii="Cambria Math" w:hAnsi="Cambria Math"/>
                  </w:rPr>
                  <m:t>Y</m:t>
                </m:r>
              </w:ins>
            </m:e>
            <m:sub>
              <w:ins w:id="604" w:author="mkoenig" w:date="2015-08-27T11:52:00Z">
                <m:r>
                  <w:rPr>
                    <w:rFonts w:ascii="Cambria Math" w:hAnsi="Cambria Math"/>
                  </w:rPr>
                  <m:t>i,j</m:t>
                </m:r>
              </w:ins>
            </m:sub>
            <m:sup>
              <w:ins w:id="605" w:author="mkoenig" w:date="2015-08-27T11:52:00Z">
                <m:r>
                  <w:rPr>
                    <w:rFonts w:ascii="Cambria Math" w:hAnsi="Cambria Math"/>
                  </w:rPr>
                  <m:t>S3</m:t>
                </m:r>
              </w:ins>
            </m:sup>
          </m:sSubSup>
          <w:ins w:id="606" w:author="mkoenig" w:date="2015-08-27T11:53:00Z">
            <m:r>
              <w:rPr>
                <w:rFonts w:ascii="Cambria Math" w:hAnsi="Cambria Math"/>
              </w:rPr>
              <m:t>=</m:t>
            </m:r>
          </w:ins>
          <m:sSub>
            <m:sSubPr>
              <m:ctrlPr>
                <w:ins w:id="607" w:author="mkoenig" w:date="2015-08-27T11:53:00Z">
                  <w:rPr>
                    <w:rFonts w:ascii="Cambria Math" w:hAnsi="Cambria Math"/>
                    <w:i/>
                  </w:rPr>
                </w:ins>
              </m:ctrlPr>
            </m:sSubPr>
            <m:e>
              <w:ins w:id="608" w:author="mkoenig" w:date="2015-08-27T11:53:00Z">
                <m:r>
                  <w:rPr>
                    <w:rFonts w:ascii="Cambria Math" w:hAnsi="Cambria Math"/>
                  </w:rPr>
                  <m:t>ω</m:t>
                </m:r>
              </w:ins>
            </m:e>
            <m:sub>
              <w:ins w:id="609" w:author="mkoenig" w:date="2015-08-27T11:53:00Z">
                <m:r>
                  <w:rPr>
                    <w:rFonts w:ascii="Cambria Math" w:hAnsi="Cambria Math"/>
                  </w:rPr>
                  <m:t>1</m:t>
                </m:r>
              </w:ins>
            </m:sub>
          </m:sSub>
          <m:sSubSup>
            <m:sSubSupPr>
              <m:ctrlPr>
                <w:ins w:id="610" w:author="mkoenig" w:date="2015-08-27T11:53:00Z">
                  <w:rPr>
                    <w:rFonts w:ascii="Cambria Math" w:hAnsi="Cambria Math"/>
                    <w:i/>
                  </w:rPr>
                </w:ins>
              </m:ctrlPr>
            </m:sSubSupPr>
            <m:e>
              <w:ins w:id="611" w:author="mkoenig" w:date="2015-08-27T11:53:00Z">
                <m:r>
                  <w:rPr>
                    <w:rFonts w:ascii="Cambria Math" w:hAnsi="Cambria Math"/>
                  </w:rPr>
                  <m:t>S</m:t>
                </m:r>
              </w:ins>
            </m:e>
            <m:sub>
              <w:ins w:id="612" w:author="mkoenig" w:date="2015-08-27T11:53:00Z">
                <m:r>
                  <w:rPr>
                    <w:rFonts w:ascii="Cambria Math" w:hAnsi="Cambria Math"/>
                  </w:rPr>
                  <m:t>i,j</m:t>
                </m:r>
              </w:ins>
            </m:sub>
            <m:sup>
              <w:ins w:id="613" w:author="mkoenig" w:date="2015-08-27T11:53:00Z">
                <m:r>
                  <w:rPr>
                    <w:rFonts w:ascii="Cambria Math" w:hAnsi="Cambria Math"/>
                  </w:rPr>
                  <m:t>*</m:t>
                </m:r>
              </w:ins>
            </m:sup>
          </m:sSubSup>
          <w:ins w:id="614" w:author="mkoenig" w:date="2015-08-27T11:53:00Z">
            <m:r>
              <m:rPr>
                <m:sty m:val="p"/>
              </m:rPr>
              <w:rPr>
                <w:rFonts w:ascii="Cambria Math" w:hAnsi="Cambria Math"/>
              </w:rPr>
              <m:t xml:space="preserve">+ </m:t>
            </m:r>
          </w:ins>
          <m:sSub>
            <m:sSubPr>
              <m:ctrlPr>
                <w:ins w:id="615" w:author="mkoenig" w:date="2015-08-27T11:54:00Z">
                  <w:rPr>
                    <w:rFonts w:ascii="Cambria Math" w:hAnsi="Cambria Math"/>
                    <w:i/>
                  </w:rPr>
                </w:ins>
              </m:ctrlPr>
            </m:sSubPr>
            <m:e>
              <w:ins w:id="616" w:author="mkoenig" w:date="2015-08-27T11:54:00Z">
                <m:r>
                  <w:rPr>
                    <w:rFonts w:ascii="Cambria Math" w:hAnsi="Cambria Math"/>
                  </w:rPr>
                  <m:t>ω</m:t>
                </m:r>
              </w:ins>
            </m:e>
            <m:sub>
              <w:ins w:id="617" w:author="mkoenig" w:date="2015-08-27T11:54:00Z">
                <m:r>
                  <w:rPr>
                    <w:rFonts w:ascii="Cambria Math" w:hAnsi="Cambria Math"/>
                  </w:rPr>
                  <m:t>2</m:t>
                </m:r>
              </w:ins>
            </m:sub>
          </m:sSub>
          <m:sSubSup>
            <m:sSubSupPr>
              <m:ctrlPr>
                <w:ins w:id="618" w:author="mkoenig" w:date="2015-08-27T11:54:00Z">
                  <w:rPr>
                    <w:rFonts w:ascii="Cambria Math" w:hAnsi="Cambria Math"/>
                    <w:i/>
                  </w:rPr>
                </w:ins>
              </m:ctrlPr>
            </m:sSubSupPr>
            <m:e>
              <w:ins w:id="619" w:author="mkoenig" w:date="2015-08-27T11:54:00Z">
                <m:r>
                  <w:rPr>
                    <w:rFonts w:ascii="Cambria Math" w:hAnsi="Cambria Math"/>
                  </w:rPr>
                  <m:t>A</m:t>
                </m:r>
              </w:ins>
            </m:e>
            <m:sub>
              <w:ins w:id="620" w:author="mkoenig" w:date="2015-08-27T11:54:00Z">
                <m:r>
                  <w:rPr>
                    <w:rFonts w:ascii="Cambria Math" w:hAnsi="Cambria Math"/>
                  </w:rPr>
                  <m:t>i,j</m:t>
                </m:r>
              </w:ins>
            </m:sub>
            <m:sup>
              <w:ins w:id="621" w:author="mkoenig" w:date="2015-08-27T11:54:00Z">
                <m:r>
                  <w:rPr>
                    <w:rFonts w:ascii="Cambria Math" w:hAnsi="Cambria Math"/>
                  </w:rPr>
                  <m:t>**</m:t>
                </m:r>
              </w:ins>
            </m:sup>
          </m:sSubSup>
          <w:ins w:id="622" w:author="mkoenig" w:date="2015-08-27T11:54:00Z">
            <m:r>
              <w:rPr>
                <w:rFonts w:ascii="Cambria Math" w:hAnsi="Cambria Math"/>
              </w:rPr>
              <m:t>+</m:t>
            </m:r>
          </w:ins>
          <m:sSub>
            <m:sSubPr>
              <m:ctrlPr>
                <w:ins w:id="623" w:author="mkoenig" w:date="2015-08-27T11:54:00Z">
                  <w:rPr>
                    <w:rFonts w:ascii="Cambria Math" w:hAnsi="Cambria Math"/>
                    <w:i/>
                  </w:rPr>
                </w:ins>
              </m:ctrlPr>
            </m:sSubPr>
            <m:e>
              <w:ins w:id="624" w:author="mkoenig" w:date="2015-08-27T11:54:00Z">
                <m:r>
                  <w:rPr>
                    <w:rFonts w:ascii="Cambria Math" w:hAnsi="Cambria Math"/>
                  </w:rPr>
                  <m:t>ω</m:t>
                </m:r>
              </w:ins>
            </m:e>
            <m:sub>
              <w:ins w:id="625" w:author="mkoenig" w:date="2015-08-27T11:54:00Z">
                <m:r>
                  <w:rPr>
                    <w:rFonts w:ascii="Cambria Math" w:hAnsi="Cambria Math"/>
                  </w:rPr>
                  <m:t>3</m:t>
                </m:r>
              </w:ins>
            </m:sub>
          </m:sSub>
          <m:sSubSup>
            <m:sSubSupPr>
              <m:ctrlPr>
                <w:ins w:id="626" w:author="mkoenig" w:date="2015-08-27T11:54:00Z">
                  <w:rPr>
                    <w:rFonts w:ascii="Cambria Math" w:hAnsi="Cambria Math"/>
                    <w:i/>
                  </w:rPr>
                </w:ins>
              </m:ctrlPr>
            </m:sSubSupPr>
            <m:e>
              <w:ins w:id="627" w:author="mkoenig" w:date="2015-08-27T11:54:00Z">
                <m:r>
                  <w:rPr>
                    <w:rFonts w:ascii="Cambria Math" w:hAnsi="Cambria Math"/>
                  </w:rPr>
                  <m:t>M</m:t>
                </m:r>
              </w:ins>
            </m:e>
            <m:sub>
              <w:ins w:id="628" w:author="mkoenig" w:date="2015-08-27T11:54:00Z">
                <m:r>
                  <w:rPr>
                    <w:rFonts w:ascii="Cambria Math" w:hAnsi="Cambria Math"/>
                  </w:rPr>
                  <m:t>i,j</m:t>
                </m:r>
              </w:ins>
            </m:sub>
            <m:sup>
              <w:ins w:id="629" w:author="mkoenig" w:date="2015-08-27T11:54:00Z">
                <m:r>
                  <w:rPr>
                    <w:rFonts w:ascii="Cambria Math" w:hAnsi="Cambria Math"/>
                  </w:rPr>
                  <m:t>*</m:t>
                </m:r>
              </w:ins>
            </m:sup>
          </m:sSubSup>
        </m:oMath>
      </m:oMathPara>
    </w:p>
    <w:moveFromRangeStart w:id="630" w:author="mkoenig" w:date="2015-09-04T12:23:00Z" w:name="move429132760"/>
    <w:p w14:paraId="0D3C1E75" w14:textId="06B6B0D8" w:rsidR="008B4A09" w:rsidDel="00835506" w:rsidRDefault="00C638FD">
      <w:pPr>
        <w:ind w:firstLine="0"/>
        <w:rPr>
          <w:ins w:id="631" w:author="mkoenig" w:date="2015-08-27T13:40:00Z"/>
          <w:del w:id="632" w:author="mkoenig" w:date="2015-09-04T12:24:00Z"/>
        </w:rPr>
        <w:pPrChange w:id="633" w:author="mkoenig" w:date="2015-09-02T15:49:00Z">
          <w:pPr/>
        </w:pPrChange>
      </w:pPr>
      <m:oMath>
        <m:sSubSup>
          <m:sSubSupPr>
            <m:ctrlPr>
              <w:ins w:id="634" w:author="mkoenig" w:date="2015-08-27T11:55:00Z">
                <w:rPr>
                  <w:rFonts w:ascii="Cambria Math" w:hAnsi="Cambria Math"/>
                  <w:i/>
                </w:rPr>
              </w:ins>
            </m:ctrlPr>
          </m:sSubSupPr>
          <m:e>
            <w:ins w:id="635" w:author="mkoenig" w:date="2015-08-27T11:55:00Z">
              <m:r>
                <w:rPr>
                  <w:rFonts w:ascii="Cambria Math" w:hAnsi="Cambria Math"/>
                </w:rPr>
                <m:t>S</m:t>
              </m:r>
            </w:ins>
          </m:e>
          <m:sub>
            <w:ins w:id="636" w:author="mkoenig" w:date="2015-08-27T11:55:00Z">
              <m:r>
                <w:rPr>
                  <w:rFonts w:ascii="Cambria Math" w:hAnsi="Cambria Math"/>
                </w:rPr>
                <m:t>i,j</m:t>
              </m:r>
            </w:ins>
          </m:sub>
          <m:sup>
            <w:ins w:id="637" w:author="mkoenig" w:date="2015-08-27T11:55:00Z">
              <m:r>
                <w:rPr>
                  <w:rFonts w:ascii="Cambria Math" w:hAnsi="Cambria Math"/>
                </w:rPr>
                <m:t>*</m:t>
              </m:r>
            </w:ins>
          </m:sup>
        </m:sSubSup>
      </m:oMath>
      <w:moveFrom w:id="638" w:author="mkoenig" w:date="2015-09-04T12:23:00Z">
        <w:ins w:id="639"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40" w:author="mkoenig" w:date="2015-08-27T11:56:00Z">
                  <w:rPr>
                    <w:rFonts w:ascii="Cambria Math" w:hAnsi="Cambria Math"/>
                    <w:i/>
                  </w:rPr>
                </w:ins>
              </m:ctrlPr>
            </m:sSubSupPr>
            <m:e>
              <w:ins w:id="641" w:author="mkoenig" w:date="2015-08-27T11:56:00Z">
                <m:r>
                  <w:rPr>
                    <w:rFonts w:ascii="Cambria Math" w:hAnsi="Cambria Math"/>
                  </w:rPr>
                  <m:t>A</m:t>
                </m:r>
              </w:ins>
            </m:e>
            <m:sub>
              <w:ins w:id="642" w:author="mkoenig" w:date="2015-08-27T11:56:00Z">
                <m:r>
                  <w:rPr>
                    <w:rFonts w:ascii="Cambria Math" w:hAnsi="Cambria Math"/>
                  </w:rPr>
                  <m:t>i,j</m:t>
                </m:r>
              </w:ins>
            </m:sub>
            <m:sup>
              <w:ins w:id="643" w:author="mkoenig" w:date="2015-08-27T11:56:00Z">
                <m:r>
                  <w:rPr>
                    <w:rFonts w:ascii="Cambria Math" w:hAnsi="Cambria Math"/>
                  </w:rPr>
                  <m:t>**</m:t>
                </m:r>
              </w:ins>
            </m:sup>
          </m:sSubSup>
        </m:oMath>
        <w:ins w:id="644"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45" w:author="mkoenig" w:date="2015-08-27T11:57:00Z">
          <w:r w:rsidR="00D018AD" w:rsidDel="00835506">
            <w:t>s</w:t>
          </w:r>
        </w:ins>
        <w:ins w:id="646" w:author="mkoenig" w:date="2015-08-27T11:56:00Z">
          <w:r w:rsidR="00D018AD" w:rsidDel="00835506">
            <w:t xml:space="preserve"> per time</w:t>
          </w:r>
        </w:ins>
        <w:ins w:id="647" w:author="mkoenig" w:date="2015-08-27T11:57:00Z">
          <w:r w:rsidR="00D018AD" w:rsidDel="00835506">
            <w:t xml:space="preserve"> point. </w:t>
          </w:r>
        </w:ins>
      </w:moveFrom>
      <w:moveFromRangeEnd w:id="630"/>
      <w:ins w:id="648" w:author="mkoenig" w:date="2015-08-27T11:57:00Z">
        <w:r w:rsidR="00D018AD">
          <w:t>In the analysis the following weights were used:</w:t>
        </w:r>
      </w:ins>
      <w:ins w:id="649" w:author="mkoenig" w:date="2015-08-27T13:40:00Z">
        <w:r w:rsidR="008B4A09">
          <w:t xml:space="preserve"> </w:t>
        </w:r>
      </w:ins>
    </w:p>
    <w:p w14:paraId="7A8CA5D5" w14:textId="46256030" w:rsidR="00D018AD" w:rsidDel="00835506" w:rsidRDefault="00C638FD">
      <w:pPr>
        <w:ind w:firstLine="0"/>
        <w:rPr>
          <w:ins w:id="650" w:author="mkoenig" w:date="2015-08-27T11:59:00Z"/>
          <w:del w:id="651" w:author="mkoenig" w:date="2015-09-04T12:25:00Z"/>
        </w:rPr>
        <w:pPrChange w:id="652" w:author="mkoenig" w:date="2015-09-04T12:24:00Z">
          <w:pPr/>
        </w:pPrChange>
      </w:pPr>
      <m:oMath>
        <m:sSub>
          <m:sSubPr>
            <m:ctrlPr>
              <w:ins w:id="653" w:author="mkoenig" w:date="2015-08-27T11:57:00Z">
                <w:rPr>
                  <w:rFonts w:ascii="Cambria Math" w:hAnsi="Cambria Math"/>
                  <w:i/>
                </w:rPr>
              </w:ins>
            </m:ctrlPr>
          </m:sSubPr>
          <m:e>
            <w:ins w:id="654" w:author="mkoenig" w:date="2015-08-27T11:57:00Z">
              <m:r>
                <w:rPr>
                  <w:rFonts w:ascii="Cambria Math" w:hAnsi="Cambria Math"/>
                </w:rPr>
                <m:t>ω</m:t>
              </m:r>
            </w:ins>
          </m:e>
          <m:sub>
            <w:ins w:id="655" w:author="mkoenig" w:date="2015-08-27T11:57:00Z">
              <m:r>
                <w:rPr>
                  <w:rFonts w:ascii="Cambria Math" w:hAnsi="Cambria Math"/>
                </w:rPr>
                <m:t>1</m:t>
              </m:r>
            </w:ins>
          </m:sub>
        </m:sSub>
        <w:ins w:id="656" w:author="mkoenig" w:date="2015-08-27T11:57:00Z">
          <m:r>
            <w:rPr>
              <w:rFonts w:ascii="Cambria Math" w:hAnsi="Cambria Math"/>
            </w:rPr>
            <m:t>=0.5</m:t>
          </m:r>
        </w:ins>
      </m:oMath>
      <w:ins w:id="657"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58" w:author="mkoenig" w:date="2015-09-04T12:25:00Z">
        <w:r w:rsidR="00835506">
          <w:t xml:space="preserve">. </w:t>
        </w:r>
      </w:ins>
    </w:p>
    <w:p w14:paraId="7476C96D" w14:textId="147BA04F" w:rsidR="00D85AE0" w:rsidRDefault="00D85AE0">
      <w:pPr>
        <w:ind w:firstLine="0"/>
        <w:rPr>
          <w:ins w:id="659" w:author="mkoenig" w:date="2015-09-02T16:12:00Z"/>
        </w:rPr>
        <w:pPrChange w:id="660" w:author="mkoenig" w:date="2015-09-02T16:13:00Z">
          <w:pPr/>
        </w:pPrChange>
      </w:pPr>
      <w:ins w:id="661" w:author="mkoenig" w:date="2015-09-02T16:12:00Z">
        <w:r>
          <w:t>All reported correlation</w:t>
        </w:r>
      </w:ins>
      <w:ins w:id="662" w:author="mkoenig" w:date="2015-09-04T12:25:00Z">
        <w:r w:rsidR="00835506">
          <w:t>s</w:t>
        </w:r>
      </w:ins>
      <w:ins w:id="663" w:author="mkoenig" w:date="2015-09-02T16:12:00Z">
        <w:del w:id="664"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65" w:author="mkoenig" w:date="2015-09-04T12:25:00Z">
        <w:r w:rsidR="00835506">
          <w:t xml:space="preserve"> values</w:t>
        </w:r>
      </w:ins>
      <w:ins w:id="666" w:author="mkoenig" w:date="2015-09-02T16:12:00Z">
        <w:r>
          <w:t xml:space="preserve"> in the interval [-1,1]</w:t>
        </w:r>
        <w:del w:id="667" w:author="mkoenig" w:date="2015-09-04T12:25:00Z">
          <w:r w:rsidDel="00835506">
            <w:delText xml:space="preserve"> calculated by</w:delText>
          </w:r>
        </w:del>
        <w:r>
          <w:t>:</w:t>
        </w:r>
      </w:ins>
    </w:p>
    <w:p w14:paraId="0C1A60F3" w14:textId="77777777" w:rsidR="00D85AE0" w:rsidRDefault="00C638FD" w:rsidP="00D85AE0">
      <w:pPr>
        <w:rPr>
          <w:ins w:id="668" w:author="mkoenig" w:date="2015-09-02T16:12:00Z"/>
        </w:rPr>
      </w:pPr>
      <m:oMathPara>
        <m:oMath>
          <m:sSubSup>
            <m:sSubSupPr>
              <m:ctrlPr>
                <w:ins w:id="669" w:author="mkoenig" w:date="2015-09-02T16:12:00Z">
                  <w:rPr>
                    <w:rFonts w:ascii="Cambria Math" w:hAnsi="Cambria Math"/>
                    <w:i/>
                  </w:rPr>
                </w:ins>
              </m:ctrlPr>
            </m:sSubSupPr>
            <m:e>
              <m:acc>
                <m:accPr>
                  <m:chr m:val="̅"/>
                  <m:ctrlPr>
                    <w:ins w:id="670" w:author="mkoenig" w:date="2015-09-02T16:12:00Z">
                      <w:rPr>
                        <w:rFonts w:ascii="Cambria Math" w:eastAsiaTheme="minorHAnsi" w:hAnsi="Cambria Math" w:cstheme="minorBidi"/>
                        <w:i/>
                        <w:sz w:val="22"/>
                        <w:lang w:eastAsia="en-US"/>
                      </w:rPr>
                    </w:ins>
                  </m:ctrlPr>
                </m:accPr>
                <m:e>
                  <w:ins w:id="671" w:author="mkoenig" w:date="2015-09-02T16:12:00Z">
                    <m:r>
                      <w:rPr>
                        <w:rFonts w:ascii="Cambria Math" w:hAnsi="Cambria Math"/>
                      </w:rPr>
                      <m:t>Y</m:t>
                    </m:r>
                  </w:ins>
                </m:e>
              </m:acc>
            </m:e>
            <m:sub>
              <w:ins w:id="672" w:author="mkoenig" w:date="2015-09-02T16:12:00Z">
                <m:r>
                  <w:rPr>
                    <w:rFonts w:ascii="Cambria Math" w:hAnsi="Cambria Math"/>
                  </w:rPr>
                  <m:t>i,j</m:t>
                </m:r>
              </w:ins>
            </m:sub>
            <m:sup>
              <w:ins w:id="673" w:author="mkoenig" w:date="2015-09-02T16:12:00Z">
                <m:r>
                  <w:rPr>
                    <w:rFonts w:ascii="Cambria Math" w:hAnsi="Cambria Math"/>
                  </w:rPr>
                  <m:t>S3</m:t>
                </m:r>
              </w:ins>
            </m:sup>
          </m:sSubSup>
          <w:ins w:id="674" w:author="mkoenig" w:date="2015-09-02T16:12:00Z">
            <m:r>
              <w:rPr>
                <w:rFonts w:ascii="Cambria Math" w:hAnsi="Cambria Math"/>
              </w:rPr>
              <m:t>=2(</m:t>
            </m:r>
          </w:ins>
          <m:sSubSup>
            <m:sSubSupPr>
              <m:ctrlPr>
                <w:ins w:id="675" w:author="mkoenig" w:date="2015-09-02T16:12:00Z">
                  <w:rPr>
                    <w:rFonts w:ascii="Cambria Math" w:hAnsi="Cambria Math"/>
                    <w:i/>
                  </w:rPr>
                </w:ins>
              </m:ctrlPr>
            </m:sSubSupPr>
            <m:e>
              <w:ins w:id="676" w:author="mkoenig" w:date="2015-09-02T16:12:00Z">
                <m:r>
                  <w:rPr>
                    <w:rFonts w:ascii="Cambria Math" w:hAnsi="Cambria Math"/>
                  </w:rPr>
                  <m:t>Y</m:t>
                </m:r>
              </w:ins>
            </m:e>
            <m:sub>
              <w:ins w:id="677" w:author="mkoenig" w:date="2015-09-02T16:12:00Z">
                <m:r>
                  <w:rPr>
                    <w:rFonts w:ascii="Cambria Math" w:hAnsi="Cambria Math"/>
                  </w:rPr>
                  <m:t>i,j</m:t>
                </m:r>
              </w:ins>
            </m:sub>
            <m:sup>
              <w:ins w:id="678" w:author="mkoenig" w:date="2015-09-02T16:12:00Z">
                <m:r>
                  <w:rPr>
                    <w:rFonts w:ascii="Cambria Math" w:hAnsi="Cambria Math"/>
                  </w:rPr>
                  <m:t>S3</m:t>
                </m:r>
              </w:ins>
            </m:sup>
          </m:sSubSup>
          <w:ins w:id="679" w:author="mkoenig" w:date="2015-09-02T16:12:00Z">
            <m:r>
              <w:rPr>
                <w:rFonts w:ascii="Cambria Math" w:hAnsi="Cambria Math"/>
              </w:rPr>
              <m:t>-0.5)</m:t>
            </m:r>
          </w:ins>
        </m:oMath>
      </m:oMathPara>
    </w:p>
    <w:p w14:paraId="24357A4E" w14:textId="1E8F2D9C" w:rsidR="004B0EE5" w:rsidDel="00835506" w:rsidRDefault="004B0EE5">
      <w:pPr>
        <w:ind w:firstLine="0"/>
        <w:rPr>
          <w:ins w:id="680" w:author="mkoenig" w:date="2015-08-27T12:01:00Z"/>
        </w:rPr>
        <w:pPrChange w:id="681" w:author="mkoenig" w:date="2015-09-02T15:49:00Z">
          <w:pPr/>
        </w:pPrChange>
      </w:pPr>
      <w:moveFromRangeStart w:id="682" w:author="mkoenig" w:date="2015-09-04T12:24:00Z" w:name="move429132808"/>
      <w:moveFrom w:id="683" w:author="mkoenig" w:date="2015-09-04T12:24:00Z">
        <w:ins w:id="684" w:author="mkoenig" w:date="2015-08-27T11:59:00Z">
          <w:r w:rsidDel="00835506">
            <w:t xml:space="preserve">For the calculation of the similarity </w:t>
          </w:r>
        </w:ins>
        <w:ins w:id="685" w:author="mkoenig" w:date="2015-09-02T15:54:00Z">
          <w:r w:rsidR="008D7718" w:rsidDel="00835506">
            <w:t xml:space="preserve">of changes within </w:t>
          </w:r>
        </w:ins>
        <w:ins w:id="686" w:author="mkoenig" w:date="2015-08-27T11:59:00Z">
          <w:r w:rsidDel="00835506">
            <w:t>time courses</w:t>
          </w:r>
        </w:ins>
        <w:ins w:id="687"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688" w:author="mkoenig" w:date="2015-08-27T11:59:00Z">
          <w:r w:rsidDel="00835506">
            <w:t xml:space="preserve"> we used Spearman</w:t>
          </w:r>
        </w:ins>
        <w:ins w:id="689" w:author="mkoenig" w:date="2015-08-27T12:05:00Z">
          <w:r w:rsidDel="00835506">
            <w:t xml:space="preserve"> (S)</w:t>
          </w:r>
        </w:ins>
        <w:ins w:id="690" w:author="mkoenig" w:date="2015-08-27T11:59:00Z">
          <w:r w:rsidDel="00835506">
            <w:t xml:space="preserve"> </w:t>
          </w:r>
        </w:ins>
        <w:ins w:id="691" w:author="mkoenig" w:date="2015-08-27T12:00:00Z">
          <w:r w:rsidDel="00835506">
            <w:t xml:space="preserve">correlation </w:t>
          </w:r>
        </w:ins>
        <w:ins w:id="692" w:author="mkoenig" w:date="2015-09-02T15:55:00Z">
          <w:r w:rsidR="008D7718" w:rsidDel="00835506">
            <w:t>which is more robust against outliers as Pearson (R)</w:t>
          </w:r>
        </w:ins>
        <w:ins w:id="693" w:author="mkoenig" w:date="2015-09-02T15:56:00Z">
          <w:r w:rsidR="008D7718" w:rsidDel="00835506">
            <w:t xml:space="preserve"> correlation:</w:t>
          </w:r>
        </w:ins>
      </w:moveFrom>
    </w:p>
    <w:p w14:paraId="0AAD1195" w14:textId="60BA1EAF" w:rsidR="004B0EE5" w:rsidRPr="002D4A2A" w:rsidDel="00835506" w:rsidRDefault="00C638FD">
      <w:pPr>
        <w:ind w:firstLine="0"/>
        <w:rPr>
          <w:ins w:id="694" w:author="mkoenig" w:date="2015-08-27T12:05:00Z"/>
        </w:rPr>
        <w:pPrChange w:id="695" w:author="mkoenig" w:date="2015-09-02T15:49:00Z">
          <w:pPr/>
        </w:pPrChange>
      </w:pPr>
      <m:oMathPara>
        <m:oMath>
          <m:sSubSup>
            <m:sSubSupPr>
              <m:ctrlPr>
                <w:ins w:id="696" w:author="mkoenig" w:date="2015-08-27T12:03:00Z">
                  <w:rPr>
                    <w:rFonts w:ascii="Cambria Math" w:hAnsi="Cambria Math"/>
                    <w:i/>
                  </w:rPr>
                </w:ins>
              </m:ctrlPr>
            </m:sSubSupPr>
            <m:e>
              <w:ins w:id="697" w:author="mkoenig" w:date="2015-08-27T12:03:00Z">
                <m:r>
                  <w:rPr>
                    <w:rFonts w:ascii="Cambria Math" w:hAnsi="Cambria Math"/>
                  </w:rPr>
                  <m:t>A</m:t>
                </m:r>
              </w:ins>
            </m:e>
            <m:sub>
              <w:ins w:id="698" w:author="mkoenig" w:date="2015-08-27T12:03:00Z">
                <m:r>
                  <w:rPr>
                    <w:rFonts w:ascii="Cambria Math" w:hAnsi="Cambria Math"/>
                  </w:rPr>
                  <m:t>i,j</m:t>
                </m:r>
              </w:ins>
            </m:sub>
            <m:sup>
              <w:ins w:id="699" w:author="mkoenig" w:date="2015-08-27T12:03:00Z">
                <m:r>
                  <w:rPr>
                    <w:rFonts w:ascii="Cambria Math" w:hAnsi="Cambria Math"/>
                  </w:rPr>
                  <m:t>*</m:t>
                </m:r>
              </w:ins>
              <w:ins w:id="700" w:author="mkoenig" w:date="2015-08-27T12:05:00Z">
                <m:r>
                  <w:rPr>
                    <w:rFonts w:ascii="Cambria Math" w:hAnsi="Cambria Math"/>
                  </w:rPr>
                  <m:t>*</m:t>
                </m:r>
              </w:ins>
            </m:sup>
          </m:sSubSup>
          <w:ins w:id="701" w:author="mkoenig" w:date="2015-08-27T12:03:00Z">
            <m:r>
              <w:rPr>
                <w:rFonts w:ascii="Cambria Math" w:hAnsi="Cambria Math"/>
              </w:rPr>
              <m:t>=(</m:t>
            </m:r>
          </w:ins>
          <w:ins w:id="702" w:author="mkoenig" w:date="2015-08-27T12:04:00Z">
            <m:r>
              <w:rPr>
                <w:rFonts w:ascii="Cambria Math" w:hAnsi="Cambria Math"/>
              </w:rPr>
              <m:t>S</m:t>
            </m:r>
          </w:ins>
          <m:d>
            <m:dPr>
              <m:ctrlPr>
                <w:ins w:id="703" w:author="mkoenig" w:date="2015-08-27T12:04:00Z">
                  <w:rPr>
                    <w:rFonts w:ascii="Cambria Math" w:hAnsi="Cambria Math"/>
                    <w:i/>
                  </w:rPr>
                </w:ins>
              </m:ctrlPr>
            </m:dPr>
            <m:e>
              <m:sSub>
                <m:sSubPr>
                  <m:ctrlPr>
                    <w:ins w:id="704" w:author="mkoenig" w:date="2015-08-27T12:04:00Z">
                      <w:rPr>
                        <w:rFonts w:ascii="Cambria Math" w:hAnsi="Cambria Math"/>
                        <w:i/>
                      </w:rPr>
                    </w:ins>
                  </m:ctrlPr>
                </m:sSubPr>
                <m:e>
                  <w:ins w:id="705" w:author="mkoenig" w:date="2015-08-27T12:04:00Z">
                    <m:r>
                      <w:rPr>
                        <w:rFonts w:ascii="Cambria Math" w:hAnsi="Cambria Math"/>
                      </w:rPr>
                      <m:t>d</m:t>
                    </m:r>
                  </w:ins>
                </m:e>
                <m:sub>
                  <w:ins w:id="706" w:author="mkoenig" w:date="2015-08-27T12:04:00Z">
                    <m:r>
                      <w:rPr>
                        <w:rFonts w:ascii="Cambria Math" w:hAnsi="Cambria Math"/>
                      </w:rPr>
                      <m:t>i</m:t>
                    </m:r>
                  </w:ins>
                </m:sub>
              </m:sSub>
              <w:ins w:id="707" w:author="mkoenig" w:date="2015-08-27T12:04:00Z">
                <m:r>
                  <w:rPr>
                    <w:rFonts w:ascii="Cambria Math" w:hAnsi="Cambria Math"/>
                  </w:rPr>
                  <m:t>,</m:t>
                </m:r>
              </w:ins>
              <m:sSub>
                <m:sSubPr>
                  <m:ctrlPr>
                    <w:ins w:id="708" w:author="mkoenig" w:date="2015-08-27T12:04:00Z">
                      <w:rPr>
                        <w:rFonts w:ascii="Cambria Math" w:hAnsi="Cambria Math"/>
                        <w:i/>
                      </w:rPr>
                    </w:ins>
                  </m:ctrlPr>
                </m:sSubPr>
                <m:e>
                  <w:ins w:id="709" w:author="mkoenig" w:date="2015-08-27T12:04:00Z">
                    <m:r>
                      <w:rPr>
                        <w:rFonts w:ascii="Cambria Math" w:hAnsi="Cambria Math"/>
                      </w:rPr>
                      <m:t>d</m:t>
                    </m:r>
                  </w:ins>
                </m:e>
                <m:sub>
                  <w:ins w:id="710" w:author="mkoenig" w:date="2015-08-27T12:04:00Z">
                    <m:r>
                      <w:rPr>
                        <w:rFonts w:ascii="Cambria Math" w:hAnsi="Cambria Math"/>
                      </w:rPr>
                      <m:t>j</m:t>
                    </m:r>
                  </w:ins>
                </m:sub>
              </m:sSub>
            </m:e>
          </m:d>
          <w:ins w:id="711" w:author="mkoenig" w:date="2015-08-27T12:04:00Z">
            <m:r>
              <w:rPr>
                <w:rFonts w:ascii="Cambria Math" w:hAnsi="Cambria Math"/>
              </w:rPr>
              <m:t>+1)/2</m:t>
            </m:r>
          </w:ins>
        </m:oMath>
      </m:oMathPara>
    </w:p>
    <w:moveFromRangeEnd w:id="682"/>
    <w:p w14:paraId="3B0351DB" w14:textId="6A8DADAB" w:rsidR="00852C05" w:rsidDel="001729E2" w:rsidRDefault="004B0EE5">
      <w:pPr>
        <w:ind w:firstLine="0"/>
        <w:rPr>
          <w:ins w:id="712" w:author="mkoenig" w:date="2015-08-27T11:33:00Z"/>
          <w:del w:id="713" w:author="mkoenig" w:date="2015-09-04T12:26:00Z"/>
        </w:rPr>
        <w:pPrChange w:id="714" w:author="mkoenig" w:date="2015-09-02T15:49:00Z">
          <w:pPr/>
        </w:pPrChange>
      </w:pPr>
      <w:ins w:id="715" w:author="mkoenig" w:date="2015-08-27T12:06:00Z">
        <w:del w:id="716" w:author="mkoenig" w:date="2015-09-04T12:26:00Z">
          <w:r w:rsidDel="001729E2">
            <w:delText>Simple Pearson and Spearman correlation were calculated for comparison.</w:delText>
          </w:r>
        </w:del>
      </w:ins>
    </w:p>
    <w:p w14:paraId="50F8C576" w14:textId="584C6E4F" w:rsidR="004A34E4" w:rsidDel="00E56084" w:rsidRDefault="004A34E4">
      <w:pPr>
        <w:ind w:firstLine="0"/>
        <w:rPr>
          <w:ins w:id="717" w:author="Windows User" w:date="2015-08-20T16:57:00Z"/>
          <w:del w:id="718" w:author="mkoenig" w:date="2015-08-26T17:17:00Z"/>
        </w:rPr>
        <w:pPrChange w:id="719" w:author="mkoenig" w:date="2015-09-02T15:49:00Z">
          <w:pPr/>
        </w:pPrChange>
      </w:pPr>
      <w:ins w:id="720" w:author="Windows User" w:date="2015-08-20T16:57:00Z">
        <w:del w:id="721" w:author="mkoenig" w:date="2015-09-04T12:26:00Z">
          <w:r w:rsidDel="001729E2">
            <w:delText xml:space="preserve"> </w:delText>
          </w:r>
        </w:del>
        <w:del w:id="722" w:author="mkoenig" w:date="2015-08-26T17:24:00Z">
          <w:r w:rsidDel="009E7BA8">
            <w:delText>in combination with</w:delText>
          </w:r>
        </w:del>
        <w:del w:id="723" w:author="mkoenig" w:date="2015-08-26T17:22:00Z">
          <w:r w:rsidDel="009E7BA8">
            <w:delText xml:space="preserve"> Complete-Linkage hierarchical clustering</w:delText>
          </w:r>
        </w:del>
        <w:del w:id="724" w:author="mkoenig" w:date="2015-08-26T17:24:00Z">
          <w:r w:rsidDel="009E7BA8">
            <w:delText xml:space="preserve">, which provided the best enrichments on gene-expression time-series in a recent comparisons of methods {Jaskowiak2014, Jaskowiak2013}. </w:delText>
          </w:r>
        </w:del>
        <w:del w:id="725"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26" w:author="Windows User" w:date="2015-08-20T16:57:00Z"/>
          <w:del w:id="727" w:author="mkoenig" w:date="2015-08-26T17:17:00Z"/>
        </w:rPr>
        <w:pPrChange w:id="728" w:author="mkoenig" w:date="2015-09-02T15:49:00Z">
          <w:pPr/>
        </w:pPrChange>
      </w:pPr>
      <w:ins w:id="729" w:author="Windows User" w:date="2015-08-20T16:57:00Z">
        <w:del w:id="730" w:author="mkoenig" w:date="2015-08-26T17:17:00Z">
          <w:r w:rsidDel="00E56084">
            <w:delText>Yi,jS2=1Si,j*+1A&lt;i&gt;,&lt;j&gt;*+2M&lt;i&gt;,&lt;j&gt;*</w:delText>
          </w:r>
        </w:del>
      </w:ins>
    </w:p>
    <w:p w14:paraId="373E2EE4" w14:textId="7235F2EF" w:rsidR="004A34E4" w:rsidDel="00E56084" w:rsidRDefault="004A34E4">
      <w:pPr>
        <w:ind w:firstLine="0"/>
        <w:rPr>
          <w:ins w:id="731" w:author="Windows User" w:date="2015-08-20T16:57:00Z"/>
          <w:del w:id="732" w:author="mkoenig" w:date="2015-08-26T17:17:00Z"/>
        </w:rPr>
        <w:pPrChange w:id="733" w:author="mkoenig" w:date="2015-09-02T15:49:00Z">
          <w:pPr/>
        </w:pPrChange>
      </w:pPr>
      <w:ins w:id="734" w:author="Windows User" w:date="2015-08-20T16:57:00Z">
        <w:del w:id="735" w:author="mkoenig" w:date="2015-08-26T17:17:00Z">
          <w:r w:rsidDel="00E56084">
            <w:delText>Yi,jR2=1Ri,j*+1A&lt;i&gt;,&lt;j&gt;*+2M&lt;i&gt;,&lt;j&gt;*</w:delText>
          </w:r>
        </w:del>
      </w:ins>
    </w:p>
    <w:p w14:paraId="6799A516" w14:textId="48FFEB6D" w:rsidR="004A34E4" w:rsidDel="00E56084" w:rsidRDefault="004A34E4">
      <w:pPr>
        <w:ind w:firstLine="0"/>
        <w:rPr>
          <w:ins w:id="736" w:author="Windows User" w:date="2015-08-20T16:57:00Z"/>
          <w:del w:id="737" w:author="mkoenig" w:date="2015-08-26T17:17:00Z"/>
        </w:rPr>
        <w:pPrChange w:id="738" w:author="mkoenig" w:date="2015-09-02T15:49:00Z">
          <w:pPr/>
        </w:pPrChange>
      </w:pPr>
      <w:ins w:id="739" w:author="Windows User" w:date="2015-08-20T16:57:00Z">
        <w:del w:id="740"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41" w:author="Windows User" w:date="2015-08-20T16:57:00Z"/>
          <w:del w:id="742" w:author="mkoenig" w:date="2015-08-26T17:17:00Z"/>
        </w:rPr>
        <w:pPrChange w:id="743" w:author="mkoenig" w:date="2015-09-02T15:49:00Z">
          <w:pPr/>
        </w:pPrChange>
      </w:pPr>
      <w:ins w:id="744" w:author="Windows User" w:date="2015-08-20T16:57:00Z">
        <w:del w:id="745" w:author="mkoenig" w:date="2015-08-26T17:17:00Z">
          <w:r w:rsidDel="00E56084">
            <w:delText>Yi,jS3=1Si,j*+1A&lt;i&gt;,&lt;j&gt;**+2M&lt;i&gt;,&lt;j&gt;**</w:delText>
          </w:r>
        </w:del>
      </w:ins>
    </w:p>
    <w:p w14:paraId="39B63BA0" w14:textId="6B0E5094" w:rsidR="004A34E4" w:rsidDel="00E56084" w:rsidRDefault="004A34E4">
      <w:pPr>
        <w:ind w:firstLine="0"/>
        <w:rPr>
          <w:ins w:id="746" w:author="Windows User" w:date="2015-08-20T16:57:00Z"/>
          <w:del w:id="747" w:author="mkoenig" w:date="2015-08-26T17:17:00Z"/>
        </w:rPr>
        <w:pPrChange w:id="748" w:author="mkoenig" w:date="2015-09-02T15:49:00Z">
          <w:pPr/>
        </w:pPrChange>
      </w:pPr>
      <w:ins w:id="749" w:author="Windows User" w:date="2015-08-20T16:57:00Z">
        <w:del w:id="750" w:author="mkoenig" w:date="2015-08-26T17:17:00Z">
          <w:r w:rsidDel="00E56084">
            <w:delText>Yi,jR3=1Ri,j*+1A&lt;i&gt;,&lt;j&gt;**+2M&lt;i&gt;,&lt;j&gt;**</w:delText>
          </w:r>
        </w:del>
      </w:ins>
    </w:p>
    <w:p w14:paraId="1F1A3E8C" w14:textId="1F362E63" w:rsidR="004A34E4" w:rsidDel="00E56084" w:rsidRDefault="004A34E4">
      <w:pPr>
        <w:ind w:firstLine="0"/>
        <w:rPr>
          <w:ins w:id="751" w:author="Windows User" w:date="2015-08-20T16:57:00Z"/>
          <w:del w:id="752" w:author="mkoenig" w:date="2015-08-26T17:17:00Z"/>
        </w:rPr>
        <w:pPrChange w:id="753" w:author="mkoenig" w:date="2015-09-02T15:49:00Z">
          <w:pPr/>
        </w:pPrChange>
      </w:pPr>
      <w:ins w:id="754" w:author="Windows User" w:date="2015-08-20T16:57:00Z">
        <w:del w:id="755"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56" w:author="Windows User" w:date="2015-08-20T16:57:00Z"/>
          <w:del w:id="757" w:author="mkoenig" w:date="2015-08-26T17:17:00Z"/>
        </w:rPr>
        <w:pPrChange w:id="758" w:author="mkoenig" w:date="2015-09-02T15:49:00Z">
          <w:pPr/>
        </w:pPrChange>
      </w:pPr>
      <w:ins w:id="759" w:author="Windows User" w:date="2015-08-20T16:57:00Z">
        <w:del w:id="760" w:author="mkoenig" w:date="2015-08-26T17:17:00Z">
          <w:r w:rsidDel="00E56084">
            <w:delText>Ai,j**=(Pearson correlation(si,sj)+1)/2</w:delText>
          </w:r>
        </w:del>
      </w:ins>
    </w:p>
    <w:p w14:paraId="03F21443" w14:textId="4653714F" w:rsidR="004A34E4" w:rsidDel="00E56084" w:rsidRDefault="004A34E4">
      <w:pPr>
        <w:ind w:firstLine="0"/>
        <w:rPr>
          <w:ins w:id="761" w:author="Windows User" w:date="2015-08-20T16:57:00Z"/>
          <w:del w:id="762" w:author="mkoenig" w:date="2015-08-26T17:17:00Z"/>
        </w:rPr>
        <w:pPrChange w:id="763" w:author="mkoenig" w:date="2015-09-02T15:49:00Z">
          <w:pPr/>
        </w:pPrChange>
      </w:pPr>
      <w:ins w:id="764" w:author="Windows User" w:date="2015-08-20T16:57:00Z">
        <w:del w:id="765"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66" w:author="Windows User" w:date="2015-08-20T16:57:00Z"/>
          <w:del w:id="767" w:author="mkoenig" w:date="2015-08-26T17:17:00Z"/>
        </w:rPr>
        <w:pPrChange w:id="768" w:author="mkoenig" w:date="2015-09-02T15:49:00Z">
          <w:pPr/>
        </w:pPrChange>
      </w:pPr>
      <w:ins w:id="769" w:author="Windows User" w:date="2015-08-20T16:57:00Z">
        <w:del w:id="770"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71" w:author="Windows User" w:date="2015-08-20T16:57:00Z"/>
          <w:del w:id="772" w:author="mkoenig" w:date="2015-08-26T17:17:00Z"/>
        </w:rPr>
        <w:pPrChange w:id="773" w:author="mkoenig" w:date="2015-09-02T15:49:00Z">
          <w:pPr/>
        </w:pPrChange>
      </w:pPr>
      <w:ins w:id="774" w:author="Windows User" w:date="2015-08-20T16:57:00Z">
        <w:del w:id="775" w:author="mkoenig" w:date="2015-08-26T17:17:00Z">
          <w:r w:rsidDel="00E56084">
            <w:delText>Mi,j**=1-|timin-tjmin|+|timax-tjmax|2(tn-t0)</w:delText>
          </w:r>
        </w:del>
      </w:ins>
    </w:p>
    <w:p w14:paraId="7D29EC30" w14:textId="6A7358A6" w:rsidR="004A34E4" w:rsidDel="00E56084" w:rsidRDefault="004A34E4">
      <w:pPr>
        <w:ind w:firstLine="0"/>
        <w:rPr>
          <w:ins w:id="776" w:author="Windows User" w:date="2015-08-20T16:57:00Z"/>
          <w:del w:id="777" w:author="mkoenig" w:date="2015-08-26T17:17:00Z"/>
        </w:rPr>
        <w:pPrChange w:id="778" w:author="mkoenig" w:date="2015-09-02T15:49:00Z">
          <w:pPr/>
        </w:pPrChange>
      </w:pPr>
      <w:ins w:id="779" w:author="Windows User" w:date="2015-08-20T16:57:00Z">
        <w:del w:id="780" w:author="mkoenig" w:date="2015-08-26T17:17:00Z">
          <w:r w:rsidDel="00E56084">
            <w:delText>Throughout the analysis the weights were</w:delText>
          </w:r>
        </w:del>
      </w:ins>
    </w:p>
    <w:p w14:paraId="4C56F941" w14:textId="2F46DD7C" w:rsidR="004A34E4" w:rsidDel="00977010" w:rsidRDefault="004A34E4">
      <w:pPr>
        <w:ind w:firstLine="0"/>
        <w:rPr>
          <w:del w:id="781" w:author="mkoenig" w:date="2015-08-27T11:33:00Z"/>
        </w:rPr>
        <w:pPrChange w:id="782" w:author="mkoenig" w:date="2015-09-02T15:49:00Z">
          <w:pPr/>
        </w:pPrChange>
      </w:pPr>
      <w:ins w:id="783" w:author="Windows User" w:date="2015-08-20T16:57:00Z">
        <w:del w:id="784" w:author="mkoenig" w:date="2015-08-26T17:17:00Z">
          <w:r w:rsidDel="00E56084">
            <w:delText>For comparison Pearson, Spearman and YS2 and YR2 correlation coefficients were calculated.</w:delText>
          </w:r>
        </w:del>
      </w:ins>
      <w:ins w:id="785" w:author="mkoenig" w:date="2015-08-26T17:22:00Z">
        <w:r w:rsidR="009E7BA8">
          <w:t xml:space="preserve">Cluster analysis </w:t>
        </w:r>
      </w:ins>
      <w:ins w:id="786" w:author="mkoenig" w:date="2015-08-26T17:26:00Z">
        <w:r w:rsidR="00F05236">
          <w:t>of</w:t>
        </w:r>
        <w:r w:rsidR="009E7BA8">
          <w:t xml:space="preserve"> the correlation matrix used </w:t>
        </w:r>
      </w:ins>
      <w:ins w:id="787" w:author="mkoenig" w:date="2015-08-26T17:22:00Z">
        <w:r w:rsidR="009E7BA8">
          <w:t>complete-linkage hierarchical clustering</w:t>
        </w:r>
      </w:ins>
      <w:ins w:id="788" w:author="mkoenig" w:date="2015-08-27T11:39:00Z">
        <w:r w:rsidR="007E6CEA">
          <w:t xml:space="preserve"> with </w:t>
        </w:r>
      </w:ins>
      <w:ins w:id="789" w:author="mkoenig" w:date="2015-09-07T12:21:00Z">
        <w:r w:rsidR="00DB585B">
          <w:t>Euclidian</w:t>
        </w:r>
      </w:ins>
      <w:ins w:id="790" w:author="mkoenig" w:date="2015-08-27T11:39:00Z">
        <w:r w:rsidR="00F05236">
          <w:t xml:space="preserve"> distance measurement</w:t>
        </w:r>
      </w:ins>
      <w:ins w:id="791" w:author="mkoenig" w:date="2015-08-26T17:30:00Z">
        <w:r w:rsidR="00436373">
          <w:t>.</w:t>
        </w:r>
      </w:ins>
      <w:ins w:id="792" w:author="mkoenig" w:date="2015-08-26T17:24:00Z">
        <w:r w:rsidR="008B4A09">
          <w:t xml:space="preserve"> This</w:t>
        </w:r>
        <w:r w:rsidR="008D7718">
          <w:t xml:space="preserve"> </w:t>
        </w:r>
        <w:r w:rsidR="009E7BA8">
          <w:t xml:space="preserve">combination </w:t>
        </w:r>
        <w:del w:id="793" w:author="mkoenig" w:date="2015-09-04T12:26:00Z">
          <w:r w:rsidR="009E7BA8" w:rsidDel="001729E2">
            <w:delText>of methods</w:delText>
          </w:r>
        </w:del>
      </w:ins>
      <w:ins w:id="794" w:author="mkoenig" w:date="2015-09-04T12:26:00Z">
        <w:r w:rsidR="001729E2">
          <w:t xml:space="preserve">of complete-linkage with </w:t>
        </w:r>
      </w:ins>
      <m:oMath>
        <m:sSup>
          <m:sSupPr>
            <m:ctrlPr>
              <w:ins w:id="795" w:author="mkoenig" w:date="2015-09-04T12:27:00Z">
                <w:rPr>
                  <w:rFonts w:ascii="Cambria Math" w:hAnsi="Cambria Math"/>
                  <w:i/>
                </w:rPr>
              </w:ins>
            </m:ctrlPr>
          </m:sSupPr>
          <m:e>
            <w:ins w:id="796" w:author="mkoenig" w:date="2015-09-04T12:27:00Z">
              <m:r>
                <w:rPr>
                  <w:rFonts w:ascii="Cambria Math" w:hAnsi="Cambria Math" w:hint="eastAsia"/>
                </w:rPr>
                <m:t xml:space="preserve"> </m:t>
              </m:r>
              <m:r>
                <w:rPr>
                  <w:rFonts w:ascii="Cambria Math" w:hAnsi="Cambria Math"/>
                </w:rPr>
                <m:t>Y</m:t>
              </m:r>
            </w:ins>
          </m:e>
          <m:sup>
            <w:ins w:id="797" w:author="mkoenig" w:date="2015-09-04T12:27:00Z">
              <m:r>
                <w:rPr>
                  <w:rFonts w:ascii="Cambria Math" w:hAnsi="Cambria Math"/>
                </w:rPr>
                <m:t>S</m:t>
              </m:r>
            </w:ins>
          </m:sup>
        </m:sSup>
        <w:ins w:id="798" w:author="mkoenig" w:date="2015-08-26T17:24:00Z">
          <w:del w:id="799" w:author="mkoenig" w:date="2015-09-04T12:27:00Z">
            <m:r>
              <w:rPr>
                <w:rFonts w:ascii="Cambria Math" w:hAnsi="Cambria Math" w:hint="eastAsia"/>
              </w:rPr>
              <m:t xml:space="preserve"> </m:t>
            </m:r>
          </w:del>
        </w:ins>
      </m:oMath>
      <w:ins w:id="800" w:author="mkoenig" w:date="2015-08-26T17:24:00Z">
        <w:del w:id="801" w:author="mkoenig" w:date="2015-09-04T12:27:00Z">
          <w:r w:rsidR="009E7BA8" w:rsidDel="0051307D">
            <w:delText>p</w:delText>
          </w:r>
        </w:del>
      </w:ins>
      <w:ins w:id="802" w:author="mkoenig" w:date="2015-09-04T12:27:00Z">
        <w:r w:rsidR="0051307D">
          <w:t xml:space="preserve"> p</w:t>
        </w:r>
      </w:ins>
      <w:ins w:id="803" w:author="mkoenig" w:date="2015-08-26T17:24:00Z">
        <w:r w:rsidR="009E7BA8">
          <w:t xml:space="preserve">rovided the best enrichments on </w:t>
        </w:r>
        <w:r w:rsidR="009E7BA8">
          <w:lastRenderedPageBreak/>
          <w:t xml:space="preserve">gene-expression time-series in a recent comparisons of methods </w:t>
        </w:r>
      </w:ins>
      <w:r w:rsidR="0011384F">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instrText xml:space="preserve"> ADDIN EN.CITE </w:instrText>
      </w:r>
      <w:r w:rsidR="00C638FD">
        <w:fldChar w:fldCharType="begin">
          <w:fldData xml:space="preserve">PEVuZE5vdGU+PENpdGUgRXhjbHVkZVllYXI9IjEiPjxBdXRob3I+SmFza293aWFrPC9BdXRob3I+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</w:fldData>
        </w:fldChar>
      </w:r>
      <w:r w:rsidR="00C638FD">
        <w:instrText xml:space="preserve"> ADDIN EN.CITE.DATA </w:instrText>
      </w:r>
      <w:r w:rsidR="00C638FD">
        <w:fldChar w:fldCharType="end"/>
      </w:r>
      <w:r w:rsidR="0011384F">
        <w:fldChar w:fldCharType="separate"/>
      </w:r>
      <w:r w:rsidR="00C638FD">
        <w:rPr>
          <w:noProof/>
        </w:rPr>
        <w:t>[</w:t>
      </w:r>
      <w:r w:rsidR="00C638FD">
        <w:rPr>
          <w:noProof/>
        </w:rPr>
        <w:fldChar w:fldCharType="begin"/>
      </w:r>
      <w:r w:rsidR="00C638FD">
        <w:rPr>
          <w:noProof/>
        </w:rPr>
        <w:instrText xml:space="preserve"> HYPERLINK \l "_ENREF_13" \o "Jaskowiak, 2014 #406" </w:instrText>
      </w:r>
      <w:r w:rsidR="00C638FD">
        <w:rPr>
          <w:noProof/>
        </w:rPr>
      </w:r>
      <w:r w:rsidR="00C638FD">
        <w:rPr>
          <w:noProof/>
        </w:rPr>
        <w:fldChar w:fldCharType="separate"/>
      </w:r>
      <w:r w:rsidR="00C638FD">
        <w:rPr>
          <w:noProof/>
        </w:rPr>
        <w:t>13</w:t>
      </w:r>
      <w:r w:rsidR="00C638FD">
        <w:rPr>
          <w:noProof/>
        </w:rPr>
        <w:fldChar w:fldCharType="end"/>
      </w:r>
      <w:r w:rsidR="00C638FD">
        <w:rPr>
          <w:noProof/>
        </w:rPr>
        <w:t xml:space="preserve">, </w:t>
      </w:r>
      <w:r w:rsidR="00C638FD">
        <w:rPr>
          <w:noProof/>
        </w:rPr>
        <w:fldChar w:fldCharType="begin"/>
      </w:r>
      <w:r w:rsidR="00C638FD">
        <w:rPr>
          <w:noProof/>
        </w:rPr>
        <w:instrText xml:space="preserve"> HYPERLINK \l "_ENREF_14" \o "Jaskowiak, 2013 #407" </w:instrText>
      </w:r>
      <w:r w:rsidR="00C638FD">
        <w:rPr>
          <w:noProof/>
        </w:rPr>
      </w:r>
      <w:r w:rsidR="00C638FD">
        <w:rPr>
          <w:noProof/>
        </w:rPr>
        <w:fldChar w:fldCharType="separate"/>
      </w:r>
      <w:r w:rsidR="00C638FD">
        <w:rPr>
          <w:noProof/>
        </w:rPr>
        <w:t>14</w:t>
      </w:r>
      <w:r w:rsidR="00C638FD">
        <w:rPr>
          <w:noProof/>
        </w:rPr>
        <w:fldChar w:fldCharType="end"/>
      </w:r>
      <w:r w:rsidR="00C638FD">
        <w:rPr>
          <w:noProof/>
        </w:rPr>
        <w:t>]</w:t>
      </w:r>
      <w:r w:rsidR="0011384F">
        <w:fldChar w:fldCharType="end"/>
      </w:r>
      <w:ins w:id="804" w:author="mkoenig" w:date="2015-08-26T17:24:00Z">
        <w:r w:rsidR="009E7BA8">
          <w:t>.</w:t>
        </w:r>
      </w:ins>
    </w:p>
    <w:p w14:paraId="6CB9631B" w14:textId="5E37001D" w:rsidR="008D7718" w:rsidDel="0051307D" w:rsidRDefault="008D7718">
      <w:pPr>
        <w:ind w:firstLine="0"/>
        <w:rPr>
          <w:ins w:id="805" w:author="mkoenig" w:date="2015-09-02T15:57:00Z"/>
          <w:del w:id="806" w:author="mkoenig" w:date="2015-09-04T12:34:00Z"/>
        </w:rPr>
        <w:pPrChange w:id="807" w:author="mkoenig" w:date="2015-09-02T15:49:00Z">
          <w:pPr/>
        </w:pPrChange>
      </w:pPr>
      <w:ins w:id="808" w:author="mkoenig" w:date="2015-09-02T15:50:00Z">
        <w:r>
          <w:t xml:space="preserve"> </w:t>
        </w:r>
      </w:ins>
      <w:ins w:id="809" w:author="mkoenig" w:date="2015-09-04T12:32:00Z">
        <w:r w:rsidR="0051307D">
          <w:t xml:space="preserve">The number of clusters </w:t>
        </w:r>
      </w:ins>
      <m:oMath>
        <m:sSub>
          <m:sSubPr>
            <m:ctrlPr>
              <w:ins w:id="810" w:author="mkoenig" w:date="2015-09-04T12:33:00Z">
                <w:rPr>
                  <w:rFonts w:ascii="Cambria Math" w:hAnsi="Cambria Math"/>
                  <w:i/>
                </w:rPr>
              </w:ins>
            </m:ctrlPr>
          </m:sSubPr>
          <m:e>
            <w:ins w:id="811" w:author="mkoenig" w:date="2015-09-04T12:33:00Z">
              <m:r>
                <w:rPr>
                  <w:rFonts w:ascii="Cambria Math" w:hAnsi="Cambria Math"/>
                </w:rPr>
                <m:t>N</m:t>
              </m:r>
            </w:ins>
          </m:e>
          <m:sub>
            <w:ins w:id="812" w:author="mkoenig" w:date="2015-09-04T12:33:00Z">
              <m:r>
                <w:rPr>
                  <w:rFonts w:ascii="Cambria Math" w:hAnsi="Cambria Math"/>
                </w:rPr>
                <m:t>c</m:t>
              </m:r>
            </w:ins>
          </m:sub>
        </m:sSub>
        <w:ins w:id="813" w:author="mkoenig" w:date="2015-09-04T12:33:00Z">
          <m:r>
            <w:rPr>
              <w:rFonts w:ascii="Cambria Math" w:hAnsi="Cambria Math"/>
            </w:rPr>
            <m:t>=6</m:t>
          </m:r>
        </w:ins>
      </m:oMath>
      <w:ins w:id="814" w:author="mkoenig" w:date="2015-09-04T12:33:00Z">
        <w:r w:rsidR="0051307D">
          <w:t>, was selected as maximum number of clusters with all clusters containing more than one factor.</w:t>
        </w:r>
      </w:ins>
      <w:ins w:id="815" w:author="mkoenig" w:date="2015-09-04T12:34:00Z">
        <w:r w:rsidR="0051307D">
          <w:t xml:space="preserve"> </w:t>
        </w:r>
      </w:ins>
    </w:p>
    <w:p w14:paraId="2FD3C02C" w14:textId="2D14ADB1" w:rsidR="008D7718" w:rsidRDefault="00977010">
      <w:pPr>
        <w:ind w:firstLine="0"/>
        <w:rPr>
          <w:ins w:id="816" w:author="mkoenig" w:date="2015-09-02T15:49:00Z"/>
        </w:rPr>
        <w:pPrChange w:id="817" w:author="mkoenig" w:date="2015-09-02T15:49:00Z">
          <w:pPr/>
        </w:pPrChange>
      </w:pPr>
      <w:ins w:id="818"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19"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20" w:author="mkoenig" w:date="2015-08-27T13:35:00Z">
        <w:del w:id="821" w:author="mkoenig" w:date="2015-09-04T12:38:00Z">
          <w:r w:rsidRPr="000652B7" w:rsidDel="006D3BA2">
            <w:rPr>
              <w:i/>
            </w:rPr>
            <w:delText>i</w:delText>
          </w:r>
          <w:r w:rsidDel="006D3BA2">
            <w:delText xml:space="preserve"> </w:delText>
          </w:r>
        </w:del>
        <w:r>
          <w:t xml:space="preserve">and repeats </w:t>
        </w:r>
      </w:ins>
      <w:ins w:id="822"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23" w:author="mkoenig" w:date="2015-09-04T12:40:00Z">
                <w:rPr>
                  <w:rFonts w:ascii="Cambria Math" w:hAnsi="Cambria Math"/>
                  <w:i/>
                </w:rPr>
              </w:ins>
            </m:ctrlPr>
          </m:sSubPr>
          <m:e>
            <w:ins w:id="824" w:author="mkoenig" w:date="2015-09-04T12:40:00Z">
              <m:r>
                <w:rPr>
                  <w:rFonts w:ascii="Cambria Math" w:hAnsi="Cambria Math"/>
                </w:rPr>
                <m:t>N</m:t>
              </m:r>
            </w:ins>
          </m:e>
          <m:sub>
            <w:ins w:id="825" w:author="mkoenig" w:date="2015-09-04T12:40:00Z">
              <m:r>
                <w:rPr>
                  <w:rFonts w:ascii="Cambria Math" w:hAnsi="Cambria Math"/>
                </w:rPr>
                <m:t>t</m:t>
              </m:r>
            </w:ins>
          </m:sub>
        </m:sSub>
        <w:ins w:id="826" w:author="mkoenig" w:date="2015-09-04T12:40:00Z">
          <m:r>
            <w:rPr>
              <w:rFonts w:ascii="Cambria Math" w:hAnsi="Cambria Math"/>
            </w:rPr>
            <m:t>=8</m:t>
          </m:r>
        </w:ins>
      </m:oMath>
      <w:ins w:id="827"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28" w:author="mkoenig" w:date="2015-08-27T13:35:00Z">
        <w:del w:id="829" w:author="mkoenig" w:date="2015-09-04T12:39:00Z">
          <w:r w:rsidRPr="000652B7" w:rsidDel="006D3BA2">
            <w:rPr>
              <w:i/>
            </w:rPr>
            <w:delText>r</w:delText>
          </w:r>
          <w:r w:rsidDel="006D3BA2">
            <w:delText xml:space="preserve"> </w:delText>
          </w:r>
        </w:del>
        <w:r>
          <w:t>via</w:t>
        </w:r>
      </w:ins>
      <w:ins w:id="830" w:author="mkoenig" w:date="2015-09-02T15:49:00Z">
        <w:del w:id="831" w:author="mkoenig" w:date="2015-09-04T12:34:00Z">
          <w:r w:rsidR="008D7718" w:rsidDel="0051307D">
            <w:delText xml:space="preserve"> </w:delText>
          </w:r>
        </w:del>
      </w:ins>
    </w:p>
    <w:p w14:paraId="3FA50A5B" w14:textId="2BA130AB" w:rsidR="004A34E4" w:rsidDel="009E7BA8" w:rsidRDefault="00C638FD">
      <w:pPr>
        <w:ind w:firstLine="0"/>
        <w:jc w:val="center"/>
        <w:rPr>
          <w:del w:id="832" w:author="mkoenig" w:date="2015-08-26T17:25:00Z"/>
        </w:rPr>
        <w:pPrChange w:id="833" w:author="mkoenig" w:date="2015-09-02T15:49:00Z">
          <w:pPr/>
        </w:pPrChange>
      </w:pPr>
      <m:oMath>
        <m:acc>
          <m:accPr>
            <m:chr m:val="̅"/>
            <m:ctrlPr>
              <w:ins w:id="834" w:author="mkoenig" w:date="2015-09-04T12:30:00Z">
                <w:rPr>
                  <w:rFonts w:ascii="Cambria Math" w:hAnsi="Cambria Math"/>
                  <w:i/>
                  <w:lang w:val="de-DE"/>
                </w:rPr>
              </w:ins>
            </m:ctrlPr>
          </m:accPr>
          <m:e>
            <m:sSub>
              <m:sSubPr>
                <m:ctrlPr>
                  <w:ins w:id="835" w:author="mkoenig" w:date="2015-09-04T12:30:00Z">
                    <w:rPr>
                      <w:rFonts w:ascii="Cambria Math" w:hAnsi="Cambria Math"/>
                      <w:i/>
                      <w:lang w:val="de-DE"/>
                    </w:rPr>
                  </w:ins>
                </m:ctrlPr>
              </m:sSubPr>
              <m:e>
                <w:ins w:id="836" w:author="mkoenig" w:date="2015-09-04T12:30:00Z">
                  <m:r>
                    <w:rPr>
                      <w:rFonts w:ascii="Cambria Math" w:hAnsi="Cambria Math"/>
                      <w:lang w:val="de-DE"/>
                    </w:rPr>
                    <m:t>f</m:t>
                  </m:r>
                </w:ins>
              </m:e>
              <m:sub>
                <w:ins w:id="837" w:author="mkoenig" w:date="2015-09-04T12:30:00Z">
                  <m:r>
                    <w:rPr>
                      <w:rFonts w:ascii="Cambria Math" w:hAnsi="Cambria Math"/>
                      <w:lang w:val="de-DE"/>
                    </w:rPr>
                    <m:t>k</m:t>
                  </m:r>
                </w:ins>
              </m:sub>
            </m:sSub>
          </m:e>
        </m:acc>
        <m:sSubSup>
          <m:sSubSupPr>
            <m:ctrlPr>
              <w:ins w:id="838" w:author="mkoenig" w:date="2015-08-27T13:35:00Z">
                <w:del w:id="839" w:author="mkoenig" w:date="2015-09-04T12:29:00Z">
                  <w:rPr>
                    <w:rFonts w:ascii="Cambria Math" w:hAnsi="Cambria Math"/>
                    <w:i/>
                    <w:lang w:val="de-DE"/>
                  </w:rPr>
                </w:del>
              </w:ins>
            </m:ctrlPr>
          </m:sSubSupPr>
          <m:e>
            <w:ins w:id="840" w:author="mkoenig" w:date="2015-08-27T13:35:00Z">
              <w:del w:id="841" w:author="mkoenig" w:date="2015-09-04T12:29:00Z">
                <m:r>
                  <w:rPr>
                    <w:rFonts w:ascii="Cambria Math" w:hAnsi="Cambria Math"/>
                    <w:lang w:val="de-DE"/>
                  </w:rPr>
                  <m:t>f</m:t>
                </m:r>
              </w:del>
            </w:ins>
          </m:e>
          <m:sub>
            <w:ins w:id="842" w:author="mkoenig" w:date="2015-08-27T13:35:00Z">
              <w:del w:id="843" w:author="mkoenig" w:date="2015-09-04T12:29:00Z">
                <m:r>
                  <w:rPr>
                    <w:rFonts w:ascii="Cambria Math" w:hAnsi="Cambria Math"/>
                    <w:lang w:val="de-DE"/>
                  </w:rPr>
                  <m:t>k</m:t>
                </m:r>
              </w:del>
            </w:ins>
          </m:sub>
          <m:sup>
            <w:ins w:id="844" w:author="mkoenig" w:date="2015-08-27T13:35:00Z">
              <w:del w:id="845" w:author="mkoenig" w:date="2015-09-04T12:29:00Z">
                <m:r>
                  <w:rPr>
                    <w:rFonts w:ascii="Cambria Math" w:hAnsi="Cambria Math"/>
                    <w:lang w:val="de-DE"/>
                  </w:rPr>
                  <m:t>norm</m:t>
                </m:r>
              </w:del>
            </w:ins>
          </m:sup>
        </m:sSubSup>
        <m:d>
          <m:dPr>
            <m:ctrlPr>
              <w:ins w:id="846" w:author="mkoenig" w:date="2015-08-27T13:35:00Z">
                <w:rPr>
                  <w:rFonts w:ascii="Cambria Math" w:hAnsi="Cambria Math"/>
                  <w:i/>
                </w:rPr>
              </w:ins>
            </m:ctrlPr>
          </m:dPr>
          <m:e>
            <m:sSub>
              <m:sSubPr>
                <m:ctrlPr>
                  <w:ins w:id="847" w:author="mkoenig" w:date="2015-08-27T13:35:00Z">
                    <w:rPr>
                      <w:rFonts w:ascii="Cambria Math" w:hAnsi="Cambria Math"/>
                      <w:i/>
                    </w:rPr>
                  </w:ins>
                </m:ctrlPr>
              </m:sSubPr>
              <m:e>
                <w:ins w:id="848" w:author="mkoenig" w:date="2015-08-27T13:35:00Z">
                  <m:r>
                    <w:rPr>
                      <w:rFonts w:ascii="Cambria Math" w:hAnsi="Cambria Math"/>
                    </w:rPr>
                    <m:t>t</m:t>
                  </m:r>
                </w:ins>
              </m:e>
              <m:sub>
                <w:ins w:id="849" w:author="mkoenig" w:date="2015-08-27T13:35:00Z">
                  <m:r>
                    <w:rPr>
                      <w:rFonts w:ascii="Cambria Math" w:hAnsi="Cambria Math"/>
                    </w:rPr>
                    <m:t>i,r</m:t>
                  </m:r>
                </w:ins>
              </m:sub>
            </m:sSub>
          </m:e>
        </m:d>
        <w:ins w:id="850" w:author="mkoenig" w:date="2015-08-27T13:35:00Z">
          <m:r>
            <w:rPr>
              <w:rFonts w:ascii="Cambria Math" w:hAnsi="Cambria Math" w:hint="eastAsia"/>
              <w:rPrChange w:id="851" w:author="mkoenig" w:date="2015-09-04T12:29:00Z">
                <w:rPr>
                  <w:rFonts w:ascii="Cambria Math" w:hAnsi="Cambria Math" w:hint="eastAsia"/>
                  <w:lang w:val="de-DE"/>
                </w:rPr>
              </w:rPrChange>
            </w:rPr>
            <m:t>=</m:t>
          </m:r>
        </w:ins>
        <m:f>
          <m:fPr>
            <m:ctrlPr>
              <w:ins w:id="852" w:author="mkoenig" w:date="2015-08-27T13:35:00Z">
                <w:rPr>
                  <w:rFonts w:ascii="Cambria Math" w:hAnsi="Cambria Math"/>
                  <w:i/>
                </w:rPr>
              </w:ins>
            </m:ctrlPr>
          </m:fPr>
          <m:num>
            <w:ins w:id="853" w:author="mkoenig" w:date="2015-08-27T13:35:00Z">
              <m:r>
                <w:rPr>
                  <w:rFonts w:ascii="Cambria Math" w:hAnsi="Cambria Math" w:hint="eastAsia"/>
                  <w:rPrChange w:id="854" w:author="mkoenig" w:date="2015-09-04T12:29:00Z">
                    <w:rPr>
                      <w:rFonts w:ascii="Cambria Math" w:hAnsi="Cambria Math" w:hint="eastAsia"/>
                      <w:lang w:val="de-DE"/>
                    </w:rPr>
                  </w:rPrChange>
                </w:rPr>
                <m:t>(</m:t>
              </m:r>
            </w:ins>
            <m:sSub>
              <m:sSubPr>
                <m:ctrlPr>
                  <w:ins w:id="855" w:author="mkoenig" w:date="2015-08-27T13:35:00Z">
                    <w:rPr>
                      <w:rFonts w:ascii="Cambria Math" w:hAnsi="Cambria Math"/>
                      <w:i/>
                    </w:rPr>
                  </w:ins>
                </m:ctrlPr>
              </m:sSubPr>
              <m:e>
                <w:ins w:id="856" w:author="mkoenig" w:date="2015-08-27T13:35:00Z">
                  <m:r>
                    <w:rPr>
                      <w:rFonts w:ascii="Cambria Math" w:hAnsi="Cambria Math"/>
                    </w:rPr>
                    <m:t>f</m:t>
                  </m:r>
                </w:ins>
              </m:e>
              <m:sub>
                <w:ins w:id="857" w:author="mkoenig" w:date="2015-08-27T13:35:00Z">
                  <m:r>
                    <w:rPr>
                      <w:rFonts w:ascii="Cambria Math" w:hAnsi="Cambria Math"/>
                    </w:rPr>
                    <m:t>k</m:t>
                  </m:r>
                </w:ins>
              </m:sub>
            </m:sSub>
            <m:d>
              <m:dPr>
                <m:ctrlPr>
                  <w:ins w:id="858" w:author="mkoenig" w:date="2015-08-27T13:35:00Z">
                    <w:rPr>
                      <w:rFonts w:ascii="Cambria Math" w:hAnsi="Cambria Math"/>
                      <w:i/>
                    </w:rPr>
                  </w:ins>
                </m:ctrlPr>
              </m:dPr>
              <m:e>
                <m:sSub>
                  <m:sSubPr>
                    <m:ctrlPr>
                      <w:ins w:id="859" w:author="mkoenig" w:date="2015-08-27T13:35:00Z">
                        <w:rPr>
                          <w:rFonts w:ascii="Cambria Math" w:hAnsi="Cambria Math"/>
                          <w:i/>
                        </w:rPr>
                      </w:ins>
                    </m:ctrlPr>
                  </m:sSubPr>
                  <m:e>
                    <w:ins w:id="860" w:author="mkoenig" w:date="2015-08-27T13:35:00Z">
                      <m:r>
                        <w:rPr>
                          <w:rFonts w:ascii="Cambria Math" w:hAnsi="Cambria Math"/>
                        </w:rPr>
                        <m:t>t</m:t>
                      </m:r>
                    </w:ins>
                  </m:e>
                  <m:sub>
                    <w:ins w:id="861" w:author="mkoenig" w:date="2015-08-27T13:35:00Z">
                      <m:r>
                        <w:rPr>
                          <w:rFonts w:ascii="Cambria Math" w:hAnsi="Cambria Math"/>
                        </w:rPr>
                        <m:t>i,r</m:t>
                      </m:r>
                    </w:ins>
                  </m:sub>
                </m:sSub>
              </m:e>
            </m:d>
            <w:ins w:id="862" w:author="mkoenig" w:date="2015-08-27T13:35:00Z">
              <m:r>
                <w:rPr>
                  <w:rFonts w:ascii="Cambria Math" w:hAnsi="Cambria Math"/>
                  <w:rPrChange w:id="863" w:author="mkoenig" w:date="2015-09-04T12:29:00Z">
                    <w:rPr>
                      <w:rFonts w:ascii="Cambria Math" w:hAnsi="Cambria Math"/>
                      <w:lang w:val="de-DE"/>
                    </w:rPr>
                  </w:rPrChange>
                </w:rPr>
                <m:t xml:space="preserve">- </m:t>
              </m:r>
              <m:r>
                <w:rPr>
                  <w:rFonts w:ascii="Cambria Math" w:hAnsi="Cambria Math" w:hint="eastAsia"/>
                  <w:rPrChange w:id="864" w:author="mkoenig" w:date="2015-09-04T12:29:00Z">
                    <w:rPr>
                      <w:rFonts w:ascii="Cambria Math" w:hAnsi="Cambria Math" w:hint="eastAsia"/>
                      <w:lang w:val="de-DE"/>
                    </w:rPr>
                  </w:rPrChange>
                </w:rPr>
                <m:t>&lt;</m:t>
              </m:r>
            </w:ins>
            <m:sSub>
              <m:sSubPr>
                <m:ctrlPr>
                  <w:ins w:id="865" w:author="mkoenig" w:date="2015-08-27T13:35:00Z">
                    <w:rPr>
                      <w:rFonts w:ascii="Cambria Math" w:hAnsi="Cambria Math"/>
                      <w:i/>
                    </w:rPr>
                  </w:ins>
                </m:ctrlPr>
              </m:sSubPr>
              <m:e>
                <w:ins w:id="866" w:author="mkoenig" w:date="2015-08-27T13:35:00Z">
                  <m:r>
                    <w:rPr>
                      <w:rFonts w:ascii="Cambria Math" w:hAnsi="Cambria Math"/>
                    </w:rPr>
                    <m:t>f</m:t>
                  </m:r>
                </w:ins>
              </m:e>
              <m:sub>
                <w:ins w:id="867" w:author="mkoenig" w:date="2015-08-27T13:35:00Z">
                  <m:r>
                    <w:rPr>
                      <w:rFonts w:ascii="Cambria Math" w:hAnsi="Cambria Math"/>
                    </w:rPr>
                    <m:t>k</m:t>
                  </m:r>
                </w:ins>
              </m:sub>
            </m:sSub>
            <w:ins w:id="868" w:author="mkoenig" w:date="2015-08-27T13:35:00Z">
              <m:r>
                <w:rPr>
                  <w:rFonts w:ascii="Cambria Math" w:hAnsi="Cambria Math" w:hint="eastAsia"/>
                  <w:rPrChange w:id="869" w:author="mkoenig" w:date="2015-09-04T12:29:00Z">
                    <w:rPr>
                      <w:rFonts w:ascii="Cambria Math" w:hAnsi="Cambria Math" w:hint="eastAsia"/>
                      <w:lang w:val="de-DE"/>
                    </w:rPr>
                  </w:rPrChange>
                </w:rPr>
                <m:t>&gt;)</m:t>
              </m:r>
            </w:ins>
          </m:num>
          <m:den>
            <m:func>
              <m:funcPr>
                <m:ctrlPr>
                  <w:ins w:id="870" w:author="mkoenig" w:date="2015-08-27T13:35:00Z">
                    <w:rPr>
                      <w:rFonts w:ascii="Cambria Math" w:hAnsi="Cambria Math"/>
                    </w:rPr>
                  </w:ins>
                </m:ctrlPr>
              </m:funcPr>
              <m:fName>
                <w:ins w:id="871" w:author="mkoenig" w:date="2015-08-27T13:35:00Z">
                  <m:r>
                    <m:rPr>
                      <m:sty m:val="p"/>
                    </m:rPr>
                    <w:rPr>
                      <w:rFonts w:ascii="Cambria Math" w:hAnsi="Cambria Math" w:hint="eastAsia"/>
                      <w:rPrChange w:id="872" w:author="mkoenig" w:date="2015-09-04T12:29:00Z">
                        <w:rPr>
                          <w:rFonts w:ascii="Cambria Math" w:hAnsi="Cambria Math" w:hint="eastAsia"/>
                          <w:lang w:val="de-DE"/>
                        </w:rPr>
                      </w:rPrChange>
                    </w:rPr>
                    <m:t>max</m:t>
                  </m:r>
                </w:ins>
              </m:fName>
              <m:e>
                <m:d>
                  <m:dPr>
                    <m:ctrlPr>
                      <w:ins w:id="873" w:author="mkoenig" w:date="2015-08-27T13:35:00Z">
                        <w:rPr>
                          <w:rFonts w:ascii="Cambria Math" w:hAnsi="Cambria Math"/>
                          <w:i/>
                        </w:rPr>
                      </w:ins>
                    </m:ctrlPr>
                  </m:dPr>
                  <m:e>
                    <m:sSub>
                      <m:sSubPr>
                        <m:ctrlPr>
                          <w:ins w:id="874" w:author="mkoenig" w:date="2015-08-27T13:35:00Z">
                            <w:rPr>
                              <w:rFonts w:ascii="Cambria Math" w:hAnsi="Cambria Math"/>
                              <w:i/>
                            </w:rPr>
                          </w:ins>
                        </m:ctrlPr>
                      </m:sSubPr>
                      <m:e>
                        <w:ins w:id="875" w:author="mkoenig" w:date="2015-08-27T13:35:00Z">
                          <m:r>
                            <w:rPr>
                              <w:rFonts w:ascii="Cambria Math" w:hAnsi="Cambria Math"/>
                            </w:rPr>
                            <m:t>f</m:t>
                          </m:r>
                        </w:ins>
                      </m:e>
                      <m:sub>
                        <w:ins w:id="876" w:author="mkoenig" w:date="2015-08-27T13:35:00Z">
                          <m:r>
                            <w:rPr>
                              <w:rFonts w:ascii="Cambria Math" w:hAnsi="Cambria Math"/>
                            </w:rPr>
                            <m:t>k</m:t>
                          </m:r>
                        </w:ins>
                      </m:sub>
                    </m:sSub>
                  </m:e>
                </m:d>
              </m:e>
            </m:func>
            <w:ins w:id="877" w:author="mkoenig" w:date="2015-08-27T13:35:00Z">
              <m:r>
                <w:rPr>
                  <w:rFonts w:ascii="Cambria Math" w:hAnsi="Cambria Math"/>
                  <w:rPrChange w:id="878" w:author="mkoenig" w:date="2015-09-04T12:29:00Z">
                    <w:rPr>
                      <w:rFonts w:ascii="Cambria Math" w:hAnsi="Cambria Math"/>
                      <w:lang w:val="de-DE"/>
                    </w:rPr>
                  </w:rPrChange>
                </w:rPr>
                <m:t>-</m:t>
              </m:r>
              <m:r>
                <m:rPr>
                  <m:sty m:val="p"/>
                </m:rPr>
                <w:rPr>
                  <w:rFonts w:ascii="Cambria Math" w:hAnsi="Cambria Math"/>
                  <w:rPrChange w:id="879" w:author="mkoenig" w:date="2015-09-04T12:29:00Z">
                    <w:rPr>
                      <w:rFonts w:ascii="Cambria Math" w:hAnsi="Cambria Math"/>
                      <w:lang w:val="de-DE"/>
                    </w:rPr>
                  </w:rPrChange>
                </w:rPr>
                <m:t>min⁡</m:t>
              </m:r>
              <m:r>
                <w:rPr>
                  <w:rFonts w:ascii="Cambria Math" w:hAnsi="Cambria Math" w:hint="eastAsia"/>
                  <w:rPrChange w:id="880" w:author="mkoenig" w:date="2015-09-04T12:29:00Z">
                    <w:rPr>
                      <w:rFonts w:ascii="Cambria Math" w:hAnsi="Cambria Math" w:hint="eastAsia"/>
                      <w:lang w:val="de-DE"/>
                    </w:rPr>
                  </w:rPrChange>
                </w:rPr>
                <m:t>(</m:t>
              </m:r>
            </w:ins>
            <m:sSub>
              <m:sSubPr>
                <m:ctrlPr>
                  <w:ins w:id="881" w:author="mkoenig" w:date="2015-08-27T13:35:00Z">
                    <w:rPr>
                      <w:rFonts w:ascii="Cambria Math" w:hAnsi="Cambria Math"/>
                      <w:i/>
                    </w:rPr>
                  </w:ins>
                </m:ctrlPr>
              </m:sSubPr>
              <m:e>
                <w:ins w:id="882" w:author="mkoenig" w:date="2015-08-27T13:35:00Z">
                  <m:r>
                    <w:rPr>
                      <w:rFonts w:ascii="Cambria Math" w:hAnsi="Cambria Math"/>
                    </w:rPr>
                    <m:t>f</m:t>
                  </m:r>
                </w:ins>
              </m:e>
              <m:sub>
                <w:ins w:id="883" w:author="mkoenig" w:date="2015-08-27T13:35:00Z">
                  <m:r>
                    <w:rPr>
                      <w:rFonts w:ascii="Cambria Math" w:hAnsi="Cambria Math"/>
                    </w:rPr>
                    <m:t>k</m:t>
                  </m:r>
                </w:ins>
              </m:sub>
            </m:sSub>
            <w:ins w:id="884" w:author="mkoenig" w:date="2015-08-27T13:35:00Z">
              <m:r>
                <w:rPr>
                  <w:rFonts w:ascii="Cambria Math" w:hAnsi="Cambria Math" w:hint="eastAsia"/>
                  <w:rPrChange w:id="885" w:author="mkoenig" w:date="2015-09-04T12:29:00Z">
                    <w:rPr>
                      <w:rFonts w:ascii="Cambria Math" w:hAnsi="Cambria Math" w:hint="eastAsia"/>
                      <w:lang w:val="de-DE"/>
                    </w:rPr>
                  </w:rPrChange>
                </w:rPr>
                <m:t>)</m:t>
              </m:r>
            </w:ins>
          </m:den>
        </m:f>
      </m:oMath>
      <w:ins w:id="886" w:author="Windows User" w:date="2015-08-20T16:57:00Z">
        <w:del w:id="887"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88" w:author="Windows User" w:date="2015-08-20T16:57:00Z"/>
        </w:rPr>
        <w:pPrChange w:id="889" w:author="mkoenig" w:date="2015-09-02T15:49:00Z">
          <w:pPr/>
        </w:pPrChange>
      </w:pPr>
      <w:moveFromRangeStart w:id="890" w:author="mkoenig" w:date="2015-08-26T17:25:00Z" w:name="move428373254"/>
      <w:moveFrom w:id="891" w:author="mkoenig" w:date="2015-08-26T17:25:00Z">
        <w:ins w:id="892" w:author="Windows User" w:date="2015-08-20T16:57:00Z">
          <w:r w:rsidDel="009E7BA8">
            <w:t>All computations were performed in R with source code and data provided in the supplement S2 and available from.</w:t>
          </w:r>
        </w:ins>
      </w:moveFrom>
    </w:p>
    <w:moveFromRangeEnd w:id="890"/>
    <w:p w14:paraId="27756304" w14:textId="601F686B" w:rsidR="004A34E4" w:rsidRPr="004A34E4" w:rsidDel="00A75982" w:rsidRDefault="00A75982">
      <w:pPr>
        <w:rPr>
          <w:ins w:id="893" w:author="Windows User" w:date="2015-08-20T16:57:00Z"/>
          <w:del w:id="894" w:author="mkoenig" w:date="2015-09-02T15:48:00Z"/>
          <w:b/>
          <w:rPrChange w:id="895" w:author="Windows User" w:date="2015-08-20T16:57:00Z">
            <w:rPr>
              <w:ins w:id="896" w:author="Windows User" w:date="2015-08-20T16:57:00Z"/>
              <w:del w:id="897" w:author="mkoenig" w:date="2015-09-02T15:48:00Z"/>
            </w:rPr>
          </w:rPrChange>
        </w:rPr>
      </w:pPr>
      <w:ins w:id="898" w:author="mkoenig" w:date="2015-09-02T15:48:00Z">
        <w:r w:rsidRPr="006E2560">
          <w:rPr>
            <w:i/>
            <w:rPrChange w:id="899" w:author="mkoenig" w:date="2015-09-04T12:20:00Z">
              <w:rPr/>
            </w:rPrChange>
          </w:rPr>
          <w:t>Decision Trees</w:t>
        </w:r>
        <w:r>
          <w:t xml:space="preserve">: </w:t>
        </w:r>
      </w:ins>
      <w:ins w:id="900" w:author="Windows User" w:date="2015-08-20T16:57:00Z">
        <w:del w:id="901" w:author="mkoenig" w:date="2015-09-02T15:48:00Z">
          <w:r w:rsidR="004A34E4" w:rsidRPr="004A34E4" w:rsidDel="00A75982">
            <w:rPr>
              <w:b/>
              <w:rPrChange w:id="902" w:author="Windows User" w:date="2015-08-20T16:57:00Z">
                <w:rPr/>
              </w:rPrChange>
            </w:rPr>
            <w:delText>Decision trees</w:delText>
          </w:r>
        </w:del>
      </w:ins>
    </w:p>
    <w:p w14:paraId="7E9ED51A" w14:textId="1EDF8C17" w:rsidR="00F87335" w:rsidRPr="00977010" w:rsidRDefault="00F87335">
      <w:pPr>
        <w:rPr>
          <w:ins w:id="903" w:author="mkoenig" w:date="2015-08-27T13:20:00Z"/>
        </w:rPr>
      </w:pPr>
      <w:ins w:id="904" w:author="mkoenig" w:date="2015-08-26T17:32:00Z">
        <w:r>
          <w:t xml:space="preserve">For the prediction of </w:t>
        </w:r>
      </w:ins>
      <w:ins w:id="905" w:author="mkoenig" w:date="2015-09-02T15:58:00Z">
        <w:r w:rsidR="008D7718">
          <w:t xml:space="preserve">distinct </w:t>
        </w:r>
      </w:ins>
      <w:ins w:id="906" w:author="mkoenig" w:date="2015-08-26T17:32:00Z">
        <w:r w:rsidR="00436373">
          <w:t>time</w:t>
        </w:r>
      </w:ins>
      <w:ins w:id="907" w:author="mkoenig" w:date="2015-09-02T15:58:00Z">
        <w:r w:rsidR="008D7718">
          <w:t xml:space="preserve"> points of disease progression</w:t>
        </w:r>
      </w:ins>
      <w:ins w:id="908" w:author="mkoenig" w:date="2015-08-26T17:32:00Z">
        <w:r w:rsidR="00436373">
          <w:t xml:space="preserve"> </w:t>
        </w:r>
        <w:del w:id="909" w:author="mkoenig" w:date="2015-09-04T12:30:00Z">
          <w:r w:rsidR="00436373" w:rsidDel="0051307D">
            <w:delText>after BDL</w:delText>
          </w:r>
        </w:del>
      </w:ins>
      <w:ins w:id="910" w:author="mkoenig" w:date="2015-08-26T17:34:00Z">
        <w:del w:id="911" w:author="mkoenig" w:date="2015-09-04T12:30:00Z">
          <w:r w:rsidR="00436373" w:rsidDel="0051307D">
            <w:delText xml:space="preserve"> </w:delText>
          </w:r>
        </w:del>
      </w:ins>
      <w:ins w:id="912" w:author="mkoenig" w:date="2015-08-26T17:32:00Z">
        <w:r w:rsidR="00436373">
          <w:t>a regression tree</w:t>
        </w:r>
      </w:ins>
      <w:ins w:id="913" w:author="mkoenig" w:date="2015-08-27T12:08:00Z">
        <w:r w:rsidR="004B0EE5">
          <w:t xml:space="preserve"> </w:t>
        </w:r>
      </w:ins>
      <w:ins w:id="914" w:author="mkoenig" w:date="2015-09-04T12:31:00Z">
        <w:r w:rsidR="0051307D">
          <w:t xml:space="preserve">with the mean normalized </w:t>
        </w:r>
      </w:ins>
      <w:ins w:id="915" w:author="mkoenig" w:date="2015-09-04T12:32:00Z">
        <w:r w:rsidR="0051307D">
          <w:t xml:space="preserve">factor </w:t>
        </w:r>
      </w:ins>
      <w:ins w:id="916"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17" w:author="mkoenig" w:date="2015-08-27T12:08:00Z">
        <w:del w:id="918" w:author="mkoenig" w:date="2015-09-04T12:30:00Z">
          <w:r w:rsidR="004B0EE5" w:rsidDel="0051307D">
            <w:delText>model</w:delText>
          </w:r>
        </w:del>
      </w:ins>
      <w:ins w:id="919" w:author="mkoenig" w:date="2015-08-27T13:11:00Z">
        <w:del w:id="920" w:author="mkoenig" w:date="2015-09-04T12:30:00Z">
          <w:r w:rsidR="00142F3E" w:rsidDel="0051307D">
            <w:delText xml:space="preserve"> </w:delText>
          </w:r>
        </w:del>
        <w:r w:rsidR="00142F3E">
          <w:t>based on recursive partitioning</w:t>
        </w:r>
      </w:ins>
      <w:ins w:id="921" w:author="mkoenig" w:date="2015-08-26T17:32:00Z">
        <w:r w:rsidR="00436373">
          <w:t xml:space="preserve"> </w:t>
        </w:r>
      </w:ins>
      <w:ins w:id="922" w:author="mkoenig" w:date="2015-09-04T12:31:00Z">
        <w:r w:rsidR="0051307D">
          <w:t xml:space="preserve">using </w:t>
        </w:r>
        <w:r w:rsidR="0051307D">
          <w:rPr>
            <w:i/>
          </w:rPr>
          <w:t>rpart</w:t>
        </w:r>
        <w:r w:rsidR="0051307D" w:rsidDel="0051307D">
          <w:t xml:space="preserve"> </w:t>
        </w:r>
      </w:ins>
      <w:r w:rsidR="00EA2D08">
        <w:fldChar w:fldCharType="begin"/>
      </w:r>
      <w:r w:rsidR="00C638FD">
        <w:instrText xml:space="preserve"> ADDIN EN.CITE &lt;EndNote&gt;&lt;Cite ExcludeYear="1"&gt;&lt;Author&gt;Breiman&lt;/Author&gt;&lt;Year&gt;1984&lt;/Year&gt;&lt;RecNum&gt;371&lt;/RecNum&gt;&lt;DisplayText&gt;[15]&lt;/DisplayText&gt;&lt;record&gt;&lt;rec-number&gt;371&lt;/rec-number&gt;&lt;foreign-keys&gt;&lt;key app="EN" db-id="zeapvzrpm5fx2oefdz3v2s03fwp2t09seezp"&gt;371&lt;/key&gt;&lt;/foreign-keys&gt;&lt;ref-type name="Book"&gt;6&lt;/ref-type&gt;&lt;contributors&gt;&lt;authors&gt;&lt;author&gt;Breiman, Leo&lt;/author&gt;&lt;author&gt;Friedman, Jerome&lt;/author&gt;&lt;author&gt;Stone, Charles J&lt;/author&gt;&lt;author&gt;Olshen, Richard A&lt;/author&gt;&lt;/authors&gt;&lt;/contributors&gt;&lt;titles&gt;&lt;title&gt;Classification and regression trees&lt;/title&gt;&lt;/titles&gt;&lt;dates&gt;&lt;year&gt;1984&lt;/year&gt;&lt;/dates&gt;&lt;publisher&gt;CRC press&lt;/publisher&gt;&lt;label&gt;Breiman1984&lt;/label&gt;&lt;urls&gt;&lt;/urls&gt;&lt;/record&gt;&lt;/Cite&gt;&lt;/EndNote&gt;</w:instrText>
      </w:r>
      <w:r w:rsidR="00EA2D08">
        <w:fldChar w:fldCharType="separate"/>
      </w:r>
      <w:r w:rsidR="00C638FD">
        <w:rPr>
          <w:noProof/>
        </w:rPr>
        <w:t>[</w:t>
      </w:r>
      <w:hyperlink w:anchor="_ENREF_15" w:tooltip="Breiman, 1984 #371" w:history="1">
        <w:r w:rsidR="00C638FD">
          <w:rPr>
            <w:noProof/>
          </w:rPr>
          <w:t>15</w:t>
        </w:r>
      </w:hyperlink>
      <w:r w:rsidR="00C638FD">
        <w:rPr>
          <w:noProof/>
        </w:rPr>
        <w:t>]</w:t>
      </w:r>
      <w:r w:rsidR="00EA2D08">
        <w:fldChar w:fldCharType="end"/>
      </w:r>
      <w:ins w:id="923" w:author="mkoenig" w:date="2015-09-04T12:35:00Z">
        <w:r w:rsidR="0051307D">
          <w:t>. Logarithmic transformation was performed to obtain approximately equal-distant time points.</w:t>
        </w:r>
      </w:ins>
      <w:ins w:id="924" w:author="mkoenig" w:date="2015-08-27T13:12:00Z">
        <w:del w:id="925" w:author="mkoenig" w:date="2015-09-04T12:35:00Z">
          <w:r w:rsidR="00142F3E" w:rsidDel="0051307D">
            <w:delText xml:space="preserve"> </w:delText>
          </w:r>
        </w:del>
      </w:ins>
      <w:ins w:id="926" w:author="mkoenig" w:date="2015-08-26T17:32:00Z">
        <w:del w:id="927" w:author="mkoenig" w:date="2015-09-04T12:31:00Z">
          <w:r w:rsidR="00436373" w:rsidDel="0051307D">
            <w:delText xml:space="preserve">was fitted </w:delText>
          </w:r>
        </w:del>
      </w:ins>
      <w:ins w:id="928" w:author="mkoenig" w:date="2015-08-27T13:15:00Z">
        <w:del w:id="929" w:author="mkoenig" w:date="2015-09-04T12:31:00Z">
          <w:r w:rsidR="00750C5E" w:rsidDel="0051307D">
            <w:delText xml:space="preserve">using </w:delText>
          </w:r>
        </w:del>
      </w:ins>
      <w:ins w:id="930" w:author="mkoenig" w:date="2015-09-02T16:47:00Z">
        <w:del w:id="931" w:author="mkoenig" w:date="2015-09-04T12:31:00Z">
          <w:r w:rsidR="00750C5E" w:rsidDel="0051307D">
            <w:rPr>
              <w:i/>
            </w:rPr>
            <w:delText>rpart</w:delText>
          </w:r>
          <w:r w:rsidR="00750C5E" w:rsidDel="0051307D">
            <w:delText xml:space="preserve"> with</w:delText>
          </w:r>
        </w:del>
      </w:ins>
      <w:ins w:id="932" w:author="mkoenig" w:date="2015-08-27T13:15:00Z">
        <w:del w:id="933" w:author="mkoenig" w:date="2015-09-04T12:31:00Z">
          <w:r w:rsidDel="0051307D">
            <w:delText xml:space="preserve"> the </w:delText>
          </w:r>
        </w:del>
      </w:ins>
      <w:ins w:id="934" w:author="mkoenig" w:date="2015-08-26T17:35:00Z">
        <w:del w:id="935" w:author="mkoenig" w:date="2015-09-04T12:31:00Z">
          <w:r w:rsidR="00436373" w:rsidDel="0051307D">
            <w:delText xml:space="preserve">mean </w:delText>
          </w:r>
        </w:del>
      </w:ins>
      <w:ins w:id="936" w:author="mkoenig" w:date="2015-08-27T13:15:00Z">
        <w:del w:id="937" w:author="mkoenig" w:date="2015-09-04T12:31:00Z">
          <w:r w:rsidDel="0051307D">
            <w:delText xml:space="preserve">normalized </w:delText>
          </w:r>
        </w:del>
      </w:ins>
      <w:ins w:id="938" w:author="mkoenig" w:date="2015-08-26T17:35:00Z">
        <w:del w:id="939" w:author="mkoenig" w:date="2015-09-04T12:31:00Z">
          <w:r w:rsidR="00436373" w:rsidDel="0051307D">
            <w:delText xml:space="preserve">data of the </w:delText>
          </w:r>
        </w:del>
      </w:ins>
      <w:ins w:id="940" w:author="mkoenig" w:date="2015-08-26T17:32:00Z">
        <w:del w:id="941" w:author="mkoenig" w:date="2015-09-04T12:31:00Z">
          <w:r w:rsidR="00436373" w:rsidDel="0051307D">
            <w:delText>6 cluster</w:delText>
          </w:r>
        </w:del>
      </w:ins>
      <w:ins w:id="942" w:author="mkoenig" w:date="2015-08-26T17:34:00Z">
        <w:del w:id="943" w:author="mkoenig" w:date="2015-09-04T12:31:00Z">
          <w:r w:rsidR="00436373" w:rsidDel="0051307D">
            <w:delText>s</w:delText>
          </w:r>
        </w:del>
      </w:ins>
      <w:ins w:id="944" w:author="mkoenig" w:date="2015-08-27T13:15:00Z">
        <w:del w:id="945" w:author="mkoenig" w:date="2015-09-04T12:31:00Z">
          <w:r w:rsidDel="0051307D">
            <w:delText xml:space="preserve"> as predictor variables</w:delText>
          </w:r>
        </w:del>
      </w:ins>
      <w:ins w:id="946" w:author="mkoenig" w:date="2015-08-27T13:36:00Z">
        <w:del w:id="947" w:author="mkoenig" w:date="2015-09-04T12:31:00Z">
          <w:r w:rsidR="00977010" w:rsidDel="0051307D">
            <w:delText xml:space="preserve"> and t</w:delText>
          </w:r>
        </w:del>
      </w:ins>
      <w:ins w:id="948" w:author="mkoenig" w:date="2015-08-27T13:18:00Z">
        <w:del w:id="949" w:author="mkoenig" w:date="2015-09-04T12:31:00Z">
          <w:r w:rsidR="00977010" w:rsidDel="0051307D">
            <w:delText xml:space="preserve">he </w:delText>
          </w:r>
        </w:del>
      </w:ins>
      <w:ins w:id="950" w:author="mkoenig" w:date="2015-08-27T13:22:00Z">
        <w:del w:id="951" w:author="mkoenig" w:date="2015-09-04T12:31:00Z">
          <w:r w:rsidR="00BD2B1B" w:rsidDel="0051307D">
            <w:delText>log transformed</w:delText>
          </w:r>
        </w:del>
      </w:ins>
      <w:ins w:id="952" w:author="mkoenig" w:date="2015-08-27T13:20:00Z">
        <w:del w:id="953" w:author="mkoenig" w:date="2015-09-04T12:31:00Z">
          <w:r w:rsidDel="0051307D">
            <w:delText xml:space="preserve"> </w:delText>
          </w:r>
        </w:del>
      </w:ins>
      <w:ins w:id="954" w:author="mkoenig" w:date="2015-08-27T13:22:00Z">
        <w:del w:id="955" w:author="mkoenig" w:date="2015-09-04T12:31:00Z">
          <w:r w:rsidR="00BD2B1B" w:rsidDel="0051307D">
            <w:delText>time points</w:delText>
          </w:r>
        </w:del>
      </w:ins>
      <w:ins w:id="956" w:author="mkoenig" w:date="2015-08-27T13:36:00Z">
        <w:del w:id="957" w:author="mkoenig" w:date="2015-09-04T12:31:00Z">
          <w:r w:rsidR="00977010" w:rsidDel="0051307D">
            <w:delText xml:space="preserve"> </w:delText>
          </w:r>
        </w:del>
      </w:ins>
      <w:ins w:id="958" w:author="mkoenig" w:date="2015-08-27T13:37:00Z">
        <w:del w:id="959" w:author="mkoenig" w:date="2015-09-04T12:31:00Z">
          <w:r w:rsidR="00977010" w:rsidDel="0051307D">
            <w:delText xml:space="preserve">as </w:delText>
          </w:r>
        </w:del>
      </w:ins>
      <w:ins w:id="960" w:author="mkoenig" w:date="2015-08-27T13:36:00Z">
        <w:del w:id="961" w:author="mkoenig" w:date="2015-09-04T12:31:00Z">
          <w:r w:rsidR="00977010" w:rsidDel="0051307D">
            <w:delText>dependent variable</w:delText>
          </w:r>
        </w:del>
      </w:ins>
    </w:p>
    <w:p w14:paraId="1B975569" w14:textId="71C22E44" w:rsidR="00F87335" w:rsidRPr="00BD2B1B" w:rsidRDefault="00C638FD">
      <w:pPr>
        <w:rPr>
          <w:ins w:id="962" w:author="mkoenig" w:date="2015-08-27T13:23:00Z"/>
        </w:rPr>
      </w:pPr>
      <m:oMathPara>
        <m:oMath>
          <m:acc>
            <m:accPr>
              <m:chr m:val="̃"/>
              <m:ctrlPr>
                <w:ins w:id="963" w:author="mkoenig" w:date="2015-08-27T13:21:00Z">
                  <w:rPr>
                    <w:rFonts w:ascii="Cambria Math" w:hAnsi="Cambria Math"/>
                    <w:i/>
                  </w:rPr>
                </w:ins>
              </m:ctrlPr>
            </m:accPr>
            <m:e>
              <m:sSub>
                <m:sSubPr>
                  <m:ctrlPr>
                    <w:ins w:id="964" w:author="mkoenig" w:date="2015-08-27T13:21:00Z">
                      <w:rPr>
                        <w:rFonts w:ascii="Cambria Math" w:hAnsi="Cambria Math"/>
                        <w:i/>
                      </w:rPr>
                    </w:ins>
                  </m:ctrlPr>
                </m:sSubPr>
                <m:e>
                  <w:ins w:id="965" w:author="mkoenig" w:date="2015-08-27T13:21:00Z">
                    <m:r>
                      <w:rPr>
                        <w:rFonts w:ascii="Cambria Math" w:hAnsi="Cambria Math"/>
                      </w:rPr>
                      <m:t>t</m:t>
                    </m:r>
                  </w:ins>
                </m:e>
                <m:sub>
                  <w:ins w:id="966" w:author="mkoenig" w:date="2015-08-27T13:21:00Z">
                    <m:r>
                      <w:rPr>
                        <w:rFonts w:ascii="Cambria Math" w:hAnsi="Cambria Math"/>
                      </w:rPr>
                      <m:t>i</m:t>
                    </m:r>
                  </w:ins>
                </m:sub>
              </m:sSub>
            </m:e>
          </m:acc>
          <w:ins w:id="967" w:author="mkoenig" w:date="2015-08-27T13:21:00Z">
            <m:r>
              <w:rPr>
                <w:rFonts w:ascii="Cambria Math" w:hAnsi="Cambria Math"/>
              </w:rPr>
              <m:t>=</m:t>
            </m:r>
          </w:ins>
          <m:r>
            <m:rPr>
              <m:sty m:val="p"/>
            </m:rPr>
            <w:rPr>
              <w:rFonts w:ascii="Cambria Math" w:hAnsi="Cambria Math"/>
            </w:rPr>
            <m:t>log⁡</m:t>
          </m:r>
          <w:ins w:id="968" w:author="mkoenig" w:date="2015-08-27T13:21:00Z">
            <m:r>
              <w:rPr>
                <w:rFonts w:ascii="Cambria Math" w:hAnsi="Cambria Math"/>
              </w:rPr>
              <m:t>(</m:t>
            </m:r>
          </w:ins>
          <m:sSub>
            <m:sSubPr>
              <m:ctrlPr>
                <w:ins w:id="969" w:author="mkoenig" w:date="2015-08-27T13:22:00Z">
                  <w:rPr>
                    <w:rFonts w:ascii="Cambria Math" w:hAnsi="Cambria Math"/>
                    <w:i/>
                  </w:rPr>
                </w:ins>
              </m:ctrlPr>
            </m:sSubPr>
            <m:e>
              <w:ins w:id="970" w:author="mkoenig" w:date="2015-08-27T13:22:00Z">
                <m:r>
                  <w:rPr>
                    <w:rFonts w:ascii="Cambria Math" w:hAnsi="Cambria Math"/>
                  </w:rPr>
                  <m:t>t</m:t>
                </m:r>
              </w:ins>
            </m:e>
            <m:sub>
              <w:ins w:id="971" w:author="mkoenig" w:date="2015-08-27T13:22:00Z">
                <m:r>
                  <w:rPr>
                    <w:rFonts w:ascii="Cambria Math" w:hAnsi="Cambria Math"/>
                  </w:rPr>
                  <m:t>i</m:t>
                </m:r>
              </w:ins>
            </m:sub>
          </m:sSub>
          <w:ins w:id="972" w:author="mkoenig" w:date="2015-08-27T13:23:00Z">
            <m:r>
              <w:rPr>
                <w:rFonts w:ascii="Cambria Math" w:hAnsi="Cambria Math"/>
              </w:rPr>
              <m:t>+1)</m:t>
            </m:r>
          </w:ins>
        </m:oMath>
      </m:oMathPara>
    </w:p>
    <w:p w14:paraId="630C5788" w14:textId="27F524DA" w:rsidR="00C16B88" w:rsidRDefault="00977010">
      <w:pPr>
        <w:ind w:firstLine="0"/>
        <w:rPr>
          <w:ins w:id="973" w:author="mkoenig" w:date="2015-09-06T12:17:00Z"/>
        </w:rPr>
        <w:pPrChange w:id="974" w:author="mkoenig" w:date="2015-09-02T15:49:00Z">
          <w:pPr/>
        </w:pPrChange>
      </w:pPr>
      <w:ins w:id="975" w:author="mkoenig" w:date="2015-08-27T13:37:00Z">
        <w:del w:id="976" w:author="mkoenig" w:date="2015-09-04T12:34:00Z">
          <w:r w:rsidDel="0051307D">
            <w:delText xml:space="preserve">The </w:delText>
          </w:r>
        </w:del>
      </w:ins>
      <w:ins w:id="977" w:author="mkoenig" w:date="2015-09-02T15:59:00Z">
        <w:del w:id="978" w:author="mkoenig" w:date="2015-09-04T12:34:00Z">
          <w:r w:rsidR="008D7718" w:rsidDel="0051307D">
            <w:delText>l</w:delText>
          </w:r>
        </w:del>
        <w:del w:id="979" w:author="mkoenig" w:date="2015-09-04T12:35:00Z">
          <w:r w:rsidR="008D7718" w:rsidDel="0051307D">
            <w:delText xml:space="preserve">ogarithmic </w:delText>
          </w:r>
        </w:del>
      </w:ins>
      <w:ins w:id="980" w:author="mkoenig" w:date="2015-08-27T13:37:00Z">
        <w:del w:id="981" w:author="mkoenig" w:date="2015-09-04T12:35:00Z">
          <w:r w:rsidDel="0051307D">
            <w:delText xml:space="preserve">transformation was performed </w:delText>
          </w:r>
        </w:del>
      </w:ins>
      <w:ins w:id="982" w:author="mkoenig" w:date="2015-08-27T13:23:00Z">
        <w:del w:id="983" w:author="mkoenig" w:date="2015-09-04T12:35:00Z">
          <w:r w:rsidR="00BD2B1B" w:rsidDel="0051307D">
            <w:delText xml:space="preserve">to </w:delText>
          </w:r>
        </w:del>
      </w:ins>
      <w:ins w:id="984" w:author="mkoenig" w:date="2015-09-02T15:59:00Z">
        <w:del w:id="985" w:author="mkoenig" w:date="2015-09-04T12:35:00Z">
          <w:r w:rsidR="008D7718" w:rsidDel="0051307D">
            <w:delText xml:space="preserve">obtain </w:delText>
          </w:r>
        </w:del>
      </w:ins>
      <w:ins w:id="986" w:author="mkoenig" w:date="2015-08-27T13:23:00Z">
        <w:del w:id="987" w:author="mkoenig" w:date="2015-09-04T12:35:00Z">
          <w:r w:rsidR="00BD2B1B" w:rsidDel="0051307D">
            <w:delText>approximately equal</w:delText>
          </w:r>
        </w:del>
        <w:del w:id="988" w:author="mkoenig" w:date="2015-09-04T12:34:00Z">
          <w:r w:rsidR="00BD2B1B" w:rsidDel="0051307D">
            <w:delText xml:space="preserve"> intervals between </w:delText>
          </w:r>
        </w:del>
        <w:del w:id="989" w:author="mkoenig" w:date="2015-09-04T12:35:00Z">
          <w:r w:rsidR="00BD2B1B" w:rsidDel="0051307D">
            <w:delText>time points.</w:delText>
          </w:r>
        </w:del>
      </w:ins>
      <w:ins w:id="990" w:author="mkoenig" w:date="2015-08-27T13:25:00Z">
        <w:del w:id="991" w:author="mkoenig" w:date="2015-09-04T12:35:00Z">
          <w:r w:rsidR="00082CFF" w:rsidDel="0051307D">
            <w:delText xml:space="preserve"> </w:delText>
          </w:r>
        </w:del>
      </w:ins>
      <w:ins w:id="992" w:author="mkoenig" w:date="2015-09-02T16:46:00Z">
        <w:r w:rsidR="00750C5E">
          <w:t>The re</w:t>
        </w:r>
      </w:ins>
      <w:ins w:id="993" w:author="mkoenig" w:date="2015-09-02T16:47:00Z">
        <w:r w:rsidR="00750C5E">
          <w:t>gression</w:t>
        </w:r>
      </w:ins>
      <w:ins w:id="994" w:author="mkoenig" w:date="2015-09-02T16:46:00Z">
        <w:r w:rsidR="00750C5E">
          <w:t xml:space="preserve"> tree was fitted </w:t>
        </w:r>
      </w:ins>
      <w:ins w:id="995" w:author="mkoenig" w:date="2015-09-02T16:48:00Z">
        <w:r w:rsidR="005A26B3">
          <w:t xml:space="preserve">using </w:t>
        </w:r>
      </w:ins>
      <w:ins w:id="996" w:author="mkoenig" w:date="2015-09-02T16:46:00Z">
        <w:r w:rsidR="00750C5E">
          <w:t xml:space="preserve">the </w:t>
        </w:r>
      </w:ins>
      <w:ins w:id="997" w:author="mkoenig" w:date="2015-09-04T12:35:00Z">
        <w:r w:rsidR="0051307D">
          <w:t>complete</w:t>
        </w:r>
      </w:ins>
      <w:ins w:id="998" w:author="mkoenig" w:date="2015-09-02T16:46:00Z">
        <w:del w:id="999" w:author="mkoenig" w:date="2015-09-04T12:35:00Z">
          <w:r w:rsidR="00750C5E" w:rsidDel="0051307D">
            <w:delText>full</w:delText>
          </w:r>
        </w:del>
        <w:r w:rsidR="00750C5E">
          <w:t xml:space="preserve"> trainings</w:t>
        </w:r>
      </w:ins>
      <w:ins w:id="1000" w:author="mkoenig" w:date="2015-09-04T12:35:00Z">
        <w:r w:rsidR="0051307D">
          <w:t xml:space="preserve"> set</w:t>
        </w:r>
      </w:ins>
      <w:ins w:id="1001" w:author="mkoenig" w:date="2015-09-04T12:36:00Z">
        <w:r w:rsidR="0051307D">
          <w:t xml:space="preserve"> </w:t>
        </w:r>
      </w:ins>
      <w:ins w:id="1002" w:author="mkoenig" w:date="2015-09-04T12:41:00Z">
        <w:r w:rsidR="006D3BA2">
          <w:t>(</w:t>
        </w:r>
      </w:ins>
      <m:oMath>
        <m:sSub>
          <m:sSubPr>
            <m:ctrlPr>
              <w:ins w:id="1003" w:author="mkoenig" w:date="2015-09-04T12:36:00Z">
                <w:rPr>
                  <w:rFonts w:ascii="Cambria Math" w:hAnsi="Cambria Math"/>
                  <w:i/>
                </w:rPr>
              </w:ins>
            </m:ctrlPr>
          </m:sSubPr>
          <m:e>
            <m:sSub>
              <m:sSubPr>
                <m:ctrlPr>
                  <w:ins w:id="1004" w:author="mkoenig" w:date="2015-09-04T12:53:00Z">
                    <w:rPr>
                      <w:rFonts w:ascii="Cambria Math" w:hAnsi="Cambria Math"/>
                      <w:i/>
                    </w:rPr>
                  </w:ins>
                </m:ctrlPr>
              </m:sSubPr>
              <m:e>
                <w:ins w:id="1005" w:author="mkoenig" w:date="2015-09-04T12:53:00Z">
                  <m:r>
                    <w:rPr>
                      <w:rFonts w:ascii="Cambria Math" w:hAnsi="Cambria Math"/>
                    </w:rPr>
                    <m:t>N</m:t>
                  </m:r>
                </w:ins>
              </m:e>
              <m:sub>
                <w:ins w:id="1006" w:author="mkoenig" w:date="2015-09-04T12:53:00Z">
                  <m:r>
                    <w:rPr>
                      <w:rFonts w:ascii="Cambria Math" w:hAnsi="Cambria Math"/>
                    </w:rPr>
                    <m:t>s</m:t>
                  </m:r>
                </w:ins>
              </m:sub>
            </m:sSub>
            <w:ins w:id="1007" w:author="mkoenig" w:date="2015-09-04T12:53:00Z">
              <m:r>
                <w:rPr>
                  <w:rFonts w:ascii="Cambria Math" w:hAnsi="Cambria Math"/>
                </w:rPr>
                <m:t>=</m:t>
              </m:r>
            </w:ins>
            <w:ins w:id="1008" w:author="mkoenig" w:date="2015-09-04T12:36:00Z">
              <m:r>
                <w:rPr>
                  <w:rFonts w:ascii="Cambria Math" w:hAnsi="Cambria Math"/>
                </w:rPr>
                <m:t>N</m:t>
              </m:r>
            </w:ins>
          </m:e>
          <m:sub>
            <w:ins w:id="1009" w:author="mkoenig" w:date="2015-09-04T12:37:00Z">
              <m:r>
                <w:rPr>
                  <w:rFonts w:ascii="Cambria Math" w:hAnsi="Cambria Math"/>
                </w:rPr>
                <m:t>t</m:t>
              </m:r>
            </w:ins>
          </m:sub>
        </m:sSub>
        <m:sSub>
          <m:sSubPr>
            <m:ctrlPr>
              <w:ins w:id="1010" w:author="mkoenig" w:date="2015-09-04T12:40:00Z">
                <w:rPr>
                  <w:rFonts w:ascii="Cambria Math" w:hAnsi="Cambria Math"/>
                  <w:i/>
                </w:rPr>
              </w:ins>
            </m:ctrlPr>
          </m:sSubPr>
          <m:e>
            <w:ins w:id="1011" w:author="mkoenig" w:date="2015-09-04T12:40:00Z">
              <m:r>
                <w:rPr>
                  <w:rFonts w:ascii="Cambria Math" w:hAnsi="Cambria Math"/>
                </w:rPr>
                <m:t>N</m:t>
              </m:r>
            </w:ins>
          </m:e>
          <m:sub>
            <w:ins w:id="1012" w:author="mkoenig" w:date="2015-09-04T12:40:00Z">
              <m:r>
                <w:rPr>
                  <w:rFonts w:ascii="Cambria Math" w:hAnsi="Cambria Math"/>
                </w:rPr>
                <m:t>r</m:t>
              </m:r>
            </w:ins>
          </m:sub>
        </m:sSub>
        <w:ins w:id="1013" w:author="mkoenig" w:date="2015-09-04T12:40:00Z">
          <m:r>
            <w:rPr>
              <w:rFonts w:ascii="Cambria Math" w:hAnsi="Cambria Math"/>
            </w:rPr>
            <m:t>=40</m:t>
          </m:r>
        </w:ins>
        <w:ins w:id="1014" w:author="mkoenig" w:date="2015-09-02T16:46:00Z">
          <w:del w:id="1015" w:author="mkoenig" w:date="2015-09-04T12:36:00Z">
            <m:r>
              <w:rPr>
                <w:rFonts w:ascii="Cambria Math" w:hAnsi="Cambria Math" w:hint="eastAsia"/>
              </w:rPr>
              <m:t>, i.e. all 5 repeats per time point</m:t>
            </m:r>
          </w:del>
          <w:del w:id="1016" w:author="mkoenig" w:date="2015-09-04T12:41:00Z">
            <m:r>
              <w:rPr>
                <w:rFonts w:ascii="Cambria Math" w:hAnsi="Cambria Math" w:hint="eastAsia"/>
              </w:rPr>
              <m:t>,</m:t>
            </m:r>
          </w:del>
        </w:ins>
      </m:oMath>
      <w:ins w:id="1017" w:author="mkoenig" w:date="2015-09-02T16:46:00Z">
        <w:del w:id="1018" w:author="mkoenig" w:date="2015-09-04T12:41:00Z">
          <w:r w:rsidR="005A26B3" w:rsidDel="006D3BA2">
            <w:delText xml:space="preserve"> </w:delText>
          </w:r>
        </w:del>
      </w:ins>
      <w:ins w:id="1019" w:author="mkoenig" w:date="2015-09-04T12:41:00Z">
        <w:r w:rsidR="006D3BA2">
          <w:t xml:space="preserve">), </w:t>
        </w:r>
      </w:ins>
      <w:ins w:id="1020" w:author="mkoenig" w:date="2015-09-02T16:50:00Z">
        <w:r w:rsidR="005A26B3">
          <w:t xml:space="preserve">with </w:t>
        </w:r>
      </w:ins>
      <w:ins w:id="1021" w:author="mkoenig" w:date="2015-09-02T16:49:00Z">
        <w:r w:rsidR="005A26B3">
          <w:t xml:space="preserve">the minimum number of observations in a node for which a split </w:t>
        </w:r>
      </w:ins>
      <w:ins w:id="1022" w:author="mkoenig" w:date="2015-09-04T12:41:00Z">
        <w:r w:rsidR="006D3BA2">
          <w:t>was</w:t>
        </w:r>
      </w:ins>
      <w:ins w:id="1023" w:author="mkoenig" w:date="2015-09-02T16:49:00Z">
        <w:del w:id="1024" w:author="mkoenig" w:date="2015-09-04T12:41:00Z">
          <w:r w:rsidR="005A26B3" w:rsidDel="006D3BA2">
            <w:delText>is</w:delText>
          </w:r>
        </w:del>
        <w:r w:rsidR="005A26B3">
          <w:t xml:space="preserve"> computed </w:t>
        </w:r>
      </w:ins>
      <w:ins w:id="1025" w:author="mkoenig" w:date="2015-09-04T12:42:00Z">
        <w:r w:rsidR="006D3BA2">
          <w:t>being</w:t>
        </w:r>
      </w:ins>
      <w:ins w:id="1026" w:author="mkoenig" w:date="2015-09-02T16:49:00Z">
        <w:del w:id="1027" w:author="mkoenig" w:date="2015-09-04T12:42:00Z">
          <w:r w:rsidR="005A26B3" w:rsidDel="006D3BA2">
            <w:delText xml:space="preserve"> </w:delText>
          </w:r>
        </w:del>
      </w:ins>
      <w:ins w:id="1028" w:author="mkoenig" w:date="2015-09-02T16:50:00Z">
        <w:del w:id="1029" w:author="mkoenig" w:date="2015-09-04T12:42:00Z">
          <w:r w:rsidR="005A26B3" w:rsidDel="006D3BA2">
            <w:delText>as</w:delText>
          </w:r>
        </w:del>
        <w:r w:rsidR="005A26B3">
          <w:t xml:space="preserve"> </w:t>
        </w:r>
      </w:ins>
      <w:ins w:id="1030" w:author="mkoenig" w:date="2015-09-02T16:49:00Z">
        <w:r w:rsidR="005A26B3">
          <w:t xml:space="preserve">6, the minimum number of observations in a terminal node as 2, </w:t>
        </w:r>
      </w:ins>
      <w:ins w:id="1031" w:author="mkoenig" w:date="2015-09-02T16:51:00Z">
        <w:r w:rsidR="005A26B3">
          <w:t xml:space="preserve">and </w:t>
        </w:r>
      </w:ins>
      <w:ins w:id="1032" w:author="mkoenig" w:date="2015-09-04T12:42:00Z">
        <w:r w:rsidR="006D3BA2">
          <w:t>the</w:t>
        </w:r>
      </w:ins>
      <w:ins w:id="1033" w:author="mkoenig" w:date="2015-09-02T16:51:00Z">
        <w:del w:id="1034" w:author="mkoenig" w:date="2015-09-04T12:42:00Z">
          <w:r w:rsidR="005A26B3" w:rsidDel="006D3BA2">
            <w:delText>a</w:delText>
          </w:r>
        </w:del>
        <w:r w:rsidR="005A26B3">
          <w:t xml:space="preserve"> </w:t>
        </w:r>
      </w:ins>
      <w:ins w:id="1035" w:author="mkoenig" w:date="2015-09-02T16:49:00Z">
        <w:r w:rsidR="005A26B3" w:rsidRPr="00750C5E">
          <w:t>complexity parameter</w:t>
        </w:r>
      </w:ins>
      <w:ins w:id="1036" w:author="mkoenig" w:date="2015-09-02T16:51:00Z">
        <w:del w:id="1037" w:author="mkoenig" w:date="2015-09-04T12:42:00Z">
          <w:r w:rsidR="005A26B3" w:rsidDel="006D3BA2">
            <w:delText xml:space="preserve"> of</w:delText>
          </w:r>
        </w:del>
      </w:ins>
      <w:ins w:id="1038"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39" w:author="mkoenig" w:date="2015-09-02T16:51:00Z">
        <w:r w:rsidR="005A26B3">
          <w:t>T</w:t>
        </w:r>
      </w:ins>
      <w:ins w:id="1040" w:author="mkoenig" w:date="2015-09-02T16:49:00Z">
        <w:r w:rsidR="005A26B3">
          <w:t xml:space="preserve">he </w:t>
        </w:r>
      </w:ins>
      <w:ins w:id="1041" w:author="mkoenig" w:date="2015-09-02T16:28:00Z">
        <w:r w:rsidR="009225EB">
          <w:t xml:space="preserve">splitting criterion </w:t>
        </w:r>
      </w:ins>
      <w:ins w:id="1042" w:author="mkoenig" w:date="2015-09-07T18:34:00Z">
        <w:r w:rsidR="00DF762E">
          <w:t xml:space="preserve">deciding </w:t>
        </w:r>
      </w:ins>
      <w:del w:id="1043" w:author="mkoenig" w:date="2015-09-07T18:34:00Z">
        <w:r w:rsidR="00C6472C" w:rsidDel="00DF762E">
          <w:rPr>
            <w:rStyle w:val="CommentReference"/>
            <w:rFonts w:ascii="Times New Roman" w:eastAsia="Times New Roman" w:hAnsi="Times New Roman" w:cs="Times New Roman"/>
            <w:sz w:val="24"/>
            <w:szCs w:val="24"/>
            <w:lang w:val="de-DE"/>
          </w:rPr>
          <w:commentReference w:id="1044"/>
        </w:r>
      </w:del>
      <w:ins w:id="1045" w:author="mkoenig" w:date="2015-09-02T16:28:00Z">
        <w:r w:rsidR="009225EB">
          <w:t xml:space="preserve">which </w:t>
        </w:r>
      </w:ins>
      <w:ins w:id="1046" w:author="mkoenig" w:date="2015-09-02T16:29:00Z">
        <w:r w:rsidR="009225EB">
          <w:t xml:space="preserve">predictor </w:t>
        </w:r>
      </w:ins>
      <w:ins w:id="1047" w:author="mkoenig" w:date="2015-09-02T16:28:00Z">
        <w:r w:rsidR="009225EB">
          <w:t>variable gives the best split for nodes in the regression tree</w:t>
        </w:r>
      </w:ins>
      <w:ins w:id="1048" w:author="mkoenig" w:date="2015-09-02T16:51:00Z">
        <w:r w:rsidR="005A26B3">
          <w:t xml:space="preserve"> was</w:t>
        </w:r>
      </w:ins>
      <w:ins w:id="1049" w:author="mkoenig" w:date="2015-09-02T16:28:00Z">
        <w:r w:rsidR="009225EB">
          <w:t xml:space="preserve"> </w:t>
        </w:r>
      </w:ins>
      <m:oMath>
        <m:sSub>
          <m:sSubPr>
            <m:ctrlPr>
              <w:ins w:id="1050" w:author="mkoenig" w:date="2015-09-02T16:30:00Z">
                <w:rPr>
                  <w:rFonts w:ascii="Cambria Math" w:hAnsi="Cambria Math"/>
                  <w:i/>
                </w:rPr>
              </w:ins>
            </m:ctrlPr>
          </m:sSubPr>
          <m:e>
            <w:ins w:id="1051" w:author="mkoenig" w:date="2015-09-02T16:30:00Z">
              <m:r>
                <w:rPr>
                  <w:rFonts w:ascii="Cambria Math" w:hAnsi="Cambria Math"/>
                </w:rPr>
                <m:t>S</m:t>
              </m:r>
            </w:ins>
          </m:e>
          <m:sub>
            <w:ins w:id="1052" w:author="mkoenig" w:date="2015-09-02T16:30:00Z">
              <m:r>
                <w:rPr>
                  <w:rFonts w:ascii="Cambria Math" w:hAnsi="Cambria Math"/>
                </w:rPr>
                <m:t>T</m:t>
              </m:r>
            </w:ins>
          </m:sub>
        </m:sSub>
        <w:ins w:id="1053" w:author="mkoenig" w:date="2015-09-02T16:30:00Z">
          <m:r>
            <w:rPr>
              <w:rFonts w:ascii="Cambria Math" w:hAnsi="Cambria Math"/>
            </w:rPr>
            <m:t>-(</m:t>
          </m:r>
        </w:ins>
        <m:sSub>
          <m:sSubPr>
            <m:ctrlPr>
              <w:ins w:id="1054" w:author="mkoenig" w:date="2015-09-02T16:30:00Z">
                <w:rPr>
                  <w:rFonts w:ascii="Cambria Math" w:hAnsi="Cambria Math"/>
                  <w:i/>
                </w:rPr>
              </w:ins>
            </m:ctrlPr>
          </m:sSubPr>
          <m:e>
            <w:ins w:id="1055" w:author="mkoenig" w:date="2015-09-02T16:30:00Z">
              <m:r>
                <w:rPr>
                  <w:rFonts w:ascii="Cambria Math" w:hAnsi="Cambria Math"/>
                </w:rPr>
                <m:t>S</m:t>
              </m:r>
            </w:ins>
          </m:e>
          <m:sub>
            <w:ins w:id="1056" w:author="mkoenig" w:date="2015-09-02T16:30:00Z">
              <m:r>
                <w:rPr>
                  <w:rFonts w:ascii="Cambria Math" w:hAnsi="Cambria Math"/>
                </w:rPr>
                <m:t>L</m:t>
              </m:r>
            </w:ins>
          </m:sub>
        </m:sSub>
        <w:ins w:id="1057" w:author="mkoenig" w:date="2015-09-02T16:30:00Z">
          <m:r>
            <w:rPr>
              <w:rFonts w:ascii="Cambria Math" w:hAnsi="Cambria Math"/>
            </w:rPr>
            <m:t>+</m:t>
          </m:r>
        </w:ins>
        <m:sSub>
          <m:sSubPr>
            <m:ctrlPr>
              <w:ins w:id="1058" w:author="mkoenig" w:date="2015-09-02T16:30:00Z">
                <w:rPr>
                  <w:rFonts w:ascii="Cambria Math" w:hAnsi="Cambria Math"/>
                  <w:i/>
                </w:rPr>
              </w:ins>
            </m:ctrlPr>
          </m:sSubPr>
          <m:e>
            <w:ins w:id="1059" w:author="mkoenig" w:date="2015-09-02T16:30:00Z">
              <m:r>
                <w:rPr>
                  <w:rFonts w:ascii="Cambria Math" w:hAnsi="Cambria Math"/>
                </w:rPr>
                <m:t>S</m:t>
              </m:r>
            </w:ins>
          </m:e>
          <m:sub>
            <w:ins w:id="1060" w:author="mkoenig" w:date="2015-09-02T16:31:00Z">
              <m:r>
                <w:rPr>
                  <w:rFonts w:ascii="Cambria Math" w:hAnsi="Cambria Math"/>
                </w:rPr>
                <m:t>R</m:t>
              </m:r>
            </w:ins>
          </m:sub>
        </m:sSub>
        <w:ins w:id="1061" w:author="mkoenig" w:date="2015-09-02T16:31:00Z">
          <m:r>
            <w:rPr>
              <w:rFonts w:ascii="Cambria Math" w:hAnsi="Cambria Math"/>
            </w:rPr>
            <m:t>)</m:t>
          </m:r>
        </w:ins>
      </m:oMath>
      <w:ins w:id="1062" w:author="mkoenig" w:date="2015-09-02T16:28:00Z">
        <w:r w:rsidR="009225EB">
          <w:t xml:space="preserve">, with </w:t>
        </w:r>
      </w:ins>
      <m:oMath>
        <m:sSub>
          <m:sSubPr>
            <m:ctrlPr>
              <w:ins w:id="1063" w:author="mkoenig" w:date="2015-09-02T16:32:00Z">
                <w:rPr>
                  <w:rFonts w:ascii="Cambria Math" w:hAnsi="Cambria Math"/>
                  <w:i/>
                </w:rPr>
              </w:ins>
            </m:ctrlPr>
          </m:sSubPr>
          <m:e>
            <w:ins w:id="1064" w:author="mkoenig" w:date="2015-09-02T16:32:00Z">
              <m:r>
                <w:rPr>
                  <w:rFonts w:ascii="Cambria Math" w:hAnsi="Cambria Math"/>
                </w:rPr>
                <m:t>S</m:t>
              </m:r>
            </w:ins>
          </m:e>
          <m:sub>
            <w:ins w:id="1065" w:author="mkoenig" w:date="2015-09-02T16:32:00Z">
              <m:r>
                <w:rPr>
                  <w:rFonts w:ascii="Cambria Math" w:hAnsi="Cambria Math"/>
                </w:rPr>
                <m:t>T</m:t>
              </m:r>
            </w:ins>
          </m:sub>
        </m:sSub>
        <w:ins w:id="1066" w:author="mkoenig" w:date="2015-09-02T16:32:00Z">
          <m:r>
            <w:rPr>
              <w:rFonts w:ascii="Cambria Math" w:hAnsi="Cambria Math"/>
            </w:rPr>
            <m:t>=</m:t>
          </m:r>
        </w:ins>
        <m:nary>
          <m:naryPr>
            <m:chr m:val="∑"/>
            <m:limLoc m:val="undOvr"/>
            <m:subHide m:val="1"/>
            <m:supHide m:val="1"/>
            <m:ctrlPr>
              <w:ins w:id="1067" w:author="mkoenig" w:date="2015-09-02T16:32:00Z">
                <w:rPr>
                  <w:rFonts w:ascii="Cambria Math" w:hAnsi="Cambria Math"/>
                  <w:i/>
                </w:rPr>
              </w:ins>
            </m:ctrlPr>
          </m:naryPr>
          <m:sub/>
          <m:sup/>
          <m:e>
            <m:sSup>
              <m:sSupPr>
                <m:ctrlPr>
                  <w:ins w:id="1068" w:author="mkoenig" w:date="2015-09-02T16:33:00Z">
                    <w:rPr>
                      <w:rFonts w:ascii="Cambria Math" w:hAnsi="Cambria Math"/>
                      <w:i/>
                    </w:rPr>
                  </w:ins>
                </m:ctrlPr>
              </m:sSupPr>
              <m:e>
                <w:ins w:id="1069" w:author="mkoenig" w:date="2015-09-02T16:33:00Z">
                  <m:r>
                    <w:rPr>
                      <w:rFonts w:ascii="Cambria Math" w:hAnsi="Cambria Math"/>
                    </w:rPr>
                    <m:t>(</m:t>
                  </m:r>
                </w:ins>
                <m:acc>
                  <m:accPr>
                    <m:chr m:val="̃"/>
                    <m:ctrlPr>
                      <w:ins w:id="1070" w:author="mkoenig" w:date="2015-09-02T16:35:00Z">
                        <w:rPr>
                          <w:rFonts w:ascii="Cambria Math" w:hAnsi="Cambria Math"/>
                          <w:i/>
                        </w:rPr>
                      </w:ins>
                    </m:ctrlPr>
                  </m:accPr>
                  <m:e>
                    <m:sSub>
                      <m:sSubPr>
                        <m:ctrlPr>
                          <w:ins w:id="1071" w:author="mkoenig" w:date="2015-09-02T16:35:00Z">
                            <w:rPr>
                              <w:rFonts w:ascii="Cambria Math" w:hAnsi="Cambria Math"/>
                              <w:i/>
                            </w:rPr>
                          </w:ins>
                        </m:ctrlPr>
                      </m:sSubPr>
                      <m:e>
                        <w:ins w:id="1072" w:author="mkoenig" w:date="2015-09-02T16:35:00Z">
                          <m:r>
                            <w:rPr>
                              <w:rFonts w:ascii="Cambria Math" w:hAnsi="Cambria Math"/>
                            </w:rPr>
                            <m:t>t</m:t>
                          </m:r>
                        </w:ins>
                      </m:e>
                      <m:sub>
                        <w:ins w:id="1073" w:author="mkoenig" w:date="2015-09-02T16:35:00Z">
                          <m:r>
                            <w:rPr>
                              <w:rFonts w:ascii="Cambria Math" w:hAnsi="Cambria Math"/>
                            </w:rPr>
                            <m:t>i</m:t>
                          </m:r>
                        </w:ins>
                      </m:sub>
                    </m:sSub>
                  </m:e>
                </m:acc>
                <w:ins w:id="1074" w:author="mkoenig" w:date="2015-09-02T16:33:00Z">
                  <m:r>
                    <w:rPr>
                      <w:rFonts w:ascii="Cambria Math" w:hAnsi="Cambria Math"/>
                    </w:rPr>
                    <m:t>-&lt;</m:t>
                  </m:r>
                </w:ins>
                <m:acc>
                  <m:accPr>
                    <m:chr m:val="̃"/>
                    <m:ctrlPr>
                      <w:ins w:id="1075" w:author="mkoenig" w:date="2015-09-02T16:35:00Z">
                        <w:rPr>
                          <w:rFonts w:ascii="Cambria Math" w:hAnsi="Cambria Math"/>
                          <w:i/>
                        </w:rPr>
                      </w:ins>
                    </m:ctrlPr>
                  </m:accPr>
                  <m:e>
                    <w:ins w:id="1076" w:author="mkoenig" w:date="2015-09-02T16:35:00Z">
                      <m:r>
                        <w:rPr>
                          <w:rFonts w:ascii="Cambria Math" w:hAnsi="Cambria Math"/>
                        </w:rPr>
                        <m:t>t</m:t>
                      </m:r>
                    </w:ins>
                  </m:e>
                </m:acc>
                <w:ins w:id="1077" w:author="mkoenig" w:date="2015-09-02T16:33:00Z">
                  <m:r>
                    <w:rPr>
                      <w:rFonts w:ascii="Cambria Math" w:hAnsi="Cambria Math"/>
                    </w:rPr>
                    <m:t>&gt;)</m:t>
                  </m:r>
                </w:ins>
              </m:e>
              <m:sup>
                <w:ins w:id="1078" w:author="mkoenig" w:date="2015-09-02T16:33:00Z">
                  <m:r>
                    <w:rPr>
                      <w:rFonts w:ascii="Cambria Math" w:hAnsi="Cambria Math"/>
                    </w:rPr>
                    <m:t>2</m:t>
                  </m:r>
                </w:ins>
              </m:sup>
            </m:sSup>
          </m:e>
        </m:nary>
      </m:oMath>
      <w:ins w:id="1079" w:author="mkoenig" w:date="2015-09-02T16:28:00Z">
        <w:r w:rsidR="009225EB">
          <w:t xml:space="preserve"> the sum of squares for node</w:t>
        </w:r>
      </w:ins>
      <w:ins w:id="1080" w:author="mkoenig" w:date="2015-09-02T16:34:00Z">
        <w:r w:rsidR="009225EB">
          <w:t xml:space="preserve"> T</w:t>
        </w:r>
      </w:ins>
      <w:ins w:id="1081" w:author="mkoenig" w:date="2015-09-07T18:34:00Z">
        <w:r w:rsidR="00DF762E">
          <w:t>,</w:t>
        </w:r>
      </w:ins>
      <w:ins w:id="1082" w:author="mkoenig" w:date="2015-09-02T16:28:00Z">
        <w:r w:rsidR="009225EB">
          <w:t xml:space="preserve"> and</w:t>
        </w:r>
      </w:ins>
      <w:ins w:id="1083"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084" w:author="mkoenig" w:date="2015-09-02T16:28:00Z">
        <w:r w:rsidR="009225EB">
          <w:t xml:space="preserve"> </w:t>
        </w:r>
      </w:ins>
      <w:ins w:id="1085" w:author="mkoenig" w:date="2015-09-02T16:38:00Z">
        <w:r w:rsidR="00CA63C8">
          <w:t xml:space="preserve">and </w:t>
        </w:r>
      </w:ins>
      <m:oMath>
        <m:sSub>
          <m:sSubPr>
            <m:ctrlPr>
              <w:ins w:id="1086" w:author="mkoenig" w:date="2015-09-02T16:37:00Z">
                <w:rPr>
                  <w:rFonts w:ascii="Cambria Math" w:hAnsi="Cambria Math"/>
                  <w:i/>
                </w:rPr>
              </w:ins>
            </m:ctrlPr>
          </m:sSubPr>
          <m:e>
            <w:ins w:id="1087" w:author="mkoenig" w:date="2015-09-02T16:37:00Z">
              <m:r>
                <w:rPr>
                  <w:rFonts w:ascii="Cambria Math" w:hAnsi="Cambria Math"/>
                </w:rPr>
                <m:t>S</m:t>
              </m:r>
            </w:ins>
          </m:e>
          <m:sub>
            <w:ins w:id="1088" w:author="mkoenig" w:date="2015-09-02T16:38:00Z">
              <m:r>
                <w:rPr>
                  <w:rFonts w:ascii="Cambria Math" w:hAnsi="Cambria Math"/>
                </w:rPr>
                <m:t>L</m:t>
              </m:r>
            </w:ins>
          </m:sub>
        </m:sSub>
      </m:oMath>
      <w:ins w:id="1089" w:author="mkoenig" w:date="2015-09-02T16:28:00Z">
        <w:r w:rsidR="009225EB">
          <w:t xml:space="preserve"> the sums of sq</w:t>
        </w:r>
        <w:r w:rsidR="005A26B3">
          <w:t>uares for the left and right child</w:t>
        </w:r>
        <w:r w:rsidR="009225EB">
          <w:t xml:space="preserve">. </w:t>
        </w:r>
      </w:ins>
      <w:ins w:id="1090" w:author="mkoenig" w:date="2015-09-06T12:18:00Z">
        <w:r w:rsidR="00C16B88">
          <w:t xml:space="preserve">A leave-one-out approach was used to test the </w:t>
        </w:r>
      </w:ins>
      <w:ins w:id="1091" w:author="mkoenig" w:date="2015-09-06T12:17:00Z">
        <w:r w:rsidR="00C16B88">
          <w:t>robustness of the predicted time classes and predictive performance</w:t>
        </w:r>
      </w:ins>
      <w:ins w:id="1092" w:author="mkoenig" w:date="2015-09-06T12:18:00Z">
        <w:r w:rsidR="00C16B88">
          <w:t>:</w:t>
        </w:r>
      </w:ins>
      <w:ins w:id="1093" w:author="mkoenig" w:date="2015-09-06T12:17:00Z">
        <w:r w:rsidR="00C16B88">
          <w:t xml:space="preserve"> For each sample (</w:t>
        </w:r>
      </w:ins>
      <m:oMath>
        <m:sSub>
          <m:sSubPr>
            <m:ctrlPr>
              <w:ins w:id="1094" w:author="mkoenig" w:date="2015-09-06T12:19:00Z">
                <w:rPr>
                  <w:rFonts w:ascii="Cambria Math" w:hAnsi="Cambria Math"/>
                  <w:i/>
                </w:rPr>
              </w:ins>
            </m:ctrlPr>
          </m:sSubPr>
          <m:e>
            <w:ins w:id="1095" w:author="mkoenig" w:date="2015-09-06T12:19:00Z">
              <m:r>
                <w:rPr>
                  <w:rFonts w:ascii="Cambria Math" w:hAnsi="Cambria Math"/>
                </w:rPr>
                <m:t>N</m:t>
              </m:r>
            </w:ins>
          </m:e>
          <m:sub>
            <w:ins w:id="1096" w:author="mkoenig" w:date="2015-09-06T12:19:00Z">
              <m:r>
                <w:rPr>
                  <w:rFonts w:ascii="Cambria Math" w:hAnsi="Cambria Math"/>
                </w:rPr>
                <m:t>s</m:t>
              </m:r>
            </w:ins>
          </m:sub>
        </m:sSub>
        <w:ins w:id="1097" w:author="mkoenig" w:date="2015-09-06T12:19:00Z">
          <m:r>
            <w:rPr>
              <w:rFonts w:ascii="Cambria Math" w:hAnsi="Cambria Math"/>
            </w:rPr>
            <m:t>=40</m:t>
          </m:r>
        </w:ins>
      </m:oMath>
      <w:ins w:id="1098" w:author="mkoenig" w:date="2015-09-06T12:19:00Z">
        <w:r w:rsidR="00C16B88">
          <w:t xml:space="preserve"> </w:t>
        </w:r>
      </w:ins>
      <w:ins w:id="1099" w:author="mkoenig" w:date="2015-09-06T12:17:00Z">
        <w:r w:rsidR="00C16B88">
          <w:t xml:space="preserve">mice), the </w:t>
        </w:r>
      </w:ins>
      <w:ins w:id="1100" w:author="mkoenig" w:date="2015-09-06T12:19:00Z">
        <w:r w:rsidR="00C16B88">
          <w:t xml:space="preserve">regression </w:t>
        </w:r>
      </w:ins>
      <w:ins w:id="1101" w:author="mkoenig" w:date="2015-09-06T12:17:00Z">
        <w:r w:rsidR="00C16B88">
          <w:t>tree was</w:t>
        </w:r>
        <w:r w:rsidR="00C16B88" w:rsidRPr="005D3409">
          <w:t xml:space="preserve"> generated</w:t>
        </w:r>
        <w:r w:rsidR="00C16B88">
          <w:t xml:space="preserve"> under the exclusion of</w:t>
        </w:r>
        <w:r w:rsidR="00C16B88" w:rsidRPr="005D3409">
          <w:t xml:space="preserve"> data </w:t>
        </w:r>
        <w:r w:rsidR="00C16B88">
          <w:t>from the</w:t>
        </w:r>
      </w:ins>
      <w:ins w:id="1102" w:author="mkoenig" w:date="2015-09-06T12:19:00Z">
        <w:r w:rsidR="00C16B88">
          <w:t xml:space="preserve"> sample</w:t>
        </w:r>
      </w:ins>
      <w:ins w:id="1103" w:author="mkoenig" w:date="2015-09-06T12:17:00Z">
        <w:r w:rsidR="00C16B88">
          <w:t>, with subsequent prediction on the left out test data (see Supplement 2).</w:t>
        </w:r>
      </w:ins>
    </w:p>
    <w:p w14:paraId="71A69459" w14:textId="1A34FEB1" w:rsidR="00436373" w:rsidRDefault="00436373">
      <w:pPr>
        <w:ind w:firstLine="0"/>
        <w:rPr>
          <w:ins w:id="1104" w:author="mkoenig" w:date="2015-09-04T12:58:00Z"/>
        </w:rPr>
        <w:pPrChange w:id="1105" w:author="mkoenig" w:date="2015-09-02T15:49:00Z">
          <w:pPr/>
        </w:pPrChange>
      </w:pPr>
      <w:ins w:id="1106" w:author="mkoenig" w:date="2015-08-26T17:35:00Z">
        <w:r>
          <w:t xml:space="preserve">The predictive capacity of the </w:t>
        </w:r>
      </w:ins>
      <w:ins w:id="1107" w:author="mkoenig" w:date="2015-09-06T12:20:00Z">
        <w:r w:rsidR="00C16B88">
          <w:t xml:space="preserve">regression tree </w:t>
        </w:r>
      </w:ins>
      <w:ins w:id="1108" w:author="mkoenig" w:date="2015-08-26T17:35:00Z">
        <w:r>
          <w:t>was evaluated using all single combinations of individual factors from the cl</w:t>
        </w:r>
        <w:r w:rsidR="00082CFF">
          <w:t>usters</w:t>
        </w:r>
      </w:ins>
      <w:ins w:id="1109" w:author="mkoenig" w:date="2015-09-06T13:23:00Z">
        <w:r w:rsidR="00264AB4">
          <w:t xml:space="preserve"> (88</w:t>
        </w:r>
      </w:ins>
      <w:ins w:id="1110" w:author="mkoenig" w:date="2015-09-06T13:24:00Z">
        <w:r w:rsidR="00E54F98">
          <w:t>572)</w:t>
        </w:r>
      </w:ins>
      <w:ins w:id="1111" w:author="mkoenig" w:date="2015-08-26T17:35:00Z">
        <w:r w:rsidR="00082CFF">
          <w:t xml:space="preserve">, and a random subset of </w:t>
        </w:r>
      </w:ins>
      <w:ins w:id="1112" w:author="mkoenig" w:date="2015-09-02T16:00:00Z">
        <w:r w:rsidR="0042603C">
          <w:t xml:space="preserve">10000 </w:t>
        </w:r>
      </w:ins>
      <w:ins w:id="1113" w:author="mkoenig" w:date="2015-08-26T17:35:00Z">
        <w:r w:rsidR="00082CFF">
          <w:t>two</w:t>
        </w:r>
        <w:r>
          <w:t xml:space="preserve"> factor combinations</w:t>
        </w:r>
      </w:ins>
      <w:ins w:id="1114" w:author="mkoenig" w:date="2015-08-27T13:26:00Z">
        <w:r w:rsidR="00082CFF">
          <w:t xml:space="preserve"> from each cluster</w:t>
        </w:r>
      </w:ins>
      <w:ins w:id="1115" w:author="mkoenig" w:date="2015-08-26T17:35:00Z">
        <w:r>
          <w:t>.</w:t>
        </w:r>
      </w:ins>
      <w:ins w:id="1116" w:author="mkoenig" w:date="2015-09-02T16:14:00Z">
        <w:r w:rsidR="00D85AE0">
          <w:t xml:space="preserve"> </w:t>
        </w:r>
      </w:ins>
      <w:ins w:id="1117" w:author="mkoenig" w:date="2015-09-04T12:43:00Z">
        <w:r w:rsidR="000C2A30">
          <w:t xml:space="preserve">Predictions for a </w:t>
        </w:r>
        <w:r w:rsidR="006D3BA2">
          <w:t xml:space="preserve">given </w:t>
        </w:r>
      </w:ins>
      <w:ins w:id="1118" w:author="mkoenig" w:date="2015-09-02T16:14:00Z">
        <w:del w:id="1119" w:author="mkoenig" w:date="2015-09-04T12:43:00Z">
          <w:r w:rsidR="00D85AE0" w:rsidDel="006D3BA2">
            <w:delText xml:space="preserve">The </w:delText>
          </w:r>
          <w:r w:rsidR="005A26B3" w:rsidDel="006D3BA2">
            <w:delText xml:space="preserve">predictive capacity of a </w:delText>
          </w:r>
        </w:del>
        <w:r w:rsidR="005A26B3">
          <w:t>combination of factors</w:t>
        </w:r>
      </w:ins>
      <w:ins w:id="1120" w:author="mkoenig" w:date="2015-09-04T12:45:00Z">
        <w:r w:rsidR="006D3BA2">
          <w:t xml:space="preserve"> </w:t>
        </w:r>
      </w:ins>
      <m:oMath>
        <m:d>
          <m:dPr>
            <m:begChr m:val="〈"/>
            <m:endChr m:val="〉"/>
            <m:ctrlPr>
              <w:ins w:id="1121" w:author="mkoenig" w:date="2015-09-04T12:48:00Z">
                <w:rPr>
                  <w:rFonts w:ascii="Cambria Math" w:hAnsi="Cambria Math"/>
                  <w:i/>
                </w:rPr>
              </w:ins>
            </m:ctrlPr>
          </m:dPr>
          <m:e>
            <m:sSub>
              <m:sSubPr>
                <m:ctrlPr>
                  <w:ins w:id="1122" w:author="mkoenig" w:date="2015-09-04T12:48:00Z">
                    <w:rPr>
                      <w:rFonts w:ascii="Cambria Math" w:hAnsi="Cambria Math"/>
                      <w:i/>
                    </w:rPr>
                  </w:ins>
                </m:ctrlPr>
              </m:sSubPr>
              <m:e>
                <w:ins w:id="1123" w:author="mkoenig" w:date="2015-09-04T12:48:00Z">
                  <m:r>
                    <w:rPr>
                      <w:rFonts w:ascii="Cambria Math" w:hAnsi="Cambria Math"/>
                    </w:rPr>
                    <m:t>f</m:t>
                  </m:r>
                </w:ins>
              </m:e>
              <m:sub>
                <w:ins w:id="1124" w:author="mkoenig" w:date="2015-09-04T12:48:00Z">
                  <m:r>
                    <w:rPr>
                      <w:rFonts w:ascii="Cambria Math" w:hAnsi="Cambria Math"/>
                    </w:rPr>
                    <m:t>1</m:t>
                  </m:r>
                </w:ins>
              </m:sub>
            </m:sSub>
          </m:e>
        </m:d>
        <w:ins w:id="1125" w:author="mkoenig" w:date="2015-09-04T12:48:00Z">
          <m:r>
            <w:rPr>
              <w:rFonts w:ascii="Cambria Math" w:hAnsi="Cambria Math"/>
            </w:rPr>
            <m:t>, …,</m:t>
          </m:r>
        </w:ins>
        <m:d>
          <m:dPr>
            <m:begChr m:val="〈"/>
            <m:endChr m:val="〉"/>
            <m:ctrlPr>
              <w:ins w:id="1126" w:author="mkoenig" w:date="2015-09-04T12:48:00Z">
                <w:rPr>
                  <w:rFonts w:ascii="Cambria Math" w:hAnsi="Cambria Math"/>
                  <w:i/>
                </w:rPr>
              </w:ins>
            </m:ctrlPr>
          </m:dPr>
          <m:e>
            <m:sSub>
              <m:sSubPr>
                <m:ctrlPr>
                  <w:ins w:id="1127" w:author="mkoenig" w:date="2015-09-04T12:48:00Z">
                    <w:rPr>
                      <w:rFonts w:ascii="Cambria Math" w:hAnsi="Cambria Math"/>
                      <w:i/>
                    </w:rPr>
                  </w:ins>
                </m:ctrlPr>
              </m:sSubPr>
              <m:e>
                <w:ins w:id="1128" w:author="mkoenig" w:date="2015-09-04T12:48:00Z">
                  <m:r>
                    <w:rPr>
                      <w:rFonts w:ascii="Cambria Math" w:hAnsi="Cambria Math"/>
                    </w:rPr>
                    <m:t>f</m:t>
                  </m:r>
                </w:ins>
              </m:e>
              <m:sub>
                <w:ins w:id="1129" w:author="mkoenig" w:date="2015-09-04T12:48:00Z">
                  <m:r>
                    <w:rPr>
                      <w:rFonts w:ascii="Cambria Math" w:hAnsi="Cambria Math"/>
                    </w:rPr>
                    <m:t>6</m:t>
                  </m:r>
                </w:ins>
              </m:sub>
            </m:sSub>
          </m:e>
        </m:d>
      </m:oMath>
      <w:ins w:id="1130" w:author="mkoenig" w:date="2015-09-04T12:46:00Z">
        <w:r w:rsidR="006D3BA2">
          <w:t xml:space="preserve"> from the 6 clusters </w:t>
        </w:r>
      </w:ins>
      <w:ins w:id="1131" w:author="mkoenig" w:date="2015-09-02T16:14:00Z">
        <w:del w:id="1132" w:author="mkoenig" w:date="2015-09-04T12:46:00Z">
          <w:r w:rsidR="005A26B3" w:rsidDel="006D3BA2">
            <w:delText xml:space="preserve"> </w:delText>
          </w:r>
        </w:del>
      </w:ins>
      <w:ins w:id="1133" w:author="mkoenig" w:date="2015-09-04T12:43:00Z">
        <w:r w:rsidR="006D3BA2">
          <w:t xml:space="preserve">were </w:t>
        </w:r>
      </w:ins>
      <w:ins w:id="1134" w:author="mkoenig" w:date="2015-09-02T16:14:00Z">
        <w:del w:id="1135" w:author="mkoenig" w:date="2015-09-04T12:43:00Z">
          <w:r w:rsidR="005A26B3" w:rsidDel="006D3BA2">
            <w:delText>was</w:delText>
          </w:r>
          <w:r w:rsidR="00D85AE0" w:rsidDel="006D3BA2">
            <w:delText xml:space="preserve"> </w:delText>
          </w:r>
        </w:del>
        <w:r w:rsidR="00D85AE0">
          <w:t xml:space="preserve">scored using the </w:t>
        </w:r>
      </w:ins>
      <w:ins w:id="1136" w:author="mkoenig" w:date="2015-09-02T17:05:00Z">
        <w:r w:rsidR="00B85231">
          <w:t xml:space="preserve">root mean square distance </w:t>
        </w:r>
        <w:del w:id="1137" w:author="mkoenig" w:date="2015-09-04T12:43:00Z">
          <w:r w:rsidR="00B85231" w:rsidDel="006D3BA2">
            <w:delText xml:space="preserve">of all samples </w:delText>
          </w:r>
        </w:del>
        <w:r w:rsidR="00B85231">
          <w:t>on log scale</w:t>
        </w:r>
      </w:ins>
      <w:ins w:id="1138" w:author="mkoenig" w:date="2015-09-04T12:21:00Z">
        <w:r w:rsidR="006E2560">
          <w:t xml:space="preserve"> </w:t>
        </w:r>
        <w:r w:rsidR="006E2560" w:rsidRPr="006D3BA2">
          <w:rPr>
            <w:i/>
            <w:rPrChange w:id="1139"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40" w:author="mkoenig" w:date="2015-09-04T12:57:00Z">
        <w:r w:rsidR="0013523B">
          <w:t>ing</w:t>
        </w:r>
      </w:ins>
      <w:ins w:id="1141" w:author="mkoenig" w:date="2015-09-04T12:21:00Z">
        <w:r w:rsidR="006E2560">
          <w:t xml:space="preserve"> d</w:t>
        </w:r>
      </w:ins>
    </w:p>
    <w:p w14:paraId="6E509FB3" w14:textId="0728BF77" w:rsidR="00DB2A6E" w:rsidRDefault="00173CC8" w:rsidP="00172B9E">
      <w:pPr>
        <w:ind w:firstLine="0"/>
        <w:rPr>
          <w:ins w:id="1142" w:author="mkoenig" w:date="2015-09-04T12:58:00Z"/>
        </w:rPr>
      </w:pPr>
      <w:ins w:id="1143" w:author="mkoenig" w:date="2015-09-04T13:05:00Z">
        <m:oMathPara>
          <m:oMath>
            <m:r>
              <w:rPr>
                <w:rFonts w:ascii="Cambria Math" w:hAnsi="Cambria Math"/>
              </w:rPr>
              <m:t>d</m:t>
            </m:r>
          </m:oMath>
        </m:oMathPara>
      </w:ins>
      <m:oMathPara>
        <m:oMath>
          <m:d>
            <m:dPr>
              <m:ctrlPr>
                <w:ins w:id="1144" w:author="mkoenig" w:date="2015-09-04T13:06:00Z">
                  <w:rPr>
                    <w:rFonts w:ascii="Cambria Math" w:hAnsi="Cambria Math"/>
                    <w:i/>
                  </w:rPr>
                </w:ins>
              </m:ctrlPr>
            </m:dPr>
            <m:e>
              <m:d>
                <m:dPr>
                  <m:begChr m:val="〈"/>
                  <m:endChr m:val="〉"/>
                  <m:ctrlPr>
                    <w:ins w:id="1145" w:author="mkoenig" w:date="2015-09-04T13:05:00Z">
                      <w:rPr>
                        <w:rFonts w:ascii="Cambria Math" w:hAnsi="Cambria Math"/>
                        <w:i/>
                      </w:rPr>
                    </w:ins>
                  </m:ctrlPr>
                </m:dPr>
                <m:e>
                  <m:sSub>
                    <m:sSubPr>
                      <m:ctrlPr>
                        <w:ins w:id="1146" w:author="mkoenig" w:date="2015-09-04T13:05:00Z">
                          <w:rPr>
                            <w:rFonts w:ascii="Cambria Math" w:hAnsi="Cambria Math"/>
                            <w:i/>
                          </w:rPr>
                        </w:ins>
                      </m:ctrlPr>
                    </m:sSubPr>
                    <m:e>
                      <w:ins w:id="1147" w:author="mkoenig" w:date="2015-09-04T13:05:00Z">
                        <m:r>
                          <w:rPr>
                            <w:rFonts w:ascii="Cambria Math" w:hAnsi="Cambria Math"/>
                          </w:rPr>
                          <m:t>f</m:t>
                        </m:r>
                      </w:ins>
                    </m:e>
                    <m:sub>
                      <w:ins w:id="1148" w:author="mkoenig" w:date="2015-09-04T13:06:00Z">
                        <m:r>
                          <w:rPr>
                            <w:rFonts w:ascii="Cambria Math" w:hAnsi="Cambria Math"/>
                          </w:rPr>
                          <m:t>1</m:t>
                        </m:r>
                      </w:ins>
                    </m:sub>
                  </m:sSub>
                </m:e>
              </m:d>
              <w:ins w:id="1149" w:author="mkoenig" w:date="2015-09-04T13:06:00Z">
                <m:r>
                  <w:rPr>
                    <w:rFonts w:ascii="Cambria Math" w:hAnsi="Cambria Math"/>
                  </w:rPr>
                  <m:t>, …,</m:t>
                </m:r>
              </w:ins>
              <m:d>
                <m:dPr>
                  <m:begChr m:val="〈"/>
                  <m:endChr m:val="〉"/>
                  <m:ctrlPr>
                    <w:ins w:id="1150" w:author="mkoenig" w:date="2015-09-04T13:06:00Z">
                      <w:rPr>
                        <w:rFonts w:ascii="Cambria Math" w:hAnsi="Cambria Math"/>
                        <w:i/>
                      </w:rPr>
                    </w:ins>
                  </m:ctrlPr>
                </m:dPr>
                <m:e>
                  <m:sSub>
                    <m:sSubPr>
                      <m:ctrlPr>
                        <w:ins w:id="1151" w:author="mkoenig" w:date="2015-09-04T13:06:00Z">
                          <w:rPr>
                            <w:rFonts w:ascii="Cambria Math" w:hAnsi="Cambria Math"/>
                            <w:i/>
                          </w:rPr>
                        </w:ins>
                      </m:ctrlPr>
                    </m:sSubPr>
                    <m:e>
                      <w:ins w:id="1152" w:author="mkoenig" w:date="2015-09-04T13:06:00Z">
                        <m:r>
                          <w:rPr>
                            <w:rFonts w:ascii="Cambria Math" w:hAnsi="Cambria Math"/>
                          </w:rPr>
                          <m:t>f</m:t>
                        </m:r>
                      </w:ins>
                    </m:e>
                    <m:sub>
                      <w:ins w:id="1153" w:author="mkoenig" w:date="2015-09-04T13:06:00Z">
                        <m:r>
                          <w:rPr>
                            <w:rFonts w:ascii="Cambria Math" w:hAnsi="Cambria Math"/>
                          </w:rPr>
                          <m:t>6</m:t>
                        </m:r>
                      </w:ins>
                    </m:sub>
                  </m:sSub>
                </m:e>
              </m:d>
            </m:e>
          </m:d>
          <w:ins w:id="1154" w:author="mkoenig" w:date="2015-09-04T13:06:00Z">
            <m:r>
              <w:rPr>
                <w:rFonts w:ascii="Cambria Math" w:hAnsi="Cambria Math"/>
              </w:rPr>
              <m:t>=</m:t>
            </m:r>
          </w:ins>
          <m:f>
            <m:fPr>
              <m:ctrlPr>
                <w:ins w:id="1155" w:author="mkoenig" w:date="2015-09-04T13:08:00Z">
                  <w:rPr>
                    <w:rFonts w:ascii="Cambria Math" w:hAnsi="Cambria Math"/>
                    <w:i/>
                  </w:rPr>
                </w:ins>
              </m:ctrlPr>
            </m:fPr>
            <m:num>
              <w:ins w:id="1156" w:author="mkoenig" w:date="2015-09-04T13:08:00Z">
                <m:r>
                  <w:rPr>
                    <w:rFonts w:ascii="Cambria Math" w:hAnsi="Cambria Math"/>
                  </w:rPr>
                  <m:t>1</m:t>
                </m:r>
              </w:ins>
            </m:num>
            <m:den>
              <m:sSub>
                <m:sSubPr>
                  <m:ctrlPr>
                    <w:ins w:id="1157" w:author="mkoenig" w:date="2015-09-04T13:08:00Z">
                      <w:rPr>
                        <w:rFonts w:ascii="Cambria Math" w:hAnsi="Cambria Math"/>
                        <w:i/>
                      </w:rPr>
                    </w:ins>
                  </m:ctrlPr>
                </m:sSubPr>
                <m:e>
                  <w:ins w:id="1158" w:author="mkoenig" w:date="2015-09-04T13:08:00Z">
                    <m:r>
                      <w:rPr>
                        <w:rFonts w:ascii="Cambria Math" w:hAnsi="Cambria Math"/>
                      </w:rPr>
                      <m:t>N</m:t>
                    </m:r>
                  </w:ins>
                </m:e>
                <m:sub>
                  <w:ins w:id="1159" w:author="mkoenig" w:date="2015-09-04T13:08:00Z">
                    <m:r>
                      <w:rPr>
                        <w:rFonts w:ascii="Cambria Math" w:hAnsi="Cambria Math"/>
                      </w:rPr>
                      <m:t>s</m:t>
                    </m:r>
                  </w:ins>
                </m:sub>
              </m:sSub>
            </m:den>
          </m:f>
          <m:rad>
            <m:radPr>
              <m:degHide m:val="1"/>
              <m:ctrlPr>
                <w:ins w:id="1160" w:author="mkoenig" w:date="2015-09-04T13:08:00Z">
                  <w:rPr>
                    <w:rFonts w:ascii="Cambria Math" w:hAnsi="Cambria Math"/>
                    <w:i/>
                  </w:rPr>
                </w:ins>
              </m:ctrlPr>
            </m:radPr>
            <m:deg/>
            <m:e>
              <m:nary>
                <m:naryPr>
                  <m:chr m:val="∑"/>
                  <m:limLoc m:val="undOvr"/>
                  <m:ctrlPr>
                    <w:ins w:id="1161" w:author="mkoenig" w:date="2015-09-04T13:08:00Z">
                      <w:rPr>
                        <w:rFonts w:ascii="Cambria Math" w:hAnsi="Cambria Math"/>
                        <w:i/>
                      </w:rPr>
                    </w:ins>
                  </m:ctrlPr>
                </m:naryPr>
                <m:sub>
                  <w:ins w:id="1162" w:author="mkoenig" w:date="2015-09-04T13:08:00Z">
                    <m:r>
                      <w:rPr>
                        <w:rFonts w:ascii="Cambria Math" w:hAnsi="Cambria Math"/>
                      </w:rPr>
                      <m:t>i=1</m:t>
                    </m:r>
                  </w:ins>
                </m:sub>
                <m:sup>
                  <m:sSub>
                    <m:sSubPr>
                      <m:ctrlPr>
                        <w:ins w:id="1163" w:author="mkoenig" w:date="2015-09-04T13:08:00Z">
                          <w:rPr>
                            <w:rFonts w:ascii="Cambria Math" w:hAnsi="Cambria Math"/>
                            <w:i/>
                          </w:rPr>
                        </w:ins>
                      </m:ctrlPr>
                    </m:sSubPr>
                    <m:e>
                      <w:ins w:id="1164" w:author="mkoenig" w:date="2015-09-04T13:08:00Z">
                        <m:r>
                          <w:rPr>
                            <w:rFonts w:ascii="Cambria Math" w:hAnsi="Cambria Math"/>
                          </w:rPr>
                          <m:t>N</m:t>
                        </m:r>
                      </w:ins>
                    </m:e>
                    <m:sub>
                      <w:ins w:id="1165" w:author="mkoenig" w:date="2015-09-04T13:08:00Z">
                        <m:r>
                          <w:rPr>
                            <w:rFonts w:ascii="Cambria Math" w:hAnsi="Cambria Math"/>
                          </w:rPr>
                          <m:t>s</m:t>
                        </m:r>
                      </w:ins>
                    </m:sub>
                  </m:sSub>
                </m:sup>
                <m:e>
                  <m:sSup>
                    <m:sSupPr>
                      <m:ctrlPr>
                        <w:ins w:id="1166" w:author="mkoenig" w:date="2015-09-04T13:08:00Z">
                          <w:rPr>
                            <w:rFonts w:ascii="Cambria Math" w:hAnsi="Cambria Math"/>
                            <w:i/>
                          </w:rPr>
                        </w:ins>
                      </m:ctrlPr>
                    </m:sSupPr>
                    <m:e>
                      <w:ins w:id="1167" w:author="mkoenig" w:date="2015-09-04T13:08:00Z">
                        <m:r>
                          <w:rPr>
                            <w:rFonts w:ascii="Cambria Math" w:hAnsi="Cambria Math"/>
                          </w:rPr>
                          <m:t>(</m:t>
                        </m:r>
                      </w:ins>
                      <m:sSubSup>
                        <m:sSubSupPr>
                          <m:ctrlPr>
                            <w:ins w:id="1168" w:author="mkoenig" w:date="2015-09-04T13:08:00Z">
                              <w:rPr>
                                <w:rFonts w:ascii="Cambria Math" w:hAnsi="Cambria Math"/>
                                <w:i/>
                              </w:rPr>
                            </w:ins>
                          </m:ctrlPr>
                        </m:sSubSupPr>
                        <m:e>
                          <w:ins w:id="1169" w:author="mkoenig" w:date="2015-09-04T13:08:00Z">
                            <m:r>
                              <w:rPr>
                                <w:rFonts w:ascii="Cambria Math" w:hAnsi="Cambria Math"/>
                              </w:rPr>
                              <m:t>t</m:t>
                            </m:r>
                          </w:ins>
                        </m:e>
                        <m:sub>
                          <w:ins w:id="1170" w:author="mkoenig" w:date="2015-09-04T13:08:00Z">
                            <m:r>
                              <w:rPr>
                                <w:rFonts w:ascii="Cambria Math" w:hAnsi="Cambria Math"/>
                              </w:rPr>
                              <m:t>i</m:t>
                            </m:r>
                          </w:ins>
                        </m:sub>
                        <m:sup>
                          <w:ins w:id="1171" w:author="mkoenig" w:date="2015-09-04T13:08:00Z">
                            <m:r>
                              <w:rPr>
                                <w:rFonts w:ascii="Cambria Math" w:hAnsi="Cambria Math"/>
                              </w:rPr>
                              <m:t>pre</m:t>
                            </m:r>
                          </w:ins>
                        </m:sup>
                      </m:sSubSup>
                      <w:ins w:id="1172" w:author="mkoenig" w:date="2015-09-04T13:08:00Z">
                        <m:r>
                          <w:rPr>
                            <w:rFonts w:ascii="Cambria Math" w:hAnsi="Cambria Math"/>
                          </w:rPr>
                          <m:t>-</m:t>
                        </m:r>
                      </w:ins>
                      <m:sSubSup>
                        <m:sSubSupPr>
                          <m:ctrlPr>
                            <w:ins w:id="1173" w:author="mkoenig" w:date="2015-09-04T13:08:00Z">
                              <w:rPr>
                                <w:rFonts w:ascii="Cambria Math" w:hAnsi="Cambria Math"/>
                                <w:i/>
                              </w:rPr>
                            </w:ins>
                          </m:ctrlPr>
                        </m:sSubSupPr>
                        <m:e>
                          <w:ins w:id="1174" w:author="mkoenig" w:date="2015-09-04T13:08:00Z">
                            <m:r>
                              <w:rPr>
                                <w:rFonts w:ascii="Cambria Math" w:hAnsi="Cambria Math"/>
                              </w:rPr>
                              <m:t>t</m:t>
                            </m:r>
                          </w:ins>
                        </m:e>
                        <m:sub>
                          <w:ins w:id="1175" w:author="mkoenig" w:date="2015-09-04T13:08:00Z">
                            <m:r>
                              <w:rPr>
                                <w:rFonts w:ascii="Cambria Math" w:hAnsi="Cambria Math"/>
                              </w:rPr>
                              <m:t>i</m:t>
                            </m:r>
                          </w:ins>
                        </m:sub>
                        <m:sup>
                          <w:ins w:id="1176" w:author="mkoenig" w:date="2015-09-04T13:08:00Z">
                            <m:r>
                              <w:rPr>
                                <w:rFonts w:ascii="Cambria Math" w:hAnsi="Cambria Math"/>
                              </w:rPr>
                              <m:t>exp</m:t>
                            </m:r>
                          </w:ins>
                        </m:sup>
                      </m:sSubSup>
                      <w:ins w:id="1177" w:author="mkoenig" w:date="2015-09-04T13:08:00Z">
                        <m:r>
                          <w:rPr>
                            <w:rFonts w:ascii="Cambria Math" w:hAnsi="Cambria Math"/>
                          </w:rPr>
                          <m:t>)</m:t>
                        </m:r>
                      </w:ins>
                    </m:e>
                    <m:sup>
                      <w:ins w:id="1178"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179" w:author="mkoenig" w:date="2015-09-02T16:16:00Z"/>
          <w:del w:id="1180" w:author="mkoenig" w:date="2015-09-04T12:58:00Z"/>
        </w:rPr>
        <w:pPrChange w:id="1181" w:author="mkoenig" w:date="2015-09-02T15:49:00Z">
          <w:pPr/>
        </w:pPrChange>
      </w:pPr>
    </w:p>
    <w:p w14:paraId="5EEF5F6D" w14:textId="7611E51C" w:rsidR="00D85AE0" w:rsidDel="000C2A30" w:rsidRDefault="00C638FD">
      <w:pPr>
        <w:ind w:firstLine="0"/>
        <w:rPr>
          <w:ins w:id="1182" w:author="mkoenig" w:date="2015-09-02T16:16:00Z"/>
          <w:del w:id="1183" w:author="mkoenig" w:date="2015-09-04T12:50:00Z"/>
        </w:rPr>
        <w:pPrChange w:id="1184" w:author="mkoenig" w:date="2015-09-02T15:49:00Z">
          <w:pPr/>
        </w:pPrChange>
      </w:pPr>
      <m:oMathPara>
        <m:oMath>
          <m:func>
            <m:funcPr>
              <m:ctrlPr>
                <w:del w:id="1185" w:author="mkoenig" w:date="2015-09-04T12:50:00Z">
                  <w:rPr>
                    <w:rFonts w:ascii="Cambria Math" w:hAnsi="Cambria Math"/>
                  </w:rPr>
                </w:del>
              </m:ctrlPr>
            </m:funcPr>
            <m:fName>
              <w:ins w:id="1186" w:author="mkoenig" w:date="2015-09-02T17:01:00Z">
                <w:del w:id="1187" w:author="mkoenig" w:date="2015-09-04T12:50:00Z">
                  <m:r>
                    <m:rPr>
                      <m:sty m:val="p"/>
                    </m:rPr>
                    <w:rPr>
                      <w:rFonts w:ascii="Cambria Math" w:hAnsi="Cambria Math"/>
                    </w:rPr>
                    <m:t>d</m:t>
                  </m:r>
                </w:del>
              </w:ins>
              <w:ins w:id="1188" w:author="mkoenig" w:date="2015-09-02T17:03:00Z">
                <w:del w:id="1189" w:author="mkoenig" w:date="2015-09-04T12:50:00Z">
                  <m:r>
                    <m:rPr>
                      <m:sty m:val="p"/>
                    </m:rPr>
                    <w:rPr>
                      <w:rFonts w:ascii="Cambria Math" w:hAnsi="Cambria Math"/>
                    </w:rPr>
                    <m:t>=</m:t>
                  </m:r>
                </w:del>
              </w:ins>
              <w:del w:id="1190" w:author="mkoenig" w:date="2015-09-04T12:50:00Z">
                <m:r>
                  <m:rPr>
                    <m:sty m:val="p"/>
                  </m:rPr>
                  <w:rPr>
                    <w:rFonts w:ascii="Cambria Math" w:hAnsi="Cambria Math"/>
                  </w:rPr>
                  <m:t>exp</m:t>
                </m:r>
              </w:del>
            </m:fName>
            <m:e>
              <m:d>
                <m:dPr>
                  <m:ctrlPr>
                    <w:ins w:id="1191" w:author="mkoenig" w:date="2015-09-02T17:00:00Z">
                      <w:del w:id="1192" w:author="mkoenig" w:date="2015-09-04T12:50:00Z">
                        <w:rPr>
                          <w:rFonts w:ascii="Cambria Math" w:hAnsi="Cambria Math"/>
                          <w:i/>
                        </w:rPr>
                      </w:del>
                    </w:ins>
                  </m:ctrlPr>
                </m:dPr>
                <m:e>
                  <m:f>
                    <m:fPr>
                      <m:ctrlPr>
                        <w:ins w:id="1193" w:author="mkoenig" w:date="2015-09-02T17:00:00Z">
                          <w:del w:id="1194" w:author="mkoenig" w:date="2015-09-04T12:49:00Z">
                            <w:rPr>
                              <w:rFonts w:ascii="Cambria Math" w:hAnsi="Cambria Math"/>
                              <w:i/>
                            </w:rPr>
                          </w:del>
                        </w:ins>
                      </m:ctrlPr>
                    </m:fPr>
                    <m:num>
                      <m:rad>
                        <m:radPr>
                          <m:degHide m:val="1"/>
                          <m:ctrlPr>
                            <w:ins w:id="1195" w:author="mkoenig" w:date="2015-09-02T17:00:00Z">
                              <w:del w:id="1196" w:author="mkoenig" w:date="2015-09-04T12:49:00Z">
                                <w:rPr>
                                  <w:rFonts w:ascii="Cambria Math" w:hAnsi="Cambria Math"/>
                                  <w:i/>
                                </w:rPr>
                              </w:del>
                            </w:ins>
                          </m:ctrlPr>
                        </m:radPr>
                        <m:deg/>
                        <m:e/>
                      </m:rad>
                    </m:num>
                    <m:den>
                      <w:ins w:id="1197" w:author="mkoenig" w:date="2015-09-02T17:00:00Z">
                        <w:del w:id="1198" w:author="mkoenig" w:date="2015-09-04T12:49:00Z">
                          <m:r>
                            <w:rPr>
                              <w:rFonts w:ascii="Cambria Math" w:hAnsi="Cambria Math"/>
                            </w:rPr>
                            <m:t>N</m:t>
                          </m:r>
                        </w:del>
                      </w:ins>
                    </m:den>
                  </m:f>
                </m:e>
              </m:d>
            </m:e>
          </m:func>
          <w:ins w:id="1199" w:author="mkoenig" w:date="2015-09-02T17:01:00Z">
            <w:del w:id="1200" w:author="mkoenig" w:date="2015-09-04T12:50:00Z">
              <m:r>
                <w:rPr>
                  <w:rFonts w:ascii="Cambria Math" w:hAnsi="Cambria Math"/>
                </w:rPr>
                <m:t>-1</m:t>
              </m:r>
            </w:del>
          </w:ins>
        </m:oMath>
      </m:oMathPara>
    </w:p>
    <w:p w14:paraId="209A2F6A" w14:textId="1548E3B3" w:rsidR="00D85AE0" w:rsidDel="006E2560" w:rsidRDefault="00D85AE0">
      <w:pPr>
        <w:ind w:firstLine="0"/>
        <w:rPr>
          <w:ins w:id="1201" w:author="mkoenig" w:date="2015-08-26T17:37:00Z"/>
          <w:del w:id="1202" w:author="mkoenig" w:date="2015-09-04T12:21:00Z"/>
        </w:rPr>
        <w:pPrChange w:id="1203" w:author="mkoenig" w:date="2015-09-02T15:49:00Z">
          <w:pPr/>
        </w:pPrChange>
      </w:pPr>
      <w:ins w:id="1204" w:author="mkoenig" w:date="2015-09-02T16:16:00Z">
        <w:del w:id="1205" w:author="mkoenig" w:date="2015-09-04T12:21:00Z">
          <w:r w:rsidDel="006E2560">
            <w:delText xml:space="preserve">The best </w:delText>
          </w:r>
        </w:del>
      </w:ins>
      <w:ins w:id="1206" w:author="mkoenig" w:date="2015-09-02T16:52:00Z">
        <w:del w:id="1207" w:author="mkoenig" w:date="2015-09-04T12:21:00Z">
          <w:r w:rsidR="005A26B3" w:rsidDel="006E2560">
            <w:delText xml:space="preserve">combination of single factors </w:delText>
          </w:r>
        </w:del>
      </w:ins>
      <w:ins w:id="1208" w:author="mkoenig" w:date="2015-09-02T17:07:00Z">
        <w:del w:id="1209" w:author="mkoenig" w:date="2015-09-04T12:21:00Z">
          <w:r w:rsidR="00B85231" w:rsidDel="006E2560">
            <w:delText>minimizes d.</w:delText>
          </w:r>
        </w:del>
      </w:ins>
    </w:p>
    <w:p w14:paraId="5C9FEDC7" w14:textId="6E3A7744" w:rsidR="009E7BA8" w:rsidDel="00DF762E" w:rsidRDefault="004A34E4">
      <w:pPr>
        <w:ind w:firstLine="0"/>
        <w:rPr>
          <w:del w:id="1210" w:author="mkoenig" w:date="2015-08-27T12:08:00Z"/>
        </w:rPr>
        <w:pPrChange w:id="1211" w:author="mkoenig" w:date="2015-09-04T12:21:00Z">
          <w:pPr>
            <w:pStyle w:val="Heading1"/>
          </w:pPr>
        </w:pPrChange>
      </w:pPr>
      <w:ins w:id="1212" w:author="Windows User" w:date="2015-08-20T16:57:00Z">
        <w:del w:id="1213" w:author="mkoenig" w:date="2015-09-04T12:51:00Z">
          <w:r w:rsidDel="000C2A30">
            <w:delText>TODO</w:delText>
          </w:r>
        </w:del>
      </w:ins>
      <w:moveToRangeStart w:id="1214" w:author="mkoenig" w:date="2015-08-26T17:25:00Z" w:name="move428373254"/>
      <w:moveTo w:id="1215" w:author="mkoenig" w:date="2015-08-26T17:25:00Z">
        <w:del w:id="1216" w:author="mkoenig" w:date="2015-09-04T12:51:00Z">
          <w:r w:rsidR="009E7BA8" w:rsidDel="000C2A30">
            <w:delText xml:space="preserve">All </w:delText>
          </w:r>
        </w:del>
      </w:moveTo>
      <w:ins w:id="1217" w:author="mkoenig" w:date="2015-09-04T12:51:00Z">
        <w:r w:rsidR="000C2A30">
          <w:t xml:space="preserve">All </w:t>
        </w:r>
      </w:ins>
      <w:moveTo w:id="1218" w:author="mkoenig" w:date="2015-08-26T17:25:00Z">
        <w:r w:rsidR="009E7BA8">
          <w:t>computations were performed in R with source code</w:t>
        </w:r>
      </w:moveTo>
      <w:ins w:id="1219" w:author="mkoenig" w:date="2015-08-26T17:36:00Z">
        <w:r w:rsidR="00436373">
          <w:t xml:space="preserve">, </w:t>
        </w:r>
      </w:ins>
      <w:moveTo w:id="1220" w:author="mkoenig" w:date="2015-08-26T17:25:00Z">
        <w:del w:id="1221" w:author="mkoenig" w:date="2015-08-26T17:36:00Z">
          <w:r w:rsidR="009E7BA8" w:rsidDel="00436373">
            <w:delText xml:space="preserve"> and </w:delText>
          </w:r>
        </w:del>
        <w:r w:rsidR="009E7BA8">
          <w:t xml:space="preserve">data </w:t>
        </w:r>
      </w:moveTo>
      <w:ins w:id="1222" w:author="mkoenig" w:date="2015-08-26T17:36:00Z">
        <w:r w:rsidR="00436373">
          <w:t xml:space="preserve">and the full analysis </w:t>
        </w:r>
      </w:ins>
      <w:ins w:id="1223" w:author="mkoenig" w:date="2015-08-26T17:37:00Z">
        <w:r w:rsidR="00436373">
          <w:t xml:space="preserve">available in </w:t>
        </w:r>
      </w:ins>
      <w:moveTo w:id="1224" w:author="mkoenig" w:date="2015-08-26T17:25:00Z">
        <w:del w:id="1225" w:author="mkoenig" w:date="2015-08-26T17:37:00Z">
          <w:r w:rsidR="009E7BA8" w:rsidDel="00436373">
            <w:delText xml:space="preserve">provided in the </w:delText>
          </w:r>
        </w:del>
      </w:moveTo>
      <w:ins w:id="1226" w:author="mkoenig" w:date="2015-09-04T12:21:00Z">
        <w:r w:rsidR="006E2560">
          <w:t>S</w:t>
        </w:r>
      </w:ins>
      <w:moveTo w:id="1227" w:author="mkoenig" w:date="2015-08-26T17:25:00Z">
        <w:del w:id="1228" w:author="mkoenig" w:date="2015-09-04T12:21:00Z">
          <w:r w:rsidR="009E7BA8" w:rsidDel="006E2560">
            <w:delText>s</w:delText>
          </w:r>
        </w:del>
        <w:r w:rsidR="009E7BA8">
          <w:t>upplement S2</w:t>
        </w:r>
      </w:moveTo>
      <w:ins w:id="1229" w:author="mkoenig" w:date="2015-09-04T12:22:00Z">
        <w:r w:rsidR="006E2560">
          <w:t xml:space="preserve"> and </w:t>
        </w:r>
        <w:r w:rsidR="00835506">
          <w:t xml:space="preserve">from </w:t>
        </w:r>
        <w:r w:rsidR="00835506" w:rsidRPr="00C638FD">
          <w:rPr>
            <w:rPrChange w:id="1230" w:author="mkoenig" w:date="2015-09-08T12:08:00Z">
              <w:rPr/>
            </w:rPrChange>
          </w:rPr>
          <w:fldChar w:fldCharType="begin"/>
        </w:r>
        <w:r w:rsidR="00835506" w:rsidRPr="00C638FD">
          <w:rPr>
            <w:rPrChange w:id="1231" w:author="mkoenig" w:date="2015-09-08T12:08:00Z">
              <w:rPr/>
            </w:rPrChange>
          </w:rPr>
          <w:instrText xml:space="preserve"> HYPERLINK "https://github.com/matthiaskoenig/bdl-analysis" </w:instrText>
        </w:r>
        <w:r w:rsidR="00835506" w:rsidRPr="00C638FD">
          <w:rPr>
            <w:rPrChange w:id="1232" w:author="mkoenig" w:date="2015-09-08T12:08:00Z">
              <w:rPr/>
            </w:rPrChange>
          </w:rPr>
          <w:fldChar w:fldCharType="separate"/>
        </w:r>
        <w:r w:rsidR="00835506" w:rsidRPr="00C638FD">
          <w:rPr>
            <w:rStyle w:val="Hyperlink"/>
            <w:color w:val="auto"/>
            <w:u w:val="none"/>
            <w:rPrChange w:id="1233" w:author="mkoenig" w:date="2015-09-08T12:08:00Z">
              <w:rPr>
                <w:rStyle w:val="Hyperlink"/>
              </w:rPr>
            </w:rPrChange>
          </w:rPr>
          <w:t>https://github.com/matthiaskoenig/bdl-analysis</w:t>
        </w:r>
        <w:r w:rsidR="00835506" w:rsidRPr="00C638FD">
          <w:rPr>
            <w:rPrChange w:id="1234" w:author="mkoenig" w:date="2015-09-08T12:08:00Z">
              <w:rPr/>
            </w:rPrChange>
          </w:rPr>
          <w:fldChar w:fldCharType="end"/>
        </w:r>
      </w:ins>
      <w:moveTo w:id="1235" w:author="mkoenig" w:date="2015-08-26T17:25:00Z">
        <w:del w:id="1236" w:author="mkoenig" w:date="2015-08-26T17:37:00Z">
          <w:r w:rsidR="009E7BA8" w:rsidDel="00436373">
            <w:delText xml:space="preserve"> and available from</w:delText>
          </w:r>
        </w:del>
        <w:r w:rsidR="009E7BA8">
          <w:t>.</w:t>
        </w:r>
      </w:moveTo>
    </w:p>
    <w:p w14:paraId="5CB2BF44" w14:textId="77777777" w:rsidR="00DF762E" w:rsidRDefault="00DF762E">
      <w:pPr>
        <w:ind w:firstLine="0"/>
        <w:rPr>
          <w:ins w:id="1237" w:author="mkoenig" w:date="2015-09-07T18:34:00Z"/>
        </w:rPr>
        <w:pPrChange w:id="1238" w:author="mkoenig" w:date="2015-09-04T12:21:00Z">
          <w:pPr/>
        </w:pPrChange>
      </w:pPr>
    </w:p>
    <w:moveToRangeEnd w:id="1214"/>
    <w:p w14:paraId="36FE8CCE" w14:textId="77777777" w:rsidR="009E5E75" w:rsidDel="009E5E75" w:rsidRDefault="009E5E75">
      <w:pPr>
        <w:pStyle w:val="Heading1"/>
        <w:jc w:val="both"/>
        <w:rPr>
          <w:del w:id="1239" w:author="mkoenig" w:date="2015-08-26T17:39:00Z"/>
          <w:b w:val="0"/>
        </w:rPr>
        <w:pPrChange w:id="1240" w:author="mkoenig" w:date="2015-09-04T12:21:00Z">
          <w:pPr>
            <w:pStyle w:val="Heading1"/>
          </w:pPr>
        </w:pPrChange>
      </w:pPr>
    </w:p>
    <w:p w14:paraId="4054E545" w14:textId="25952EA0" w:rsidR="00E963DD" w:rsidRPr="0058605B" w:rsidDel="004A34E4" w:rsidRDefault="009E231B">
      <w:pPr>
        <w:pStyle w:val="Heading1"/>
        <w:rPr>
          <w:del w:id="1241" w:author="Windows User" w:date="2015-08-20T16:56:00Z"/>
          <w:b w:val="0"/>
          <w:highlight w:val="yellow"/>
          <w:rPrChange w:id="1242" w:author="Kerstin Abshagen" w:date="2015-08-07T10:25:00Z">
            <w:rPr>
              <w:del w:id="1243" w:author="Windows User" w:date="2015-08-20T16:56:00Z"/>
              <w:b/>
            </w:rPr>
          </w:rPrChange>
        </w:rPr>
        <w:pPrChange w:id="1244" w:author="Windows User" w:date="2015-08-21T16:34:00Z">
          <w:pPr/>
        </w:pPrChange>
      </w:pPr>
      <w:commentRangeStart w:id="1245"/>
      <w:del w:id="1246" w:author="Windows User" w:date="2015-08-20T16:56:00Z">
        <w:r w:rsidRPr="0058605B" w:rsidDel="004A34E4">
          <w:rPr>
            <w:b w:val="0"/>
            <w:highlight w:val="yellow"/>
            <w:rPrChange w:id="1247" w:author="Kerstin Abshagen" w:date="2015-08-07T10:25:00Z">
              <w:rPr>
                <w:b/>
              </w:rPr>
            </w:rPrChange>
          </w:rPr>
          <w:delText>Correlation analysis</w:delText>
        </w:r>
      </w:del>
    </w:p>
    <w:p w14:paraId="13EC571E" w14:textId="039BB0C9" w:rsidR="009E231B" w:rsidRPr="0058605B" w:rsidDel="004A34E4" w:rsidRDefault="009E231B">
      <w:pPr>
        <w:pStyle w:val="Heading1"/>
        <w:rPr>
          <w:del w:id="1248" w:author="Windows User" w:date="2015-08-20T16:56:00Z"/>
          <w:highlight w:val="yellow"/>
          <w:rPrChange w:id="1249" w:author="Kerstin Abshagen" w:date="2015-08-07T10:25:00Z">
            <w:rPr>
              <w:del w:id="1250" w:author="Windows User" w:date="2015-08-20T16:56:00Z"/>
            </w:rPr>
          </w:rPrChange>
        </w:rPr>
        <w:pPrChange w:id="1251" w:author="Windows User" w:date="2015-08-21T16:34:00Z">
          <w:pPr/>
        </w:pPrChange>
      </w:pPr>
      <w:del w:id="1252" w:author="Windows User" w:date="2015-08-20T16:56:00Z">
        <w:r w:rsidRPr="0058605B" w:rsidDel="004A34E4">
          <w:rPr>
            <w:highlight w:val="yellow"/>
            <w:rPrChange w:id="1253"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54" w:author="Kerstin Abshagen" w:date="2015-08-07T10:25:00Z">
              <w:rPr/>
            </w:rPrChange>
          </w:rPr>
          <w:delText>, the p-value of the associated t-test</w:delText>
        </w:r>
        <w:r w:rsidRPr="0058605B" w:rsidDel="004A34E4">
          <w:rPr>
            <w:highlight w:val="yellow"/>
            <w:rPrChange w:id="1255" w:author="Kerstin Abshagen" w:date="2015-08-07T10:25:00Z">
              <w:rPr/>
            </w:rPrChange>
          </w:rPr>
          <w:delText xml:space="preserve">. Significance was estimated with a two-sample t-test for the likelihood of correlation, and is displayed as shades of yellow in Figs. 7 </w:delText>
        </w:r>
      </w:del>
      <w:ins w:id="1256" w:author="Kerstin Abshagen" w:date="2015-07-07T10:30:00Z">
        <w:del w:id="1257" w:author="Windows User" w:date="2015-08-20T16:56:00Z">
          <w:r w:rsidR="00B41765" w:rsidRPr="0058605B" w:rsidDel="004A34E4">
            <w:rPr>
              <w:highlight w:val="yellow"/>
              <w:rPrChange w:id="1258" w:author="Kerstin Abshagen" w:date="2015-08-07T10:25:00Z">
                <w:rPr/>
              </w:rPrChange>
            </w:rPr>
            <w:delText xml:space="preserve">8 </w:delText>
          </w:r>
        </w:del>
      </w:ins>
      <w:del w:id="1259" w:author="Windows User" w:date="2015-08-20T16:56:00Z">
        <w:r w:rsidRPr="0058605B" w:rsidDel="004A34E4">
          <w:rPr>
            <w:highlight w:val="yellow"/>
            <w:rPrChange w:id="1260" w:author="Kerstin Abshagen" w:date="2015-08-07T10:25:00Z">
              <w:rPr/>
            </w:rPrChange>
          </w:rPr>
          <w:delText>and 8</w:delText>
        </w:r>
      </w:del>
      <w:ins w:id="1261" w:author="Kerstin Abshagen" w:date="2015-07-07T10:30:00Z">
        <w:del w:id="1262" w:author="Windows User" w:date="2015-08-20T16:56:00Z">
          <w:r w:rsidR="00B41765" w:rsidRPr="0058605B" w:rsidDel="004A34E4">
            <w:rPr>
              <w:highlight w:val="yellow"/>
              <w:rPrChange w:id="1263" w:author="Kerstin Abshagen" w:date="2015-08-07T10:25:00Z">
                <w:rPr/>
              </w:rPrChange>
            </w:rPr>
            <w:delText>9</w:delText>
          </w:r>
        </w:del>
      </w:ins>
      <w:del w:id="1264" w:author="Windows User" w:date="2015-08-20T16:56:00Z">
        <w:r w:rsidRPr="0058605B" w:rsidDel="004A34E4">
          <w:rPr>
            <w:highlight w:val="yellow"/>
            <w:rPrChange w:id="1265"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66" w:author="Kerstin Abshagen" w:date="2015-07-07T10:30:00Z">
        <w:del w:id="1267" w:author="Windows User" w:date="2015-08-20T16:56:00Z">
          <w:r w:rsidR="00B41765" w:rsidRPr="0058605B" w:rsidDel="004A34E4">
            <w:rPr>
              <w:highlight w:val="yellow"/>
              <w:rPrChange w:id="1268" w:author="Kerstin Abshagen" w:date="2015-08-07T10:25:00Z">
                <w:rPr/>
              </w:rPrChange>
            </w:rPr>
            <w:delText xml:space="preserve">8 </w:delText>
          </w:r>
        </w:del>
      </w:ins>
      <w:del w:id="1269" w:author="Windows User" w:date="2015-08-20T16:56:00Z">
        <w:r w:rsidRPr="0058605B" w:rsidDel="004A34E4">
          <w:rPr>
            <w:highlight w:val="yellow"/>
            <w:rPrChange w:id="1270" w:author="Kerstin Abshagen" w:date="2015-08-07T10:25:00Z">
              <w:rPr/>
            </w:rPrChange>
          </w:rPr>
          <w:delText>and 8</w:delText>
        </w:r>
      </w:del>
      <w:ins w:id="1271" w:author="Kerstin Abshagen" w:date="2015-07-07T10:31:00Z">
        <w:del w:id="1272" w:author="Windows User" w:date="2015-08-20T16:56:00Z">
          <w:r w:rsidR="00B41765" w:rsidRPr="0058605B" w:rsidDel="004A34E4">
            <w:rPr>
              <w:highlight w:val="yellow"/>
              <w:rPrChange w:id="1273" w:author="Kerstin Abshagen" w:date="2015-08-07T10:25:00Z">
                <w:rPr/>
              </w:rPrChange>
            </w:rPr>
            <w:delText>9</w:delText>
          </w:r>
        </w:del>
      </w:ins>
      <w:del w:id="1274" w:author="Windows User" w:date="2015-08-20T16:56:00Z">
        <w:r w:rsidRPr="0058605B" w:rsidDel="004A34E4">
          <w:rPr>
            <w:highlight w:val="yellow"/>
            <w:rPrChange w:id="1275"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276" w:author="Windows User" w:date="2015-08-20T16:56:00Z"/>
          <w:highlight w:val="yellow"/>
          <w:rPrChange w:id="1277" w:author="Kerstin Abshagen" w:date="2015-08-07T10:25:00Z">
            <w:rPr>
              <w:del w:id="1278" w:author="Windows User" w:date="2015-08-20T16:56:00Z"/>
            </w:rPr>
          </w:rPrChange>
        </w:rPr>
        <w:pPrChange w:id="1279" w:author="Windows User" w:date="2015-08-21T16:34:00Z">
          <w:pPr/>
        </w:pPrChange>
      </w:pPr>
      <w:del w:id="1280" w:author="Windows User" w:date="2015-08-20T16:56:00Z">
        <w:r w:rsidRPr="0058605B" w:rsidDel="004A34E4">
          <w:rPr>
            <w:highlight w:val="yellow"/>
            <w:rPrChange w:id="1281"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282" w:author="Windows User" w:date="2015-08-20T16:56:00Z"/>
          <w:b w:val="0"/>
          <w:highlight w:val="yellow"/>
          <w:rPrChange w:id="1283" w:author="Kerstin Abshagen" w:date="2015-08-07T10:25:00Z">
            <w:rPr>
              <w:del w:id="1284" w:author="Windows User" w:date="2015-08-20T16:56:00Z"/>
              <w:b/>
            </w:rPr>
          </w:rPrChange>
        </w:rPr>
        <w:pPrChange w:id="1285" w:author="Windows User" w:date="2015-08-21T16:34:00Z">
          <w:pPr/>
        </w:pPrChange>
      </w:pPr>
      <w:del w:id="1286" w:author="Windows User" w:date="2015-08-20T16:56:00Z">
        <w:r w:rsidRPr="0058605B" w:rsidDel="004A34E4">
          <w:rPr>
            <w:b w:val="0"/>
            <w:highlight w:val="yellow"/>
            <w:rPrChange w:id="1287"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288" w:author="Windows User" w:date="2015-08-20T16:56:00Z"/>
          <w:highlight w:val="yellow"/>
          <w:rPrChange w:id="1289" w:author="Kerstin Abshagen" w:date="2015-08-07T10:25:00Z">
            <w:rPr>
              <w:del w:id="1290" w:author="Windows User" w:date="2015-08-20T16:56:00Z"/>
            </w:rPr>
          </w:rPrChange>
        </w:rPr>
        <w:pPrChange w:id="1291" w:author="Windows User" w:date="2015-08-21T16:34:00Z">
          <w:pPr/>
        </w:pPrChange>
      </w:pPr>
      <w:del w:id="1292" w:author="Windows User" w:date="2015-08-20T16:56:00Z">
        <w:r w:rsidRPr="0058605B" w:rsidDel="004A34E4">
          <w:rPr>
            <w:highlight w:val="yellow"/>
            <w:rPrChange w:id="1293"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294" w:author="Kerstin Abshagen" w:date="2015-08-07T10:25:00Z">
              <w:rPr/>
            </w:rPrChange>
          </w:rPr>
          <w:noBreakHyphen/>
          <w:delText>18h or 0h</w:delText>
        </w:r>
        <w:r w:rsidRPr="0058605B" w:rsidDel="004A34E4">
          <w:rPr>
            <w:highlight w:val="yellow"/>
            <w:rPrChange w:id="1295"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296"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297" w:author="Windows User" w:date="2015-08-20T16:56:00Z"/>
          <w:highlight w:val="yellow"/>
          <w:rPrChange w:id="1298" w:author="Kerstin Abshagen" w:date="2015-08-07T10:25:00Z">
            <w:rPr>
              <w:del w:id="1299" w:author="Windows User" w:date="2015-08-20T16:56:00Z"/>
            </w:rPr>
          </w:rPrChange>
        </w:rPr>
        <w:pPrChange w:id="1300" w:author="Windows User" w:date="2015-08-21T16:34:00Z">
          <w:pPr/>
        </w:pPrChange>
      </w:pPr>
      <w:del w:id="1301" w:author="Windows User" w:date="2015-08-20T16:56:00Z">
        <w:r w:rsidRPr="0058605B" w:rsidDel="004A34E4">
          <w:rPr>
            <w:highlight w:val="yellow"/>
            <w:rPrChange w:id="1302"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03" w:author="Windows User" w:date="2015-08-20T16:56:00Z"/>
          <w:highlight w:val="yellow"/>
          <w:rPrChange w:id="1304" w:author="Kerstin Abshagen" w:date="2015-08-07T10:25:00Z">
            <w:rPr>
              <w:del w:id="1305" w:author="Windows User" w:date="2015-08-20T16:56:00Z"/>
            </w:rPr>
          </w:rPrChange>
        </w:rPr>
        <w:pPrChange w:id="1306" w:author="Windows User" w:date="2015-08-21T16:34:00Z">
          <w:pPr/>
        </w:pPrChange>
      </w:pPr>
      <w:del w:id="1307" w:author="Windows User" w:date="2015-08-20T16:56:00Z">
        <w:r w:rsidRPr="0058605B" w:rsidDel="004A34E4">
          <w:rPr>
            <w:highlight w:val="yellow"/>
            <w:rPrChange w:id="1308" w:author="Kerstin Abshagen" w:date="2015-08-07T10:25:00Z">
              <w:rPr/>
            </w:rPrChange>
          </w:rPr>
          <w:delText>This procedure was applied to the data of all mice to generate the decision tree</w:delText>
        </w:r>
        <w:r w:rsidR="00E33FEA" w:rsidRPr="0058605B" w:rsidDel="004A34E4">
          <w:rPr>
            <w:highlight w:val="yellow"/>
            <w:rPrChange w:id="1309" w:author="Kerstin Abshagen" w:date="2015-08-07T10:25:00Z">
              <w:rPr/>
            </w:rPrChange>
          </w:rPr>
          <w:delText>s</w:delText>
        </w:r>
        <w:r w:rsidRPr="0058605B" w:rsidDel="004A34E4">
          <w:rPr>
            <w:highlight w:val="yellow"/>
            <w:rPrChange w:id="1310"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11" w:author="Windows User" w:date="2015-08-20T16:56:00Z"/>
          <w:highlight w:val="yellow"/>
          <w:rPrChange w:id="1312" w:author="Kerstin Abshagen" w:date="2015-08-07T10:25:00Z">
            <w:rPr>
              <w:del w:id="1313" w:author="Windows User" w:date="2015-08-20T16:56:00Z"/>
            </w:rPr>
          </w:rPrChange>
        </w:rPr>
        <w:pPrChange w:id="1314" w:author="Windows User" w:date="2015-08-21T16:34:00Z">
          <w:pPr/>
        </w:pPrChange>
      </w:pPr>
      <w:del w:id="1315" w:author="Windows User" w:date="2015-08-20T16:56:00Z">
        <w:r w:rsidRPr="0058605B" w:rsidDel="004A34E4">
          <w:rPr>
            <w:highlight w:val="yellow"/>
            <w:rPrChange w:id="1316"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17" w:author="Windows User" w:date="2015-08-20T16:56:00Z"/>
          <w:b w:val="0"/>
          <w:i/>
          <w:highlight w:val="yellow"/>
          <w:rPrChange w:id="1318" w:author="Kerstin Abshagen" w:date="2015-08-07T10:25:00Z">
            <w:rPr>
              <w:del w:id="1319" w:author="Windows User" w:date="2015-08-20T16:56:00Z"/>
              <w:b/>
              <w:i/>
            </w:rPr>
          </w:rPrChange>
        </w:rPr>
        <w:pPrChange w:id="1320" w:author="Windows User" w:date="2015-08-21T16:34:00Z">
          <w:pPr/>
        </w:pPrChange>
      </w:pPr>
      <w:del w:id="1321" w:author="Windows User" w:date="2015-08-20T16:56:00Z">
        <w:r w:rsidRPr="0058605B" w:rsidDel="004A34E4">
          <w:rPr>
            <w:highlight w:val="yellow"/>
            <w:rPrChange w:id="1322"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23" w:author="Kerstin Abshagen" w:date="2015-08-07T10:25:00Z">
              <w:rPr>
                <w:b/>
                <w:i/>
              </w:rPr>
            </w:rPrChange>
          </w:rPr>
          <w:delText xml:space="preserve"> </w:delText>
        </w:r>
      </w:del>
    </w:p>
    <w:p w14:paraId="1E1D175A" w14:textId="1FF70A7C" w:rsidR="00E963DD" w:rsidRPr="0058605B" w:rsidDel="004A34E4" w:rsidRDefault="009E231B">
      <w:pPr>
        <w:pStyle w:val="Heading1"/>
        <w:rPr>
          <w:del w:id="1324" w:author="Windows User" w:date="2015-08-20T16:56:00Z"/>
          <w:b w:val="0"/>
          <w:highlight w:val="yellow"/>
          <w:rPrChange w:id="1325" w:author="Kerstin Abshagen" w:date="2015-08-07T10:25:00Z">
            <w:rPr>
              <w:del w:id="1326" w:author="Windows User" w:date="2015-08-20T16:56:00Z"/>
              <w:b/>
            </w:rPr>
          </w:rPrChange>
        </w:rPr>
        <w:pPrChange w:id="1327" w:author="Windows User" w:date="2015-08-21T16:34:00Z">
          <w:pPr/>
        </w:pPrChange>
      </w:pPr>
      <w:del w:id="1328" w:author="Windows User" w:date="2015-08-20T16:56:00Z">
        <w:r w:rsidRPr="0058605B" w:rsidDel="004A34E4">
          <w:rPr>
            <w:b w:val="0"/>
            <w:highlight w:val="yellow"/>
            <w:rPrChange w:id="1329" w:author="Kerstin Abshagen" w:date="2015-08-07T10:25:00Z">
              <w:rPr>
                <w:b/>
              </w:rPr>
            </w:rPrChange>
          </w:rPr>
          <w:delText>Statistical analysis</w:delText>
        </w:r>
      </w:del>
    </w:p>
    <w:p w14:paraId="5D159EA7" w14:textId="52174150" w:rsidR="00485512" w:rsidRPr="005D3409" w:rsidDel="004A34E4" w:rsidRDefault="009E231B">
      <w:pPr>
        <w:pStyle w:val="Heading1"/>
        <w:rPr>
          <w:del w:id="1330" w:author="Windows User" w:date="2015-08-20T16:56:00Z"/>
        </w:rPr>
        <w:pPrChange w:id="1331" w:author="Windows User" w:date="2015-08-21T16:34:00Z">
          <w:pPr/>
        </w:pPrChange>
      </w:pPr>
      <w:del w:id="1332" w:author="Windows User" w:date="2015-08-20T16:56:00Z">
        <w:r w:rsidRPr="0058605B" w:rsidDel="004A34E4">
          <w:rPr>
            <w:highlight w:val="yellow"/>
            <w:rPrChange w:id="1333" w:author="Kerstin Abshagen" w:date="2015-08-07T10:25:00Z">
              <w:rPr/>
            </w:rPrChange>
          </w:rPr>
          <w:delText xml:space="preserve">All data are expressed as means ± SEM. </w:delText>
        </w:r>
        <w:r w:rsidR="00897358" w:rsidRPr="0058605B" w:rsidDel="004A34E4">
          <w:rPr>
            <w:highlight w:val="yellow"/>
            <w:rPrChange w:id="1334" w:author="Kerstin Abshagen" w:date="2015-08-07T10:25:00Z">
              <w:rPr/>
            </w:rPrChange>
          </w:rPr>
          <w:delText xml:space="preserve">To assess whether a parameter changes in the time course, a </w:delText>
        </w:r>
        <w:r w:rsidR="00B41DA9" w:rsidRPr="0058605B" w:rsidDel="004A34E4">
          <w:rPr>
            <w:highlight w:val="yellow"/>
            <w:rPrChange w:id="1335" w:author="Kerstin Abshagen" w:date="2015-08-07T10:25:00Z">
              <w:rPr/>
            </w:rPrChange>
          </w:rPr>
          <w:delText>one-way ANOVA test was applied.</w:delText>
        </w:r>
        <w:r w:rsidR="00897358" w:rsidRPr="0058605B" w:rsidDel="004A34E4">
          <w:rPr>
            <w:highlight w:val="yellow"/>
            <w:rPrChange w:id="1336" w:author="Kerstin Abshagen" w:date="2015-08-07T10:25:00Z">
              <w:rPr/>
            </w:rPrChange>
          </w:rPr>
          <w:delText xml:space="preserve"> To assess whether the transition from one time point to another is significantly changes, </w:delText>
        </w:r>
        <w:r w:rsidRPr="0058605B" w:rsidDel="004A34E4">
          <w:rPr>
            <w:highlight w:val="yellow"/>
            <w:rPrChange w:id="1337" w:author="Kerstin Abshagen" w:date="2015-08-07T10:25:00Z">
              <w:rPr/>
            </w:rPrChange>
          </w:rPr>
          <w:delText>a two-sample t-test</w:delText>
        </w:r>
        <w:r w:rsidR="00897358" w:rsidRPr="0058605B" w:rsidDel="004A34E4">
          <w:rPr>
            <w:highlight w:val="yellow"/>
            <w:rPrChange w:id="1338" w:author="Kerstin Abshagen" w:date="2015-08-07T10:25:00Z">
              <w:rPr/>
            </w:rPrChange>
          </w:rPr>
          <w:delText xml:space="preserve"> was applied</w:delText>
        </w:r>
        <w:r w:rsidR="00B41DA9" w:rsidRPr="0058605B" w:rsidDel="004A34E4">
          <w:rPr>
            <w:highlight w:val="yellow"/>
            <w:rPrChange w:id="1339" w:author="Kerstin Abshagen" w:date="2015-08-07T10:25:00Z">
              <w:rPr/>
            </w:rPrChange>
          </w:rPr>
          <w:delText xml:space="preserve">. For </w:delText>
        </w:r>
        <w:r w:rsidR="009C2260" w:rsidRPr="0058605B" w:rsidDel="004A34E4">
          <w:rPr>
            <w:highlight w:val="yellow"/>
            <w:rPrChange w:id="1340" w:author="Kerstin Abshagen" w:date="2015-08-07T10:25:00Z">
              <w:rPr/>
            </w:rPrChange>
          </w:rPr>
          <w:delText>each parameter pair</w:delText>
        </w:r>
        <w:r w:rsidR="00B41DA9" w:rsidRPr="0058605B" w:rsidDel="004A34E4">
          <w:rPr>
            <w:highlight w:val="yellow"/>
            <w:rPrChange w:id="1341" w:author="Kerstin Abshagen" w:date="2015-08-07T10:25:00Z">
              <w:rPr/>
            </w:rPrChange>
          </w:rPr>
          <w:delText xml:space="preserve">, a 2-MANOVA was </w:delText>
        </w:r>
        <w:r w:rsidR="009C2260" w:rsidRPr="0058605B" w:rsidDel="004A34E4">
          <w:rPr>
            <w:highlight w:val="yellow"/>
            <w:rPrChange w:id="134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43" w:author="Kerstin Abshagen" w:date="2015-08-07T10:25:00Z">
              <w:rPr/>
            </w:rPrChange>
          </w:rPr>
          <w:delText xml:space="preserve">. </w:delText>
        </w:r>
        <w:r w:rsidR="009C2260" w:rsidRPr="0058605B" w:rsidDel="004A34E4">
          <w:rPr>
            <w:highlight w:val="yellow"/>
            <w:rPrChange w:id="1344" w:author="Kerstin Abshagen" w:date="2015-08-07T10:25:00Z">
              <w:rPr/>
            </w:rPrChange>
          </w:rPr>
          <w:delText>Then, f</w:delText>
        </w:r>
        <w:r w:rsidR="00B41DA9" w:rsidRPr="0058605B" w:rsidDel="004A34E4">
          <w:rPr>
            <w:highlight w:val="yellow"/>
            <w:rPrChange w:id="134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46" w:author="Kerstin Abshagen" w:date="2015-08-07T10:25:00Z">
              <w:rPr/>
            </w:rPrChange>
          </w:rPr>
          <w:delText>c</w:delText>
        </w:r>
        <w:r w:rsidR="00B41DA9" w:rsidRPr="0058605B" w:rsidDel="004A34E4">
          <w:rPr>
            <w:highlight w:val="yellow"/>
            <w:rPrChange w:id="1347" w:author="Kerstin Abshagen" w:date="2015-08-07T10:25:00Z">
              <w:rPr/>
            </w:rPrChange>
          </w:rPr>
          <w:delText>ulations have been performed in R, using the functions t.test, aov</w:delText>
        </w:r>
        <w:r w:rsidR="005617E6" w:rsidRPr="0058605B" w:rsidDel="004A34E4">
          <w:rPr>
            <w:highlight w:val="yellow"/>
            <w:rPrChange w:id="1348" w:author="Kerstin Abshagen" w:date="2015-08-07T10:25:00Z">
              <w:rPr/>
            </w:rPrChange>
          </w:rPr>
          <w:delText>, and ld</w:delText>
        </w:r>
        <w:r w:rsidR="00051AD7" w:rsidRPr="0058605B" w:rsidDel="004A34E4">
          <w:rPr>
            <w:highlight w:val="yellow"/>
            <w:rPrChange w:id="1349" w:author="Kerstin Abshagen" w:date="2015-08-07T10:25:00Z">
              <w:rPr/>
            </w:rPrChange>
          </w:rPr>
          <w:delText>a.</w:delText>
        </w:r>
        <w:r w:rsidR="005617E6" w:rsidRPr="0058605B" w:rsidDel="004A34E4">
          <w:rPr>
            <w:highlight w:val="yellow"/>
            <w:rPrChange w:id="1350" w:author="Kerstin Abshagen" w:date="2015-08-07T10:25:00Z">
              <w:rPr/>
            </w:rPrChange>
          </w:rPr>
          <w:delText xml:space="preserve"> </w:delText>
        </w:r>
        <w:r w:rsidRPr="0058605B" w:rsidDel="004A34E4">
          <w:rPr>
            <w:highlight w:val="yellow"/>
            <w:rPrChange w:id="135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52" w:author="Kerstin Abshagen" w:date="2015-08-07T10:25:00Z">
              <w:rPr/>
            </w:rPrChange>
          </w:rPr>
          <w:delText>See the respective sections in Supporting Information Dataset S4.</w:delText>
        </w:r>
        <w:commentRangeEnd w:id="1245"/>
        <w:r w:rsidR="0058605B" w:rsidDel="004A34E4">
          <w:rPr>
            <w:rStyle w:val="CommentReference"/>
            <w:rFonts w:ascii="Times New Roman" w:eastAsia="Times New Roman" w:hAnsi="Times New Roman" w:cs="Times New Roman"/>
            <w:sz w:val="24"/>
            <w:szCs w:val="24"/>
            <w:lang w:val="de-DE"/>
          </w:rPr>
          <w:commentReference w:id="1245"/>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53" w:author="mkoenig" w:date="2015-09-02T17:09:00Z"/>
        </w:rPr>
        <w:pPrChange w:id="1354" w:author="mkoenig" w:date="2015-09-05T13:13:00Z">
          <w:pPr/>
        </w:pPrChange>
      </w:pPr>
      <w:ins w:id="1355" w:author="mkoenig" w:date="2015-09-02T17:09:00Z">
        <w:r>
          <w:t>Tem</w:t>
        </w:r>
      </w:ins>
      <w:ins w:id="1356" w:author="mkoenig" w:date="2015-09-02T17:10:00Z">
        <w:r>
          <w:t>poral changes of biochemical, cellular and histochemical markers after BDL</w:t>
        </w:r>
      </w:ins>
    </w:p>
    <w:p w14:paraId="253F84D3" w14:textId="3D3640D3" w:rsidR="0040502A" w:rsidRDefault="005A5118">
      <w:pPr>
        <w:rPr>
          <w:ins w:id="1357"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 xml:space="preserve">and rupture of the gallbladder </w:t>
      </w:r>
      <w:r w:rsidR="00C638FD">
        <w:fldChar w:fldCharType="begin"/>
      </w:r>
      <w:r w:rsidR="00C638FD">
        <w:instrText xml:space="preserve"> ADDIN EN.CITE &lt;EndNote&gt;&lt;Cite ExcludeYear="1"&gt;&lt;Author&gt;Geerts&lt;/Author&gt;&lt;Year&gt;2008&lt;/Year&gt;&lt;RecNum&gt;388&lt;/RecNum&gt;&lt;DisplayText&gt;[16]&lt;/DisplayText&gt;&lt;record&gt;&lt;rec-number&gt;388&lt;/rec-number&gt;&lt;foreign-keys&gt;&lt;key app="EN" db-id="zeapvzrpm5fx2oefdz3v2s03fwp2t09seezp"&gt;388&lt;/key&gt;&lt;/foreign-keys&gt;&lt;ref-type name="Journal Article"&gt;17&lt;/ref-type&gt;&lt;contributors&gt;&lt;authors&gt;&lt;author&gt;Geerts, Anja M.&lt;/author&gt;&lt;author&gt;Vanheule, Eline&lt;/author&gt;&lt;author&gt;Praet, Marleen&lt;/author&gt;&lt;author&gt;Van Vlierberghe, Hans&lt;/author&gt;&lt;author&gt;De Vos, Martine&lt;/author&gt;&lt;author&gt;Colle, Isabelle&lt;/author&gt;&lt;/authors&gt;&lt;/contributors&gt;&lt;titles&gt;&lt;title&gt;Comparison of three research models of portal hypertension in mice: macroscopic, histological and portal pressure evaluation&lt;/title&gt;&lt;secondary-title&gt;Int J Exp Pathol&lt;/secondary-title&gt;&lt;/titles&gt;&lt;pages&gt;251-263&lt;/pages&gt;&lt;volume&gt;89&lt;/volume&gt;&lt;number&gt;4&lt;/number&gt;&lt;keywords&gt;&lt;keyword&gt;Animals&lt;/keyword&gt;&lt;keyword&gt;Ascites, pathology/physiopathology&lt;/keyword&gt;&lt;keyword&gt;Carbon Tetrachloride&lt;/keyword&gt;&lt;keyword&gt;Common Bile Duct&lt;/keyword&gt;&lt;keyword&gt;Disease Progression&lt;/keyword&gt;&lt;keyword&gt;Hypertension, Portal, pathology/physiopathology&lt;/keyword&gt;&lt;keyword&gt;Injections, Subcutaneous&lt;/keyword&gt;&lt;keyword&gt;Ligation&lt;/keyword&gt;&lt;keyword&gt;Liver Cirrhosis, Biliary&lt;/keyword&gt;&lt;keyword&gt;Liver Cirrhosis, Experimental, pathology/physiopathology&lt;/keyword&gt;&lt;keyword&gt;Liver, pathology/ultrastructure&lt;/keyword&gt;&lt;keyword&gt;Male&lt;/keyword&gt;&lt;keyword&gt;Mice&lt;/keyword&gt;&lt;keyword&gt;Mice, Inbred Strains&lt;/keyword&gt;&lt;keyword&gt;Microscopy, Electron&lt;/keyword&gt;&lt;keyword&gt;Models, Animal&lt;/keyword&gt;&lt;keyword&gt;Portal Pressure&lt;/keyword&gt;&lt;keyword&gt;Portal Vein&lt;/keyword&gt;&lt;keyword&gt;Staining and Labeling&lt;/keyword&gt;&lt;/keywords&gt;&lt;dates&gt;&lt;year&gt;2008&lt;/year&gt;&lt;pub-dates&gt;&lt;date&gt;Aug&lt;/date&gt;&lt;/pub-dates&gt;&lt;/dates&gt;&lt;label&gt;Geerts2008&lt;/label&gt;&lt;urls&gt;&lt;related-urls&gt;&lt;url&gt;http://dx.doi.org/10.1111/j.1365-2613.2008.00597.x&lt;/url&gt;&lt;/related-urls&gt;&lt;/urls&gt;&lt;/record&gt;&lt;/Cite&gt;&lt;/EndNote&gt;</w:instrText>
      </w:r>
      <w:r w:rsidR="00C638FD">
        <w:fldChar w:fldCharType="separate"/>
      </w:r>
      <w:r w:rsidR="00C638FD">
        <w:rPr>
          <w:noProof/>
        </w:rPr>
        <w:t>[</w:t>
      </w:r>
      <w:hyperlink w:anchor="_ENREF_16" w:tooltip="Geerts, 2008 #388" w:history="1">
        <w:r w:rsidR="00C638FD">
          <w:rPr>
            <w:noProof/>
          </w:rPr>
          <w:t>16</w:t>
        </w:r>
      </w:hyperlink>
      <w:r w:rsidR="00C638FD">
        <w:rPr>
          <w:noProof/>
        </w:rPr>
        <w:t>]</w:t>
      </w:r>
      <w:r w:rsidR="00C638FD">
        <w:fldChar w:fldCharType="end"/>
      </w:r>
      <w:del w:id="1358" w:author="mkoenig" w:date="2015-09-08T11:43:00Z">
        <w:r w:rsidR="00E6444F" w:rsidDel="00E758C1">
          <w:delText>[</w:delText>
        </w:r>
        <w:r w:rsidR="00EB6A15" w:rsidDel="00E758C1">
          <w:delText>7</w:delText>
        </w:r>
        <w:r w:rsidR="00E6444F" w:rsidDel="00E758C1">
          <w:delText>]</w:delText>
        </w:r>
      </w:del>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59" w:author="mkoenig" w:date="2015-09-02T17:15:00Z">
        <w:r w:rsidR="0040502A">
          <w:t>initial</w:t>
        </w:r>
      </w:ins>
      <w:del w:id="1360"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61" w:author="mkoenig" w:date="2015-09-02T17:16:00Z">
        <w:r>
          <w:t xml:space="preserve">The plasma levels of diagnostic liver </w:t>
        </w:r>
      </w:ins>
      <w:del w:id="1362" w:author="mkoenig" w:date="2015-09-02T17:16:00Z">
        <w:r w:rsidR="00397692" w:rsidRPr="005D2E85" w:rsidDel="0040502A">
          <w:delText xml:space="preserve">Afterwards, levels of </w:delText>
        </w:r>
      </w:del>
      <w:r w:rsidR="00397692" w:rsidRPr="005D2E85">
        <w:t>enzymes remain</w:t>
      </w:r>
      <w:ins w:id="1363" w:author="mkoenig" w:date="2015-09-02T17:16:00Z">
        <w:r>
          <w:t xml:space="preserve">ed elevated over several days, but then dropped to reach after 14 days values that were slightly above </w:t>
        </w:r>
      </w:ins>
      <w:del w:id="1364"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65" w:author="mkoenig" w:date="2015-09-02T17:18:00Z">
        <w:r>
          <w:t>mice</w:t>
        </w:r>
      </w:ins>
      <w:del w:id="1366" w:author="mkoenig" w:date="2015-09-02T17:18:00Z">
        <w:r w:rsidR="005D2E85" w:rsidRPr="005D2E85" w:rsidDel="0040502A">
          <w:delText>live</w:delText>
        </w:r>
      </w:del>
      <w:del w:id="1367" w:author="mkoenig" w:date="2015-09-02T17:17:00Z">
        <w:r w:rsidR="005D2E85" w:rsidRPr="005D2E85" w:rsidDel="0040502A">
          <w:delText>r</w:delText>
        </w:r>
      </w:del>
      <w:r w:rsidR="00397692" w:rsidRPr="005D2E85">
        <w:t xml:space="preserve">. Concomitantly, liver detoxification capacity </w:t>
      </w:r>
      <w:ins w:id="1368" w:author="mkoenig" w:date="2015-09-02T17:18:00Z">
        <w:r>
          <w:t xml:space="preserve">was </w:t>
        </w:r>
      </w:ins>
      <w:del w:id="1369" w:author="mkoenig" w:date="2015-09-02T17:18:00Z">
        <w:r w:rsidR="00397692" w:rsidRPr="005D2E85" w:rsidDel="0040502A">
          <w:delText xml:space="preserve">becomes </w:delText>
        </w:r>
      </w:del>
      <w:r w:rsidR="00397692" w:rsidRPr="005D2E85">
        <w:t xml:space="preserve">deteriorated, as </w:t>
      </w:r>
      <w:ins w:id="1370" w:author="mkoenig" w:date="2015-09-02T17:18:00Z">
        <w:r>
          <w:t>indicated</w:t>
        </w:r>
      </w:ins>
      <w:del w:id="1371"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72" w:author="mkoenig" w:date="2015-09-02T17:19:00Z">
        <w:r w:rsidR="00397692" w:rsidRPr="005D2E85" w:rsidDel="0040502A">
          <w:delText xml:space="preserve"> </w:delText>
        </w:r>
      </w:del>
      <w:ins w:id="1373" w:author="mkoenig" w:date="2015-09-02T17:19:00Z">
        <w:r>
          <w:t xml:space="preserve"> Notably the plasma level of albumin</w:t>
        </w:r>
      </w:ins>
      <w:del w:id="1374" w:author="mkoenig" w:date="2015-09-02T17:19:00Z">
        <w:r w:rsidR="002D2D58" w:rsidDel="0040502A">
          <w:delText>Interestingly</w:delText>
        </w:r>
      </w:del>
      <w:r w:rsidR="002D2D58">
        <w:t xml:space="preserve">, </w:t>
      </w:r>
      <w:ins w:id="1375" w:author="mkoenig" w:date="2015-09-02T17:19:00Z">
        <w:r w:rsidR="00765D99">
          <w:t>an important parameter for the evaluation of liver functionality</w:t>
        </w:r>
      </w:ins>
      <w:ins w:id="1376" w:author="mkoenig" w:date="2015-09-02T17:20:00Z">
        <w:r w:rsidR="00765D99">
          <w:t xml:space="preserve"> remained</w:t>
        </w:r>
      </w:ins>
      <w:del w:id="1377" w:author="mkoenig" w:date="2015-09-02T17:19:00Z">
        <w:r w:rsidR="002D2D58" w:rsidDel="00765D99">
          <w:delText>d</w:delText>
        </w:r>
        <w:r w:rsidR="00397692" w:rsidRPr="005D2E85" w:rsidDel="00765D99">
          <w:delText xml:space="preserve">espite the disturbance of liver homeostasis, </w:delText>
        </w:r>
      </w:del>
      <w:del w:id="1378"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379" w:author="mkoenig" w:date="2015-09-02T17:20:00Z">
        <w:r w:rsidR="00765D99">
          <w:t xml:space="preserve">time course </w:t>
        </w:r>
      </w:ins>
      <w:del w:id="1380"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381" w:author="mkoenig" w:date="2015-09-02T17:21:00Z">
        <w:r w:rsidR="00765D99">
          <w:t>T</w:t>
        </w:r>
      </w:ins>
      <w:del w:id="1382" w:author="mkoenig" w:date="2015-09-02T17:21:00Z">
        <w:r w:rsidR="00524A8F" w:rsidDel="00765D99">
          <w:delText>A</w:delText>
        </w:r>
        <w:r w:rsidR="00397692" w:rsidRPr="00397692" w:rsidDel="00765D99">
          <w:delText xml:space="preserve">nalysis of </w:delText>
        </w:r>
      </w:del>
      <w:ins w:id="1383" w:author="mkoenig" w:date="2015-09-02T17:21:00Z">
        <w:r w:rsidR="00765D99">
          <w:t xml:space="preserve">he </w:t>
        </w:r>
      </w:ins>
      <w:r w:rsidR="00397692" w:rsidRPr="00397692">
        <w:t xml:space="preserve">systemic blood cell count </w:t>
      </w:r>
      <w:ins w:id="1384" w:author="mkoenig" w:date="2015-09-02T17:21:00Z">
        <w:r w:rsidR="00765D99">
          <w:t xml:space="preserve">showed </w:t>
        </w:r>
      </w:ins>
      <w:del w:id="1385"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386" w:author="mkoenig" w:date="2015-09-02T17:22:00Z">
        <w:r w:rsidR="00765D99">
          <w:t>d</w:t>
        </w:r>
      </w:ins>
      <w:r w:rsidR="00397692" w:rsidRPr="00397692">
        <w:t xml:space="preserve"> by 50% during the first </w:t>
      </w:r>
      <w:ins w:id="1387" w:author="mkoenig" w:date="2015-09-02T17:22:00Z">
        <w:r w:rsidR="00765D99">
          <w:t>two</w:t>
        </w:r>
      </w:ins>
      <w:del w:id="1388" w:author="mkoenig" w:date="2015-09-02T17:22:00Z">
        <w:r w:rsidR="00397692" w:rsidRPr="00397692" w:rsidDel="00765D99">
          <w:delText>2</w:delText>
        </w:r>
      </w:del>
      <w:r w:rsidR="00397692" w:rsidRPr="00397692">
        <w:t xml:space="preserve"> d</w:t>
      </w:r>
      <w:ins w:id="1389"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390"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391" w:author="mkoenig" w:date="2015-09-02T17:23:00Z">
        <w:r w:rsidR="00765D99">
          <w:t>d</w:t>
        </w:r>
      </w:ins>
      <w:r w:rsidR="00397692" w:rsidRPr="00397692">
        <w:t>.</w:t>
      </w:r>
    </w:p>
    <w:p w14:paraId="1B18C82E" w14:textId="5A0B034E" w:rsidR="00524A8F" w:rsidRDefault="002D2D58">
      <w:r w:rsidRPr="00524A8F">
        <w:t>In consequence of intrahepatic toxic bile accumulation, progressive development of confluent bile lakes</w:t>
      </w:r>
      <w:ins w:id="1392" w:author="mkoenig" w:date="2015-09-02T17:25:00Z">
        <w:r w:rsidR="006B0786">
          <w:t xml:space="preserve"> is a hallmark of cholestasis</w:t>
        </w:r>
      </w:ins>
      <w:ins w:id="1393" w:author="mkoenig" w:date="2015-09-02T17:26:00Z">
        <w:r w:rsidR="006B0786">
          <w:t>.</w:t>
        </w:r>
      </w:ins>
      <w:del w:id="1394" w:author="mkoenig" w:date="2015-09-02T17:26:00Z">
        <w:r w:rsidRPr="00524A8F" w:rsidDel="006B0786">
          <w:delText xml:space="preserve"> is typical</w:delText>
        </w:r>
        <w:r w:rsidDel="006B0786">
          <w:delText>, and</w:delText>
        </w:r>
      </w:del>
      <w:r>
        <w:t xml:space="preserve"> </w:t>
      </w:r>
      <w:ins w:id="1395" w:author="mkoenig" w:date="2015-09-02T17:26:00Z">
        <w:r w:rsidR="006B0786">
          <w:t>H</w:t>
        </w:r>
      </w:ins>
      <w:del w:id="1396"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397" w:author="mkoenig" w:date="2015-09-02T17:27:00Z">
        <w:r w:rsidR="006B0786">
          <w:t>T</w:t>
        </w:r>
      </w:ins>
      <w:del w:id="1398"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w:t>
      </w:r>
      <w:r w:rsidRPr="00524A8F">
        <w:lastRenderedPageBreak/>
        <w:t xml:space="preserve">appearance of liver tissue at </w:t>
      </w:r>
      <w:r>
        <w:t>representative</w:t>
      </w:r>
      <w:r w:rsidRPr="00524A8F">
        <w:t xml:space="preserve"> time points after BDL using H&amp;E staining</w:t>
      </w:r>
      <w:ins w:id="1399" w:author="mkoenig" w:date="2015-09-02T17:28:00Z">
        <w:r w:rsidR="006B0786">
          <w:t xml:space="preserve"> is depicted in Figure 2B</w:t>
        </w:r>
      </w:ins>
      <w:r w:rsidRPr="0021612A">
        <w:t>.</w:t>
      </w:r>
      <w:r>
        <w:t xml:space="preserve"> Further h</w:t>
      </w:r>
      <w:r w:rsidR="00524A8F" w:rsidRPr="00524A8F">
        <w:t xml:space="preserve">istopathological </w:t>
      </w:r>
      <w:r w:rsidR="00524A8F" w:rsidRPr="0010462A">
        <w:t>changes of the liver</w:t>
      </w:r>
      <w:ins w:id="1400" w:author="mkoenig" w:date="2015-09-02T17:29:00Z">
        <w:r w:rsidR="006B0786">
          <w:t>s</w:t>
        </w:r>
      </w:ins>
      <w:del w:id="1401" w:author="mkoenig" w:date="2015-09-02T17:29:00Z">
        <w:r w:rsidR="00524A8F" w:rsidRPr="0010462A" w:rsidDel="006B0786">
          <w:delText>s</w:delText>
        </w:r>
      </w:del>
      <w:r w:rsidR="00524A8F" w:rsidRPr="0010462A">
        <w:t xml:space="preserve"> after BDL include</w:t>
      </w:r>
      <w:ins w:id="1402" w:author="mkoenig" w:date="2015-09-02T17:29:00Z">
        <w:r w:rsidR="006B0786">
          <w:t>d</w:t>
        </w:r>
      </w:ins>
      <w:r w:rsidR="00524A8F" w:rsidRPr="0010462A">
        <w:t xml:space="preserv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 xml:space="preserve">nse termed ‘ductular reaction’ </w: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 </w:instrText>
      </w:r>
      <w:r w:rsidR="00C638FD">
        <w:fldChar w:fldCharType="begin">
          <w:fldData xml:space="preserve">PEVuZE5vdGU+PENpdGUgRXhjbHVkZVllYXI9IjEiPjxBdXRob3I+R2VvcmdpZXY8L0F1dGhvcj48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</w:fldData>
        </w:fldChar>
      </w:r>
      <w:r w:rsidR="00C638FD">
        <w:instrText xml:space="preserve"> ADDIN EN.CITE.DATA </w:instrText>
      </w:r>
      <w:r w:rsidR="00C638FD">
        <w:fldChar w:fldCharType="end"/>
      </w:r>
      <w:r w:rsidR="00C638FD">
        <w:fldChar w:fldCharType="separate"/>
      </w:r>
      <w:r w:rsidR="00C638FD">
        <w:rPr>
          <w:noProof/>
        </w:rPr>
        <w:t>[</w:t>
      </w:r>
      <w:hyperlink w:anchor="_ENREF_7" w:tooltip="Georgiev, 2008 #389" w:history="1">
        <w:r w:rsidR="00C638FD">
          <w:rPr>
            <w:noProof/>
          </w:rPr>
          <w:t>7</w:t>
        </w:r>
      </w:hyperlink>
      <w:r w:rsidR="00C638FD">
        <w:rPr>
          <w:noProof/>
        </w:rPr>
        <w:t xml:space="preserve">, </w:t>
      </w:r>
      <w:hyperlink w:anchor="_ENREF_17" w:tooltip="Kisseleva, 2011 #411" w:history="1">
        <w:r w:rsidR="00C638FD">
          <w:rPr>
            <w:noProof/>
          </w:rPr>
          <w:t>17</w:t>
        </w:r>
      </w:hyperlink>
      <w:r w:rsidR="00C638FD">
        <w:rPr>
          <w:noProof/>
        </w:rPr>
        <w:t>]</w:t>
      </w:r>
      <w:r w:rsidR="00C638FD">
        <w:fldChar w:fldCharType="end"/>
      </w:r>
      <w:del w:id="1403" w:author="mkoenig" w:date="2015-09-08T11:45:00Z">
        <w:r w:rsidR="0010462A" w:rsidDel="00E758C1">
          <w:delText>[</w:delText>
        </w:r>
        <w:r w:rsidR="00EB6A15" w:rsidDel="00E758C1">
          <w:delText>5</w:delText>
        </w:r>
        <w:r w:rsidR="0010462A" w:rsidRPr="00EB6A15" w:rsidDel="00E758C1">
          <w:delText>;</w:delText>
        </w:r>
        <w:r w:rsidR="00EB6A15" w:rsidRPr="00EB6A15" w:rsidDel="00E758C1">
          <w:delText xml:space="preserve"> 8</w:delText>
        </w:r>
        <w:r w:rsidR="0010462A" w:rsidDel="00E758C1">
          <w:delText>]</w:delText>
        </w:r>
      </w:del>
      <w:r w:rsidR="00524A8F" w:rsidRPr="00524A8F">
        <w:t xml:space="preserve">. </w:t>
      </w:r>
      <w:del w:id="1404" w:author="mkoenig" w:date="2015-09-02T17:30:00Z">
        <w:r w:rsidR="00B642A4" w:rsidDel="00D31D0E">
          <w:delText>Unexpectedly</w:delText>
        </w:r>
      </w:del>
      <w:ins w:id="1405"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producing/fibrogenic cells, which </w:t>
      </w:r>
      <w:del w:id="1406" w:author="mkoenig" w:date="2015-09-02T17:30:00Z">
        <w:r w:rsidR="005958C7" w:rsidDel="00D31D0E">
          <w:delText xml:space="preserve">also </w:delText>
        </w:r>
      </w:del>
      <w:r w:rsidR="005958C7">
        <w:t xml:space="preserve">in the BDL model </w:t>
      </w:r>
      <w:r w:rsidR="00B642A4">
        <w:t xml:space="preserve">is largely </w:t>
      </w:r>
      <w:r w:rsidR="0010462A">
        <w:t xml:space="preserve">consisting of HSCs </w:t>
      </w:r>
      <w:r w:rsidR="00C638FD">
        <w:fldChar w:fldCharType="begin"/>
      </w:r>
      <w:r w:rsidR="00C638FD">
        <w:instrText xml:space="preserve"> ADDIN EN.CITE &lt;EndNote&gt;&lt;Cite ExcludeYear="1"&gt;&lt;Author&gt;Mederacke&lt;/Author&gt;&lt;Year&gt;2013&lt;/Year&gt;&lt;RecNum&gt;425&lt;/RecNum&gt;&lt;DisplayText&gt;[18]&lt;/DisplayText&gt;&lt;record&gt;&lt;rec-number&gt;425&lt;/rec-number&gt;&lt;foreign-keys&gt;&lt;key app="EN" db-id="zeapvzrpm5fx2oefdz3v2s03fwp2t09seezp"&gt;425&lt;/key&gt;&lt;/foreign-keys&gt;&lt;ref-type name="Journal Article"&gt;17&lt;/ref-type&gt;&lt;contributors&gt;&lt;authors&gt;&lt;author&gt;Mederacke, Ingmar&lt;/author&gt;&lt;author&gt;Hsu, Christine C.&lt;/author&gt;&lt;author&gt;Troeger, Juliane S.&lt;/author&gt;&lt;author&gt;Huebener, Peter&lt;/author&gt;&lt;author&gt;Mu, Xueru&lt;/author&gt;&lt;author&gt;Dapito, Dianne H.&lt;/author&gt;&lt;author&gt;Pradere, Jean-Philippe&lt;/author&gt;&lt;author&gt;Schwabe, Robert F.&lt;/author&gt;&lt;/authors&gt;&lt;/contributors&gt;&lt;titles&gt;&lt;title&gt;Fate tracing reveals hepatic stellate cells as dominant contributors to liver fibrosis independent of its aetiology&lt;/title&gt;&lt;secondary-title&gt;Nat Commun&lt;/secondary-title&gt;&lt;/titles&gt;&lt;pages&gt;2823&lt;/pages&gt;&lt;volume&gt;4&lt;/volume&gt;&lt;keywords&gt;&lt;keyword&gt;Animals&lt;/keyword&gt;&lt;keyword&gt;Female&lt;/keyword&gt;&lt;keyword&gt;Genes, Reporter&lt;/keyword&gt;&lt;keyword&gt;Hepatic Stellate Cells, pathology/physiology&lt;/keyword&gt;&lt;keyword&gt;Integrases, genetics&lt;/keyword&gt;&lt;keyword&gt;Liver Cirrhosis, etiology/genetics/pathology&lt;/keyword&gt;&lt;keyword&gt;Male&lt;/keyword&gt;&lt;keyword&gt;Mice&lt;/keyword&gt;&lt;keyword&gt;Mice, Inbred C57BL&lt;/keyword&gt;&lt;keyword&gt;Mice, Inbred CBA&lt;/keyword&gt;&lt;keyword&gt;Myofibroblasts, pathology/physiology&lt;/keyword&gt;&lt;/keywords&gt;&lt;dates&gt;&lt;year&gt;2013&lt;/year&gt;&lt;/dates&gt;&lt;label&gt;Mederacke2013&lt;/label&gt;&lt;urls&gt;&lt;related-urls&gt;&lt;url&gt;http://dx.doi.org/10.1038/ncomms3823&lt;/url&gt;&lt;/related-urls&gt;&lt;/urls&gt;&lt;/record&gt;&lt;/Cite&gt;&lt;/EndNote&gt;</w:instrText>
      </w:r>
      <w:r w:rsidR="00C638FD">
        <w:fldChar w:fldCharType="separate"/>
      </w:r>
      <w:r w:rsidR="00C638FD">
        <w:rPr>
          <w:noProof/>
        </w:rPr>
        <w:t>[</w:t>
      </w:r>
      <w:hyperlink w:anchor="_ENREF_18" w:tooltip="Mederacke, 2013 #425" w:history="1">
        <w:r w:rsidR="00C638FD">
          <w:rPr>
            <w:noProof/>
          </w:rPr>
          <w:t>18</w:t>
        </w:r>
      </w:hyperlink>
      <w:r w:rsidR="00C638FD">
        <w:rPr>
          <w:noProof/>
        </w:rPr>
        <w:t>]</w:t>
      </w:r>
      <w:r w:rsidR="00C638FD">
        <w:fldChar w:fldCharType="end"/>
      </w:r>
      <w:del w:id="1407" w:author="mkoenig" w:date="2015-09-08T11:45:00Z">
        <w:r w:rsidR="0010462A" w:rsidDel="00E758C1">
          <w:delText>[</w:delText>
        </w:r>
        <w:r w:rsidR="00EB6A15" w:rsidDel="00E758C1">
          <w:delText>9</w:delText>
        </w:r>
        <w:r w:rsidR="0010462A" w:rsidDel="00E758C1">
          <w:delText>]</w:delText>
        </w:r>
      </w:del>
      <w:r w:rsidR="0010462A">
        <w:t>.</w:t>
      </w:r>
      <w:r w:rsidR="00B642A4">
        <w:t xml:space="preserve"> </w:t>
      </w:r>
    </w:p>
    <w:p w14:paraId="20C45D90" w14:textId="5A7213A3" w:rsidR="00C53ECD" w:rsidDel="00DB585B" w:rsidRDefault="003D5023">
      <w:pPr>
        <w:rPr>
          <w:del w:id="1408" w:author="mkoenig" w:date="2015-09-07T12:22:00Z"/>
        </w:rPr>
      </w:pPr>
      <w:r w:rsidRPr="003D5023">
        <w:t xml:space="preserve">The inflammatory response resulting from chronic hepatocyte injury </w:t>
      </w:r>
      <w:ins w:id="1409" w:author="mkoenig" w:date="2015-09-02T17:31:00Z">
        <w:r w:rsidR="003A6673">
          <w:t xml:space="preserve">resulted in the </w:t>
        </w:r>
      </w:ins>
      <w:del w:id="1410"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11" w:author="mkoenig" w:date="2015-09-02T17:32:00Z">
        <w:r w:rsidR="003A6673">
          <w:t xml:space="preserve">which were </w:t>
        </w:r>
      </w:ins>
      <w:r w:rsidRPr="003D5023">
        <w:t xml:space="preserve">mainly </w:t>
      </w:r>
      <w:ins w:id="1412" w:author="mkoenig" w:date="2015-09-02T17:32:00Z">
        <w:r w:rsidR="003A6673">
          <w:t xml:space="preserve">found within </w:t>
        </w:r>
      </w:ins>
      <w:del w:id="1413"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C638FD">
        <w:fldChar w:fldCharType="begin"/>
      </w:r>
      <w:r w:rsidR="00C638FD">
        <w:instrText xml:space="preserve"> ADDIN EN.CITE &lt;EndNote&gt;&lt;Cite ExcludeYear="1"&gt;&lt;Author&gt;Holt&lt;/Author&gt;&lt;Year&gt;2008&lt;/Year&gt;&lt;RecNum&gt;401&lt;/RecNum&gt;&lt;DisplayText&gt;[19]&lt;/DisplayText&gt;&lt;record&gt;&lt;rec-number&gt;401&lt;/rec-number&gt;&lt;foreign-keys&gt;&lt;key app="EN" db-id="zeapvzrpm5fx2oefdz3v2s03fwp2t09seezp"&gt;401&lt;/key&gt;&lt;/foreign-keys&gt;&lt;ref-type name="Journal Article"&gt;17&lt;/ref-type&gt;&lt;contributors&gt;&lt;authors&gt;&lt;author&gt;Holt, Andrew P.&lt;/author&gt;&lt;author&gt;Salmon, Mike&lt;/author&gt;&lt;author&gt;Buckley, Christopher D.&lt;/author&gt;&lt;author&gt;Adams, David H.&lt;/author&gt;&lt;/authors&gt;&lt;/contributors&gt;&lt;titles&gt;&lt;title&gt;Immune interactions in hepatic fibrosis&lt;/title&gt;&lt;secondary-title&gt;Clin Liver Dis&lt;/secondary-title&gt;&lt;/titles&gt;&lt;pages&gt;861-82, x&lt;/pages&gt;&lt;volume&gt;12&lt;/volume&gt;&lt;number&gt;4&lt;/number&gt;&lt;keywords&gt;&lt;keyword&gt;Animals&lt;/keyword&gt;&lt;keyword&gt;Chemotaxis, Leukocyte&lt;/keyword&gt;&lt;keyword&gt;Cytokines, metabolism&lt;/keyword&gt;&lt;keyword&gt;Fibroblasts, immunology&lt;/keyword&gt;&lt;keyword&gt;Hepatic Stellate Cells, immunology&lt;/keyword&gt;&lt;keyword&gt;Hepatitis, complications/immunology&lt;/keyword&gt;&lt;keyword&gt;Humans&lt;/keyword&gt;&lt;keyword&gt;Immunity, Innate&lt;/keyword&gt;&lt;keyword&gt;Leukocytes, immunology&lt;/keyword&gt;&lt;keyword&gt;Liver Cirrhosis, immunology&lt;/keyword&gt;&lt;keyword&gt;Macrophages, immunology&lt;/keyword&gt;&lt;keyword&gt;Recovery of Function, immunology&lt;/keyword&gt;&lt;keyword&gt;Stromal Cells, immunology&lt;/keyword&gt;&lt;/keywords&gt;&lt;dates&gt;&lt;year&gt;2008&lt;/year&gt;&lt;pub-dates&gt;&lt;date&gt;Nov&lt;/date&gt;&lt;/pub-dates&gt;&lt;/dates&gt;&lt;label&gt;Holt2008&lt;/label&gt;&lt;urls&gt;&lt;related-urls&gt;&lt;url&gt;http://dx.doi.org/10.1016/j.cld.2008.07.002&lt;/url&gt;&lt;/related-urls&gt;&lt;/urls&gt;&lt;/record&gt;&lt;/Cite&gt;&lt;/EndNote&gt;</w:instrText>
      </w:r>
      <w:r w:rsidR="00C638FD">
        <w:fldChar w:fldCharType="separate"/>
      </w:r>
      <w:r w:rsidR="00C638FD">
        <w:rPr>
          <w:noProof/>
        </w:rPr>
        <w:t>[</w:t>
      </w:r>
      <w:hyperlink w:anchor="_ENREF_19" w:tooltip="Holt, 2008 #401" w:history="1">
        <w:r w:rsidR="00C638FD">
          <w:rPr>
            <w:noProof/>
          </w:rPr>
          <w:t>19</w:t>
        </w:r>
      </w:hyperlink>
      <w:r w:rsidR="00C638FD">
        <w:rPr>
          <w:noProof/>
        </w:rPr>
        <w:t>]</w:t>
      </w:r>
      <w:r w:rsidR="00C638FD">
        <w:fldChar w:fldCharType="end"/>
      </w:r>
      <w:del w:id="1414" w:author="mkoenig" w:date="2015-09-08T11:46:00Z">
        <w:r w:rsidR="000D1736" w:rsidDel="00E758C1">
          <w:delText>[</w:delText>
        </w:r>
        <w:r w:rsidR="00EB6A15" w:rsidDel="00E758C1">
          <w:delText>10</w:delText>
        </w:r>
        <w:r w:rsidR="000D1736" w:rsidDel="00E758C1">
          <w:delText>]</w:delText>
        </w:r>
      </w:del>
      <w:r w:rsidRPr="003D5023">
        <w:t xml:space="preserve">. </w:t>
      </w:r>
      <w:r w:rsidR="005958C7">
        <w:t>The inflammatory and fibrogenic response is initiated by</w:t>
      </w:r>
      <w:r w:rsidRPr="003D5023">
        <w:t xml:space="preserve"> resident liver cells,</w:t>
      </w:r>
      <w:ins w:id="1415" w:author="mkoenig" w:date="2015-09-02T17:33:00Z">
        <w:r w:rsidR="003A6673">
          <w:t xml:space="preserve"> primarily liver macrophages (</w:t>
        </w:r>
      </w:ins>
      <w:del w:id="1416" w:author="mkoenig" w:date="2015-09-02T17:33:00Z">
        <w:r w:rsidRPr="003D5023" w:rsidDel="003A6673">
          <w:delText xml:space="preserve"> e.g.</w:delText>
        </w:r>
        <w:r w:rsidR="005958C7" w:rsidDel="003A6673">
          <w:delText>,</w:delText>
        </w:r>
        <w:r w:rsidRPr="003D5023" w:rsidDel="003A6673">
          <w:delText xml:space="preserve"> </w:delText>
        </w:r>
      </w:del>
      <w:r w:rsidRPr="003D5023">
        <w:t>Kupffer cells</w:t>
      </w:r>
      <w:ins w:id="1417" w:author="mkoenig" w:date="2015-09-02T17:33:00Z">
        <w:r w:rsidR="003A6673">
          <w:t>)</w:t>
        </w:r>
      </w:ins>
      <w:r w:rsidRPr="003D5023">
        <w:t xml:space="preserve"> and activated </w:t>
      </w:r>
      <w:ins w:id="1418" w:author="mkoenig" w:date="2015-09-02T17:33:00Z">
        <w:r w:rsidR="003A6673">
          <w:t>hepatic stellate cells (</w:t>
        </w:r>
      </w:ins>
      <w:r w:rsidRPr="003D5023">
        <w:t>HSCs</w:t>
      </w:r>
      <w:ins w:id="1419" w:author="mkoenig" w:date="2015-09-02T17:33:00Z">
        <w:r w:rsidR="003A6673">
          <w:t>)</w:t>
        </w:r>
      </w:ins>
      <w:r w:rsidRPr="003D5023">
        <w:t xml:space="preserve"> </w:t>
      </w:r>
      <w:ins w:id="1420" w:author="mkoenig" w:date="2015-09-02T17:33:00Z">
        <w:r w:rsidR="003A6673">
          <w:t xml:space="preserve">secreting </w:t>
        </w:r>
      </w:ins>
      <w:del w:id="1421"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chemokines </w:t>
      </w:r>
      <w:ins w:id="1422" w:author="mkoenig" w:date="2015-09-02T17:34:00Z">
        <w:r w:rsidR="003A6673">
          <w:t xml:space="preserve">which determine the </w:t>
        </w:r>
      </w:ins>
      <w:del w:id="1423"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 </w:instrText>
      </w:r>
      <w:r w:rsidR="00C638FD">
        <w:fldChar w:fldCharType="begin">
          <w:fldData xml:space="preserve">PEVuZE5vdGU+PENpdGUgRXhjbHVkZVllYXI9IjEiPjxBdXRob3I+V2FzbXV0aDwvQXV0aG9yPjxZ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</w:fldData>
        </w:fldChar>
      </w:r>
      <w:r w:rsidR="00C638FD">
        <w:instrText xml:space="preserve"> ADDIN EN.CITE.DATA </w:instrText>
      </w:r>
      <w:r w:rsidR="00C638FD">
        <w:fldChar w:fldCharType="end"/>
      </w:r>
      <w:r w:rsidR="00C638FD">
        <w:fldChar w:fldCharType="separate"/>
      </w:r>
      <w:r w:rsidR="00C638FD">
        <w:rPr>
          <w:noProof/>
        </w:rPr>
        <w:t>[</w:t>
      </w:r>
      <w:hyperlink w:anchor="_ENREF_20" w:tooltip="Wasmuth, 2009 #467" w:history="1">
        <w:r w:rsidR="00C638FD">
          <w:rPr>
            <w:noProof/>
          </w:rPr>
          <w:t>20</w:t>
        </w:r>
      </w:hyperlink>
      <w:r w:rsidR="00C638FD">
        <w:rPr>
          <w:noProof/>
        </w:rPr>
        <w:t xml:space="preserve">, </w:t>
      </w:r>
      <w:hyperlink w:anchor="_ENREF_21" w:tooltip="Heinrichs, 2013 #398" w:history="1">
        <w:r w:rsidR="00C638FD">
          <w:rPr>
            <w:noProof/>
          </w:rPr>
          <w:t>21</w:t>
        </w:r>
      </w:hyperlink>
      <w:r w:rsidR="00C638FD">
        <w:rPr>
          <w:noProof/>
        </w:rPr>
        <w:t>]</w:t>
      </w:r>
      <w:r w:rsidR="00C638FD">
        <w:fldChar w:fldCharType="end"/>
      </w:r>
      <w:del w:id="1424" w:author="mkoenig" w:date="2015-09-08T11:46:00Z">
        <w:r w:rsidR="000D1736" w:rsidDel="00E758C1">
          <w:delText>[</w:delText>
        </w:r>
        <w:r w:rsidR="00EB6A15" w:rsidDel="00E758C1">
          <w:delText>11</w:delText>
        </w:r>
        <w:r w:rsidRPr="00EB6A15" w:rsidDel="00E758C1">
          <w:delText xml:space="preserve">; </w:delText>
        </w:r>
        <w:r w:rsidR="00EB6A15" w:rsidRPr="00EB6A15" w:rsidDel="00E758C1">
          <w:delText>12</w:delText>
        </w:r>
        <w:r w:rsidR="000D1736" w:rsidDel="00E758C1">
          <w:delText>]</w:delText>
        </w:r>
      </w:del>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25" w:author="mkoenig" w:date="2015-09-02T17:35:00Z">
        <w:r w:rsidR="003A6673">
          <w:t>served</w:t>
        </w:r>
      </w:ins>
      <w:del w:id="1426"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27"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ins w:id="1428" w:author="mkoenig" w:date="2015-09-07T12:22:00Z">
        <w:r w:rsidR="00DB585B">
          <w:t xml:space="preserve"> </w:t>
        </w:r>
      </w:ins>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B333969" w:rsidR="003D5023" w:rsidRDefault="003D5023">
      <w:r>
        <w:t xml:space="preserve">Between </w:t>
      </w:r>
      <w:ins w:id="1429" w:author="mkoenig" w:date="2015-09-02T17:37:00Z">
        <w:r w:rsidR="001D1DFF">
          <w:t xml:space="preserve">days </w:t>
        </w:r>
      </w:ins>
      <w:r>
        <w:t xml:space="preserve">5 and 14 </w:t>
      </w:r>
      <w:del w:id="1430" w:author="mkoenig" w:date="2015-09-02T17:37:00Z">
        <w:r w:rsidDel="001D1DFF">
          <w:delText xml:space="preserve">days </w:delText>
        </w:r>
      </w:del>
      <w:r>
        <w:t>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C638FD">
        <w:fldChar w:fldCharType="begin"/>
      </w:r>
      <w:r w:rsidR="00C638FD">
        <w:instrText xml:space="preserve"> ADDIN EN.CITE &lt;EndNote&gt;&lt;Cite ExcludeYear="1"&gt;&lt;Author&gt;Leask&lt;/Author&gt;&lt;Year&gt;2006&lt;/Year&gt;&lt;RecNum&gt;415&lt;/RecNum&gt;&lt;DisplayText&gt;[22]&lt;/DisplayText&gt;&lt;record&gt;&lt;rec-number&gt;415&lt;/rec-number&gt;&lt;foreign-keys&gt;&lt;key app="EN" db-id="zeapvzrpm5fx2oefdz3v2s03fwp2t09seezp"&gt;415&lt;/key&gt;&lt;/foreign-keys&gt;&lt;ref-type name="Journal Article"&gt;17&lt;/ref-type&gt;&lt;contributors&gt;&lt;authors&gt;&lt;author&gt;Leask, Andrew&lt;/author&gt;&lt;author&gt;Abraham, David J.&lt;/author&gt;&lt;/authors&gt;&lt;/contributors&gt;&lt;titles&gt;&lt;title&gt;All in the CCN family: essential matricellular signaling modulators emerge from the bunker&lt;/title&gt;&lt;secondary-title&gt;J Cell Sci&lt;/secondary-title&gt;&lt;/titles&gt;&lt;pages&gt;4803-4810&lt;/pages&gt;&lt;volume&gt;119&lt;/volume&gt;&lt;number&gt;Pt 23&lt;/number&gt;&lt;keywords&gt;&lt;keyword&gt;Animals&lt;/keyword&gt;&lt;keyword&gt;Cell Adhesion, physiology&lt;/keyword&gt;&lt;keyword&gt;Cell Movement, physiology&lt;/keyword&gt;&lt;keyword&gt;Cysteine-Rich Protein 61&lt;/keyword&gt;&lt;keyword&gt;Cytokines, metabolism&lt;/keyword&gt;&lt;keyword&gt;Extracellular Matrix Proteins, metabolism&lt;/keyword&gt;&lt;keyword&gt;Extracellular Matrix, metabolism/pathology&lt;/keyword&gt;&lt;keyword&gt;Fibrosis, metabolism&lt;/keyword&gt;&lt;keyword&gt;Humans&lt;/keyword&gt;&lt;keyword&gt;Immediate-Early Proteins, genetics/metabolism/physiology&lt;/keyword&gt;&lt;keyword&gt;Integrins, metabolism&lt;/keyword&gt;&lt;keyword&gt;Intercellular Signaling Peptides and Proteins, metabolism/physiology&lt;/keyword&gt;&lt;keyword&gt;Models, Biological&lt;/keyword&gt;&lt;keyword&gt;Multigene Family, physiology&lt;/keyword&gt;&lt;keyword&gt;Neoplasms, etiology&lt;/keyword&gt;&lt;keyword&gt;Neovascularization, Pathologic, etiology&lt;/keyword&gt;&lt;keyword&gt;Osteogenesis, physiology&lt;/keyword&gt;&lt;keyword&gt;Signal Transduction, physiology&lt;/keyword&gt;&lt;keyword&gt;Wound Healing&lt;/keyword&gt;&lt;/keywords&gt;&lt;dates&gt;&lt;year&gt;2006&lt;/year&gt;&lt;pub-dates&gt;&lt;date&gt;Dec&lt;/date&gt;&lt;/pub-dates&gt;&lt;/dates&gt;&lt;label&gt;Leask2006&lt;/label&gt;&lt;urls&gt;&lt;related-urls&gt;&lt;url&gt;http://dx.doi.org/10.1242/jcs.03270&lt;/url&gt;&lt;/related-urls&gt;&lt;/urls&gt;&lt;/record&gt;&lt;/Cite&gt;&lt;/EndNote&gt;</w:instrText>
      </w:r>
      <w:r w:rsidR="00C638FD">
        <w:fldChar w:fldCharType="separate"/>
      </w:r>
      <w:r w:rsidR="00C638FD">
        <w:rPr>
          <w:noProof/>
        </w:rPr>
        <w:t>[</w:t>
      </w:r>
      <w:hyperlink w:anchor="_ENREF_22" w:tooltip="Leask, 2006 #415" w:history="1">
        <w:r w:rsidR="00C638FD">
          <w:rPr>
            <w:noProof/>
          </w:rPr>
          <w:t>22</w:t>
        </w:r>
      </w:hyperlink>
      <w:r w:rsidR="00C638FD">
        <w:rPr>
          <w:noProof/>
        </w:rPr>
        <w:t>]</w:t>
      </w:r>
      <w:r w:rsidR="00C638FD">
        <w:fldChar w:fldCharType="end"/>
      </w:r>
      <w:del w:id="1431" w:author="mkoenig" w:date="2015-09-08T11:47:00Z">
        <w:r w:rsidR="00F5100B" w:rsidDel="00E758C1">
          <w:delText>[</w:delText>
        </w:r>
        <w:r w:rsidR="00EB6A15" w:rsidDel="00E758C1">
          <w:delText>13</w:delText>
        </w:r>
        <w:r w:rsidR="00F5100B" w:rsidDel="00E758C1">
          <w:delText>]</w:delText>
        </w:r>
      </w:del>
      <w:r w:rsidR="00A011E7" w:rsidRPr="00A011E7">
        <w:t xml:space="preserve">. </w:t>
      </w:r>
      <w:ins w:id="1432" w:author="mkoenig" w:date="2015-09-02T17:39:00Z">
        <w:r w:rsidR="001D1DFF">
          <w:t xml:space="preserve">Appearance of CTGF-positive cells started as early as 12 h upon BDL and their count increased continuously </w:t>
        </w:r>
      </w:ins>
      <w:del w:id="1433"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DA04DE" w:rsidRDefault="00FC2991">
      <w:pPr>
        <w:pStyle w:val="Heading2"/>
        <w:rPr>
          <w:ins w:id="1434" w:author="mkoenig" w:date="2015-09-03T09:52:00Z"/>
        </w:rPr>
        <w:pPrChange w:id="1435" w:author="mkoenig" w:date="2015-09-05T13:13:00Z">
          <w:pPr/>
        </w:pPrChange>
      </w:pPr>
      <w:ins w:id="1436" w:author="mkoenig" w:date="2015-09-03T09:52:00Z">
        <w:r w:rsidRPr="006B532F">
          <w:lastRenderedPageBreak/>
          <w:t>Evidences for different time phases of diseases progression after BDL</w:t>
        </w:r>
      </w:ins>
      <w:ins w:id="1437" w:author="mkoenig" w:date="2015-09-03T09:53:00Z">
        <w:r>
          <w:softHyphen/>
        </w:r>
      </w:ins>
    </w:p>
    <w:p w14:paraId="513B4965" w14:textId="41947567" w:rsidR="00F97335" w:rsidRDefault="00FC2991">
      <w:pPr>
        <w:rPr>
          <w:ins w:id="1438" w:author="mkoenig" w:date="2015-09-03T10:00:00Z"/>
        </w:rPr>
      </w:pPr>
      <w:ins w:id="1439" w:author="mkoenig" w:date="2015-09-03T09:55:00Z">
        <w:r>
          <w:t>For the identification of distinct phases in disease progression induced by BDL we included besides biochemical and histochemical markers</w:t>
        </w:r>
        <w:r w:rsidRPr="0021612A" w:rsidDel="00FC2991">
          <w:t xml:space="preserve"> </w:t>
        </w:r>
      </w:ins>
      <w:del w:id="1440"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transcriptomics profiles of three different gene panels related to </w:t>
      </w:r>
      <w:r w:rsidR="00DD0ECF" w:rsidRPr="0021612A">
        <w:t>hepatocyte metabolism</w:t>
      </w:r>
      <w:ins w:id="1441" w:author="mkoenig" w:date="2015-09-04T14:33:00Z">
        <w:r w:rsidR="00F97335">
          <w:t>,</w:t>
        </w:r>
      </w:ins>
      <w:r w:rsidR="00DD0ECF" w:rsidRPr="0021612A">
        <w:t xml:space="preserve"> </w:t>
      </w:r>
      <w:r w:rsidR="00DD0ECF">
        <w:t>fibrogenesis</w:t>
      </w:r>
      <w:ins w:id="1442" w:author="mkoenig" w:date="2015-09-04T14:33:00Z">
        <w:r w:rsidR="00F97335">
          <w:t>,</w:t>
        </w:r>
      </w:ins>
      <w:r w:rsidR="00A11AD6" w:rsidRPr="0021612A">
        <w:t xml:space="preserve"> and </w:t>
      </w:r>
      <w:r w:rsidR="003D4020">
        <w:t xml:space="preserve">inflammation </w:t>
      </w:r>
      <w:r w:rsidR="003602B2" w:rsidRPr="0021612A">
        <w:t>using the Fluidigm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A70124A" w14:textId="0AC4DE0B" w:rsidR="00554866" w:rsidDel="00035399" w:rsidRDefault="00FC2991">
      <w:pPr>
        <w:rPr>
          <w:del w:id="1443" w:author="mkoenig" w:date="2015-09-06T20:58:00Z"/>
        </w:rPr>
      </w:pPr>
      <w:ins w:id="1444" w:author="mkoenig" w:date="2015-09-03T10:00:00Z">
        <w:r>
          <w:t xml:space="preserve">In a first step, a </w:t>
        </w:r>
        <w:r w:rsidRPr="00E56084">
          <w:t xml:space="preserve">one-way analysis of variance (ANOVA) was applied to reduce </w:t>
        </w:r>
        <w:r>
          <w:t xml:space="preserve">the complete data set of  biochemical, histochemical and transcript data </w:t>
        </w:r>
      </w:ins>
      <w:ins w:id="1445" w:author="mkoenig" w:date="2015-09-03T10:07:00Z">
        <w:r w:rsidR="00535458">
          <w:t xml:space="preserve">consisting of </w:t>
        </w:r>
      </w:ins>
      <w:ins w:id="1446" w:author="mkoenig" w:date="2015-09-03T10:11:00Z">
        <w:r w:rsidR="00384A34">
          <w:t>15</w:t>
        </w:r>
      </w:ins>
      <w:ins w:id="1447" w:author="mkoenig" w:date="2015-09-04T17:59:00Z">
        <w:r w:rsidR="009D02BA">
          <w:t>3</w:t>
        </w:r>
      </w:ins>
      <w:ins w:id="1448" w:author="mkoenig" w:date="2015-09-03T10:11:00Z">
        <w:del w:id="1449" w:author="mkoenig" w:date="2015-09-04T17:59:00Z">
          <w:r w:rsidR="00384A34" w:rsidDel="009D02BA">
            <w:delText>4</w:delText>
          </w:r>
        </w:del>
        <w:r w:rsidR="00384A34">
          <w:t xml:space="preserve"> factors </w:t>
        </w:r>
      </w:ins>
      <w:ins w:id="1450"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51" w:author="mkoenig" w:date="2015-09-03T10:06:00Z">
        <w:r w:rsidR="00535458">
          <w:t xml:space="preserve">changes </w:t>
        </w:r>
      </w:ins>
      <w:ins w:id="1452" w:author="mkoenig" w:date="2015-09-03T10:00:00Z">
        <w:r>
          <w:t xml:space="preserve">during the time course of disease progression (see </w:t>
        </w:r>
      </w:ins>
      <w:ins w:id="1453" w:author="mkoenig" w:date="2015-09-03T10:01:00Z">
        <w:r w:rsidR="00040B37">
          <w:t xml:space="preserve">section </w:t>
        </w:r>
        <w:r>
          <w:t xml:space="preserve">ANOVA in </w:t>
        </w:r>
      </w:ins>
      <w:ins w:id="1454" w:author="mkoenig" w:date="2015-09-03T10:00:00Z">
        <w:r w:rsidR="00384A34">
          <w:t>S</w:t>
        </w:r>
        <w:r>
          <w:t>upplement</w:t>
        </w:r>
      </w:ins>
      <w:ins w:id="1455" w:author="mkoenig" w:date="2015-09-03T10:01:00Z">
        <w:r>
          <w:t xml:space="preserve"> 2</w:t>
        </w:r>
      </w:ins>
      <w:ins w:id="1456" w:author="mkoenig" w:date="2015-09-03T10:00:00Z">
        <w:r>
          <w:t xml:space="preserve">). This resulted in a subset of 90 </w:t>
        </w:r>
        <w:r w:rsidR="00040B37">
          <w:t xml:space="preserve">factors comprising </w:t>
        </w:r>
      </w:ins>
      <w:ins w:id="1457" w:author="mkoenig" w:date="2015-09-03T10:13:00Z">
        <w:r w:rsidR="008211A9">
          <w:t>two</w:t>
        </w:r>
      </w:ins>
      <w:ins w:id="1458" w:author="mkoenig" w:date="2015-09-03T10:00:00Z">
        <w:r>
          <w:t xml:space="preserve"> biochemi</w:t>
        </w:r>
        <w:r w:rsidR="008211A9">
          <w:t>cal markers (</w:t>
        </w:r>
      </w:ins>
      <w:ins w:id="1459" w:author="mkoenig" w:date="2015-09-03T10:18:00Z">
        <w:del w:id="1460" w:author="mkoenig" w:date="2015-09-04T17:59:00Z">
          <w:r w:rsidR="008211A9" w:rsidDel="009D02BA">
            <w:delText xml:space="preserve">B: </w:delText>
          </w:r>
        </w:del>
      </w:ins>
      <w:ins w:id="1461" w:author="mkoenig" w:date="2015-09-03T10:00:00Z">
        <w:r w:rsidR="008211A9">
          <w:t>bilirubin, GLDH), five histochemical markers (</w:t>
        </w:r>
      </w:ins>
      <w:ins w:id="1462" w:author="mkoenig" w:date="2015-09-03T10:18:00Z">
        <w:del w:id="1463" w:author="mkoenig" w:date="2015-09-04T14:34:00Z">
          <w:r w:rsidR="008211A9" w:rsidDel="00F97335">
            <w:delText xml:space="preserve">H: </w:delText>
          </w:r>
        </w:del>
      </w:ins>
      <w:ins w:id="1464" w:author="mkoenig" w:date="2015-09-04T17:59:00Z">
        <w:r w:rsidR="009D02BA">
          <w:t>BEC</w:t>
        </w:r>
      </w:ins>
      <w:ins w:id="1465" w:author="mkoenig" w:date="2015-09-03T10:00:00Z">
        <w:del w:id="1466" w:author="mkoenig" w:date="2015-09-04T17:59:00Z">
          <w:r w:rsidR="008211A9" w:rsidDel="009D02BA">
            <w:delText>HSC</w:delText>
          </w:r>
        </w:del>
        <w:r w:rsidR="008211A9">
          <w:t>, NHC, Kupffer</w:t>
        </w:r>
      </w:ins>
      <w:ins w:id="1467" w:author="mkoenig" w:date="2015-09-04T14:35:00Z">
        <w:r w:rsidR="00F97335">
          <w:t xml:space="preserve"> cells</w:t>
        </w:r>
      </w:ins>
      <w:ins w:id="1468" w:author="mkoenig" w:date="2015-09-03T10:00:00Z">
        <w:r w:rsidR="008211A9">
          <w:t xml:space="preserve">, </w:t>
        </w:r>
      </w:ins>
      <w:ins w:id="1469" w:author="mkoenig" w:date="2015-09-03T10:15:00Z">
        <w:r w:rsidR="008211A9">
          <w:t>Sirius red</w:t>
        </w:r>
      </w:ins>
      <w:ins w:id="1470" w:author="mkoenig" w:date="2015-09-03T10:00:00Z">
        <w:r>
          <w:t>)</w:t>
        </w:r>
      </w:ins>
      <w:ins w:id="1471" w:author="mkoenig" w:date="2015-09-03T10:18:00Z">
        <w:r w:rsidR="008211A9">
          <w:t>, three</w:t>
        </w:r>
      </w:ins>
      <w:ins w:id="1472" w:author="mkoenig" w:date="2015-09-03T10:00:00Z">
        <w:r>
          <w:t xml:space="preserve"> </w:t>
        </w:r>
      </w:ins>
      <w:ins w:id="1473" w:author="mkoenig" w:date="2015-09-03T10:18:00Z">
        <w:r w:rsidR="008211A9">
          <w:t>immunostainings by antibodies (</w:t>
        </w:r>
        <w:del w:id="1474" w:author="mkoenig" w:date="2015-09-04T18:00:00Z">
          <w:r w:rsidR="008211A9" w:rsidDel="009D02BA">
            <w:delText xml:space="preserve">A: </w:delText>
          </w:r>
        </w:del>
        <w:r w:rsidR="008211A9">
          <w:t xml:space="preserve">CTGF, </w:t>
        </w:r>
        <w:r w:rsidR="008211A9" w:rsidRPr="001C332D">
          <w:rPr>
            <w:rFonts w:ascii="Symbol" w:hAnsi="Symbol"/>
            <w:rPrChange w:id="1475" w:author="mkoenig" w:date="2015-09-05T13:15:00Z">
              <w:rPr/>
            </w:rPrChange>
          </w:rPr>
          <w:t></w:t>
        </w:r>
        <w:r w:rsidR="008211A9">
          <w:t xml:space="preserve">-SMA, S100a4) </w:t>
        </w:r>
      </w:ins>
      <w:ins w:id="1476" w:author="mkoenig" w:date="2015-09-03T10:00:00Z">
        <w:r w:rsidR="008211A9">
          <w:t>and 80</w:t>
        </w:r>
        <w:r>
          <w:t xml:space="preserve"> genes</w:t>
        </w:r>
      </w:ins>
      <w:ins w:id="1477" w:author="mkoenig" w:date="2015-09-03T10:20:00Z">
        <w:r w:rsidR="008211A9">
          <w:t xml:space="preserve"> (14</w:t>
        </w:r>
      </w:ins>
      <w:ins w:id="1478" w:author="mkoenig" w:date="2015-09-05T12:56:00Z">
        <w:r w:rsidR="003F690D">
          <w:t>/47</w:t>
        </w:r>
      </w:ins>
      <w:ins w:id="1479" w:author="mkoenig" w:date="2015-09-03T10:20:00Z">
        <w:r w:rsidR="008211A9">
          <w:t xml:space="preserve"> ADME, 22</w:t>
        </w:r>
      </w:ins>
      <w:ins w:id="1480" w:author="mkoenig" w:date="2015-09-05T12:56:00Z">
        <w:r w:rsidR="003F690D">
          <w:t>/46</w:t>
        </w:r>
      </w:ins>
      <w:ins w:id="1481" w:author="mkoenig" w:date="2015-09-03T10:20:00Z">
        <w:r w:rsidR="008211A9">
          <w:t xml:space="preserve"> fibrosis, 44</w:t>
        </w:r>
      </w:ins>
      <w:ins w:id="1482" w:author="mkoenig" w:date="2015-09-05T12:56:00Z">
        <w:r w:rsidR="003F690D">
          <w:t>/47</w:t>
        </w:r>
      </w:ins>
      <w:ins w:id="1483" w:author="mkoenig" w:date="2015-09-03T10:20:00Z">
        <w:r w:rsidR="008211A9">
          <w:t xml:space="preserve"> inflammation panel)</w:t>
        </w:r>
      </w:ins>
      <w:ins w:id="1484" w:author="mkoenig" w:date="2015-09-03T10:00:00Z">
        <w:r>
          <w:t>.</w:t>
        </w:r>
      </w:ins>
      <w:ins w:id="1485" w:author="mkoenig" w:date="2015-09-05T12:53:00Z">
        <w:r w:rsidR="00BD07BA">
          <w:t xml:space="preserve"> </w:t>
        </w:r>
      </w:ins>
      <w:ins w:id="1486" w:author="mkoenig" w:date="2015-09-05T12:54:00Z">
        <w:r w:rsidR="00BD07BA">
          <w:t>M</w:t>
        </w:r>
      </w:ins>
      <w:ins w:id="1487" w:author="mkoenig" w:date="2015-09-05T12:55:00Z">
        <w:r w:rsidR="003F690D">
          <w:t>any of the ADME genes and fibrosis genes were filtered out, whereas almost all of the inflammation panel was retained.</w:t>
        </w:r>
      </w:ins>
      <w:ins w:id="1488" w:author="mkoenig" w:date="2015-09-05T12:57:00Z">
        <w:r w:rsidR="003F690D">
          <w:t xml:space="preserve"> </w:t>
        </w:r>
      </w:ins>
      <w:ins w:id="1489" w:author="mkoenig" w:date="2015-09-05T12:54:00Z">
        <w:r w:rsidR="00BD07BA">
          <w:t>T</w:t>
        </w:r>
        <w:r w:rsidR="003F690D">
          <w:t>he top significant factors were:</w:t>
        </w:r>
        <w:r w:rsidR="00BD07BA">
          <w:t xml:space="preserve"> Cyp1a2, serum bilirubin, Il10rb, Tgfb1, Ccl2, Cd86, Ccr2, and Mrc1</w:t>
        </w:r>
      </w:ins>
      <w:ins w:id="1490" w:author="mkoenig" w:date="2015-09-05T12:58:00Z">
        <w:r w:rsidR="003F690D">
          <w:t>.</w:t>
        </w:r>
      </w:ins>
      <w:ins w:id="1491" w:author="mkoenig" w:date="2015-09-06T21:03:00Z">
        <w:r w:rsidR="00554866">
          <w:t xml:space="preserve"> </w:t>
        </w:r>
      </w:ins>
      <w:moveToRangeStart w:id="1492" w:author="mkoenig" w:date="2015-09-05T12:42:00Z" w:name="move429220259"/>
      <w:moveTo w:id="1493" w:author="mkoenig" w:date="2015-09-05T12:42:00Z">
        <w:del w:id="1494" w:author="mkoenig" w:date="2015-09-06T14:36:00Z">
          <w:r w:rsidR="00B46A2F" w:rsidDel="00F932E8">
            <w:delText>To assess interrelations between level and time of pathophysiological events and predictive markers within the complex scenario of cholestatic liver disease, correlations were analyzed.</w:delText>
          </w:r>
        </w:del>
      </w:moveTo>
      <w:moveToRangeEnd w:id="1492"/>
      <w:ins w:id="1495" w:author="mkoenig" w:date="2015-09-03T10:00:00Z">
        <w:r w:rsidR="00554866">
          <w:t>Wi</w:t>
        </w:r>
      </w:ins>
      <w:ins w:id="1496" w:author="mkoenig" w:date="2015-09-06T21:03:00Z">
        <w:r w:rsidR="00554866">
          <w:t>th</w:t>
        </w:r>
      </w:ins>
      <w:ins w:id="1497" w:author="mkoenig" w:date="2015-09-03T10:00:00Z">
        <w:r>
          <w:t>in this subset, a bivariate time-dependent correlation analysis (see Methods</w:t>
        </w:r>
      </w:ins>
      <w:ins w:id="1498" w:author="mkoenig" w:date="2015-09-03T10:22:00Z">
        <w:r w:rsidR="005E61D1">
          <w:t xml:space="preserve"> and Supplement 2</w:t>
        </w:r>
      </w:ins>
      <w:ins w:id="1499" w:author="mkoenig" w:date="2015-09-03T10:00:00Z">
        <w:r>
          <w:t>) was performed for all pairs of factors to identify those factors displaying similar temporal profiles</w:t>
        </w:r>
        <w:r w:rsidR="005E61D1">
          <w:t xml:space="preserve"> (see Figure</w:t>
        </w:r>
        <w:r>
          <w:t xml:space="preserve"> 7). </w:t>
        </w:r>
      </w:ins>
      <w:ins w:id="1500" w:author="mkoenig" w:date="2015-09-04T18:03:00Z">
        <w:r w:rsidR="009D02BA">
          <w:t xml:space="preserve">The top correlations for the biochemical, </w:t>
        </w:r>
      </w:ins>
      <w:ins w:id="1501" w:author="mkoenig" w:date="2015-09-04T18:04:00Z">
        <w:r w:rsidR="009D02BA">
          <w:t>histological</w:t>
        </w:r>
      </w:ins>
      <w:ins w:id="1502" w:author="mkoenig" w:date="2015-09-04T18:03:00Z">
        <w:r w:rsidR="009D02BA">
          <w:t xml:space="preserve"> </w:t>
        </w:r>
      </w:ins>
      <w:ins w:id="1503" w:author="mkoenig" w:date="2015-09-04T18:04:00Z">
        <w:r w:rsidR="009D02BA">
          <w:t>and immunostainings are</w:t>
        </w:r>
        <w:del w:id="1504" w:author="Hergo" w:date="2015-09-07T16:56:00Z">
          <w:r w:rsidR="009D02BA" w:rsidDel="000759C6">
            <w:delText>d</w:delText>
          </w:r>
        </w:del>
        <w:r w:rsidR="009D02BA">
          <w:t xml:space="preserve"> depicted in Figure 8. </w:t>
        </w:r>
      </w:ins>
      <w:ins w:id="1505" w:author="mkoenig" w:date="2015-09-03T10:00:00Z">
        <w:r>
          <w:t xml:space="preserve">Based on the obtained correlation matrix a hierarchical cluster analysis was applied </w:t>
        </w:r>
      </w:ins>
      <w:ins w:id="1506" w:author="mkoenig" w:date="2015-09-04T18:01:00Z">
        <w:r w:rsidR="009D02BA">
          <w:t>resulting in</w:t>
        </w:r>
      </w:ins>
      <w:ins w:id="1507" w:author="mkoenig" w:date="2015-09-03T10:00:00Z">
        <w:del w:id="1508" w:author="mkoenig" w:date="2015-09-04T18:01:00Z">
          <w:r w:rsidDel="009D02BA">
            <w:delText xml:space="preserve">whereby the minimum cluster size was put to </w:delText>
          </w:r>
        </w:del>
        <w:del w:id="1509" w:author="mkoenig" w:date="2015-09-04T18:00:00Z">
          <w:r w:rsidDel="009D02BA">
            <w:delText>2</w:delText>
          </w:r>
        </w:del>
        <w:del w:id="1510" w:author="mkoenig" w:date="2015-09-04T18:01:00Z">
          <w:r w:rsidDel="009D02BA">
            <w:delText>.  This yielded</w:delText>
          </w:r>
        </w:del>
        <w:r>
          <w:t xml:space="preserve"> 6 different </w:t>
        </w:r>
        <w:r w:rsidR="00554866">
          <w:t>clusters comprising between 2</w:t>
        </w:r>
      </w:ins>
      <w:ins w:id="1511" w:author="mkoenig" w:date="2015-09-06T21:03:00Z">
        <w:r w:rsidR="00554866">
          <w:t xml:space="preserve"> </w:t>
        </w:r>
      </w:ins>
      <w:ins w:id="1512" w:author="mkoenig" w:date="2015-09-03T10:00:00Z">
        <w:r w:rsidR="00554866">
          <w:t>-</w:t>
        </w:r>
      </w:ins>
      <w:ins w:id="1513" w:author="mkoenig" w:date="2015-09-06T21:03:00Z">
        <w:r w:rsidR="00554866">
          <w:t xml:space="preserve"> </w:t>
        </w:r>
      </w:ins>
      <w:ins w:id="1514" w:author="mkoenig" w:date="2015-09-03T10:00:00Z">
        <w:r>
          <w:t>61 factors with distinct time courses attaining their maximum at different time points (see Fig</w:t>
        </w:r>
      </w:ins>
      <w:ins w:id="1515" w:author="mkoenig" w:date="2015-09-04T18:05:00Z">
        <w:r w:rsidR="009D02BA">
          <w:t>ure 9</w:t>
        </w:r>
      </w:ins>
      <w:ins w:id="1516" w:author="mkoenig" w:date="2015-09-03T10:00:00Z">
        <w:del w:id="1517" w:author="mkoenig" w:date="2015-09-04T18:05:00Z">
          <w:r w:rsidDel="009D02BA">
            <w:delText>. X</w:delText>
          </w:r>
        </w:del>
        <w:r>
          <w:t xml:space="preserve">). </w:t>
        </w:r>
      </w:ins>
      <w:moveToRangeStart w:id="1518" w:author="mkoenig" w:date="2015-09-06T21:02:00Z" w:name="move429336132"/>
      <w:moveTo w:id="1519" w:author="mkoenig" w:date="2015-09-06T21:02:00Z">
        <w:r w:rsidR="00554866">
          <w:t xml:space="preserve">To identify global connections between factors, the consensus correlation coefficients have been subjected to a cluster </w:t>
        </w:r>
        <w:r w:rsidR="00554866" w:rsidRPr="00C31300">
          <w:t>analysis (</w:t>
        </w:r>
        <w:r w:rsidR="00554866">
          <w:t>Figure</w:t>
        </w:r>
        <w:r w:rsidR="00554866" w:rsidRPr="00C31300">
          <w:t xml:space="preserve"> 7). RNA levels of commonly regulated genes form highly</w:t>
        </w:r>
        <w:r w:rsidR="00554866" w:rsidRPr="00CD35F8">
          <w:t xml:space="preserve"> correlated</w:t>
        </w:r>
        <w:r w:rsidR="00554866" w:rsidRPr="00932777">
          <w:t xml:space="preserve"> clusters, e.g., (i) cytokines </w:t>
        </w:r>
        <w:r w:rsidR="00554866">
          <w:t>and growth factors, such as Il6 and Tgfb</w:t>
        </w:r>
        <w:r w:rsidR="00554866" w:rsidRPr="00932777">
          <w:t xml:space="preserve"> (lower left, blue), (ii) fibrosis-related genes</w:t>
        </w:r>
        <w:r w:rsidR="00554866">
          <w:t>, such as C</w:t>
        </w:r>
        <w:r w:rsidR="00554866" w:rsidRPr="00932777">
          <w:t>oll</w:t>
        </w:r>
        <w:r w:rsidR="00554866">
          <w:t>1a1 and Timp1</w:t>
        </w:r>
        <w:r w:rsidR="00554866" w:rsidRPr="00932777">
          <w:t xml:space="preserve"> (bottom right, cyan), (iii) ADME-related genes, such as isoforms of Cy</w:t>
        </w:r>
        <w:r w:rsidR="00554866">
          <w:t xml:space="preserve">p24a1 and Nr0b2 </w:t>
        </w:r>
        <w:r w:rsidR="00554866" w:rsidRPr="00932777">
          <w:t xml:space="preserve">(red, top right). </w:t>
        </w:r>
      </w:moveTo>
    </w:p>
    <w:moveToRangeEnd w:id="1518"/>
    <w:p w14:paraId="3B8ED95D" w14:textId="5F6F9F0F" w:rsidR="009B491A" w:rsidDel="00D9166C" w:rsidRDefault="00FC2991">
      <w:pPr>
        <w:rPr>
          <w:del w:id="1520" w:author="mkoenig" w:date="2015-09-05T12:39:00Z"/>
        </w:rPr>
      </w:pPr>
      <w:ins w:id="1521" w:author="mkoenig" w:date="2015-09-03T10:00:00Z">
        <w:r>
          <w:t xml:space="preserve">Accordingly, the clusters can be assigned to the early, middle and late phase of disease progression. </w:t>
        </w:r>
      </w:ins>
      <w:moveFromRangeStart w:id="1522" w:author="mkoenig" w:date="2015-09-04T18:13:00Z" w:name="move429153732"/>
      <w:moveFrom w:id="1523" w:author="mkoenig" w:date="2015-09-04T18:13:00Z">
        <w:ins w:id="1524" w:author="mkoenig" w:date="2015-09-03T10:00:00Z">
          <w:r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22"/>
      <w:ins w:id="1525" w:author="mkoenig" w:date="2015-09-03T10:00:00Z">
        <w:r>
          <w:t xml:space="preserve">The found clusters comprise both ‘classical’ biochemical and histochemical factors and genes characteristic for a specific phase of disease progression. </w:t>
        </w:r>
      </w:ins>
      <w:moveToRangeStart w:id="1526" w:author="mkoenig" w:date="2015-09-04T18:13:00Z" w:name="move429153732"/>
      <w:moveTo w:id="1527" w:author="mkoenig" w:date="2015-09-04T18:13:00Z">
        <w:del w:id="1528" w:author="mkoenig" w:date="2015-09-05T12:19:00Z">
          <w:r w:rsidR="009B491A" w:rsidRPr="004D6A35" w:rsidDel="00523ADC">
            <w:rPr>
              <w:highlight w:val="lightGray"/>
              <w:rPrChange w:id="1529"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26"/>
    <w:p w14:paraId="31AB8F86" w14:textId="6F1DA278" w:rsidR="009B491A" w:rsidRPr="00A3453E" w:rsidDel="00A3453E" w:rsidRDefault="009B491A">
      <w:pPr>
        <w:ind w:firstLine="0"/>
        <w:rPr>
          <w:del w:id="1530" w:author="mkoenig" w:date="2015-09-04T18:13:00Z"/>
          <w:b/>
          <w:rPrChange w:id="1531" w:author="mkoenig" w:date="2015-09-05T11:08:00Z">
            <w:rPr>
              <w:del w:id="1532" w:author="mkoenig" w:date="2015-09-04T18:13:00Z"/>
            </w:rPr>
          </w:rPrChange>
        </w:rPr>
        <w:pPrChange w:id="1533" w:author="mkoenig" w:date="2015-09-04T18:13:00Z">
          <w:pPr/>
        </w:pPrChange>
      </w:pPr>
    </w:p>
    <w:p w14:paraId="64000978" w14:textId="021B0FA5" w:rsidR="00A3453E" w:rsidDel="00D9166C" w:rsidRDefault="00A3453E" w:rsidP="00A3453E">
      <w:pPr>
        <w:rPr>
          <w:del w:id="1534" w:author="mkoenig" w:date="2015-09-05T12:39:00Z"/>
        </w:rPr>
      </w:pPr>
      <w:moveToRangeStart w:id="1535" w:author="mkoenig" w:date="2015-09-05T11:07:00Z" w:name="move429214596"/>
      <w:moveTo w:id="1536" w:author="mkoenig" w:date="2015-09-05T11:07:00Z">
        <w:del w:id="1537" w:author="mkoenig" w:date="2015-09-05T11:08:00Z">
          <w:r w:rsidRPr="00501C36" w:rsidDel="00A3453E">
            <w:delText>W</w:delText>
          </w:r>
          <w:r w:rsidDel="00A3453E">
            <w:delText>e next asked the question, which of the analyz</w:delText>
          </w:r>
          <w:r w:rsidRPr="00501C36" w:rsidDel="00A3453E">
            <w:delText>ed f</w:delText>
          </w:r>
        </w:del>
        <w:del w:id="1538"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39"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35"/>
    <w:p w14:paraId="36DA4CBA" w14:textId="77777777" w:rsidR="00FC2991" w:rsidDel="009B491A" w:rsidRDefault="00FC2991">
      <w:pPr>
        <w:rPr>
          <w:del w:id="1540" w:author="mkoenig" w:date="2015-09-04T18:13:00Z"/>
        </w:rPr>
      </w:pPr>
    </w:p>
    <w:p w14:paraId="54376A1A" w14:textId="4BC32934" w:rsidR="00FC2991" w:rsidDel="00D9166C" w:rsidRDefault="00FC2991">
      <w:pPr>
        <w:rPr>
          <w:ins w:id="1541" w:author="mkoenig" w:date="2015-09-03T09:59:00Z"/>
          <w:del w:id="1542" w:author="mkoenig" w:date="2015-09-05T12:40:00Z"/>
        </w:rPr>
      </w:pPr>
    </w:p>
    <w:p w14:paraId="11115C53" w14:textId="0A7ADD57" w:rsidR="009B491A" w:rsidRPr="004D6A35" w:rsidDel="004D6A35" w:rsidRDefault="00DD0ECF">
      <w:pPr>
        <w:rPr>
          <w:del w:id="1543" w:author="mkoenig" w:date="2015-09-05T11:00:00Z"/>
          <w:b/>
          <w:rPrChange w:id="1544" w:author="mkoenig" w:date="2015-09-05T11:00:00Z">
            <w:rPr>
              <w:del w:id="1545" w:author="mkoenig" w:date="2015-09-05T11:00:00Z"/>
            </w:rPr>
          </w:rPrChange>
        </w:rPr>
      </w:pPr>
      <w:del w:id="1546" w:author="mkoenig" w:date="2015-09-04T18:15:00Z">
        <w:r w:rsidRPr="004D6A35" w:rsidDel="009B491A">
          <w:rPr>
            <w:b/>
            <w:rPrChange w:id="1547" w:author="mkoenig" w:date="2015-09-05T11:00:00Z">
              <w:rPr/>
            </w:rPrChange>
          </w:rPr>
          <w:delText xml:space="preserve">mRNA levels of genes involved in metabolism (ADME, </w:delText>
        </w:r>
        <w:r w:rsidR="009E231B" w:rsidRPr="004D6A35" w:rsidDel="009B491A">
          <w:rPr>
            <w:b/>
            <w:rPrChange w:id="1548" w:author="mkoenig" w:date="2015-09-05T11:00:00Z">
              <w:rPr/>
            </w:rPrChange>
          </w:rPr>
          <w:delText>Figure</w:delText>
        </w:r>
        <w:r w:rsidR="00712144" w:rsidRPr="004D6A35" w:rsidDel="009B491A">
          <w:rPr>
            <w:b/>
            <w:rPrChange w:id="1549" w:author="mkoenig" w:date="2015-09-05T11:00:00Z">
              <w:rPr/>
            </w:rPrChange>
          </w:rPr>
          <w:delText xml:space="preserve"> 5</w:delText>
        </w:r>
        <w:r w:rsidRPr="004D6A35" w:rsidDel="009B491A">
          <w:rPr>
            <w:b/>
            <w:rPrChange w:id="1550" w:author="mkoenig" w:date="2015-09-05T11:00:00Z">
              <w:rPr/>
            </w:rPrChange>
          </w:rPr>
          <w:delText>A), such as the classical representatives of the detoxifying cytochrom</w:delText>
        </w:r>
      </w:del>
      <w:ins w:id="1551" w:author="mkoenig" w:date="2015-08-26T17:42:00Z">
        <w:del w:id="1552" w:author="mkoenig" w:date="2015-09-04T18:15:00Z">
          <w:r w:rsidR="009E5E75" w:rsidRPr="004D6A35" w:rsidDel="009B491A">
            <w:rPr>
              <w:b/>
              <w:rPrChange w:id="1553" w:author="mkoenig" w:date="2015-09-05T11:00:00Z">
                <w:rPr/>
              </w:rPrChange>
            </w:rPr>
            <w:delText>e</w:delText>
          </w:r>
        </w:del>
      </w:ins>
      <w:del w:id="1554" w:author="mkoenig" w:date="2015-09-04T18:15:00Z">
        <w:r w:rsidRPr="004D6A35" w:rsidDel="009B491A">
          <w:rPr>
            <w:b/>
            <w:rPrChange w:id="1555" w:author="mkoenig" w:date="2015-09-05T11:00:00Z">
              <w:rPr/>
            </w:rPrChange>
          </w:rPr>
          <w:delText xml:space="preserve"> P450 system are immediately induced during the first 6</w:delText>
        </w:r>
        <w:r w:rsidR="00B0597E" w:rsidRPr="004D6A35" w:rsidDel="009B491A">
          <w:rPr>
            <w:b/>
            <w:rPrChange w:id="1556" w:author="mkoenig" w:date="2015-09-05T11:00:00Z">
              <w:rPr/>
            </w:rPrChange>
          </w:rPr>
          <w:delText xml:space="preserve"> </w:delText>
        </w:r>
        <w:r w:rsidRPr="004D6A35" w:rsidDel="009B491A">
          <w:rPr>
            <w:b/>
            <w:rPrChange w:id="1557" w:author="mkoenig" w:date="2015-09-05T11:00:00Z">
              <w:rPr/>
            </w:rPrChange>
          </w:rPr>
          <w:delText>h upon damage and are then steadily decreasing with time after BDL (</w:delText>
        </w:r>
        <w:r w:rsidR="009E231B" w:rsidRPr="004D6A35" w:rsidDel="009B491A">
          <w:rPr>
            <w:b/>
            <w:rPrChange w:id="1558" w:author="mkoenig" w:date="2015-09-05T11:00:00Z">
              <w:rPr/>
            </w:rPrChange>
          </w:rPr>
          <w:delText>Figure</w:delText>
        </w:r>
        <w:r w:rsidR="00712144" w:rsidRPr="004D6A35" w:rsidDel="009B491A">
          <w:rPr>
            <w:b/>
            <w:rPrChange w:id="1559" w:author="mkoenig" w:date="2015-09-05T11:00:00Z">
              <w:rPr/>
            </w:rPrChange>
          </w:rPr>
          <w:delText xml:space="preserve"> 5</w:delText>
        </w:r>
        <w:r w:rsidRPr="004D6A35" w:rsidDel="009B491A">
          <w:rPr>
            <w:b/>
            <w:rPrChange w:id="1560" w:author="mkoenig" w:date="2015-09-05T11:00:00Z">
              <w:rPr/>
            </w:rPrChange>
          </w:rPr>
          <w:delText xml:space="preserve">A). </w:delText>
        </w:r>
        <w:r w:rsidR="005A3C37" w:rsidRPr="004D6A35" w:rsidDel="009B491A">
          <w:rPr>
            <w:b/>
            <w:rPrChange w:id="1561"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62" w:author="mkoenig" w:date="2015-09-05T11:00:00Z">
              <w:rPr/>
            </w:rPrChange>
          </w:rPr>
          <w:delText>.</w:delText>
        </w:r>
        <w:r w:rsidR="005A3C37" w:rsidRPr="004D6A35" w:rsidDel="009B491A">
          <w:rPr>
            <w:b/>
            <w:rPrChange w:id="1563" w:author="mkoenig" w:date="2015-09-05T11:00:00Z">
              <w:rPr/>
            </w:rPrChange>
          </w:rPr>
          <w:delText xml:space="preserve"> </w:delText>
        </w:r>
        <w:r w:rsidR="00F5100B" w:rsidRPr="004D6A35" w:rsidDel="009B491A">
          <w:rPr>
            <w:b/>
            <w:rPrChange w:id="1564" w:author="mkoenig" w:date="2015-09-05T11:00:00Z">
              <w:rPr/>
            </w:rPrChange>
          </w:rPr>
          <w:delText>Consequently,</w:delText>
        </w:r>
        <w:r w:rsidR="005A3C37" w:rsidRPr="004D6A35" w:rsidDel="009B491A">
          <w:rPr>
            <w:b/>
            <w:rPrChange w:id="1565" w:author="mkoenig" w:date="2015-09-05T11:00:00Z">
              <w:rPr/>
            </w:rPrChange>
          </w:rPr>
          <w:delText xml:space="preserve"> ongoing hepatocyte depletion leads to significant decreases in total liver enzyme expression and activity. </w:delText>
        </w:r>
        <w:r w:rsidRPr="004D6A35" w:rsidDel="009B491A">
          <w:rPr>
            <w:b/>
            <w:rPrChange w:id="1566" w:author="mkoenig" w:date="2015-09-05T11:00:00Z">
              <w:rPr/>
            </w:rPrChange>
          </w:rPr>
          <w:delText xml:space="preserve">Several exceptions for genes that play a role in </w:delText>
        </w:r>
        <w:r w:rsidR="00F5100B" w:rsidRPr="004D6A35" w:rsidDel="009B491A">
          <w:rPr>
            <w:b/>
            <w:rPrChange w:id="1567" w:author="mkoenig" w:date="2015-09-05T11:00:00Z">
              <w:rPr/>
            </w:rPrChange>
          </w:rPr>
          <w:delText xml:space="preserve">detoxification and in </w:delText>
        </w:r>
        <w:r w:rsidRPr="004D6A35" w:rsidDel="009B491A">
          <w:rPr>
            <w:b/>
            <w:rPrChange w:id="1568" w:author="mkoenig" w:date="2015-09-05T11:00:00Z">
              <w:rPr/>
            </w:rPrChange>
          </w:rPr>
          <w:delText>antagonizing</w:delText>
        </w:r>
        <w:r w:rsidR="00F5100B" w:rsidRPr="004D6A35" w:rsidDel="009B491A">
          <w:rPr>
            <w:b/>
            <w:rPrChange w:id="1569" w:author="mkoenig" w:date="2015-09-05T11:00:00Z">
              <w:rPr/>
            </w:rPrChange>
          </w:rPr>
          <w:delText xml:space="preserve"> oxidative stress</w:delText>
        </w:r>
        <w:r w:rsidRPr="004D6A35" w:rsidDel="009B491A">
          <w:rPr>
            <w:b/>
            <w:rPrChange w:id="1570" w:author="mkoenig" w:date="2015-09-05T11:00:00Z">
              <w:rPr/>
            </w:rPrChange>
          </w:rPr>
          <w:delText>, such as Cyp3a11, Gsta2 or Sult1a1</w:delText>
        </w:r>
        <w:r w:rsidR="00F5100B" w:rsidRPr="004D6A35" w:rsidDel="009B491A">
          <w:rPr>
            <w:b/>
            <w:rPrChange w:id="1571" w:author="mkoenig" w:date="2015-09-05T11:00:00Z">
              <w:rPr/>
            </w:rPrChange>
          </w:rPr>
          <w:delText>,</w:delText>
        </w:r>
        <w:r w:rsidRPr="004D6A35" w:rsidDel="009B491A">
          <w:rPr>
            <w:b/>
            <w:rPrChange w:id="1572" w:author="mkoenig" w:date="2015-09-05T11:00:00Z">
              <w:rPr/>
            </w:rPrChange>
          </w:rPr>
          <w:delText xml:space="preserve"> exist. BDL</w:delText>
        </w:r>
        <w:r w:rsidR="00F5100B" w:rsidRPr="004D6A35" w:rsidDel="009B491A">
          <w:rPr>
            <w:b/>
            <w:rPrChange w:id="1573" w:author="mkoenig" w:date="2015-09-05T11:00:00Z">
              <w:rPr/>
            </w:rPrChange>
          </w:rPr>
          <w:delText>-</w:delText>
        </w:r>
        <w:r w:rsidRPr="004D6A35" w:rsidDel="009B491A">
          <w:rPr>
            <w:b/>
            <w:rPrChange w:id="1574" w:author="mkoenig" w:date="2015-09-05T11:00:00Z">
              <w:rPr/>
            </w:rPrChange>
          </w:rPr>
          <w:delText xml:space="preserve">induced </w:delText>
        </w:r>
        <w:r w:rsidR="00F5100B" w:rsidRPr="004D6A35" w:rsidDel="009B491A">
          <w:rPr>
            <w:b/>
            <w:rPrChange w:id="1575" w:author="mkoenig" w:date="2015-09-05T11:00:00Z">
              <w:rPr/>
            </w:rPrChange>
          </w:rPr>
          <w:delText xml:space="preserve">significant </w:delText>
        </w:r>
        <w:r w:rsidRPr="004D6A35" w:rsidDel="009B491A">
          <w:rPr>
            <w:b/>
            <w:rPrChange w:id="1576"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77" w:author="mkoenig" w:date="2015-09-05T11:00:00Z"/>
        </w:rPr>
      </w:pPr>
      <w:del w:id="1578"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79" w:author="Kerstin Abshagen" w:date="2015-07-07T10:29:00Z">
        <w:del w:id="1580" w:author="mkoenig" w:date="2015-09-05T11:00:00Z">
          <w:r w:rsidR="00B41765" w:rsidDel="004D6A35">
            <w:delText>Tgf</w:delText>
          </w:r>
        </w:del>
      </w:ins>
      <w:del w:id="1581"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4D5693" w:rsidRDefault="00A85BD1" w:rsidP="002D4A2A">
      <w:pPr>
        <w:rPr>
          <w:del w:id="1582" w:author="mkoenig" w:date="2015-09-07T10:37:00Z"/>
        </w:rPr>
      </w:pPr>
      <w:moveFromRangeStart w:id="1583" w:author="mkoenig" w:date="2015-09-06T19:40:00Z" w:name="move429154038"/>
      <w:moveFrom w:id="1584" w:author="mkoenig" w:date="2015-09-06T19:40: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83"/>
    <w:p w14:paraId="4E9BE9A9" w14:textId="18011D01" w:rsidR="00BD07BA" w:rsidRPr="00DA04DE" w:rsidRDefault="00BD07BA">
      <w:pPr>
        <w:rPr>
          <w:ins w:id="1585" w:author="mkoenig" w:date="2015-09-05T12:52:00Z"/>
          <w:highlight w:val="yellow"/>
        </w:rPr>
        <w:pPrChange w:id="1586" w:author="mkoenig" w:date="2015-09-07T10:37:00Z">
          <w:pPr>
            <w:pStyle w:val="Heading2"/>
          </w:pPr>
        </w:pPrChange>
      </w:pPr>
    </w:p>
    <w:p w14:paraId="53924776" w14:textId="2A54BADB" w:rsidR="00954E1E" w:rsidRPr="00A02470" w:rsidRDefault="008D1090">
      <w:pPr>
        <w:pStyle w:val="Heading2"/>
        <w:rPr>
          <w:highlight w:val="yellow"/>
          <w:rPrChange w:id="1587" w:author="mkoenig" w:date="2015-09-06T20:48:00Z">
            <w:rPr/>
          </w:rPrChange>
        </w:rPr>
      </w:pPr>
      <w:r w:rsidRPr="004D5693">
        <w:lastRenderedPageBreak/>
        <w:t>Correlations</w:t>
      </w:r>
      <w:ins w:id="1588" w:author="mkoenig" w:date="2015-09-05T12:51:00Z">
        <w:r w:rsidR="003F690D" w:rsidRPr="004D5693">
          <w:t xml:space="preserve"> between</w:t>
        </w:r>
        <w:r w:rsidR="003F690D" w:rsidRPr="005572C7">
          <w:t xml:space="preserve"> transcripts and non-RNA factors</w:t>
        </w:r>
      </w:ins>
    </w:p>
    <w:p w14:paraId="2DCC5163" w14:textId="57E7CA79" w:rsidR="00932777" w:rsidRPr="00932777" w:rsidDel="00BD07BA" w:rsidRDefault="00547333">
      <w:pPr>
        <w:rPr>
          <w:del w:id="1589" w:author="mkoenig" w:date="2015-09-05T12:46:00Z"/>
        </w:rPr>
      </w:pPr>
      <w:ins w:id="1590" w:author="mkoenig" w:date="2015-09-06T21:04:00Z">
        <w:r>
          <w:t>In what follows we discuss in more detail the biological significance of the correlations between different types of factors shown in Figure 8 thereby including already exi</w:t>
        </w:r>
      </w:ins>
      <w:ins w:id="1591" w:author="mkoenig" w:date="2015-09-06T21:19:00Z">
        <w:r w:rsidR="00A06076">
          <w:t>s</w:t>
        </w:r>
      </w:ins>
      <w:ins w:id="1592" w:author="mkoenig" w:date="2015-09-06T21:04:00Z">
        <w:r>
          <w:t xml:space="preserve">ting knowledge.  </w:t>
        </w:r>
      </w:ins>
      <w:ins w:id="1593" w:author="mkoenig" w:date="2015-09-06T14:38:00Z">
        <w:r w:rsidR="00F932E8">
          <w:t>The time course of each of the ‘classical’ factors contained in the ANOVA-subset can be correlated with the expression time course of at least one gene</w:t>
        </w:r>
      </w:ins>
      <w:ins w:id="1594" w:author="mkoenig" w:date="2015-09-06T21:20:00Z">
        <w:r w:rsidR="00A06076">
          <w:t xml:space="preserve"> (Figure 8A)</w:t>
        </w:r>
      </w:ins>
      <w:ins w:id="1595" w:author="mkoenig" w:date="2015-09-06T14:38:00Z">
        <w:r w:rsidR="00F932E8">
          <w:t xml:space="preserve">. Only for GLDH and </w:t>
        </w:r>
        <w:r w:rsidR="00A06076">
          <w:t xml:space="preserve">Sirius Red this the correlations </w:t>
        </w:r>
        <w:r w:rsidR="00F932E8">
          <w:t>is weak.</w:t>
        </w:r>
      </w:ins>
      <w:ins w:id="1596" w:author="mkoenig" w:date="2015-09-06T20:57:00Z">
        <w:r w:rsidR="00035399">
          <w:t xml:space="preserve"> </w:t>
        </w:r>
      </w:ins>
      <w:ins w:id="1597" w:author="mkoenig" w:date="2015-09-06T21:21:00Z">
        <w:r w:rsidR="00A06076">
          <w:t>All top correlations to genes come either from cluster 4 or cluster 1.</w:t>
        </w:r>
      </w:ins>
      <w:ins w:id="1598" w:author="mkoenig" w:date="2015-09-06T21:22:00Z">
        <w:r w:rsidR="00A06076">
          <w:t xml:space="preserve"> Bilirubin, bile infarcts and the immunostainings </w:t>
        </w:r>
        <w:r w:rsidR="00A06076" w:rsidRPr="00A06076">
          <w:rPr>
            <w:rFonts w:ascii="Symbol" w:hAnsi="Symbol"/>
            <w:rPrChange w:id="1599" w:author="mkoenig" w:date="2015-09-06T21:23:00Z">
              <w:rPr/>
            </w:rPrChange>
          </w:rPr>
          <w:t></w:t>
        </w:r>
        <w:r w:rsidR="00A06076">
          <w:t>-SMA</w:t>
        </w:r>
      </w:ins>
      <w:ins w:id="1600" w:author="mkoenig" w:date="2015-09-06T21:23:00Z">
        <w:r w:rsidR="00A06076">
          <w:t>, CTGF and S100a4 all have high correlations among each other, so do the BrdU cell measurements for</w:t>
        </w:r>
      </w:ins>
      <w:ins w:id="1601" w:author="mkoenig" w:date="2015-09-06T21:25:00Z">
        <w:r w:rsidR="00A06076">
          <w:t xml:space="preserve"> BEC, Kupffer and NHC</w:t>
        </w:r>
      </w:ins>
      <w:ins w:id="1602" w:author="mkoenig" w:date="2015-09-06T21:26:00Z">
        <w:r w:rsidR="00A06076">
          <w:t xml:space="preserve"> (Figure 8B)</w:t>
        </w:r>
      </w:ins>
      <w:ins w:id="1603" w:author="mkoenig" w:date="2015-09-06T21:25:00Z">
        <w:r w:rsidR="00A06076">
          <w:t>.</w:t>
        </w:r>
      </w:ins>
      <w:ins w:id="1604" w:author="mkoenig" w:date="2015-09-06T21:26:00Z">
        <w:r w:rsidR="00A06076">
          <w:t xml:space="preserve"> GLDH and Sirius red do not have high correlation with any classical factor.</w:t>
        </w:r>
      </w:ins>
      <w:ins w:id="1605" w:author="mkoenig" w:date="2015-09-06T21:23:00Z">
        <w:r w:rsidR="00A06076">
          <w:t xml:space="preserve"> </w:t>
        </w:r>
      </w:ins>
      <w:moveFromRangeStart w:id="1606" w:author="mkoenig" w:date="2015-09-05T12:42:00Z" w:name="move429220259"/>
      <w:moveFrom w:id="1607" w:author="mkoenig" w:date="2015-09-05T12:42:00Z">
        <w:del w:id="1608" w:author="mkoenig" w:date="2015-09-05T12:46:00Z">
          <w:r w:rsidR="00EA3E60" w:rsidDel="00BD07BA">
            <w:delText xml:space="preserve">To assess </w:delText>
          </w:r>
          <w:r w:rsidR="0040762D" w:rsidDel="00BD07BA">
            <w:delText>interrelations between level and time of pathophysiological events and predictive markers within the complex scenario of cholestatic liver disease</w:delText>
          </w:r>
          <w:r w:rsidR="00EA3E60" w:rsidDel="00BD07BA">
            <w:delText>, correlations were analyzed</w:delText>
          </w:r>
          <w:r w:rsidR="0040762D" w:rsidDel="00BD07BA">
            <w:delText xml:space="preserve">. </w:delText>
          </w:r>
        </w:del>
      </w:moveFrom>
      <w:moveFromRangeEnd w:id="1606"/>
      <w:del w:id="1609"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10"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11" w:author="mkoenig" w:date="2015-09-06T18:59:00Z" w:name="move429220444"/>
      <w:moveFrom w:id="1612" w:author="mkoenig" w:date="2015-09-06T18:59:00Z">
        <w:r w:rsidR="00932777" w:rsidRPr="00932777" w:rsidDel="00BD07BA">
          <w:t xml:space="preserve">However, there is </w:t>
        </w:r>
        <w:r w:rsidR="00C3767C" w:rsidDel="00BD07BA">
          <w:t xml:space="preserve">large </w:t>
        </w:r>
        <w:r w:rsidR="003A4069" w:rsidDel="00BD07BA">
          <w:t xml:space="preserve">variance in </w:t>
        </w:r>
        <w:r w:rsidR="00932777" w:rsidRPr="00932777" w:rsidDel="00BD07BA">
          <w:t xml:space="preserve">values </w:t>
        </w:r>
        <w:r w:rsidR="003A4069" w:rsidDel="00BD07BA">
          <w:t>for</w:t>
        </w:r>
        <w:r w:rsidR="003A4069" w:rsidRPr="00932777" w:rsidDel="00BD07BA">
          <w:t xml:space="preserve"> many </w:t>
        </w:r>
        <w:r w:rsidR="003A4069" w:rsidDel="00BD07BA">
          <w:t xml:space="preserve">analyzed </w:t>
        </w:r>
        <w:r w:rsidR="003A4069" w:rsidRPr="00932777" w:rsidDel="00BD07BA">
          <w:t>factors</w:t>
        </w:r>
        <w:r w:rsidR="003A4069" w:rsidDel="00BD07BA">
          <w:t>, when comparing individual mice of</w:t>
        </w:r>
        <w:r w:rsidR="00932777" w:rsidRPr="00932777" w:rsidDel="00BD07BA">
          <w:t xml:space="preserve"> the same time point</w:t>
        </w:r>
        <w:r w:rsidR="003A4069" w:rsidDel="00BD07BA">
          <w:t>s</w:t>
        </w:r>
        <w:r w:rsidR="00932777" w:rsidRPr="00932777" w:rsidDel="00BD07BA">
          <w:t xml:space="preserve">. For example, at 5 days, the infarct area varies from 0.9% to 12% and the collagen deposition area varies from 0.8%-5.9%. </w:t>
        </w:r>
      </w:moveFrom>
      <w:moveFromRangeEnd w:id="1611"/>
      <w:del w:id="1613"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5443B704" w14:textId="461F9FF1" w:rsidR="00591DD3" w:rsidRPr="004C3659" w:rsidRDefault="00130681">
      <w:pPr>
        <w:rPr>
          <w:ins w:id="1614" w:author="mkoenig" w:date="2015-09-06T19:19:00Z"/>
        </w:rPr>
      </w:pPr>
      <w:moveFromRangeStart w:id="1615" w:author="mkoenig" w:date="2015-09-06T21:02:00Z" w:name="move429336132"/>
      <w:moveFrom w:id="1616" w:author="mkoenig" w:date="2015-09-06T21:02:00Z">
        <w:r w:rsidDel="00035399">
          <w:t xml:space="preserve">To identify global connections between factors, the consensus correlation coefficients have been subjected to a cluster </w:t>
        </w:r>
        <w:r w:rsidRPr="00C31300" w:rsidDel="00035399">
          <w:t>analysis (</w:t>
        </w:r>
        <w:r w:rsidR="009E231B" w:rsidDel="00035399">
          <w:t>Figure</w:t>
        </w:r>
        <w:r w:rsidR="00712144" w:rsidRPr="00C31300" w:rsidDel="00035399">
          <w:t xml:space="preserve"> </w:t>
        </w:r>
        <w:r w:rsidR="00106914" w:rsidRPr="00C31300" w:rsidDel="00035399">
          <w:t>7</w:t>
        </w:r>
        <w:r w:rsidRPr="00C31300" w:rsidDel="00035399">
          <w:t xml:space="preserve">). </w:t>
        </w:r>
        <w:r w:rsidR="00932777" w:rsidRPr="00C31300" w:rsidDel="00035399">
          <w:t>RNA</w:t>
        </w:r>
        <w:r w:rsidR="00CD35F8" w:rsidRPr="00C31300" w:rsidDel="00035399">
          <w:t xml:space="preserve"> levels</w:t>
        </w:r>
        <w:r w:rsidR="00932777" w:rsidRPr="00C31300" w:rsidDel="00035399">
          <w:t xml:space="preserve"> of </w:t>
        </w:r>
        <w:r w:rsidRPr="00C31300" w:rsidDel="00035399">
          <w:t>commonly regulated</w:t>
        </w:r>
        <w:r w:rsidR="00932777" w:rsidRPr="00C31300" w:rsidDel="00035399">
          <w:t xml:space="preserve"> genes form highly</w:t>
        </w:r>
        <w:r w:rsidR="00932777" w:rsidRPr="00CD35F8" w:rsidDel="00035399">
          <w:t xml:space="preserve"> correlated</w:t>
        </w:r>
        <w:r w:rsidR="00932777" w:rsidRPr="00932777" w:rsidDel="00035399">
          <w:t xml:space="preserve"> clusters, e.g., (i) cytokines </w:t>
        </w:r>
        <w:r w:rsidR="00397E8F" w:rsidDel="00035399">
          <w:t xml:space="preserve">and growth factors, such as </w:t>
        </w:r>
        <w:r w:rsidR="000F112C" w:rsidDel="00035399">
          <w:t>Il</w:t>
        </w:r>
        <w:r w:rsidR="00397E8F" w:rsidDel="00035399">
          <w:t>6 and Tgfb</w:t>
        </w:r>
        <w:r w:rsidR="00932777" w:rsidRPr="00932777" w:rsidDel="00035399">
          <w:t xml:space="preserve"> (lower left, blue), (ii) fibrosis-related genes</w:t>
        </w:r>
        <w:r w:rsidR="00397E8F" w:rsidDel="00035399">
          <w:t>, such as C</w:t>
        </w:r>
        <w:r w:rsidR="00932777" w:rsidRPr="00932777" w:rsidDel="00035399">
          <w:t>oll</w:t>
        </w:r>
        <w:r w:rsidR="00397E8F" w:rsidDel="00035399">
          <w:t>1a1 and Timp</w:t>
        </w:r>
        <w:r w:rsidR="002215D0" w:rsidDel="00035399">
          <w:t>1</w:t>
        </w:r>
        <w:r w:rsidR="00932777" w:rsidRPr="00932777" w:rsidDel="00035399">
          <w:t xml:space="preserve"> (bottom right, cyan), (iii) ADME-related genes, such as isoforms of Cy</w:t>
        </w:r>
        <w:r w:rsidR="002215D0" w:rsidDel="00035399">
          <w:t>p24a1 and Nr0b2</w:t>
        </w:r>
        <w:r w:rsidR="00CD35F8" w:rsidDel="00035399">
          <w:t xml:space="preserve"> </w:t>
        </w:r>
        <w:r w:rsidR="00932777" w:rsidRPr="00932777" w:rsidDel="00035399">
          <w:t xml:space="preserve">(red, top right). </w:t>
        </w:r>
      </w:moveFrom>
      <w:moveFromRangeEnd w:id="1615"/>
      <w:del w:id="1617" w:author="mkoenig" w:date="2015-09-05T12:49:00Z">
        <w:r w:rsidR="00932777" w:rsidRPr="00932777" w:rsidDel="00BD07BA">
          <w:delText>There are also RNAs, which poorly correlate with any other parameter, such as Rar</w:delText>
        </w:r>
        <w:r w:rsidR="002215D0" w:rsidDel="00BD07BA">
          <w:delText xml:space="preserve">res1 and Igf1. </w:delText>
        </w:r>
      </w:del>
      <w:del w:id="1618" w:author="mkoenig" w:date="2015-09-06T20:54:00Z">
        <w:r w:rsidR="002215D0" w:rsidDel="00035399">
          <w:delText xml:space="preserve">GLDH </w:delText>
        </w:r>
      </w:del>
      <w:del w:id="1619" w:author="mkoenig" w:date="2015-09-05T12:49:00Z">
        <w:r w:rsidR="002215D0" w:rsidDel="00BD07BA">
          <w:delText>as well as a</w:delText>
        </w:r>
        <w:r w:rsidR="00932777" w:rsidRPr="00932777" w:rsidDel="00BD07BA">
          <w:delText xml:space="preserve">lbumin are not well-connected with </w:delText>
        </w:r>
      </w:del>
      <w:del w:id="1620" w:author="mkoenig" w:date="2015-09-06T20:54:00Z">
        <w:r w:rsidR="00932777" w:rsidRPr="00932777" w:rsidDel="00035399">
          <w:delText xml:space="preserve">any other parameter, while serum ALT clusters with Cyp7a1 by a negative correlation. </w:delText>
        </w:r>
      </w:del>
      <w:del w:id="1621" w:author="mkoenig" w:date="2015-09-06T20:55:00Z">
        <w:r w:rsidR="00932777" w:rsidRPr="00932777" w:rsidDel="00035399">
          <w:delText>Sirius red-positive area (collagen) is quite isolated in the graph map, and most closely relates to the cytokines’ cluster (left, grey).</w:delText>
        </w:r>
      </w:del>
      <w:del w:id="1622" w:author="mkoenig" w:date="2015-09-06T20:57:00Z">
        <w:r w:rsidR="00932777" w:rsidRPr="00932777" w:rsidDel="00035399">
          <w:delText xml:space="preserve"> </w:delText>
        </w:r>
        <w:r w:rsidR="002215D0" w:rsidDel="00035399">
          <w:delText xml:space="preserve">BrdU-positive Kupffer cells, </w:delText>
        </w:r>
        <w:r w:rsidR="00B86129" w:rsidDel="00035399">
          <w:delText>BECs</w:delText>
        </w:r>
        <w:r w:rsidR="00932777" w:rsidRPr="00932777" w:rsidDel="00035399">
          <w:delText xml:space="preserve"> a</w:delText>
        </w:r>
        <w:r w:rsidR="002215D0" w:rsidDel="00035399">
          <w:delText>nd</w:delText>
        </w:r>
        <w:r w:rsidR="00932777" w:rsidRPr="00932777" w:rsidDel="00035399">
          <w:delText xml:space="preserve"> S100a4-positive cell</w:delText>
        </w:r>
        <w:r w:rsidR="00CD35F8" w:rsidDel="00035399">
          <w:delText xml:space="preserve"> number</w:delText>
        </w:r>
        <w:r w:rsidR="00932777" w:rsidRPr="00932777" w:rsidDel="00035399">
          <w:delTex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delText>
        </w:r>
      </w:del>
      <w:ins w:id="1623" w:author="mkoenig" w:date="2015-09-06T19:19:00Z">
        <w:r w:rsidR="00591DD3">
          <w:t>In the following the top correlated factors with the</w:t>
        </w:r>
      </w:ins>
      <w:ins w:id="1624" w:author="mkoenig" w:date="2015-09-06T21:27:00Z">
        <w:r w:rsidR="00A06076">
          <w:t xml:space="preserve"> classical</w:t>
        </w:r>
      </w:ins>
      <w:ins w:id="1625" w:author="mkoenig" w:date="2015-09-06T19:19:00Z">
        <w:r w:rsidR="00591DD3">
          <w:t xml:space="preserve"> biochemical, histological and immunostaining </w:t>
        </w:r>
      </w:ins>
      <w:ins w:id="1626" w:author="mkoenig" w:date="2015-09-06T21:26:00Z">
        <w:r w:rsidR="00A06076">
          <w:t xml:space="preserve">factors </w:t>
        </w:r>
      </w:ins>
      <w:ins w:id="1627" w:author="mkoenig" w:date="2015-09-06T21:27:00Z">
        <w:r w:rsidR="00A06076">
          <w:t>are discussed in the context of different aspects of the disease process (</w:t>
        </w:r>
      </w:ins>
      <w:ins w:id="1628" w:author="mkoenig" w:date="2015-09-06T19:19:00Z">
        <w:r w:rsidR="00591DD3">
          <w:t>Figure 8</w:t>
        </w:r>
      </w:ins>
      <w:ins w:id="1629" w:author="mkoenig" w:date="2015-09-06T21:27:00Z">
        <w:r w:rsidR="00A06076">
          <w:t>C)</w:t>
        </w:r>
      </w:ins>
      <w:ins w:id="1630" w:author="mkoenig" w:date="2015-09-06T19:19:00Z">
        <w:r w:rsidR="00DB585B">
          <w:t>.</w:t>
        </w:r>
        <w:r w:rsidR="00A06076">
          <w:t xml:space="preserve"> </w:t>
        </w:r>
      </w:ins>
      <w:ins w:id="1631" w:author="mkoenig" w:date="2015-09-07T12:23:00Z">
        <w:r w:rsidR="00DB585B">
          <w:t>M</w:t>
        </w:r>
      </w:ins>
      <w:ins w:id="1632" w:author="mkoenig" w:date="2015-09-06T21:28:00Z">
        <w:r w:rsidR="00A06076">
          <w:t xml:space="preserve">ain points </w:t>
        </w:r>
      </w:ins>
      <w:ins w:id="1633" w:author="mkoenig" w:date="2015-09-07T12:23:00Z">
        <w:r w:rsidR="00DB585B">
          <w:t xml:space="preserve">are </w:t>
        </w:r>
      </w:ins>
      <w:ins w:id="1634" w:author="mkoenig" w:date="2015-09-06T19:19:00Z">
        <w:r w:rsidR="00591DD3">
          <w:t>summarized in Figure 11 bringing the different aspects, phases and markers together.</w:t>
        </w:r>
      </w:ins>
    </w:p>
    <w:p w14:paraId="44D0E9CC" w14:textId="77777777" w:rsidR="00591DD3" w:rsidRPr="00C6472C" w:rsidRDefault="00591DD3">
      <w:pPr>
        <w:pStyle w:val="Heading3"/>
        <w:rPr>
          <w:ins w:id="1635" w:author="mkoenig" w:date="2015-09-06T19:19:00Z"/>
        </w:rPr>
        <w:pPrChange w:id="1636" w:author="mkoenig" w:date="2015-09-06T20:56:00Z">
          <w:pPr>
            <w:pStyle w:val="Heading2"/>
          </w:pPr>
        </w:pPrChange>
      </w:pPr>
      <w:ins w:id="1637" w:author="mkoenig" w:date="2015-09-06T19:19:00Z">
        <w:r w:rsidRPr="00DA04DE">
          <w:t>Initial response</w:t>
        </w:r>
      </w:ins>
    </w:p>
    <w:p w14:paraId="0E5AAEE7" w14:textId="48835AB1" w:rsidR="00591DD3" w:rsidRDefault="00591DD3">
      <w:pPr>
        <w:rPr>
          <w:ins w:id="1638" w:author="mkoenig" w:date="2015-09-06T21:37:00Z"/>
        </w:rPr>
      </w:pPr>
      <w:ins w:id="1639" w:author="mkoenig" w:date="2015-09-06T19:19:00Z">
        <w:r>
          <w:t>Immediately after BDL, t</w:t>
        </w:r>
        <w:r w:rsidRPr="00111331">
          <w:t xml:space="preserve">here is a </w:t>
        </w:r>
      </w:ins>
      <w:ins w:id="1640" w:author="mkoenig" w:date="2015-09-07T12:23:00Z">
        <w:r w:rsidR="00DB585B" w:rsidRPr="00111331">
          <w:t>massi</w:t>
        </w:r>
        <w:r w:rsidR="00DB585B">
          <w:t>v</w:t>
        </w:r>
        <w:r w:rsidR="00DB585B" w:rsidRPr="00111331">
          <w:t>e</w:t>
        </w:r>
      </w:ins>
      <w:ins w:id="1641" w:author="mkoenig" w:date="2015-09-06T19:19:00Z">
        <w:r w:rsidRPr="00111331">
          <w:t xml:space="preserve"> release of liver enzymes</w:t>
        </w:r>
        <w:r>
          <w:t xml:space="preserve"> up to day 5, followed by a drop down to almost values of sham-operated livers </w:t>
        </w:r>
        <w:r w:rsidRPr="00111331">
          <w:t>(</w:t>
        </w:r>
        <w:r>
          <w:t>Figures 1A, B). It can</w:t>
        </w:r>
        <w:r w:rsidRPr="00A1745E">
          <w:t xml:space="preserve"> be interpreted as the beginning breakdown of </w:t>
        </w:r>
        <w:r>
          <w:t>hepatocellular</w:t>
        </w:r>
        <w:r w:rsidRPr="00A1745E">
          <w:t xml:space="preserve"> protein synthesis</w:t>
        </w:r>
        <w:r w:rsidRPr="005F0942">
          <w:t xml:space="preserve"> or </w:t>
        </w:r>
        <w:r>
          <w:t xml:space="preserve">the </w:t>
        </w:r>
        <w:r w:rsidRPr="005F0942">
          <w:t>cease of cell necrosis</w:t>
        </w:r>
        <w:r w:rsidRPr="00A1745E">
          <w:t xml:space="preserve">. </w:t>
        </w:r>
        <w:r w:rsidRPr="0030329B">
          <w:t>GLDH</w:t>
        </w:r>
      </w:ins>
      <w:ins w:id="1642" w:author="mkoenig" w:date="2015-09-06T21:45:00Z">
        <w:r w:rsidR="00BA5440">
          <w:t xml:space="preserve"> </w:t>
        </w:r>
      </w:ins>
      <w:ins w:id="1643" w:author="mkoenig" w:date="2015-09-06T19:19:00Z">
        <w:r>
          <w:t>like</w:t>
        </w:r>
        <w:r w:rsidR="00BA5440">
          <w:t xml:space="preserve"> </w:t>
        </w:r>
        <w:r>
          <w:t xml:space="preserve">ALT shows a strong initial increase, but in contrast to the latter increases further up to </w:t>
        </w:r>
        <w:r w:rsidRPr="006D03B1">
          <w:t>18h</w:t>
        </w:r>
        <w:r>
          <w:t xml:space="preserve">, before it decreases </w:t>
        </w:r>
        <w:r w:rsidRPr="00C31300">
          <w:t>gradually.</w:t>
        </w:r>
      </w:ins>
      <w:ins w:id="1644" w:author="mkoenig" w:date="2015-09-06T22:20:00Z">
        <w:r w:rsidR="001F5CB2">
          <w:t xml:space="preserve"> </w:t>
        </w:r>
      </w:ins>
      <w:ins w:id="1645" w:author="mkoenig" w:date="2015-09-06T22:03:00Z">
        <w:r w:rsidR="00BA5440">
          <w:t>P</w:t>
        </w:r>
      </w:ins>
      <w:ins w:id="1646" w:author="mkoenig" w:date="2015-09-06T21:59:00Z">
        <w:r w:rsidR="009F6BE7" w:rsidRPr="0002609A">
          <w:t xml:space="preserve">rominent molecular events exhibited by strong transcript peaks are found for the </w:t>
        </w:r>
      </w:ins>
      <w:ins w:id="1647" w:author="mkoenig" w:date="2015-09-06T22:00:00Z">
        <w:r w:rsidR="009F6BE7">
          <w:t xml:space="preserve">members of cluster 2, the </w:t>
        </w:r>
      </w:ins>
      <w:ins w:id="1648" w:author="mkoenig" w:date="2015-09-06T21:59:00Z">
        <w:r w:rsidR="009F6BE7" w:rsidRPr="0002609A">
          <w:t xml:space="preserve">transcriptional regulator Nr0b2 </w:t>
        </w:r>
      </w:ins>
      <w:ins w:id="1649" w:author="mkoenig" w:date="2015-09-06T22:00:00Z">
        <w:r w:rsidR="00BA5440" w:rsidRPr="000A6955">
          <w:t>(small heterodimer partner, SHP</w:t>
        </w:r>
        <w:r w:rsidR="00BA5440">
          <w:t xml:space="preserve">, </w:t>
        </w:r>
        <w:r w:rsidR="00BA5440" w:rsidRPr="000A6955">
          <w:t>Figure 6D)</w:t>
        </w:r>
        <w:r w:rsidR="00BA5440">
          <w:t xml:space="preserve"> </w:t>
        </w:r>
      </w:ins>
      <w:ins w:id="1650" w:author="mkoenig" w:date="2015-09-06T21:59:00Z">
        <w:r w:rsidR="009F6BE7" w:rsidRPr="0002609A">
          <w:t xml:space="preserve">and </w:t>
        </w:r>
        <w:r w:rsidR="009F6BE7">
          <w:t>Cyp24a1 (</w:t>
        </w:r>
        <w:r w:rsidR="009F6BE7" w:rsidRPr="00F34D85">
          <w:t>mitochondrial 1,25-dihydroxyvitamin D3 24-hydroxylase</w:t>
        </w:r>
        <w:r w:rsidR="009F6BE7" w:rsidRPr="000A6955">
          <w:t>, see Figure 6B)</w:t>
        </w:r>
        <w:r w:rsidR="009F6BE7" w:rsidRPr="0002609A">
          <w:t xml:space="preserve"> at 6 h</w:t>
        </w:r>
        <w:r w:rsidR="009F6BE7" w:rsidRPr="00E41092">
          <w:t>.</w:t>
        </w:r>
      </w:ins>
      <w:ins w:id="1651" w:author="mkoenig" w:date="2015-09-06T22:03:00Z">
        <w:r w:rsidR="00BA5440">
          <w:t xml:space="preserve"> </w:t>
        </w:r>
      </w:ins>
      <w:ins w:id="1652" w:author="mkoenig" w:date="2015-09-06T21:50:00Z">
        <w:r w:rsidR="009F6BE7" w:rsidRPr="00BF67CD">
          <w:rPr>
            <w:rPrChange w:id="1653" w:author="mkoenig" w:date="2015-09-06T22:08:00Z">
              <w:rPr>
                <w:b/>
              </w:rPr>
            </w:rPrChange>
          </w:rPr>
          <w:t>Nr0b2</w:t>
        </w:r>
        <w:r w:rsidR="009F6BE7">
          <w:t xml:space="preserve"> </w:t>
        </w:r>
        <w:r w:rsidR="009F6BE7" w:rsidRPr="000A6955">
          <w:t>is a repressor of retinoid and thyroid hormone, as well as estrogen receptors and by being diminishe</w:t>
        </w:r>
        <w:r w:rsidR="00BA5440">
          <w:t>d in human cirrhotic livers, and</w:t>
        </w:r>
        <w:r w:rsidR="009F6BE7" w:rsidRPr="000A6955">
          <w:t xml:space="preserve"> is suggested to be associated to cirrhosis and hepatic tumors</w:t>
        </w:r>
      </w:ins>
      <w:ins w:id="1654" w:author="mkoenig" w:date="2015-09-08T11:47:00Z">
        <w:r w:rsidR="00E758C1">
          <w:t xml:space="preserve"> </w:t>
        </w:r>
      </w:ins>
      <w:r w:rsidR="00C638FD">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instrText xml:space="preserve"> ADDIN EN.CITE </w:instrText>
      </w:r>
      <w:r w:rsidR="00C638FD">
        <w:fldChar w:fldCharType="begin">
          <w:fldData xml:space="preserve">PEVuZE5vdGU+PENpdGUgRXhjbHVkZVllYXI9IjEiPjxBdXRob3I+U21hbGxpbmc8L0F1dGhvcj48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</w:fldData>
        </w:fldChar>
      </w:r>
      <w:r w:rsidR="00C638FD">
        <w:instrText xml:space="preserve"> ADDIN EN.CITE.DATA </w:instrText>
      </w:r>
      <w:r w:rsidR="00C638FD">
        <w:fldChar w:fldCharType="end"/>
      </w:r>
      <w:r w:rsidR="00C638FD">
        <w:fldChar w:fldCharType="separate"/>
      </w:r>
      <w:r w:rsidR="00C638FD">
        <w:rPr>
          <w:noProof/>
        </w:rPr>
        <w:t>[</w:t>
      </w:r>
      <w:hyperlink w:anchor="_ENREF_23" w:tooltip="Smalling, 2013 #453" w:history="1">
        <w:r w:rsidR="00C638FD">
          <w:rPr>
            <w:noProof/>
          </w:rPr>
          <w:t>23</w:t>
        </w:r>
      </w:hyperlink>
      <w:r w:rsidR="00C638FD">
        <w:rPr>
          <w:noProof/>
        </w:rPr>
        <w:t>]</w:t>
      </w:r>
      <w:r w:rsidR="00C638FD">
        <w:fldChar w:fldCharType="end"/>
      </w:r>
      <w:ins w:id="1655" w:author="mkoenig" w:date="2015-09-06T21:50:00Z">
        <w:r w:rsidR="009F6BE7" w:rsidRPr="000A6955">
          <w:t xml:space="preserve">. This is also supported by the fact that cholestatic liver fibrosis induced by BDL was increased in SHP-/- mice </w:t>
        </w:r>
      </w:ins>
      <w:r w:rsidR="00C638FD">
        <w:fldChar w:fldCharType="begin"/>
      </w:r>
      <w:r w:rsidR="00C638FD">
        <w:instrText xml:space="preserve"> ADDIN EN.CITE &lt;EndNote&gt;&lt;Cite ExcludeYear="1"&gt;&lt;Author&gt;Zhang&lt;/Author&gt;&lt;Year&gt;2014&lt;/Year&gt;&lt;RecNum&gt;473&lt;/RecNum&gt;&lt;DisplayText&gt;[24]&lt;/DisplayText&gt;&lt;record&gt;&lt;rec-number&gt;473&lt;/rec-number&gt;&lt;foreign-keys&gt;&lt;key app="EN" db-id="zeapvzrpm5fx2oefdz3v2s03fwp2t09seezp"&gt;473&lt;/key&gt;&lt;/foreign-keys&gt;&lt;ref-type name="Journal Article"&gt;17&lt;/ref-type&gt;&lt;contributors&gt;&lt;authors&gt;&lt;author&gt;Zhang, Yuxia&lt;/author&gt;&lt;author&gt;Xu, Ningyi&lt;/author&gt;&lt;author&gt;Xu, Jun&lt;/author&gt;&lt;author&gt;Kong, Bo&lt;/author&gt;&lt;author&gt;Copple, Bryan&lt;/author&gt;&lt;author&gt;Guo, Grace L.&lt;/author&gt;&lt;author&gt;Wang, Li&lt;/author&gt;&lt;/authors&gt;&lt;/contributors&gt;&lt;titles&gt;&lt;title&gt;E2F1 is a novel fibrogenic gene that regulates cholestatic liver fibrosis through the Egr-1/SHP/EID1 network&lt;/title&gt;&lt;secondary-title&gt;Hepatology&lt;/secondary-title&gt;&lt;/titles&gt;&lt;pages&gt;919-930&lt;/pages&gt;&lt;volume&gt;60&lt;/volume&gt;&lt;number&gt;3&lt;/number&gt;&lt;keywords&gt;&lt;keyword&gt;Animals&lt;/keyword&gt;&lt;keyword&gt;Cholestasis, genetics/metabolism/pathology&lt;/keyword&gt;&lt;keyword&gt;E2F1 Transcription Factor, genetics/physiology&lt;/keyword&gt;&lt;keyword&gt;Early Growth Response Protein 1, physiology&lt;/keyword&gt;&lt;keyword&gt;Gene Regulatory Networks, genetics/physiology&lt;/keyword&gt;&lt;keyword&gt;Hepatocytes, metabolism/pathology&lt;/keyword&gt;&lt;keyword&gt;Humans&lt;/keyword&gt;&lt;keyword&gt;Liver Cirrhosis, chemically induced/genetics/pathology&lt;/keyword&gt;&lt;keyword&gt;Mice&lt;/keyword&gt;&lt;keyword&gt;Mice, Inbred C57BL&lt;/keyword&gt;&lt;keyword&gt;Mice, Knockout&lt;/keyword&gt;&lt;keyword&gt;Mice, Transgenic&lt;/keyword&gt;&lt;keyword&gt;Nuclear Proteins, genetics/physiology&lt;/keyword&gt;&lt;keyword&gt;Promoter Regions, Genetic, genetics&lt;/keyword&gt;&lt;keyword&gt;Pyridines&lt;/keyword&gt;&lt;keyword&gt;Receptors, Cytoplasmic and Nuclear, deficiency/genetics/physiology&lt;/keyword&gt;&lt;keyword&gt;Repressor Proteins, genetics/physiology&lt;/keyword&gt;&lt;/keywords&gt;&lt;dates&gt;&lt;year&gt;2014&lt;/year&gt;&lt;pub-dates&gt;&lt;date&gt;Sep&lt;/date&gt;&lt;/pub-dates&gt;&lt;/dates&gt;&lt;label&gt;Zhang2014&lt;/label&gt;&lt;urls&gt;&lt;related-urls&gt;&lt;url&gt;http://dx.doi.org/10.1002/hep.27121&lt;/url&gt;&lt;/related-urls&gt;&lt;/urls&gt;&lt;/record&gt;&lt;/Cite&gt;&lt;/EndNote&gt;</w:instrText>
      </w:r>
      <w:r w:rsidR="00C638FD">
        <w:fldChar w:fldCharType="separate"/>
      </w:r>
      <w:r w:rsidR="00C638FD">
        <w:rPr>
          <w:noProof/>
        </w:rPr>
        <w:t>[</w:t>
      </w:r>
      <w:hyperlink w:anchor="_ENREF_24" w:tooltip="Zhang, 2014 #473" w:history="1">
        <w:r w:rsidR="00C638FD">
          <w:rPr>
            <w:noProof/>
          </w:rPr>
          <w:t>24</w:t>
        </w:r>
      </w:hyperlink>
      <w:r w:rsidR="00C638FD">
        <w:rPr>
          <w:noProof/>
        </w:rPr>
        <w:t>]</w:t>
      </w:r>
      <w:r w:rsidR="00C638FD">
        <w:fldChar w:fldCharType="end"/>
      </w:r>
      <w:ins w:id="1656" w:author="mkoenig" w:date="2015-09-06T21:50:00Z">
        <w:r w:rsidR="009F6BE7" w:rsidRPr="000A6955">
          <w:t xml:space="preserve">. </w:t>
        </w:r>
      </w:ins>
      <w:ins w:id="1657" w:author="mkoenig" w:date="2015-09-06T22:03:00Z">
        <w:r w:rsidR="00BA5440">
          <w:t>A</w:t>
        </w:r>
      </w:ins>
      <w:ins w:id="1658" w:author="mkoenig" w:date="2015-09-06T22:08:00Z">
        <w:r w:rsidR="00BF67CD">
          <w:t xml:space="preserve"> second set of</w:t>
        </w:r>
      </w:ins>
      <w:ins w:id="1659" w:author="mkoenig" w:date="2015-09-06T22:03:00Z">
        <w:r w:rsidR="00BA5440">
          <w:t xml:space="preserve"> </w:t>
        </w:r>
      </w:ins>
      <w:ins w:id="1660" w:author="mkoenig" w:date="2015-09-06T22:09:00Z">
        <w:r w:rsidR="00BF67CD">
          <w:t xml:space="preserve">initially </w:t>
        </w:r>
      </w:ins>
      <w:ins w:id="1661" w:author="mkoenig" w:date="2015-09-06T22:03:00Z">
        <w:r w:rsidR="00BA5440">
          <w:t xml:space="preserve">up-regulated </w:t>
        </w:r>
        <w:r w:rsidR="00BF67CD">
          <w:t>transcripts</w:t>
        </w:r>
        <w:r w:rsidR="00BA5440">
          <w:t xml:space="preserve"> </w:t>
        </w:r>
      </w:ins>
      <w:ins w:id="1662" w:author="mkoenig" w:date="2015-09-06T22:10:00Z">
        <w:r w:rsidR="00BF67CD">
          <w:t xml:space="preserve">is found </w:t>
        </w:r>
      </w:ins>
      <w:ins w:id="1663" w:author="mkoenig" w:date="2015-09-06T22:09:00Z">
        <w:r w:rsidR="00BF67CD">
          <w:t xml:space="preserve">in </w:t>
        </w:r>
      </w:ins>
      <w:ins w:id="1664" w:author="mkoenig" w:date="2015-09-06T22:03:00Z">
        <w:r w:rsidR="00BA5440">
          <w:t>cluster 3</w:t>
        </w:r>
      </w:ins>
      <w:ins w:id="1665" w:author="mkoenig" w:date="2015-09-06T22:10:00Z">
        <w:r w:rsidR="00BF67CD">
          <w:t>,</w:t>
        </w:r>
      </w:ins>
      <w:ins w:id="1666" w:author="mkoenig" w:date="2015-09-06T22:03:00Z">
        <w:r w:rsidR="00BF67CD">
          <w:t xml:space="preserve"> </w:t>
        </w:r>
        <w:r w:rsidR="00BA5440">
          <w:t>Fn1 (fibronectin, Figure 6G) and Sult1a1</w:t>
        </w:r>
        <w:r w:rsidR="008B2F6C">
          <w:t xml:space="preserve"> </w:t>
        </w:r>
        <w:r w:rsidR="00BF67CD">
          <w:t>(</w:t>
        </w:r>
      </w:ins>
      <w:ins w:id="1667" w:author="mkoenig" w:date="2015-09-06T22:17:00Z">
        <w:r w:rsidR="001F5CB2">
          <w:rPr>
            <w:lang w:eastAsia="en-US"/>
          </w:rPr>
          <w:t>Sulfotransferase 1A1</w:t>
        </w:r>
      </w:ins>
      <w:ins w:id="1668" w:author="mkoenig" w:date="2015-09-06T22:03:00Z">
        <w:r w:rsidR="00BF67CD">
          <w:t>).</w:t>
        </w:r>
      </w:ins>
      <w:ins w:id="1669" w:author="mkoenig" w:date="2015-09-06T22:10:00Z">
        <w:r w:rsidR="008B2F6C">
          <w:t xml:space="preserve"> </w:t>
        </w:r>
      </w:ins>
      <w:ins w:id="1670" w:author="mkoenig" w:date="2015-09-06T22:05:00Z">
        <w:r w:rsidR="00BA5440">
          <w:t xml:space="preserve">Additionally </w:t>
        </w:r>
      </w:ins>
      <w:ins w:id="1671" w:author="mkoenig" w:date="2015-09-06T22:06:00Z">
        <w:r w:rsidR="00BA5440">
          <w:t xml:space="preserve">up-regulated </w:t>
        </w:r>
      </w:ins>
      <w:ins w:id="1672" w:author="mkoenig" w:date="2015-09-06T22:05:00Z">
        <w:r w:rsidR="00BA5440">
          <w:t xml:space="preserve">transcripts (see Supplement 2, t-test for initial phase) are </w:t>
        </w:r>
      </w:ins>
      <w:ins w:id="1673" w:author="mkoenig" w:date="2015-09-06T22:11:00Z">
        <w:r w:rsidR="008B2F6C">
          <w:t>Tnfrsf1a (Figure 6L)</w:t>
        </w:r>
        <w:r w:rsidR="0005042E">
          <w:t>, Il6st</w:t>
        </w:r>
      </w:ins>
      <w:ins w:id="1674" w:author="mkoenig" w:date="2015-09-06T22:19:00Z">
        <w:r w:rsidR="001F5CB2">
          <w:t xml:space="preserve"> (</w:t>
        </w:r>
        <w:r w:rsidR="001F5CB2" w:rsidRPr="001F5CB2">
          <w:t>Interleukin-6 receptor subunit beta</w:t>
        </w:r>
        <w:r w:rsidR="001F5CB2">
          <w:t>)</w:t>
        </w:r>
      </w:ins>
      <w:ins w:id="1675" w:author="mkoenig" w:date="2015-09-06T22:11:00Z">
        <w:r w:rsidR="0005042E">
          <w:t>, Osmr,</w:t>
        </w:r>
      </w:ins>
      <w:ins w:id="1676" w:author="mkoenig" w:date="2015-09-06T22:14:00Z">
        <w:r w:rsidR="0005042E">
          <w:t xml:space="preserve"> </w:t>
        </w:r>
      </w:ins>
      <w:ins w:id="1677" w:author="mkoenig" w:date="2015-09-06T22:11:00Z">
        <w:r w:rsidR="008B2F6C">
          <w:t xml:space="preserve">Cd14, </w:t>
        </w:r>
      </w:ins>
      <w:ins w:id="1678" w:author="mkoenig" w:date="2015-09-06T22:14:00Z">
        <w:r w:rsidR="0005042E">
          <w:t xml:space="preserve">Cxcl1/2, </w:t>
        </w:r>
      </w:ins>
      <w:ins w:id="1679" w:author="mkoenig" w:date="2015-09-06T22:11:00Z">
        <w:r w:rsidR="008B2F6C">
          <w:t>Timp1 and</w:t>
        </w:r>
      </w:ins>
      <w:ins w:id="1680" w:author="mkoenig" w:date="2015-09-06T22:08:00Z">
        <w:r w:rsidR="00BA5440">
          <w:t xml:space="preserve"> </w:t>
        </w:r>
        <w:r w:rsidR="00BA5440" w:rsidRPr="008B2F6C">
          <w:rPr>
            <w:rPrChange w:id="1681" w:author="mkoenig" w:date="2015-09-06T22:13:00Z">
              <w:rPr>
                <w:b/>
              </w:rPr>
            </w:rPrChange>
          </w:rPr>
          <w:t xml:space="preserve">Hmox1 </w:t>
        </w:r>
        <w:r w:rsidR="00BA5440">
          <w:t>(</w:t>
        </w:r>
        <w:r w:rsidR="00BA5440" w:rsidRPr="00AE7BBE">
          <w:t>heme oxygenase</w:t>
        </w:r>
        <w:r w:rsidR="00BA5440">
          <w:t>)</w:t>
        </w:r>
      </w:ins>
      <w:ins w:id="1682" w:author="mkoenig" w:date="2015-09-06T22:13:00Z">
        <w:r w:rsidR="008B2F6C">
          <w:t>,</w:t>
        </w:r>
      </w:ins>
      <w:ins w:id="1683" w:author="mkoenig" w:date="2015-09-06T22:08:00Z">
        <w:r w:rsidR="00DB585B">
          <w:t xml:space="preserve"> in line with</w:t>
        </w:r>
        <w:r w:rsidR="00BA5440" w:rsidRPr="00AE7BBE">
          <w:t xml:space="preserve"> reported </w:t>
        </w:r>
        <w:r w:rsidR="00BA5440">
          <w:t xml:space="preserve">marked increase in heme oxygenase activity following </w:t>
        </w:r>
        <w:r w:rsidR="00BA5440" w:rsidRPr="00AE7BBE">
          <w:t>BDL</w:t>
        </w:r>
        <w:r w:rsidR="00BA5440">
          <w:t xml:space="preserve"> in rats</w:t>
        </w:r>
        <w:r w:rsidR="00BA5440" w:rsidRPr="00AE7BBE">
          <w:t xml:space="preserve"> </w:t>
        </w:r>
      </w:ins>
      <w:r w:rsidR="00C638FD">
        <w:fldChar w:fldCharType="begin"/>
      </w:r>
      <w:r w:rsidR="00C638FD">
        <w:instrText xml:space="preserve"> ADDIN EN.CITE &lt;EndNote&gt;&lt;Cite ExcludeYear="1"&gt;&lt;Author&gt;Schacter&lt;/Author&gt;&lt;Year&gt;1983&lt;/Year&gt;&lt;RecNum&gt;444&lt;/RecNum&gt;&lt;DisplayText&gt;[25]&lt;/DisplayText&gt;&lt;record&gt;&lt;rec-number&gt;444&lt;/rec-number&gt;&lt;foreign-keys&gt;&lt;key app="EN" db-id="zeapvzrpm5fx2oefdz3v2s03fwp2t09seezp"&gt;444&lt;/key&gt;&lt;/foreign-keys&gt;&lt;ref-type name="Journal Article"&gt;17&lt;/ref-type&gt;&lt;contributors&gt;&lt;authors&gt;&lt;author&gt;Schacter, B. A.&lt;/author&gt;&lt;author&gt;Joseph, E.&lt;/author&gt;&lt;author&gt;Firneisz, G.&lt;/author&gt;&lt;/authors&gt;&lt;/contributors&gt;&lt;titles&gt;&lt;title&gt;Effect of cholestasis produced by bile duct ligation on hepatic heme and hemoprotein metabolism in rats&lt;/title&gt;&lt;secondary-title&gt;Gastroenterology&lt;/secondary-title&gt;&lt;/titles&gt;&lt;pages&gt;227-235&lt;/pages&gt;&lt;volume&gt;84&lt;/volume&gt;&lt;number&gt;2&lt;/number&gt;&lt;keywords&gt;&lt;keyword&gt;5-Aminolevulinate Synthetase, metabolism&lt;/keyword&gt;&lt;keyword&gt;Animals&lt;/keyword&gt;&lt;keyword&gt;Bile Ducts, surgery&lt;/keyword&gt;&lt;keyword&gt;Cholestasis, etiology/metabolism&lt;/keyword&gt;&lt;keyword&gt;Cytochrome P-450 Enzyme System, metabolism&lt;/keyword&gt;&lt;keyword&gt;Electrophoresis, Polyacrylamide Gel&lt;/keyword&gt;&lt;keyword&gt;Heme Oxygenase (Decyclizing), metabolism&lt;/keyword&gt;&lt;keyword&gt;Heme, metabolism&lt;/keyword&gt;&lt;keyword&gt;Hemeproteins, metabolism&lt;/keyword&gt;&lt;keyword&gt;Ligation&lt;/keyword&gt;&lt;keyword&gt;Liver, metabolism&lt;/keyword&gt;&lt;keyword&gt;Male&lt;/keyword&gt;&lt;keyword&gt;Microsomes, Liver, metabolism&lt;/keyword&gt;&lt;keyword&gt;NADPH-Ferrihemoprotein Reductase, metabolism&lt;/keyword&gt;&lt;keyword&gt;Rats&lt;/keyword&gt;&lt;keyword&gt;Rats, Inbred Strains&lt;/keyword&gt;&lt;/keywords&gt;&lt;dates&gt;&lt;year&gt;1983&lt;/year&gt;&lt;pub-dates&gt;&lt;date&gt;Feb&lt;/date&gt;&lt;/pub-dates&gt;&lt;/dates&gt;&lt;label&gt;Schacter1983&lt;/label&gt;&lt;urls&gt;&lt;/urls&gt;&lt;/record&gt;&lt;/Cite&gt;&lt;/EndNote&gt;</w:instrText>
      </w:r>
      <w:r w:rsidR="00C638FD">
        <w:fldChar w:fldCharType="separate"/>
      </w:r>
      <w:r w:rsidR="00C638FD">
        <w:rPr>
          <w:noProof/>
        </w:rPr>
        <w:t>[</w:t>
      </w:r>
      <w:hyperlink w:anchor="_ENREF_25" w:tooltip="Schacter, 1983 #444" w:history="1">
        <w:r w:rsidR="00C638FD">
          <w:rPr>
            <w:noProof/>
          </w:rPr>
          <w:t>25</w:t>
        </w:r>
      </w:hyperlink>
      <w:r w:rsidR="00C638FD">
        <w:rPr>
          <w:noProof/>
        </w:rPr>
        <w:t>]</w:t>
      </w:r>
      <w:r w:rsidR="00C638FD">
        <w:fldChar w:fldCharType="end"/>
      </w:r>
      <w:ins w:id="1684" w:author="mkoenig" w:date="2015-09-06T22:08:00Z">
        <w:r w:rsidR="00E14373">
          <w:t>.</w:t>
        </w:r>
      </w:ins>
      <w:ins w:id="1685" w:author="mkoenig" w:date="2015-09-06T22:20:00Z">
        <w:r w:rsidR="001F5CB2">
          <w:rPr>
            <w:lang w:eastAsia="en-US"/>
          </w:rPr>
          <w:t xml:space="preserve"> </w:t>
        </w:r>
      </w:ins>
      <w:ins w:id="1686" w:author="mkoenig" w:date="2015-09-06T19:19:00Z">
        <w:r>
          <w:t xml:space="preserve">A marked down-regulation </w:t>
        </w:r>
      </w:ins>
      <w:ins w:id="1687" w:author="mkoenig" w:date="2015-09-06T22:06:00Z">
        <w:r w:rsidR="00BA5440">
          <w:t xml:space="preserve">was observed </w:t>
        </w:r>
      </w:ins>
      <w:ins w:id="1688" w:author="mkoenig" w:date="2015-09-06T19:19:00Z">
        <w:r>
          <w:t xml:space="preserve">among others for Cdh2 and Pde4a and the main enzyme of bile acid synthesis Cyp7a1 </w:t>
        </w:r>
        <w:r>
          <w:lastRenderedPageBreak/>
          <w:t>(</w:t>
        </w:r>
        <w:r w:rsidRPr="00A1745E">
          <w:t>choles</w:t>
        </w:r>
        <w:r>
          <w:t xml:space="preserve">terol-7-α-hydroxylase), which </w:t>
        </w:r>
        <w:r w:rsidRPr="00A1745E">
          <w:t xml:space="preserve">can be seen as a fast and </w:t>
        </w:r>
        <w:r>
          <w:t xml:space="preserve">straightforward </w:t>
        </w:r>
        <w:r w:rsidRPr="00A1745E">
          <w:t>response to cholestasis</w:t>
        </w:r>
        <w:r>
          <w:t>. As underlying mechanism, activation of the</w:t>
        </w:r>
        <w:r w:rsidRPr="00A1745E">
          <w:t xml:space="preserve"> J</w:t>
        </w:r>
        <w:r>
          <w:t>NK/c-Jun pat</w:t>
        </w:r>
        <w:r w:rsidR="00BA5440">
          <w:t xml:space="preserve">hway has been reported </w:t>
        </w:r>
      </w:ins>
      <w:r w:rsidR="00C638FD">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instrText xml:space="preserve"> ADDIN EN.CITE </w:instrText>
      </w:r>
      <w:r w:rsidR="00C638FD">
        <w:fldChar w:fldCharType="begin">
          <w:fldData xml:space="preserve">PEVuZE5vdGU+PENpdGUgRXhjbHVkZVllYXI9IjEiPjxBdXRob3I+R3VwdGE8L0F1dGhvcj48WWVh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</w:fldData>
        </w:fldChar>
      </w:r>
      <w:r w:rsidR="00C638FD">
        <w:instrText xml:space="preserve"> ADDIN EN.CITE.DATA </w:instrText>
      </w:r>
      <w:r w:rsidR="00C638FD">
        <w:fldChar w:fldCharType="end"/>
      </w:r>
      <w:r w:rsidR="00C638FD">
        <w:fldChar w:fldCharType="separate"/>
      </w:r>
      <w:r w:rsidR="00C638FD">
        <w:rPr>
          <w:noProof/>
        </w:rPr>
        <w:t>[</w:t>
      </w:r>
      <w:hyperlink w:anchor="_ENREF_26" w:tooltip="Gupta, 2001 #394" w:history="1">
        <w:r w:rsidR="00C638FD">
          <w:rPr>
            <w:noProof/>
          </w:rPr>
          <w:t>26</w:t>
        </w:r>
      </w:hyperlink>
      <w:r w:rsidR="00C638FD">
        <w:rPr>
          <w:noProof/>
        </w:rPr>
        <w:t>]</w:t>
      </w:r>
      <w:r w:rsidR="00C638FD">
        <w:fldChar w:fldCharType="end"/>
      </w:r>
      <w:ins w:id="1689" w:author="mkoenig" w:date="2015-09-06T19:19:00Z">
        <w:r w:rsidR="00BA5440">
          <w:t>. W</w:t>
        </w:r>
      </w:ins>
      <w:ins w:id="1690" w:author="mkoenig" w:date="2015-09-06T22:07:00Z">
        <w:r w:rsidR="00BA5440">
          <w:t xml:space="preserve">ith increasing progression </w:t>
        </w:r>
      </w:ins>
      <w:ins w:id="1691" w:author="mkoenig" w:date="2015-09-06T19:19:00Z">
        <w:r>
          <w:t>Cyp7a1 in</w:t>
        </w:r>
        <w:r w:rsidR="00BA5440">
          <w:t>creased</w:t>
        </w:r>
        <w:r w:rsidRPr="00A1745E">
          <w:t xml:space="preserve"> again, </w:t>
        </w:r>
        <w:r>
          <w:t>most likely SREBP-mediated, since</w:t>
        </w:r>
        <w:r w:rsidRPr="00A1745E">
          <w:t xml:space="preserve"> plas</w:t>
        </w:r>
        <w:r>
          <w:t xml:space="preserve">ma cholesterol concentration increases simultaneously </w:t>
        </w:r>
      </w:ins>
      <w:r w:rsidR="00C638FD">
        <w:fldChar w:fldCharType="begin"/>
      </w:r>
      <w:r w:rsidR="00C638FD">
        <w:instrText xml:space="preserve"> ADDIN EN.CITE &lt;EndNote&gt;&lt;Cite ExcludeYear="1"&gt;&lt;Author&gt;Russell&lt;/Author&gt;&lt;Year&gt;1999&lt;/Year&gt;&lt;RecNum&gt;442&lt;/RecNum&gt;&lt;DisplayText&gt;[27]&lt;/DisplayText&gt;&lt;record&gt;&lt;rec-number&gt;442&lt;/rec-number&gt;&lt;foreign-keys&gt;&lt;key app="EN" db-id="zeapvzrpm5fx2oefdz3v2s03fwp2t09seezp"&gt;442&lt;/key&gt;&lt;/foreign-keys&gt;&lt;ref-type name="Journal Article"&gt;17&lt;/ref-type&gt;&lt;contributors&gt;&lt;authors&gt;&lt;author&gt;Russell, D. W.&lt;/author&gt;&lt;/authors&gt;&lt;/contributors&gt;&lt;titles&gt;&lt;title&gt;Nuclear orphan receptors control cholesterol catabolism&lt;/title&gt;&lt;secondary-title&gt;Cell&lt;/secondary-title&gt;&lt;/titles&gt;&lt;pages&gt;539-542&lt;/pages&gt;&lt;volume&gt;97&lt;/volume&gt;&lt;number&gt;5&lt;/number&gt;&lt;keywords&gt;&lt;keyword&gt;Adult&lt;/keyword&gt;&lt;keyword&gt;Animals&lt;/keyword&gt;&lt;keyword&gt;Bile Acids and Salts, metabolism&lt;/keyword&gt;&lt;keyword&gt;Cell Nucleus, physiology&lt;/keyword&gt;&lt;keyword&gt;Cholesterol 7-alpha-Hydroxylase, genetics/metabolism&lt;/keyword&gt;&lt;keyword&gt;Cholesterol, metabolism&lt;/keyword&gt;&lt;keyword&gt;DNA-Binding Proteins, physiology&lt;/keyword&gt;&lt;keyword&gt;Humans&lt;/keyword&gt;&lt;keyword&gt;Liver, metabolism&lt;/keyword&gt;&lt;keyword&gt;Orphan Nuclear Receptors&lt;/keyword&gt;&lt;keyword&gt;RNA-Binding Proteins, physiology&lt;/keyword&gt;&lt;keyword&gt;Receptors, Cytoplasmic and Nuclear, physiology&lt;/keyword&gt;&lt;keyword&gt;Transcription Factors, physiology&lt;/keyword&gt;&lt;keyword&gt;Transcription, Genetic&lt;/keyword&gt;&lt;keyword&gt;mRNA Cleavage and Polyadenylation Factors&lt;/keyword&gt;&lt;/keywords&gt;&lt;dates&gt;&lt;year&gt;1999&lt;/year&gt;&lt;pub-dates&gt;&lt;date&gt;May&lt;/date&gt;&lt;/pub-dates&gt;&lt;/dates&gt;&lt;label&gt;Russell1999&lt;/label&gt;&lt;urls&gt;&lt;/urls&gt;&lt;/record&gt;&lt;/Cite&gt;&lt;/EndNote&gt;</w:instrText>
      </w:r>
      <w:r w:rsidR="00C638FD">
        <w:fldChar w:fldCharType="separate"/>
      </w:r>
      <w:r w:rsidR="00C638FD">
        <w:rPr>
          <w:noProof/>
        </w:rPr>
        <w:t>[</w:t>
      </w:r>
      <w:hyperlink w:anchor="_ENREF_27" w:tooltip="Russell, 1999 #442" w:history="1">
        <w:r w:rsidR="00C638FD">
          <w:rPr>
            <w:noProof/>
          </w:rPr>
          <w:t>27</w:t>
        </w:r>
      </w:hyperlink>
      <w:r w:rsidR="00C638FD">
        <w:rPr>
          <w:noProof/>
        </w:rPr>
        <w:t>]</w:t>
      </w:r>
      <w:r w:rsidR="00C638FD">
        <w:fldChar w:fldCharType="end"/>
      </w:r>
      <w:ins w:id="1692" w:author="mkoenig" w:date="2015-09-06T19:19:00Z">
        <w:r w:rsidRPr="00A1745E">
          <w:t>.</w:t>
        </w:r>
      </w:ins>
    </w:p>
    <w:p w14:paraId="47F48CCA" w14:textId="77777777" w:rsidR="00591DD3" w:rsidRDefault="00591DD3">
      <w:pPr>
        <w:pStyle w:val="Heading3"/>
        <w:rPr>
          <w:ins w:id="1693" w:author="mkoenig" w:date="2015-09-06T19:19:00Z"/>
        </w:rPr>
        <w:pPrChange w:id="1694" w:author="mkoenig" w:date="2015-09-06T20:57:00Z">
          <w:pPr>
            <w:pStyle w:val="Heading2"/>
          </w:pPr>
        </w:pPrChange>
      </w:pPr>
      <w:ins w:id="1695" w:author="mkoenig" w:date="2015-09-06T19:19:00Z">
        <w:r>
          <w:t>Macroscopic organ damage</w:t>
        </w:r>
      </w:ins>
    </w:p>
    <w:p w14:paraId="5DF1344D" w14:textId="352965AF" w:rsidR="00591DD3" w:rsidRDefault="00591DD3">
      <w:pPr>
        <w:rPr>
          <w:ins w:id="1696" w:author="mkoenig" w:date="2015-09-06T22:32:00Z"/>
        </w:rPr>
      </w:pPr>
      <w:ins w:id="1697" w:author="mkoenig" w:date="2015-09-06T19:19:00Z">
        <w:r>
          <w:t xml:space="preserve">As documented with the H&amp;E staining </w:t>
        </w:r>
        <w:r w:rsidRPr="00CE7DAE">
          <w:t xml:space="preserve">in </w:t>
        </w:r>
        <w:r>
          <w:t>Figure 2</w:t>
        </w:r>
        <w:r w:rsidRPr="00CE7DAE">
          <w:t xml:space="preserve">B, </w:t>
        </w:r>
        <w:r w:rsidRPr="005B3D1E">
          <w:rPr>
            <w:rPrChange w:id="1698" w:author="mkoenig" w:date="2015-09-06T22:21:00Z">
              <w:rPr>
                <w:b/>
              </w:rPr>
            </w:rPrChange>
          </w:rPr>
          <w:t>necroinflammation</w:t>
        </w:r>
        <w:r w:rsidR="005B3D1E">
          <w:t xml:space="preserve"> was</w:t>
        </w:r>
        <w:r w:rsidRPr="00CE7DAE">
          <w:t xml:space="preserve"> caused by the BDL-i</w:t>
        </w:r>
        <w:r w:rsidRPr="005D3409">
          <w:t xml:space="preserve">nduced intrahepatic toxic bile accumulation with individual liver cell death and progressive development of confluent bile infarct </w:t>
        </w:r>
        <w:r w:rsidRPr="00DC2BD5">
          <w:t>areas</w:t>
        </w:r>
        <w:r>
          <w:t>.</w:t>
        </w:r>
        <w:r w:rsidRPr="005D3409">
          <w:t xml:space="preserve"> </w:t>
        </w:r>
        <w:r>
          <w:t>The total area of infarcts increases steadily with relativ</w:t>
        </w:r>
        <w:r w:rsidR="00B7067D">
          <w:t xml:space="preserve">ely high variance (Figure 2A). </w:t>
        </w:r>
      </w:ins>
      <w:ins w:id="1699" w:author="mkoenig" w:date="2015-09-06T22:22:00Z">
        <w:r w:rsidR="00B7067D">
          <w:t>Bilirubin</w:t>
        </w:r>
      </w:ins>
      <w:ins w:id="1700" w:author="mkoenig" w:date="2015-09-06T22:23:00Z">
        <w:r w:rsidR="00B7067D">
          <w:t xml:space="preserve"> </w:t>
        </w:r>
        <w:r w:rsidR="00B7067D" w:rsidRPr="00C31300">
          <w:t>(</w:t>
        </w:r>
        <w:r w:rsidR="00B7067D">
          <w:t>Figure 1C)</w:t>
        </w:r>
      </w:ins>
      <w:ins w:id="1701" w:author="mkoenig" w:date="2015-09-06T22:22:00Z">
        <w:r w:rsidR="00B7067D">
          <w:t xml:space="preserve"> showed the highest correlation </w:t>
        </w:r>
      </w:ins>
      <w:ins w:id="1702" w:author="mkoenig" w:date="2015-09-06T19:19:00Z">
        <w:r>
          <w:t xml:space="preserve">with bile infarcts </w:t>
        </w:r>
      </w:ins>
      <w:ins w:id="1703" w:author="mkoenig" w:date="2015-09-06T22:23:00Z">
        <w:r w:rsidR="00B7067D">
          <w:t xml:space="preserve">followed by the immunostainings by CTGF (Figure 3F) and </w:t>
        </w:r>
        <w:r w:rsidR="00B7067D" w:rsidRPr="00B7067D">
          <w:rPr>
            <w:rFonts w:ascii="Symbol" w:hAnsi="Symbol"/>
            <w:rPrChange w:id="1704" w:author="mkoenig" w:date="2015-09-06T22:25:00Z">
              <w:rPr/>
            </w:rPrChange>
          </w:rPr>
          <w:t></w:t>
        </w:r>
        <w:r w:rsidR="00B7067D">
          <w:t xml:space="preserve">-SMA (Figure 3B). </w:t>
        </w:r>
      </w:ins>
      <w:ins w:id="1705" w:author="mkoenig" w:date="2015-09-06T22:25:00Z">
        <w:r w:rsidR="00B7067D">
          <w:t>G</w:t>
        </w:r>
      </w:ins>
      <w:ins w:id="1706" w:author="mkoenig" w:date="2015-09-06T22:26:00Z">
        <w:r w:rsidR="00B7067D">
          <w:t>sta2 (</w:t>
        </w:r>
      </w:ins>
      <w:ins w:id="1707" w:author="mkoenig" w:date="2015-09-06T22:29:00Z">
        <w:r w:rsidR="00B7067D" w:rsidRPr="00B7067D">
          <w:t>Glutathione S-transferase A2</w:t>
        </w:r>
      </w:ins>
      <w:ins w:id="1708" w:author="mkoenig" w:date="2015-09-06T22:26:00Z">
        <w:r w:rsidR="00B7067D">
          <w:t>), Gstm1</w:t>
        </w:r>
      </w:ins>
      <w:ins w:id="1709" w:author="mkoenig" w:date="2015-09-06T22:28:00Z">
        <w:r w:rsidR="00B7067D">
          <w:t xml:space="preserve"> (</w:t>
        </w:r>
        <w:r w:rsidR="00B7067D" w:rsidRPr="005D3409">
          <w:t>glutathione-S-transferase mu 1</w:t>
        </w:r>
        <w:r w:rsidR="00B7067D">
          <w:t>, Figure 6C)</w:t>
        </w:r>
      </w:ins>
      <w:ins w:id="1710" w:author="mkoenig" w:date="2015-09-06T22:26:00Z">
        <w:r w:rsidR="00B7067D">
          <w:t xml:space="preserve"> and Timp1</w:t>
        </w:r>
      </w:ins>
      <w:ins w:id="1711" w:author="mkoenig" w:date="2015-09-06T22:30:00Z">
        <w:r w:rsidR="00B7067D">
          <w:t xml:space="preserve"> (</w:t>
        </w:r>
      </w:ins>
      <w:ins w:id="1712" w:author="mkoenig" w:date="2015-09-06T22:32:00Z">
        <w:r w:rsidR="00427412" w:rsidRPr="00427412">
          <w:t>Metalloproteinase inhibitor 1</w:t>
        </w:r>
      </w:ins>
      <w:ins w:id="1713" w:author="mkoenig" w:date="2015-09-06T22:30:00Z">
        <w:r w:rsidR="00B7067D">
          <w:t>)</w:t>
        </w:r>
      </w:ins>
      <w:ins w:id="1714" w:author="mkoenig" w:date="2015-09-06T22:26:00Z">
        <w:r w:rsidR="00B7067D">
          <w:t xml:space="preserve"> showed the highest positive correlation</w:t>
        </w:r>
      </w:ins>
      <w:ins w:id="1715" w:author="mkoenig" w:date="2015-09-06T22:38:00Z">
        <w:r w:rsidR="001D2776">
          <w:t xml:space="preserve"> to bile infarcts</w:t>
        </w:r>
      </w:ins>
      <w:ins w:id="1716" w:author="mkoenig" w:date="2015-09-06T22:26:00Z">
        <w:r w:rsidR="001D2776">
          <w:t>.</w:t>
        </w:r>
        <w:r w:rsidR="00B7067D">
          <w:t xml:space="preserve"> </w:t>
        </w:r>
      </w:ins>
      <w:ins w:id="1717" w:author="mkoenig" w:date="2015-09-06T22:41:00Z">
        <w:r w:rsidR="00467176">
          <w:t>Timp1 is a m</w:t>
        </w:r>
        <w:r w:rsidR="00467176" w:rsidRPr="00427412">
          <w:t>etalloproteinase inhibitor that functions by forming one to one complexes with target metalloproteinases, such as collagenases</w:t>
        </w:r>
        <w:r w:rsidR="00467176">
          <w:t xml:space="preserve">. In contrast, </w:t>
        </w:r>
      </w:ins>
      <w:ins w:id="1718" w:author="mkoenig" w:date="2015-09-06T22:26:00Z">
        <w:r w:rsidR="00B7067D">
          <w:t>Cyp1a2</w:t>
        </w:r>
      </w:ins>
      <w:ins w:id="1719" w:author="mkoenig" w:date="2015-09-06T22:32:00Z">
        <w:r w:rsidR="00427412">
          <w:t xml:space="preserve"> (</w:t>
        </w:r>
      </w:ins>
      <w:ins w:id="1720" w:author="mkoenig" w:date="2015-09-06T22:41:00Z">
        <w:r w:rsidR="00467176" w:rsidRPr="00467176">
          <w:t>Cytochrome P450 1A2</w:t>
        </w:r>
        <w:r w:rsidR="00467176">
          <w:t xml:space="preserve">, </w:t>
        </w:r>
      </w:ins>
      <w:ins w:id="1721" w:author="mkoenig" w:date="2015-09-06T22:34:00Z">
        <w:r w:rsidR="00427412">
          <w:t>Figure 6A</w:t>
        </w:r>
      </w:ins>
      <w:ins w:id="1722" w:author="mkoenig" w:date="2015-09-06T22:32:00Z">
        <w:r w:rsidR="00427412">
          <w:t>)</w:t>
        </w:r>
      </w:ins>
      <w:ins w:id="1723" w:author="mkoenig" w:date="2015-09-06T22:26:00Z">
        <w:r w:rsidR="00B7067D">
          <w:t xml:space="preserve"> and Cyp2e1</w:t>
        </w:r>
      </w:ins>
      <w:ins w:id="1724" w:author="mkoenig" w:date="2015-09-06T22:32:00Z">
        <w:r w:rsidR="00427412">
          <w:t xml:space="preserve"> </w:t>
        </w:r>
      </w:ins>
      <w:ins w:id="1725" w:author="mkoenig" w:date="2015-09-06T22:39:00Z">
        <w:r w:rsidR="001D2776">
          <w:t xml:space="preserve">showed </w:t>
        </w:r>
      </w:ins>
      <w:ins w:id="1726" w:author="mkoenig" w:date="2015-09-06T22:32:00Z">
        <w:r w:rsidR="00427412">
          <w:t>(</w:t>
        </w:r>
      </w:ins>
      <w:ins w:id="1727" w:author="mkoenig" w:date="2015-09-06T22:38:00Z">
        <w:r w:rsidR="001D2776" w:rsidRPr="001D2776">
          <w:t>Cytochrome P450 2E1</w:t>
        </w:r>
      </w:ins>
      <w:ins w:id="1728" w:author="mkoenig" w:date="2015-09-06T22:32:00Z">
        <w:r w:rsidR="00427412">
          <w:t>)</w:t>
        </w:r>
      </w:ins>
      <w:ins w:id="1729" w:author="mkoenig" w:date="2015-09-06T22:26:00Z">
        <w:r w:rsidR="00B7067D">
          <w:t xml:space="preserve"> high negative correl</w:t>
        </w:r>
        <w:r w:rsidR="001D2776">
          <w:t>ations to the bile infarct area, with</w:t>
        </w:r>
      </w:ins>
      <w:ins w:id="1730" w:author="mkoenig" w:date="2015-09-06T22:38:00Z">
        <w:r w:rsidR="001D2776" w:rsidRPr="001D2776">
          <w:t xml:space="preserve"> </w:t>
        </w:r>
        <w:r w:rsidR="001D2776" w:rsidRPr="000A6955">
          <w:t xml:space="preserve">Cyp1a2 </w:t>
        </w:r>
        <w:r w:rsidR="001D2776">
          <w:t>decreased continuously after BDL in line with observations in rats</w:t>
        </w:r>
      </w:ins>
      <w:ins w:id="1731" w:author="mkoenig" w:date="2015-09-08T11:49:00Z">
        <w:r w:rsidR="00E758C1">
          <w:t xml:space="preserve"> </w:t>
        </w:r>
      </w:ins>
      <w:r w:rsidR="00C638FD">
        <w:fldChar w:fldCharType="begin"/>
      </w:r>
      <w:r w:rsidR="00C638FD">
        <w:instrText xml:space="preserve"> ADDIN EN.CITE &lt;EndNote&gt;&lt;Cite ExcludeYear="1"&gt;&lt;Author&gt;Fukushima&lt;/Author&gt;&lt;Year&gt;2008&lt;/Year&gt;&lt;RecNum&gt;384&lt;/RecNum&gt;&lt;DisplayText&gt;[28]&lt;/DisplayText&gt;&lt;record&gt;&lt;rec-number&gt;384&lt;/rec-number&gt;&lt;foreign-keys&gt;&lt;key app="EN" db-id="zeapvzrpm5fx2oefdz3v2s03fwp2t09seezp"&gt;384&lt;/key&gt;&lt;/foreign-keys&gt;&lt;ref-type name="Journal Article"&gt;17&lt;/ref-type&gt;&lt;contributors&gt;&lt;authors&gt;&lt;author&gt;Fukushima, Shintaro&lt;/author&gt;&lt;author&gt;Okuno, Hiroyasu&lt;/author&gt;&lt;author&gt;Shibatani, Nobuyuki&lt;/author&gt;&lt;author&gt;Nakahashi, Yoshitsugu&lt;/author&gt;&lt;author&gt;Seki, Toshihito&lt;/author&gt;&lt;author&gt;Okazaki, Kazuichi&lt;/author&gt;&lt;/authors&gt;&lt;/contributors&gt;&lt;titles&gt;&lt;title&gt;Effect of biliary obstruction and internal biliary drainage on hepatic cytochrome P450 isozymes in rats&lt;/title&gt;&lt;secondary-title&gt;World J Gastroenterol&lt;/secondary-title&gt;&lt;/titles&gt;&lt;pages&gt;2556-2560&lt;/pages&gt;&lt;volume&gt;14&lt;/volume&gt;&lt;number&gt;16&lt;/number&gt;&lt;keywords&gt;&lt;keyword&gt;Animals&lt;/keyword&gt;&lt;keyword&gt;Cholestasis, enzymology/therapy&lt;/keyword&gt;&lt;keyword&gt;Cytochrome P-450 Enzyme System, genetics/metabolism&lt;/keyword&gt;&lt;keyword&gt;Isoenzymes, genetics/metabolism&lt;/keyword&gt;&lt;keyword&gt;Liver, enzymology&lt;/keyword&gt;&lt;keyword&gt;Male&lt;/keyword&gt;&lt;keyword&gt;Microsomes, Liver, enzymology&lt;/keyword&gt;&lt;keyword&gt;Mixed Function Oxygenases, metabolism&lt;/keyword&gt;&lt;keyword&gt;RNA, Messenger, genetics&lt;/keyword&gt;&lt;keyword&gt;Rats&lt;/keyword&gt;&lt;keyword&gt;Rats, Wistar&lt;/keyword&gt;&lt;keyword&gt;Reverse Transcriptase Polymerase Chain Reaction&lt;/keyword&gt;&lt;keyword&gt;Suction, methods&lt;/keyword&gt;&lt;/keywords&gt;&lt;dates&gt;&lt;year&gt;2008&lt;/year&gt;&lt;pub-dates&gt;&lt;date&gt;Apr&lt;/date&gt;&lt;/pub-dates&gt;&lt;/dates&gt;&lt;label&gt;Fukushima2008&lt;/label&gt;&lt;urls&gt;&lt;/urls&gt;&lt;/record&gt;&lt;/Cite&gt;&lt;/EndNote&gt;</w:instrText>
      </w:r>
      <w:r w:rsidR="00C638FD">
        <w:fldChar w:fldCharType="separate"/>
      </w:r>
      <w:r w:rsidR="00C638FD">
        <w:rPr>
          <w:noProof/>
        </w:rPr>
        <w:t>[</w:t>
      </w:r>
      <w:hyperlink w:anchor="_ENREF_28" w:tooltip="Fukushima, 2008 #384" w:history="1">
        <w:r w:rsidR="00C638FD">
          <w:rPr>
            <w:noProof/>
          </w:rPr>
          <w:t>28</w:t>
        </w:r>
      </w:hyperlink>
      <w:r w:rsidR="00C638FD">
        <w:rPr>
          <w:noProof/>
        </w:rPr>
        <w:t>]</w:t>
      </w:r>
      <w:r w:rsidR="00C638FD">
        <w:fldChar w:fldCharType="end"/>
      </w:r>
      <w:ins w:id="1732" w:author="mkoenig" w:date="2015-09-06T22:38:00Z">
        <w:r w:rsidR="001D2776">
          <w:t>.</w:t>
        </w:r>
      </w:ins>
    </w:p>
    <w:p w14:paraId="0970572D" w14:textId="77777777" w:rsidR="00591DD3" w:rsidRPr="005E6CAC" w:rsidRDefault="00591DD3">
      <w:pPr>
        <w:pStyle w:val="Heading3"/>
        <w:rPr>
          <w:ins w:id="1733" w:author="mkoenig" w:date="2015-09-06T19:19:00Z"/>
        </w:rPr>
        <w:pPrChange w:id="1734" w:author="mkoenig" w:date="2015-09-06T20:57:00Z">
          <w:pPr>
            <w:pStyle w:val="Heading2"/>
          </w:pPr>
        </w:pPrChange>
      </w:pPr>
      <w:ins w:id="1735" w:author="mkoenig" w:date="2015-09-06T19:19:00Z">
        <w:r>
          <w:t>Loss of liver function</w:t>
        </w:r>
      </w:ins>
    </w:p>
    <w:p w14:paraId="111863B9" w14:textId="5CF15977" w:rsidR="00E4764A" w:rsidRPr="005E6CAC" w:rsidRDefault="00E4764A">
      <w:pPr>
        <w:rPr>
          <w:ins w:id="1736" w:author="mkoenig" w:date="2015-09-06T19:19:00Z"/>
        </w:rPr>
      </w:pPr>
      <w:ins w:id="1737" w:author="mkoenig" w:date="2015-09-06T22:42:00Z">
        <w:r>
          <w:t>Liver function</w:t>
        </w:r>
      </w:ins>
      <w:ins w:id="1738" w:author="mkoenig" w:date="2015-09-06T22:43:00Z">
        <w:r>
          <w:t xml:space="preserve"> after BDL</w:t>
        </w:r>
      </w:ins>
      <w:ins w:id="1739" w:author="mkoenig" w:date="2015-09-06T22:42:00Z">
        <w:r>
          <w:t xml:space="preserve"> was measured using </w:t>
        </w:r>
      </w:ins>
      <w:ins w:id="1740" w:author="mkoenig" w:date="2015-09-06T20:55:00Z">
        <w:r>
          <w:t>a</w:t>
        </w:r>
        <w:r w:rsidR="00035399">
          <w:t>lbumin</w:t>
        </w:r>
      </w:ins>
      <w:ins w:id="1741" w:author="mkoenig" w:date="2015-09-06T22:43:00Z">
        <w:r>
          <w:t xml:space="preserve"> (Figure 1D) and </w:t>
        </w:r>
      </w:ins>
      <w:ins w:id="1742" w:author="mkoenig" w:date="2015-09-06T20:55:00Z">
        <w:r w:rsidR="00035399">
          <w:t>bilirubin</w:t>
        </w:r>
      </w:ins>
      <w:ins w:id="1743" w:author="mkoenig" w:date="2015-09-06T22:44:00Z">
        <w:r>
          <w:t xml:space="preserve"> (Figure 1C) levels. Surprisingly,</w:t>
        </w:r>
        <w:r w:rsidRPr="005E6CAC">
          <w:t xml:space="preserve"> </w:t>
        </w:r>
        <w:r w:rsidRPr="00E4764A">
          <w:rPr>
            <w:rPrChange w:id="1744" w:author="mkoenig" w:date="2015-09-06T22:45:00Z">
              <w:rPr>
                <w:b/>
              </w:rPr>
            </w:rPrChange>
          </w:rPr>
          <w:t xml:space="preserve">albumin </w:t>
        </w:r>
        <w:r w:rsidRPr="005E6CAC">
          <w:t>synthesis is maintained</w:t>
        </w:r>
        <w:r>
          <w:t xml:space="preserve"> relatively constant</w:t>
        </w:r>
        <w:r w:rsidRPr="005E6CAC">
          <w:t xml:space="preserve"> over the observation period of 14 </w:t>
        </w:r>
        <w:r w:rsidRPr="007A79E2">
          <w:t>days</w:t>
        </w:r>
        <w:r>
          <w:t>, and was already filtered out based on ANOVA. Apparently</w:t>
        </w:r>
        <w:r w:rsidRPr="005E6CAC">
          <w:t>,</w:t>
        </w:r>
        <w:r>
          <w:t xml:space="preserve"> </w:t>
        </w:r>
        <w:r w:rsidRPr="005E6CAC">
          <w:t xml:space="preserve">hepatic degradation of albumin is affected at similar levels as its synthesis. </w:t>
        </w:r>
      </w:ins>
      <w:ins w:id="1745" w:author="mkoenig" w:date="2015-09-06T22:47:00Z">
        <w:r w:rsidR="00CD60CD">
          <w:t xml:space="preserve">Bilirubin on the other hand increased continuously after BDL. </w:t>
        </w:r>
      </w:ins>
      <w:ins w:id="1746" w:author="mkoenig" w:date="2015-09-06T19:19:00Z">
        <w:r w:rsidR="00591DD3" w:rsidRPr="005E6CAC">
          <w:t xml:space="preserve">The highest </w:t>
        </w:r>
        <w:r w:rsidR="00591DD3">
          <w:t xml:space="preserve">positive </w:t>
        </w:r>
        <w:r w:rsidR="00591DD3" w:rsidRPr="005E6CAC">
          <w:t xml:space="preserve">correlation </w:t>
        </w:r>
        <w:r w:rsidR="00591DD3">
          <w:t>with serum</w:t>
        </w:r>
        <w:r w:rsidR="00591DD3" w:rsidRPr="005E6CAC">
          <w:t xml:space="preserve"> </w:t>
        </w:r>
        <w:r w:rsidR="00591DD3" w:rsidRPr="006E5543">
          <w:rPr>
            <w:rPrChange w:id="1747" w:author="mkoenig" w:date="2015-09-06T22:48:00Z">
              <w:rPr>
                <w:b/>
              </w:rPr>
            </w:rPrChange>
          </w:rPr>
          <w:t>bilirubin</w:t>
        </w:r>
        <w:r w:rsidR="00591DD3" w:rsidRPr="005E6CAC">
          <w:t xml:space="preserve"> levels </w:t>
        </w:r>
      </w:ins>
      <w:ins w:id="1748" w:author="mkoenig" w:date="2015-09-06T22:48:00Z">
        <w:r w:rsidR="006E5543">
          <w:t xml:space="preserve">are </w:t>
        </w:r>
      </w:ins>
      <w:ins w:id="1749" w:author="mkoenig" w:date="2015-09-06T19:19:00Z">
        <w:r w:rsidR="00591DD3" w:rsidRPr="005E6CAC">
          <w:t xml:space="preserve">observed for </w:t>
        </w:r>
        <w:r w:rsidR="00591DD3">
          <w:t xml:space="preserve">the </w:t>
        </w:r>
      </w:ins>
      <w:ins w:id="1750" w:author="mkoenig" w:date="2015-09-07T09:50:00Z">
        <w:r w:rsidR="0004425F">
          <w:t>transcripts</w:t>
        </w:r>
      </w:ins>
      <w:ins w:id="1751" w:author="mkoenig" w:date="2015-09-06T19:19:00Z">
        <w:r w:rsidR="00591DD3">
          <w:t xml:space="preserve"> Timp1, Cd14. Ccl2 and Ccl3. </w:t>
        </w:r>
        <w:r w:rsidR="00591DD3" w:rsidRPr="005E6CAC">
          <w:t>Ccl2</w:t>
        </w:r>
        <w:r w:rsidR="00591DD3">
          <w:t xml:space="preserve"> (</w:t>
        </w:r>
        <w:r w:rsidR="00591DD3" w:rsidRPr="005E6CAC">
          <w:t>chemokine C-C motif ligand 2</w:t>
        </w:r>
        <w:r w:rsidR="00591DD3">
          <w:t>) is</w:t>
        </w:r>
        <w:r w:rsidR="00591DD3" w:rsidRPr="005E6CAC">
          <w:t xml:space="preserve"> a soluble biomarker</w:t>
        </w:r>
        <w:r w:rsidR="00591DD3">
          <w:t xml:space="preserve"> for hepatic fibrosis in NAFLD </w:t>
        </w:r>
      </w:ins>
      <w:r w:rsidR="00C638FD">
        <w:fldChar w:fldCharType="begin"/>
      </w:r>
      <w:r w:rsidR="00C638FD">
        <w:instrText xml:space="preserve"> ADDIN EN.CITE &lt;EndNote&gt;&lt;Cite ExcludeYear="1"&gt;&lt;Author&gt;Page&lt;/Author&gt;&lt;Year&gt;2013&lt;/Year&gt;&lt;RecNum&gt;432&lt;/RecNum&gt;&lt;DisplayText&gt;[29]&lt;/DisplayText&gt;&lt;record&gt;&lt;rec-number&gt;432&lt;/rec-number&gt;&lt;foreign-keys&gt;&lt;key app="EN" db-id="zeapvzrpm5fx2oefdz3v2s03fwp2t09seezp"&gt;432&lt;/key&gt;&lt;/foreign-keys&gt;&lt;ref-type name="Journal Article"&gt;17&lt;/ref-type&gt;&lt;contributors&gt;&lt;authors&gt;&lt;author&gt;Page, Sandra&lt;/author&gt;&lt;author&gt;Birerdinc, Aybike&lt;/author&gt;&lt;author&gt;Estep, Michael&lt;/author&gt;&lt;author&gt;Stepanova, Maria&lt;/author&gt;&lt;author&gt;Afendy, Arian&lt;/author&gt;&lt;author&gt;Petricoin, Emanuel&lt;/author&gt;&lt;author&gt;Younossi, Zobair&lt;/author&gt;&lt;author&gt;Chandhoke, Vikas&lt;/author&gt;&lt;author&gt;Baranova, Ancha&lt;/author&gt;&lt;/authors&gt;&lt;/contributors&gt;&lt;titles&gt;&lt;title&gt;Knowledge-based identification of soluble biomarkers: hepatic fibrosis in NAFLD as an example&lt;/title&gt;&lt;secondary-title&gt;PLoS One&lt;/secondary-title&gt;&lt;/titles&gt;&lt;pages&gt;e56009&lt;/pages&gt;&lt;volume&gt;8&lt;/volume&gt;&lt;number&gt;2&lt;/number&gt;&lt;keywords&gt;&lt;keyword&gt;Biological Markers, blood&lt;/keyword&gt;&lt;keyword&gt;Chemokine CCL2, blood&lt;/keyword&gt;&lt;keyword&gt;Cohort Studies&lt;/keyword&gt;&lt;keyword&gt;Enzyme-Linked Immunosorbent Assay&lt;/keyword&gt;&lt;keyword&gt;Fas Ligand Protein, blood&lt;/keyword&gt;&lt;keyword&gt;Fatty Liver, blood/diagnosis&lt;/keyword&gt;&lt;keyword&gt;Female&lt;/keyword&gt;&lt;keyword&gt;Humans&lt;/keyword&gt;&lt;keyword&gt;Knowledge Bases&lt;/keyword&gt;&lt;keyword&gt;Liver Cirrhosis, blood/diagnosis&lt;/keyword&gt;&lt;keyword&gt;Male&lt;/keyword&gt;&lt;keyword&gt;Middle Aged&lt;/keyword&gt;&lt;keyword&gt;Non-alcoholic Fatty Liver Disease&lt;/keyword&gt;&lt;keyword&gt;Phosphorylation&lt;/keyword&gt;&lt;keyword&gt;Proteomics&lt;/keyword&gt;&lt;keyword&gt;Signal Transduction&lt;/keyword&gt;&lt;keyword&gt;Systems Biology&lt;/keyword&gt;&lt;/keywords&gt;&lt;dates&gt;&lt;year&gt;2013&lt;/year&gt;&lt;/dates&gt;&lt;label&gt;Page2013&lt;/label&gt;&lt;urls&gt;&lt;related-urls&gt;&lt;url&gt;http://dx.doi.org/10.1371/journal.pone.0056009&lt;/url&gt;&lt;/related-urls&gt;&lt;/urls&gt;&lt;/record&gt;&lt;/Cite&gt;&lt;/EndNote&gt;</w:instrText>
      </w:r>
      <w:r w:rsidR="00C638FD">
        <w:fldChar w:fldCharType="separate"/>
      </w:r>
      <w:r w:rsidR="00C638FD">
        <w:rPr>
          <w:noProof/>
        </w:rPr>
        <w:t>[</w:t>
      </w:r>
      <w:hyperlink w:anchor="_ENREF_29" w:tooltip="Page, 2013 #432" w:history="1">
        <w:r w:rsidR="00C638FD">
          <w:rPr>
            <w:noProof/>
          </w:rPr>
          <w:t>29</w:t>
        </w:r>
      </w:hyperlink>
      <w:r w:rsidR="00C638FD">
        <w:rPr>
          <w:noProof/>
        </w:rPr>
        <w:t>]</w:t>
      </w:r>
      <w:r w:rsidR="00C638FD">
        <w:fldChar w:fldCharType="end"/>
      </w:r>
      <w:ins w:id="1752" w:author="mkoenig" w:date="2015-09-06T19:19:00Z">
        <w:r w:rsidR="00591DD3" w:rsidRPr="005E6CAC">
          <w:t xml:space="preserve">. </w:t>
        </w:r>
      </w:ins>
      <w:ins w:id="1753" w:author="mkoenig" w:date="2015-09-06T22:49:00Z">
        <w:r w:rsidR="006E5543">
          <w:t xml:space="preserve">Notably, </w:t>
        </w:r>
      </w:ins>
      <w:ins w:id="1754" w:author="mkoenig" w:date="2015-09-06T19:19:00Z">
        <w:r w:rsidR="006E5543">
          <w:t>a</w:t>
        </w:r>
        <w:r w:rsidR="00591DD3">
          <w:t xml:space="preserve"> </w:t>
        </w:r>
      </w:ins>
      <w:ins w:id="1755" w:author="mkoenig" w:date="2015-09-06T22:50:00Z">
        <w:r w:rsidR="006E5543">
          <w:t xml:space="preserve">very </w:t>
        </w:r>
      </w:ins>
      <w:ins w:id="1756" w:author="mkoenig" w:date="2015-09-06T19:19:00Z">
        <w:r w:rsidR="006E5543">
          <w:t>high negative correlation was</w:t>
        </w:r>
        <w:r w:rsidR="00591DD3">
          <w:t xml:space="preserve"> found between bilirubin and </w:t>
        </w:r>
        <w:r w:rsidR="006E5543" w:rsidRPr="006E5543">
          <w:rPr>
            <w:rPrChange w:id="1757" w:author="mkoenig" w:date="2015-09-06T22:50:00Z">
              <w:rPr>
                <w:b/>
              </w:rPr>
            </w:rPrChange>
          </w:rPr>
          <w:t>Slc10a1</w:t>
        </w:r>
      </w:ins>
      <w:ins w:id="1758" w:author="mkoenig" w:date="2015-09-06T22:50:00Z">
        <w:r w:rsidR="006E5543">
          <w:t xml:space="preserve"> (</w:t>
        </w:r>
      </w:ins>
      <w:ins w:id="1759" w:author="mkoenig" w:date="2015-09-06T22:52:00Z">
        <w:r w:rsidR="00B349C5" w:rsidRPr="00B349C5">
          <w:t>Sodium/bile acid cotransporter</w:t>
        </w:r>
      </w:ins>
      <w:ins w:id="1760" w:author="mkoenig" w:date="2015-09-06T22:50:00Z">
        <w:r w:rsidR="006E5543">
          <w:t>)</w:t>
        </w:r>
      </w:ins>
      <w:ins w:id="1761" w:author="mkoenig" w:date="2015-09-06T22:52:00Z">
        <w:r w:rsidR="00B349C5">
          <w:t>, the hepatic sodium bile acid uptake system</w:t>
        </w:r>
      </w:ins>
      <w:ins w:id="1762" w:author="mkoenig" w:date="2015-09-06T22:50:00Z">
        <w:r w:rsidR="006E5543">
          <w:t>.</w:t>
        </w:r>
      </w:ins>
    </w:p>
    <w:p w14:paraId="0D567CAA" w14:textId="0D6EC032" w:rsidR="00CC0F1C" w:rsidRDefault="00591DD3">
      <w:pPr>
        <w:pStyle w:val="Heading3"/>
        <w:rPr>
          <w:ins w:id="1763" w:author="mkoenig" w:date="2015-09-06T19:19:00Z"/>
        </w:rPr>
        <w:pPrChange w:id="1764" w:author="mkoenig" w:date="2015-09-07T09:50:00Z">
          <w:pPr/>
        </w:pPrChange>
      </w:pPr>
      <w:ins w:id="1765" w:author="mkoenig" w:date="2015-09-06T19:19:00Z">
        <w:r>
          <w:lastRenderedPageBreak/>
          <w:t>Hepatic cell proliferative response</w:t>
        </w:r>
      </w:ins>
    </w:p>
    <w:p w14:paraId="54D991D7" w14:textId="214FF4D7" w:rsidR="007A1D11" w:rsidRDefault="00591DD3" w:rsidP="00591DD3">
      <w:pPr>
        <w:rPr>
          <w:ins w:id="1766" w:author="mkoenig" w:date="2015-09-07T09:17:00Z"/>
        </w:rPr>
      </w:pPr>
      <w:ins w:id="1767" w:author="mkoenig" w:date="2015-09-06T19:19:00Z">
        <w:r>
          <w:t>D</w:t>
        </w:r>
        <w:r w:rsidR="0004425F">
          <w:t>uring disease progression</w:t>
        </w:r>
        <w:r>
          <w:t xml:space="preserve"> various hepatic </w:t>
        </w:r>
        <w:r w:rsidRPr="00035B6C">
          <w:t>cell</w:t>
        </w:r>
        <w:r>
          <w:t>s</w:t>
        </w:r>
        <w:r w:rsidRPr="00035B6C">
          <w:t xml:space="preserve"> </w:t>
        </w:r>
        <w:r>
          <w:t xml:space="preserve">start </w:t>
        </w:r>
        <w:r w:rsidRPr="00035B6C">
          <w:t>proliferat</w:t>
        </w:r>
        <w:r>
          <w:t xml:space="preserve">ing, </w:t>
        </w:r>
        <w:r w:rsidRPr="00035B6C">
          <w:t xml:space="preserve">underlined by co-immunostaining with BrdU and </w:t>
        </w:r>
        <w:r>
          <w:t>spec</w:t>
        </w:r>
        <w:r w:rsidR="00CC0F1C">
          <w:t>ific markers for hepatocytes</w:t>
        </w:r>
      </w:ins>
      <w:ins w:id="1768" w:author="mkoenig" w:date="2015-09-07T09:09:00Z">
        <w:r w:rsidR="00CC0F1C">
          <w:t xml:space="preserve"> (Figure 3D)</w:t>
        </w:r>
      </w:ins>
      <w:ins w:id="1769" w:author="mkoenig" w:date="2015-09-06T19:19:00Z">
        <w:r w:rsidR="00CC0F1C">
          <w:t>, Kupffer</w:t>
        </w:r>
      </w:ins>
      <w:ins w:id="1770" w:author="mkoenig" w:date="2015-09-07T09:09:00Z">
        <w:r w:rsidR="00CC0F1C">
          <w:t xml:space="preserve"> cells (</w:t>
        </w:r>
      </w:ins>
      <w:ins w:id="1771" w:author="mkoenig" w:date="2015-09-07T09:11:00Z">
        <w:r w:rsidR="00CC0F1C">
          <w:t xml:space="preserve">KC, </w:t>
        </w:r>
      </w:ins>
      <w:ins w:id="1772" w:author="mkoenig" w:date="2015-09-07T09:09:00Z">
        <w:r w:rsidR="00CC0F1C">
          <w:t>Figure 3E)</w:t>
        </w:r>
      </w:ins>
      <w:ins w:id="1773" w:author="mkoenig" w:date="2015-09-06T19:19:00Z">
        <w:r>
          <w:t xml:space="preserve">, and BECs </w:t>
        </w:r>
        <w:r w:rsidRPr="00035B6C">
          <w:t>(</w:t>
        </w:r>
        <w:r>
          <w:t>Figure 3</w:t>
        </w:r>
      </w:ins>
      <w:ins w:id="1774" w:author="mkoenig" w:date="2015-09-07T09:09:00Z">
        <w:r w:rsidR="00CC0F1C">
          <w:t>A</w:t>
        </w:r>
      </w:ins>
      <w:ins w:id="1775" w:author="mkoenig" w:date="2015-09-06T19:19:00Z">
        <w:r w:rsidRPr="00035B6C">
          <w:t>), and indirectly reflected by the marked up-regulation of Ki67 mRNA (</w:t>
        </w:r>
        <w:r>
          <w:t>Figure 4</w:t>
        </w:r>
        <w:r w:rsidRPr="00035B6C">
          <w:t>A).</w:t>
        </w:r>
        <w:r>
          <w:t xml:space="preserve"> </w:t>
        </w:r>
        <w:r w:rsidRPr="00C5106F">
          <w:t>As compensatory activity of the liver to restore the damaged parenchyma, hepatocytes proliferate, monitored by the parameter BrdU-positive hepatocytes</w:t>
        </w:r>
        <w:r>
          <w:t>, which is</w:t>
        </w:r>
        <w:r w:rsidRPr="00C5106F">
          <w:t xml:space="preserve"> markedly triggered between the 30h and 2d (Figure 3D</w:t>
        </w:r>
        <w:r>
          <w:t>), with very similar time course to the increase in KC, BECs and NHCs.</w:t>
        </w:r>
      </w:ins>
      <w:ins w:id="1776" w:author="mkoenig" w:date="2015-09-07T09:17:00Z">
        <w:r w:rsidR="007A1D11">
          <w:t xml:space="preserve"> </w:t>
        </w:r>
      </w:ins>
      <w:ins w:id="1777" w:author="mkoenig" w:date="2015-09-07T09:19:00Z">
        <w:r w:rsidR="00F32C37">
          <w:t xml:space="preserve">Consequently, BEC, NHC and KC all have high time course correlation with each other (Figure 8B). </w:t>
        </w:r>
      </w:ins>
      <w:ins w:id="1778" w:author="mkoenig" w:date="2015-09-07T09:20:00Z">
        <w:r w:rsidR="00F32C37">
          <w:t>Additionally, S100a4 positive cells are highly correlated with the proliferation time course of these three cell types</w:t>
        </w:r>
      </w:ins>
      <w:ins w:id="1779" w:author="mkoenig" w:date="2015-09-07T09:21:00Z">
        <w:r w:rsidR="00F32C37">
          <w:t>.</w:t>
        </w:r>
      </w:ins>
    </w:p>
    <w:p w14:paraId="21339980" w14:textId="62A98B66" w:rsidR="00CC0F1C" w:rsidRPr="00C31300" w:rsidRDefault="003E2C51">
      <w:pPr>
        <w:rPr>
          <w:ins w:id="1780" w:author="mkoenig" w:date="2015-09-06T19:19:00Z"/>
        </w:rPr>
      </w:pPr>
      <w:ins w:id="1781" w:author="mkoenig" w:date="2015-09-07T09:33:00Z">
        <w:r w:rsidRPr="003A181B">
          <w:rPr>
            <w:rPrChange w:id="1782" w:author="mkoenig" w:date="2015-09-07T09:38:00Z">
              <w:rPr>
                <w:b/>
              </w:rPr>
            </w:rPrChange>
          </w:rPr>
          <w:t>Kupffer cells</w:t>
        </w:r>
        <w:r>
          <w:t xml:space="preserve"> (liver macrophages) </w:t>
        </w:r>
        <w:r w:rsidRPr="00C5106F">
          <w:t>infiltrate the liver tissue, are activated, and proliferat</w:t>
        </w:r>
        <w:r>
          <w:t>e starting</w:t>
        </w:r>
        <w:r w:rsidRPr="00C5106F">
          <w:t xml:space="preserve"> at 30 h in our time course to reach a maximum at day 2 and to decrease again thereafter. </w:t>
        </w:r>
        <w:r>
          <w:t xml:space="preserve">They </w:t>
        </w:r>
      </w:ins>
      <w:ins w:id="1783" w:author="mkoenig" w:date="2015-09-07T09:22:00Z">
        <w:r w:rsidR="00F32C37">
          <w:t xml:space="preserve">have the highest correlation </w:t>
        </w:r>
      </w:ins>
      <w:ins w:id="1784" w:author="mkoenig" w:date="2015-09-07T09:23:00Z">
        <w:r w:rsidR="00F32C37">
          <w:t xml:space="preserve">to the transcript </w:t>
        </w:r>
      </w:ins>
      <w:ins w:id="1785" w:author="mkoenig" w:date="2015-09-07T09:18:00Z">
        <w:r w:rsidR="00F32C37">
          <w:t>Mki67</w:t>
        </w:r>
      </w:ins>
      <w:ins w:id="1786" w:author="mkoenig" w:date="2015-09-07T09:23:00Z">
        <w:r w:rsidR="00F32C37">
          <w:t xml:space="preserve"> </w:t>
        </w:r>
      </w:ins>
      <w:ins w:id="1787" w:author="mkoenig" w:date="2015-09-07T09:18:00Z">
        <w:r w:rsidR="00F32C37">
          <w:t>(</w:t>
        </w:r>
      </w:ins>
      <w:ins w:id="1788" w:author="mkoenig" w:date="2015-09-06T19:19:00Z">
        <w:r w:rsidR="00591DD3" w:rsidRPr="00C5106F">
          <w:t>antigen Ki-67</w:t>
        </w:r>
      </w:ins>
      <w:ins w:id="1789" w:author="mkoenig" w:date="2015-09-07T09:23:00Z">
        <w:r w:rsidR="00F32C37">
          <w:t>)</w:t>
        </w:r>
      </w:ins>
      <w:ins w:id="1790" w:author="mkoenig" w:date="2015-09-06T19:19:00Z">
        <w:r w:rsidR="00591DD3" w:rsidRPr="00C5106F">
          <w:t>, a known proliferation marker</w:t>
        </w:r>
      </w:ins>
      <w:ins w:id="1791" w:author="mkoenig" w:date="2015-09-07T09:24:00Z">
        <w:r w:rsidR="00F32C37">
          <w:t>, follo</w:t>
        </w:r>
        <w:r w:rsidR="00B03768">
          <w:t xml:space="preserve">wed by the transcripts </w:t>
        </w:r>
      </w:ins>
      <w:ins w:id="1792" w:author="mkoenig" w:date="2015-09-06T19:19:00Z">
        <w:r w:rsidR="00591DD3" w:rsidRPr="003E2C51">
          <w:rPr>
            <w:rPrChange w:id="1793" w:author="mkoenig" w:date="2015-09-07T09:34:00Z">
              <w:rPr>
                <w:b/>
              </w:rPr>
            </w:rPrChange>
          </w:rPr>
          <w:t>Birc5</w:t>
        </w:r>
      </w:ins>
      <w:ins w:id="1794" w:author="mkoenig" w:date="2015-09-07T09:27:00Z">
        <w:r w:rsidRPr="003E2C51">
          <w:rPr>
            <w:rPrChange w:id="1795" w:author="mkoenig" w:date="2015-09-07T09:34:00Z">
              <w:rPr>
                <w:b/>
              </w:rPr>
            </w:rPrChange>
          </w:rPr>
          <w:t xml:space="preserve"> </w:t>
        </w:r>
      </w:ins>
      <w:ins w:id="1796" w:author="mkoenig" w:date="2015-09-07T09:26:00Z">
        <w:r>
          <w:t>(</w:t>
        </w:r>
      </w:ins>
      <w:ins w:id="1797" w:author="mkoenig" w:date="2015-09-07T09:30:00Z">
        <w:r w:rsidRPr="003E2C51">
          <w:t>Baculoviral IAP repeat-containing protein 5</w:t>
        </w:r>
        <w:r>
          <w:t>,</w:t>
        </w:r>
        <w:r w:rsidRPr="003E2C51">
          <w:t xml:space="preserve"> </w:t>
        </w:r>
      </w:ins>
      <w:ins w:id="1798" w:author="mkoenig" w:date="2015-09-07T09:27:00Z">
        <w:r>
          <w:t>survivin) and Notch1</w:t>
        </w:r>
      </w:ins>
      <w:ins w:id="1799" w:author="mkoenig" w:date="2015-09-07T09:28:00Z">
        <w:r>
          <w:t>,</w:t>
        </w:r>
      </w:ins>
      <w:ins w:id="1800" w:author="mkoenig" w:date="2015-09-07T09:32:00Z">
        <w:r>
          <w:t xml:space="preserve"> </w:t>
        </w:r>
      </w:ins>
      <w:ins w:id="1801" w:author="mkoenig" w:date="2015-09-07T09:28:00Z">
        <w:r w:rsidRPr="00AE7BBE">
          <w:rPr>
            <w:szCs w:val="20"/>
          </w:rPr>
          <w:t>a transmembrane receptor involved in developmental processes</w:t>
        </w:r>
      </w:ins>
      <w:ins w:id="1802" w:author="mkoenig" w:date="2015-09-07T09:33:00Z">
        <w:r>
          <w:rPr>
            <w:szCs w:val="20"/>
          </w:rPr>
          <w:t xml:space="preserve"> (Figure 8C)</w:t>
        </w:r>
      </w:ins>
      <w:ins w:id="1803" w:author="mkoenig" w:date="2015-09-06T19:19:00Z">
        <w:r w:rsidR="00591DD3" w:rsidRPr="00C5106F">
          <w:t xml:space="preserve">. Yes-associated protein has been reported to regulate the hepatic response after bile duct ligation via modulation of survivin </w:t>
        </w:r>
      </w:ins>
      <w:r w:rsidR="00C638FD">
        <w:fldChar w:fldCharType="begin"/>
      </w:r>
      <w:r w:rsidR="00C638FD">
        <w:instrText xml:space="preserve"> ADDIN EN.CITE &lt;EndNote&gt;&lt;Cite ExcludeYear="1"&gt;&lt;Author&gt;Bai&lt;/Author&gt;&lt;Year&gt;2012&lt;/Year&gt;&lt;RecNum&gt;366&lt;/RecNum&gt;&lt;DisplayText&gt;[30]&lt;/DisplayText&gt;&lt;record&gt;&lt;rec-number&gt;366&lt;/rec-number&gt;&lt;foreign-keys&gt;&lt;key app="EN" db-id="zeapvzrpm5fx2oefdz3v2s03fwp2t09seezp"&gt;366&lt;/key&gt;&lt;/foreign-keys&gt;&lt;ref-type name="Journal Article"&gt;17&lt;/ref-type&gt;&lt;contributors&gt;&lt;authors&gt;&lt;author&gt;Bai, Haibo&lt;/author&gt;&lt;author&gt;Zhang, Nailing&lt;/author&gt;&lt;author&gt;Xu, Yang&lt;/author&gt;&lt;author&gt;Chen, Qian&lt;/author&gt;&lt;author&gt;Khan, Mehtab&lt;/author&gt;&lt;author&gt;Potter, James J.&lt;/author&gt;&lt;author&gt;Nayar, Suresh K.&lt;/author&gt;&lt;author&gt;Cornish, Toby&lt;/author&gt;&lt;author&gt;Alpini, Gianfranco&lt;/author&gt;&lt;author&gt;Bronk, Steven&lt;/author&gt;&lt;author&gt;Pan, Duojia&lt;/author&gt;&lt;author&gt;Anders, Robert A.&lt;/author&gt;&lt;/authors&gt;&lt;/contributors&gt;&lt;titles&gt;&lt;title&gt;Yes-associated protein regulates the hepatic response after bile duct ligation&lt;/title&gt;&lt;secondary-title&gt;Hepatology&lt;/secondary-title&gt;&lt;/titles&gt;&lt;pages&gt;1097-1107&lt;/pages&gt;&lt;volume&gt;56&lt;/volume&gt;&lt;number&gt;3&lt;/number&gt;&lt;keywords&gt;&lt;keyword&gt;Animals&lt;/keyword&gt;&lt;keyword&gt;Bile Ducts, cytology&lt;/keyword&gt;&lt;keyword&gt;Cholestasis, complications&lt;/keyword&gt;&lt;keyword&gt;Hepatocytes, physiology&lt;/keyword&gt;&lt;keyword&gt;Humans&lt;/keyword&gt;&lt;keyword&gt;Ligation&lt;/keyword&gt;&lt;keyword&gt;Liver Regeneration&lt;/keyword&gt;&lt;keyword&gt;Male&lt;/keyword&gt;&lt;keyword&gt;Mice&lt;/keyword&gt;&lt;keyword&gt;Proto-Oncogene Proteins c-yes, physiology&lt;/keyword&gt;&lt;/keywords&gt;&lt;dates&gt;&lt;year&gt;2012&lt;/year&gt;&lt;pub-dates&gt;&lt;date&gt;Sep&lt;/date&gt;&lt;/pub-dates&gt;&lt;/dates&gt;&lt;label&gt;Bai2012&lt;/label&gt;&lt;urls&gt;&lt;related-urls&gt;&lt;url&gt;http://dx.doi.org/10.1002/hep.25769&lt;/url&gt;&lt;/related-urls&gt;&lt;/urls&gt;&lt;/record&gt;&lt;/Cite&gt;&lt;/EndNote&gt;</w:instrText>
      </w:r>
      <w:r w:rsidR="00C638FD">
        <w:fldChar w:fldCharType="separate"/>
      </w:r>
      <w:r w:rsidR="00C638FD">
        <w:rPr>
          <w:noProof/>
        </w:rPr>
        <w:t>[</w:t>
      </w:r>
      <w:hyperlink w:anchor="_ENREF_30" w:tooltip="Bai, 2012 #366" w:history="1">
        <w:r w:rsidR="00C638FD">
          <w:rPr>
            <w:noProof/>
          </w:rPr>
          <w:t>30</w:t>
        </w:r>
      </w:hyperlink>
      <w:r w:rsidR="00C638FD">
        <w:rPr>
          <w:noProof/>
        </w:rPr>
        <w:t>]</w:t>
      </w:r>
      <w:r w:rsidR="00C638FD">
        <w:fldChar w:fldCharType="end"/>
      </w:r>
      <w:ins w:id="1804" w:author="mkoenig" w:date="2015-09-06T19:19:00Z">
        <w:r w:rsidR="00591DD3" w:rsidRPr="00C5106F">
          <w:t>, underlining the role of survivin in hepatic tissue restructur</w:t>
        </w:r>
        <w:r w:rsidR="00591DD3">
          <w:t>ing</w:t>
        </w:r>
        <w:r w:rsidR="00591DD3" w:rsidRPr="00C5106F">
          <w:t>.</w:t>
        </w:r>
      </w:ins>
      <w:ins w:id="1805" w:author="mkoenig" w:date="2015-09-07T09:27:00Z">
        <w:r>
          <w:t xml:space="preserve"> </w:t>
        </w:r>
      </w:ins>
    </w:p>
    <w:p w14:paraId="5CE652BB" w14:textId="68069967" w:rsidR="00591DD3" w:rsidRDefault="007A1D11">
      <w:pPr>
        <w:rPr>
          <w:ins w:id="1806" w:author="mkoenig" w:date="2015-09-07T09:45:00Z"/>
        </w:rPr>
      </w:pPr>
      <w:ins w:id="1807" w:author="mkoenig" w:date="2015-09-07T09:14:00Z">
        <w:r w:rsidRPr="003A181B">
          <w:t>B</w:t>
        </w:r>
      </w:ins>
      <w:ins w:id="1808" w:author="mkoenig" w:date="2015-09-06T19:19:00Z">
        <w:r w:rsidR="00591DD3" w:rsidRPr="003A181B">
          <w:t>iliary epithelial cells (BEC)</w:t>
        </w:r>
        <w:r w:rsidR="00591DD3">
          <w:t xml:space="preserve"> </w:t>
        </w:r>
      </w:ins>
      <w:ins w:id="1809" w:author="mkoenig" w:date="2015-09-07T09:15:00Z">
        <w:r>
          <w:t xml:space="preserve">also start proliferating after BDL, with the </w:t>
        </w:r>
      </w:ins>
      <w:ins w:id="1810" w:author="mkoenig" w:date="2015-09-06T19:19:00Z">
        <w:r w:rsidR="00591DD3" w:rsidRPr="00652A9F">
          <w:t xml:space="preserve">main increase </w:t>
        </w:r>
        <w:r w:rsidR="00591DD3" w:rsidRPr="00503E3A">
          <w:t xml:space="preserve">between </w:t>
        </w:r>
        <w:r w:rsidR="00591DD3" w:rsidRPr="00BC1059">
          <w:t>days 2</w:t>
        </w:r>
        <w:r>
          <w:t xml:space="preserve"> and 5, with</w:t>
        </w:r>
        <w:r w:rsidR="00591DD3" w:rsidRPr="00652A9F">
          <w:t xml:space="preserve"> a minor increase </w:t>
        </w:r>
      </w:ins>
      <w:ins w:id="1811" w:author="mkoenig" w:date="2015-09-07T09:16:00Z">
        <w:r>
          <w:t xml:space="preserve">already </w:t>
        </w:r>
      </w:ins>
      <w:ins w:id="1812" w:author="mkoenig" w:date="2015-09-06T19:19:00Z">
        <w:r w:rsidR="00591DD3" w:rsidRPr="00652A9F">
          <w:t>observed after 30</w:t>
        </w:r>
        <w:r w:rsidR="00591DD3">
          <w:t> </w:t>
        </w:r>
        <w:r w:rsidR="00591DD3" w:rsidRPr="00652A9F">
          <w:t>h</w:t>
        </w:r>
        <w:r w:rsidR="00591DD3" w:rsidRPr="00C4458E">
          <w:t xml:space="preserve">. </w:t>
        </w:r>
      </w:ins>
      <w:ins w:id="1813" w:author="mkoenig" w:date="2015-09-07T09:35:00Z">
        <w:r w:rsidR="003E2C51">
          <w:t>Interestingly, the highest correlations to transcripts are</w:t>
        </w:r>
        <w:r w:rsidR="003A181B">
          <w:t xml:space="preserve"> all negative, namely Cyp2c37</w:t>
        </w:r>
      </w:ins>
      <w:ins w:id="1814" w:author="mkoenig" w:date="2015-09-07T09:48:00Z">
        <w:r w:rsidR="0004425F">
          <w:t xml:space="preserve"> (</w:t>
        </w:r>
        <w:r w:rsidR="0004425F" w:rsidRPr="00D16927">
          <w:t>Cytochrome P450 2C37</w:t>
        </w:r>
        <w:r w:rsidR="0004425F">
          <w:t>)</w:t>
        </w:r>
      </w:ins>
      <w:ins w:id="1815" w:author="mkoenig" w:date="2015-09-07T09:35:00Z">
        <w:r w:rsidR="003E2C51">
          <w:t xml:space="preserve">, Slc10a1, </w:t>
        </w:r>
      </w:ins>
      <w:ins w:id="1816" w:author="mkoenig" w:date="2015-09-07T09:36:00Z">
        <w:r w:rsidR="003A181B">
          <w:t>Cyp2e1, and Cyp2c29.</w:t>
        </w:r>
      </w:ins>
      <w:ins w:id="1817" w:author="mkoenig" w:date="2015-09-07T09:37:00Z">
        <w:r w:rsidR="003A181B">
          <w:t xml:space="preserve"> </w:t>
        </w:r>
      </w:ins>
      <w:ins w:id="1818" w:author="mkoenig" w:date="2015-09-07T09:40:00Z">
        <w:r w:rsidR="003A181B">
          <w:t xml:space="preserve"> </w:t>
        </w:r>
      </w:ins>
      <w:ins w:id="1819" w:author="mkoenig" w:date="2015-09-07T09:43:00Z">
        <w:r w:rsidR="003A181B">
          <w:t xml:space="preserve">Among the top correlated transcripts to the classical factors (Figure 8A) </w:t>
        </w:r>
      </w:ins>
      <w:ins w:id="1820" w:author="mkoenig" w:date="2015-09-07T09:42:00Z">
        <w:r w:rsidR="003A181B">
          <w:t xml:space="preserve">Cyp2c37 and Slc10a1 </w:t>
        </w:r>
      </w:ins>
      <w:ins w:id="1821" w:author="mkoenig" w:date="2015-09-07T09:40:00Z">
        <w:r w:rsidR="003A181B">
          <w:t>are two very interesting candidates being</w:t>
        </w:r>
      </w:ins>
      <w:ins w:id="1822" w:author="mkoenig" w:date="2015-09-07T09:44:00Z">
        <w:r w:rsidR="003A181B">
          <w:t>,</w:t>
        </w:r>
      </w:ins>
      <w:ins w:id="1823" w:author="mkoenig" w:date="2015-09-07T09:40:00Z">
        <w:r w:rsidR="003A181B">
          <w:t xml:space="preserve"> </w:t>
        </w:r>
      </w:ins>
      <w:ins w:id="1824" w:author="mkoenig" w:date="2015-09-07T09:42:00Z">
        <w:r w:rsidR="003A181B">
          <w:t>with Cyp1a2 and Ppara</w:t>
        </w:r>
      </w:ins>
      <w:ins w:id="1825" w:author="mkoenig" w:date="2015-09-07T09:44:00Z">
        <w:r w:rsidR="003A181B">
          <w:t>,</w:t>
        </w:r>
      </w:ins>
      <w:ins w:id="1826" w:author="mkoenig" w:date="2015-09-07T09:42:00Z">
        <w:r w:rsidR="003A181B">
          <w:t xml:space="preserve"> </w:t>
        </w:r>
      </w:ins>
      <w:ins w:id="1827" w:author="mkoenig" w:date="2015-09-07T09:40:00Z">
        <w:r w:rsidR="003A181B">
          <w:t>the only one</w:t>
        </w:r>
      </w:ins>
      <w:ins w:id="1828" w:author="mkoenig" w:date="2015-09-07T09:42:00Z">
        <w:r w:rsidR="003A181B">
          <w:t>s</w:t>
        </w:r>
      </w:ins>
      <w:ins w:id="1829" w:author="mkoenig" w:date="2015-09-07T09:40:00Z">
        <w:r w:rsidR="003A181B">
          <w:t xml:space="preserve"> from time course cluster 1 </w:t>
        </w:r>
      </w:ins>
      <w:ins w:id="1830" w:author="mkoenig" w:date="2015-09-07T09:41:00Z">
        <w:r w:rsidR="003A181B">
          <w:t>and having high negative correlation</w:t>
        </w:r>
      </w:ins>
      <w:ins w:id="1831" w:author="mkoenig" w:date="2015-09-07T09:44:00Z">
        <w:r w:rsidR="003A181B">
          <w:t>s.</w:t>
        </w:r>
      </w:ins>
      <w:ins w:id="1832" w:author="mkoenig" w:date="2015-09-07T09:49:00Z">
        <w:r w:rsidR="0004425F">
          <w:t xml:space="preserve"> </w:t>
        </w:r>
      </w:ins>
      <w:ins w:id="1833" w:author="mkoenig" w:date="2015-09-07T09:38:00Z">
        <w:r w:rsidR="003A181B">
          <w:t xml:space="preserve">The decrease in </w:t>
        </w:r>
      </w:ins>
      <w:ins w:id="1834" w:author="mkoenig" w:date="2015-09-06T19:19:00Z">
        <w:r w:rsidR="00591DD3" w:rsidRPr="003A181B">
          <w:rPr>
            <w:rPrChange w:id="1835" w:author="mkoenig" w:date="2015-09-07T09:38:00Z">
              <w:rPr>
                <w:b/>
              </w:rPr>
            </w:rPrChange>
          </w:rPr>
          <w:t>Slc10a1,</w:t>
        </w:r>
        <w:r w:rsidR="00591DD3" w:rsidRPr="00652A9F">
          <w:t xml:space="preserve"> encoding the Na+-taurocholate co-transporting polypeptide</w:t>
        </w:r>
        <w:r w:rsidR="00591DD3">
          <w:t>,</w:t>
        </w:r>
        <w:r w:rsidR="00591DD3" w:rsidRPr="00652A9F">
          <w:t xml:space="preserve"> </w:t>
        </w:r>
        <w:r w:rsidR="00591DD3">
          <w:t>which</w:t>
        </w:r>
        <w:r w:rsidR="00591DD3" w:rsidRPr="00652A9F">
          <w:t xml:space="preserve"> tr</w:t>
        </w:r>
        <w:r w:rsidR="0063559E">
          <w:t>ansports bile acids,</w:t>
        </w:r>
        <w:r w:rsidR="00591DD3">
          <w:t xml:space="preserve"> </w:t>
        </w:r>
        <w:r w:rsidR="00591DD3" w:rsidRPr="00652A9F">
          <w:t>has been show</w:t>
        </w:r>
        <w:r w:rsidR="00591DD3">
          <w:t>n</w:t>
        </w:r>
        <w:r w:rsidR="00591DD3" w:rsidRPr="00652A9F">
          <w:t xml:space="preserve"> to protect hepatocytes</w:t>
        </w:r>
        <w:r w:rsidR="00591DD3">
          <w:t xml:space="preserve"> from cholestasis-induced injury</w:t>
        </w:r>
      </w:ins>
      <w:ins w:id="1836" w:author="mkoenig" w:date="2015-09-08T11:51:00Z">
        <w:r w:rsidR="00A44BB5">
          <w:t xml:space="preserve"> </w:t>
        </w:r>
      </w:ins>
      <w:r w:rsidR="00C638FD">
        <w:fldChar w:fldCharType="begin"/>
      </w:r>
      <w:r w:rsidR="00C638FD">
        <w:instrText xml:space="preserve"> ADDIN EN.CITE &lt;EndNote&gt;&lt;Cite ExcludeYear="1"&gt;&lt;Author&gt;Eipel&lt;/Author&gt;&lt;Year&gt;2013&lt;/Year&gt;&lt;RecNum&gt;377&lt;/RecNum&gt;&lt;DisplayText&gt;[31]&lt;/DisplayText&gt;&lt;record&gt;&lt;rec-number&gt;377&lt;/rec-number&gt;&lt;foreign-keys&gt;&lt;key app="EN" db-id="zeapvzrpm5fx2oefdz3v2s03fwp2t09seezp"&gt;377&lt;/key&gt;&lt;/foreign-keys&gt;&lt;ref-type name="Journal Article"&gt;17&lt;/ref-type&gt;&lt;contributors&gt;&lt;authors&gt;&lt;author&gt;Eipel, Christian&lt;/author&gt;&lt;author&gt;Menschikow, Elena&lt;/author&gt;&lt;author&gt;Sigal, Michael&lt;/author&gt;&lt;author&gt;Kuhla, Angela&lt;/author&gt;&lt;author&gt;Abshagen, Kerstin&lt;/author&gt;&lt;author&gt;Vollmar, Brigitte&lt;/author&gt;&lt;/authors&gt;&lt;/contributors&gt;&lt;titles&gt;&lt;title&gt;Hepatoprotection in bile duct ligated mice mediated by darbepoetin-$$ is not caused by changes in hepatobiliary transporter expression&lt;/title&gt;&lt;secondary-title&gt;Int J Clin Exp Pathol&lt;/secondary-title&gt;&lt;/titles&gt;&lt;pages&gt;80-90&lt;/pages&gt;&lt;volume&gt;6&lt;/volume&gt;&lt;number&gt;1&lt;/number&gt;&lt;keywords&gt;&lt;keyword&gt;Animals&lt;/keyword&gt;&lt;keyword&gt;Bile Ducts, surgery&lt;/keyword&gt;&lt;keyword&gt;Blotting, Western&lt;/keyword&gt;&lt;keyword&gt;Cholestasis, metabolism&lt;/keyword&gt;&lt;keyword&gt;Erythropoietin, analogs /&amp;amp;/ derivatives/pharmacology&lt;/keyword&gt;&lt;keyword&gt;LIM-Homeodomain Proteins, biosynthesis&lt;/keyword&gt;&lt;keyword&gt;Ligation&lt;/keyword&gt;&lt;keyword&gt;Liver, drug effects/metabolism&lt;/keyword&gt;&lt;keyword&gt;Male&lt;/keyword&gt;&lt;keyword&gt;Membrane Transport Proteins, analysis/biosynthesis&lt;/keyword&gt;&lt;keyword&gt;Mice&lt;/keyword&gt;&lt;keyword&gt;Mice, Inbred C57BL&lt;/keyword&gt;&lt;keyword&gt;Multidrug Resistance-Associated Proteins, biosynthesis&lt;/keyword&gt;&lt;keyword&gt;Organic Anion Transporters, Sodium-Dependent, biosynthesis&lt;/keyword&gt;&lt;keyword&gt;Real-Time Polymerase Chain Reaction&lt;/keyword&gt;&lt;keyword&gt;Symporters, biosynthesis&lt;/keyword&gt;&lt;keyword&gt;Transcription Factors, biosynthesis&lt;/keyword&gt;&lt;/keywords&gt;&lt;dates&gt;&lt;year&gt;2013&lt;/year&gt;&lt;/dates&gt;&lt;label&gt;Eipel2013&lt;/label&gt;&lt;urls&gt;&lt;/urls&gt;&lt;/record&gt;&lt;/Cite&gt;&lt;/EndNote&gt;</w:instrText>
      </w:r>
      <w:r w:rsidR="00C638FD">
        <w:fldChar w:fldCharType="separate"/>
      </w:r>
      <w:r w:rsidR="00C638FD">
        <w:rPr>
          <w:noProof/>
        </w:rPr>
        <w:t>[</w:t>
      </w:r>
      <w:hyperlink w:anchor="_ENREF_31" w:tooltip="Eipel, 2013 #377" w:history="1">
        <w:r w:rsidR="00C638FD">
          <w:rPr>
            <w:noProof/>
          </w:rPr>
          <w:t>31</w:t>
        </w:r>
      </w:hyperlink>
      <w:r w:rsidR="00C638FD">
        <w:rPr>
          <w:noProof/>
        </w:rPr>
        <w:t>]</w:t>
      </w:r>
      <w:r w:rsidR="00C638FD">
        <w:fldChar w:fldCharType="end"/>
      </w:r>
      <w:ins w:id="1837" w:author="mkoenig" w:date="2015-09-06T19:19:00Z">
        <w:r w:rsidR="003A181B">
          <w:t>.</w:t>
        </w:r>
      </w:ins>
      <w:ins w:id="1838" w:author="mkoenig" w:date="2015-09-07T10:44:00Z">
        <w:r w:rsidR="004D5693">
          <w:t xml:space="preserve"> </w:t>
        </w:r>
      </w:ins>
    </w:p>
    <w:p w14:paraId="0B00ADF9" w14:textId="77777777" w:rsidR="00591DD3" w:rsidRDefault="00591DD3">
      <w:pPr>
        <w:pStyle w:val="Heading3"/>
        <w:rPr>
          <w:ins w:id="1839" w:author="mkoenig" w:date="2015-09-06T19:19:00Z"/>
        </w:rPr>
        <w:pPrChange w:id="1840" w:author="mkoenig" w:date="2015-09-06T20:57:00Z">
          <w:pPr>
            <w:pStyle w:val="Heading2"/>
          </w:pPr>
        </w:pPrChange>
      </w:pPr>
      <w:ins w:id="1841" w:author="mkoenig" w:date="2015-09-06T19:19:00Z">
        <w:r>
          <w:t>Increase in fibrogenic cells</w:t>
        </w:r>
      </w:ins>
    </w:p>
    <w:p w14:paraId="48D21BFD" w14:textId="251492E7" w:rsidR="000374B0" w:rsidRDefault="00591DD3">
      <w:pPr>
        <w:rPr>
          <w:ins w:id="1842" w:author="mkoenig" w:date="2015-09-06T23:16:00Z"/>
        </w:rPr>
      </w:pPr>
      <w:ins w:id="1843" w:author="mkoenig" w:date="2015-09-06T19:19:00Z">
        <w:r>
          <w:t>In a</w:t>
        </w:r>
        <w:r w:rsidRPr="005D3409">
          <w:t>ccord</w:t>
        </w:r>
        <w:r>
          <w:t>ance to the proliferative activity of HSCs</w:t>
        </w:r>
        <w:r w:rsidRPr="005D3409">
          <w:t>, immunohistochemical analyses demonstrate the gradual rise in CTGF-</w:t>
        </w:r>
      </w:ins>
      <w:ins w:id="1844" w:author="mkoenig" w:date="2015-09-06T23:17:00Z">
        <w:r w:rsidR="000374B0">
          <w:t xml:space="preserve"> (Figure 3F)</w:t>
        </w:r>
      </w:ins>
      <w:ins w:id="1845" w:author="mkoenig" w:date="2015-09-06T19:19:00Z">
        <w:r>
          <w:t>,</w:t>
        </w:r>
        <w:r w:rsidRPr="005D3409">
          <w:t xml:space="preserve"> α-SMA-</w:t>
        </w:r>
      </w:ins>
      <w:ins w:id="1846" w:author="mkoenig" w:date="2015-09-06T23:17:00Z">
        <w:r w:rsidR="000374B0">
          <w:t xml:space="preserve"> (Figure 3B)</w:t>
        </w:r>
      </w:ins>
      <w:ins w:id="1847" w:author="mkoenig" w:date="2015-09-06T19:19:00Z">
        <w:r w:rsidRPr="005D3409">
          <w:t xml:space="preserve"> and S100a4-expressing cells </w:t>
        </w:r>
        <w:r>
          <w:t>(Figure 3</w:t>
        </w:r>
      </w:ins>
      <w:ins w:id="1848" w:author="mkoenig" w:date="2015-09-06T23:18:00Z">
        <w:r w:rsidR="000374B0">
          <w:t>C</w:t>
        </w:r>
      </w:ins>
      <w:ins w:id="1849" w:author="mkoenig" w:date="2015-09-06T19:19:00Z">
        <w:r>
          <w:t xml:space="preserve">), reflecting </w:t>
        </w:r>
        <w:r>
          <w:lastRenderedPageBreak/>
          <w:t>activated HSC, activated KC and trans-differentiated hepatocytes</w:t>
        </w:r>
        <w:r w:rsidRPr="005D3409">
          <w:t xml:space="preserve">. </w:t>
        </w:r>
      </w:ins>
      <w:ins w:id="1850" w:author="mkoenig" w:date="2015-09-06T23:18:00Z">
        <w:r w:rsidR="000374B0">
          <w:t xml:space="preserve">CTGF and </w:t>
        </w:r>
        <w:r w:rsidR="000374B0" w:rsidRPr="00C31300">
          <w:rPr>
            <w:rFonts w:ascii="Symbol" w:hAnsi="Symbol"/>
          </w:rPr>
          <w:t></w:t>
        </w:r>
        <w:r w:rsidR="000374B0" w:rsidRPr="00C31300">
          <w:t>-SMA</w:t>
        </w:r>
        <w:r w:rsidR="0004425F">
          <w:t xml:space="preserve"> are</w:t>
        </w:r>
        <w:r w:rsidR="000374B0">
          <w:t xml:space="preserve"> highly correlated (</w:t>
        </w:r>
      </w:ins>
      <w:ins w:id="1851" w:author="mkoenig" w:date="2015-09-07T09:53:00Z">
        <w:r w:rsidR="0004425F">
          <w:t xml:space="preserve">respective </w:t>
        </w:r>
      </w:ins>
      <w:ins w:id="1852" w:author="mkoenig" w:date="2015-09-06T23:18:00Z">
        <w:r w:rsidR="000374B0">
          <w:t>top correlation</w:t>
        </w:r>
      </w:ins>
      <w:ins w:id="1853" w:author="mkoenig" w:date="2015-09-06T23:19:00Z">
        <w:r w:rsidR="000374B0">
          <w:t xml:space="preserve"> Figure 8C</w:t>
        </w:r>
      </w:ins>
      <w:ins w:id="1854" w:author="mkoenig" w:date="2015-09-06T23:18:00Z">
        <w:r w:rsidR="000374B0">
          <w:t xml:space="preserve">), with S100a4 </w:t>
        </w:r>
      </w:ins>
      <w:ins w:id="1855" w:author="mkoenig" w:date="2015-09-07T10:12:00Z">
        <w:r w:rsidR="0042743A">
          <w:t xml:space="preserve">having strong correlation to </w:t>
        </w:r>
      </w:ins>
      <w:ins w:id="1856" w:author="mkoenig" w:date="2015-09-06T23:20:00Z">
        <w:r w:rsidR="000374B0">
          <w:t>both of them (Figure 8B).</w:t>
        </w:r>
      </w:ins>
    </w:p>
    <w:p w14:paraId="51BF94EA" w14:textId="3478B4DE" w:rsidR="00EC623A" w:rsidRPr="004C3659" w:rsidRDefault="00591DD3">
      <w:pPr>
        <w:rPr>
          <w:ins w:id="1857" w:author="mkoenig" w:date="2015-09-06T19:19:00Z"/>
        </w:rPr>
      </w:pPr>
      <w:ins w:id="1858" w:author="mkoenig" w:date="2015-09-06T19:19:00Z">
        <w:r w:rsidRPr="0004425F">
          <w:rPr>
            <w:rPrChange w:id="1859" w:author="mkoenig" w:date="2015-09-07T09:54:00Z">
              <w:rPr>
                <w:b/>
              </w:rPr>
            </w:rPrChange>
          </w:rPr>
          <w:t xml:space="preserve">CTGF </w:t>
        </w:r>
        <w:r w:rsidRPr="005D3409">
          <w:t xml:space="preserve">is a highly pro-fibrogenic protein </w:t>
        </w:r>
        <w:r>
          <w:t>expressed</w:t>
        </w:r>
        <w:r w:rsidRPr="005D3409">
          <w:t xml:space="preserve"> by </w:t>
        </w:r>
        <w:r>
          <w:t xml:space="preserve">HSCs, BECs </w:t>
        </w:r>
        <w:r w:rsidRPr="005D3409">
          <w:t>and hepatocytes</w:t>
        </w:r>
        <w:r>
          <w:t xml:space="preserve"> </w:t>
        </w:r>
      </w:ins>
      <w:r w:rsidR="00C638FD">
        <w:fldChar w:fldCharType="begin">
          <w:fldData xml:space="preserve">PEVuZE5vdGU+PENpdGUgRXhjbHVkZVllYXI9IjEiPjxBdXRob3I+UGFyYWRpczwvQXV0aG9yPjxZ
ZWFyPjE5OTk8L1llYXI+PFJlY051bT40MzM8L1JlY051bT48RGlzcGxheVRleHQ+WzMyLCAzM108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C638FD">
        <w:instrText xml:space="preserve"> ADDIN EN.CITE </w:instrText>
      </w:r>
      <w:r w:rsidR="00C638FD">
        <w:fldChar w:fldCharType="begin">
          <w:fldData xml:space="preserve">PEVuZE5vdGU+PENpdGUgRXhjbHVkZVllYXI9IjEiPjxBdXRob3I+UGFyYWRpczwvQXV0aG9yPjxZ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=
</w:fldData>
        </w:fldChar>
      </w:r>
      <w:r w:rsidR="00C638FD">
        <w:instrText xml:space="preserve"> ADDIN EN.CITE.DATA </w:instrText>
      </w:r>
      <w:r w:rsidR="00C638FD">
        <w:fldChar w:fldCharType="end"/>
      </w:r>
      <w:r w:rsidR="00C638FD">
        <w:fldChar w:fldCharType="separate"/>
      </w:r>
      <w:r w:rsidR="00C638FD">
        <w:rPr>
          <w:noProof/>
        </w:rPr>
        <w:t>[</w:t>
      </w:r>
      <w:hyperlink w:anchor="_ENREF_32" w:tooltip="Paradis, 1999 #433" w:history="1">
        <w:r w:rsidR="00C638FD">
          <w:rPr>
            <w:noProof/>
          </w:rPr>
          <w:t>32</w:t>
        </w:r>
      </w:hyperlink>
      <w:r w:rsidR="00C638FD">
        <w:rPr>
          <w:noProof/>
        </w:rPr>
        <w:t xml:space="preserve">, </w:t>
      </w:r>
      <w:hyperlink w:anchor="_ENREF_33" w:tooltip="Sedlaczek, 2001 #448" w:history="1">
        <w:r w:rsidR="00C638FD">
          <w:rPr>
            <w:noProof/>
          </w:rPr>
          <w:t>33</w:t>
        </w:r>
      </w:hyperlink>
      <w:r w:rsidR="00C638FD">
        <w:rPr>
          <w:noProof/>
        </w:rPr>
        <w:t>]</w:t>
      </w:r>
      <w:r w:rsidR="00C638FD">
        <w:fldChar w:fldCharType="end"/>
      </w:r>
      <w:ins w:id="1860" w:author="mkoenig" w:date="2015-09-06T19:19:00Z">
        <w:r>
          <w:t xml:space="preserve"> and</w:t>
        </w:r>
        <w:r w:rsidRPr="005D3409">
          <w:t xml:space="preserve"> mediates extracellular matrix</w:t>
        </w:r>
        <w:r w:rsidRPr="00A67CA8">
          <w:t xml:space="preserve"> </w:t>
        </w:r>
        <w:r w:rsidRPr="005D3409">
          <w:t>inducing properties</w:t>
        </w:r>
        <w:r>
          <w:t xml:space="preserve">. Levels of have been reported significantly </w:t>
        </w:r>
        <w:r w:rsidRPr="00A67CA8">
          <w:t>up-regulated</w:t>
        </w:r>
        <w:r>
          <w:t xml:space="preserve"> in experimental liver fibrogenesis and human chronic liver disease patients of various etiologies </w:t>
        </w:r>
      </w:ins>
      <w:r w:rsidR="00C638FD">
        <w:fldChar w:fldCharType="begin">
          <w:fldData xml:space="preserve">PEVuZE5vdGU+PENpdGUgRXhjbHVkZVllYXI9IjEiPjxBdXRob3I+UmFjaGZhbDwvQXV0aG9yPjxZ
ZWFyPjIwMDM8L1llYXI+PFJlY051bT40MzU8L1JlY051bT48RGlzcGxheVRleHQ+WzM0LCAzNV08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C638FD">
        <w:instrText xml:space="preserve"> ADDIN EN.CITE </w:instrText>
      </w:r>
      <w:r w:rsidR="00C638FD">
        <w:fldChar w:fldCharType="begin">
          <w:fldData xml:space="preserve">PEVuZE5vdGU+PENpdGUgRXhjbHVkZVllYXI9IjEiPjxBdXRob3I+UmFjaGZhbDwvQXV0aG9yPjxZ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</w:fldData>
        </w:fldChar>
      </w:r>
      <w:r w:rsidR="00C638FD">
        <w:instrText xml:space="preserve"> ADDIN EN.CITE.DATA </w:instrText>
      </w:r>
      <w:r w:rsidR="00C638FD">
        <w:fldChar w:fldCharType="end"/>
      </w:r>
      <w:r w:rsidR="00C638FD">
        <w:fldChar w:fldCharType="separate"/>
      </w:r>
      <w:r w:rsidR="00C638FD">
        <w:rPr>
          <w:noProof/>
        </w:rPr>
        <w:t>[</w:t>
      </w:r>
      <w:hyperlink w:anchor="_ENREF_34" w:tooltip="Rachfal, 2003 #435" w:history="1">
        <w:r w:rsidR="00C638FD">
          <w:rPr>
            <w:noProof/>
          </w:rPr>
          <w:t>34</w:t>
        </w:r>
      </w:hyperlink>
      <w:r w:rsidR="00C638FD">
        <w:rPr>
          <w:noProof/>
        </w:rPr>
        <w:t xml:space="preserve">, </w:t>
      </w:r>
      <w:hyperlink w:anchor="_ENREF_35" w:tooltip="Dendooven, 2011 #375" w:history="1">
        <w:r w:rsidR="00C638FD">
          <w:rPr>
            <w:noProof/>
          </w:rPr>
          <w:t>35</w:t>
        </w:r>
      </w:hyperlink>
      <w:r w:rsidR="00C638FD">
        <w:rPr>
          <w:noProof/>
        </w:rPr>
        <w:t>]</w:t>
      </w:r>
      <w:r w:rsidR="00C638FD">
        <w:fldChar w:fldCharType="end"/>
      </w:r>
      <w:ins w:id="1861" w:author="mkoenig" w:date="2015-09-06T19:19:00Z">
        <w:r>
          <w:t xml:space="preserve">. </w:t>
        </w:r>
      </w:ins>
      <w:ins w:id="1862" w:author="mkoenig" w:date="2015-09-06T23:23:00Z">
        <w:r w:rsidR="00CC663A">
          <w:t>CTGF</w:t>
        </w:r>
      </w:ins>
      <w:ins w:id="1863" w:author="mkoenig" w:date="2015-09-07T09:59:00Z">
        <w:r w:rsidR="00EC623A">
          <w:t>-positive cell number</w:t>
        </w:r>
      </w:ins>
      <w:ins w:id="1864" w:author="mkoenig" w:date="2015-09-06T23:23:00Z">
        <w:r w:rsidR="00CC663A" w:rsidRPr="000A6955">
          <w:t xml:space="preserve"> </w:t>
        </w:r>
        <w:r w:rsidR="00EC623A">
          <w:t>is the best candidate</w:t>
        </w:r>
      </w:ins>
      <w:ins w:id="1865" w:author="mkoenig" w:date="2015-09-07T10:03:00Z">
        <w:r w:rsidR="00EC623A" w:rsidRPr="00EC623A">
          <w:t xml:space="preserve"> </w:t>
        </w:r>
        <w:r w:rsidR="00EC623A" w:rsidRPr="000A6955">
          <w:t>to monitor th</w:t>
        </w:r>
        <w:r w:rsidR="00EC623A">
          <w:t>e disease progress</w:t>
        </w:r>
      </w:ins>
      <w:ins w:id="1866" w:author="mkoenig" w:date="2015-09-06T23:23:00Z">
        <w:r w:rsidR="00EC623A">
          <w:t xml:space="preserve"> among the </w:t>
        </w:r>
        <w:r w:rsidR="00CC663A" w:rsidRPr="000A6955">
          <w:t>selected</w:t>
        </w:r>
      </w:ins>
      <w:ins w:id="1867" w:author="mkoenig" w:date="2015-09-07T10:02:00Z">
        <w:r w:rsidR="00EC623A">
          <w:t xml:space="preserve"> biochemical, histological and immunostaining parameters</w:t>
        </w:r>
      </w:ins>
      <w:ins w:id="1868" w:author="mkoenig" w:date="2015-09-06T23:23:00Z">
        <w:r w:rsidR="00EC623A">
          <w:t xml:space="preserve">, showing </w:t>
        </w:r>
      </w:ins>
      <w:ins w:id="1869" w:author="mkoenig" w:date="2015-09-07T10:00:00Z">
        <w:r w:rsidR="00EC623A" w:rsidRPr="00DF04B8">
          <w:t xml:space="preserve">a steady increase with comparatively little </w:t>
        </w:r>
        <w:r w:rsidR="00EC623A" w:rsidRPr="007A79E2">
          <w:t>variance</w:t>
        </w:r>
      </w:ins>
      <w:ins w:id="1870" w:author="mkoenig" w:date="2015-09-07T10:04:00Z">
        <w:r w:rsidR="00EC623A">
          <w:t xml:space="preserve"> (among top ANOVA results, </w:t>
        </w:r>
      </w:ins>
      <w:ins w:id="1871" w:author="mkoenig" w:date="2015-09-06T23:23:00Z">
        <w:r w:rsidR="00CC663A">
          <w:t>p</w:t>
        </w:r>
        <w:r w:rsidR="00CC663A">
          <w:rPr>
            <w:vertAlign w:val="subscript"/>
          </w:rPr>
          <w:t>adj</w:t>
        </w:r>
        <w:r w:rsidR="00CC663A">
          <w:t>=7.9E-10). This is consistent with data from other studies, which observed a correlation of increased CTGF levels w</w:t>
        </w:r>
        <w:r w:rsidR="00CC663A" w:rsidRPr="004F39D5">
          <w:t xml:space="preserve">ith histological fibrosis stages </w:t>
        </w:r>
      </w:ins>
      <w:r w:rsidR="00C638FD">
        <w:fldChar w:fldCharType="begin">
          <w:fldData xml:space="preserve">PEVuZE5vdGU+PENpdGUgRXhjbHVkZVllYXI9IjEiPjxBdXRob3I+SGF5YXNoaTwvQXV0aG9yPjxZ
ZWFyPjIwMDI8L1llYXI+PFJlY051bT4zOTc8L1JlY051bT48RGlzcGxheVRleHQ+WzM2LCAzN108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C638FD">
        <w:instrText xml:space="preserve"> ADDIN EN.CITE </w:instrText>
      </w:r>
      <w:r w:rsidR="00C638FD">
        <w:fldChar w:fldCharType="begin">
          <w:fldData xml:space="preserve">PEVuZE5vdGU+PENpdGUgRXhjbHVkZVllYXI9IjEiPjxBdXRob3I+SGF5YXNoaTwvQXV0aG9yPjxZ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</w:fldData>
        </w:fldChar>
      </w:r>
      <w:r w:rsidR="00C638FD">
        <w:instrText xml:space="preserve"> ADDIN EN.CITE.DATA </w:instrText>
      </w:r>
      <w:r w:rsidR="00C638FD">
        <w:fldChar w:fldCharType="end"/>
      </w:r>
      <w:r w:rsidR="00C638FD">
        <w:fldChar w:fldCharType="separate"/>
      </w:r>
      <w:r w:rsidR="00C638FD">
        <w:rPr>
          <w:noProof/>
        </w:rPr>
        <w:t>[</w:t>
      </w:r>
      <w:hyperlink w:anchor="_ENREF_36" w:tooltip="Hayashi, 2002 #397" w:history="1">
        <w:r w:rsidR="00C638FD">
          <w:rPr>
            <w:noProof/>
          </w:rPr>
          <w:t>36</w:t>
        </w:r>
      </w:hyperlink>
      <w:r w:rsidR="00C638FD">
        <w:rPr>
          <w:noProof/>
        </w:rPr>
        <w:t xml:space="preserve">, </w:t>
      </w:r>
      <w:hyperlink w:anchor="_ENREF_37" w:tooltip="Colak, 2012 #374" w:history="1">
        <w:r w:rsidR="00C638FD">
          <w:rPr>
            <w:noProof/>
          </w:rPr>
          <w:t>37</w:t>
        </w:r>
      </w:hyperlink>
      <w:r w:rsidR="00C638FD">
        <w:rPr>
          <w:noProof/>
        </w:rPr>
        <w:t>]</w:t>
      </w:r>
      <w:r w:rsidR="00C638FD">
        <w:fldChar w:fldCharType="end"/>
      </w:r>
      <w:ins w:id="1872" w:author="mkoenig" w:date="2015-09-08T11:54:00Z">
        <w:r w:rsidR="00E012F5">
          <w:t xml:space="preserve"> </w:t>
        </w:r>
      </w:ins>
      <w:ins w:id="1873" w:author="mkoenig" w:date="2015-09-06T23:23:00Z">
        <w:r w:rsidR="00CC663A">
          <w:t xml:space="preserve">suggesting CTGF as a valuable diagnostic target, since it can be measured in patients’ blood and </w:t>
        </w:r>
      </w:ins>
      <w:ins w:id="1874" w:author="mkoenig" w:date="2015-09-07T10:09:00Z">
        <w:r w:rsidR="0042743A">
          <w:t xml:space="preserve">have a potential application in the </w:t>
        </w:r>
      </w:ins>
      <w:ins w:id="1875" w:author="mkoenig" w:date="2015-09-06T23:23:00Z">
        <w:r w:rsidR="0042743A">
          <w:t>follow-up of</w:t>
        </w:r>
        <w:r w:rsidR="00CC663A">
          <w:t xml:space="preserve"> patients suffering from chronic liver diseases </w:t>
        </w:r>
      </w:ins>
      <w:ins w:id="1876" w:author="mkoenig" w:date="2015-09-08T11:58:00Z">
        <w:r w:rsidR="00C638FD">
          <w:fldChar w:fldCharType="begin"/>
        </w:r>
      </w:ins>
      <w:r w:rsidR="00C638FD">
        <w:instrText xml:space="preserve"> ADDIN EN.CITE &lt;EndNote&gt;&lt;Cite ExcludeYear="1"&gt;&lt;Author&gt;Gressner&lt;/Author&gt;&lt;Year&gt;2013&lt;/Year&gt;&lt;RecNum&gt;392&lt;/RecNum&gt;&lt;DisplayText&gt;[38]&lt;/DisplayText&gt;&lt;record&gt;&lt;rec-number&gt;392&lt;/rec-number&gt;&lt;foreign-keys&gt;&lt;key app="EN" db-id="zeapvzrpm5fx2oefdz3v2s03fwp2t09seezp"&gt;392&lt;/key&gt;&lt;/foreign-keys&gt;&lt;ref-type name="Journal Article"&gt;17&lt;/ref-type&gt;&lt;contributors&gt;&lt;authors&gt;&lt;author&gt;Gressner, Olav A.&lt;/author&gt;&lt;author&gt;Fang, Meng&lt;/author&gt;&lt;author&gt;Li, Hui&lt;/author&gt;&lt;author&gt;Lu, Lun Gen&lt;/author&gt;&lt;author&gt;Gressner, Axel M.&lt;/author&gt;&lt;author&gt;Gao, Chun Fang&lt;/author&gt;&lt;/authors&gt;&lt;/contributors&gt;&lt;titles&gt;&lt;title&gt;Connective tissue growth factor (CTGF/CCN2) in serum is an indicator of fibrogenic progression and malignant transformation in patients with chronic hepatitis B infection&lt;/title&gt;&lt;secondary-title&gt;Clin Chim Acta&lt;/secondary-title&gt;&lt;/titles&gt;&lt;pages&gt;126-131&lt;/pages&gt;&lt;volume&gt;421&lt;/volume&gt;&lt;keywords&gt;&lt;keyword&gt;Adult&lt;/keyword&gt;&lt;keyword&gt;Albumins, genetics/metabolism&lt;/keyword&gt;&lt;keyword&gt;Biological Markers, blood&lt;/keyword&gt;&lt;keyword&gt;Carcinogenesis, genetics/metabolism/pathology&lt;/keyword&gt;&lt;keyword&gt;Carcinoma, Hepatocellular, blood/etiology/pathology/virology&lt;/keyword&gt;&lt;keyword&gt;Case-Control Studies&lt;/keyword&gt;&lt;keyword&gt;Connective Tissue Growth Factor, blood/genetics&lt;/keyword&gt;&lt;keyword&gt;Female&lt;/keyword&gt;&lt;keyword&gt;Gene Expression&lt;/keyword&gt;&lt;keyword&gt;Hepatitis B virus&lt;/keyword&gt;&lt;keyword&gt;Hepatitis B, Chronic, blood/complications/pathology/virology&lt;/keyword&gt;&lt;keyword&gt;Humans&lt;/keyword&gt;&lt;keyword&gt;Liver Cirrhosis, blood/complications/pathology/virology&lt;/keyword&gt;&lt;keyword&gt;Liver Neoplasms, blood/etiology/pathology/virology&lt;/keyword&gt;&lt;keyword&gt;Liver, metabolism/pathology/virology&lt;/keyword&gt;&lt;keyword&gt;Male&lt;/keyword&gt;&lt;keyword&gt;Middle Aged&lt;/keyword&gt;&lt;keyword&gt;Severity of Illness Index&lt;/keyword&gt;&lt;/keywords&gt;&lt;dates&gt;&lt;year&gt;2013&lt;/year&gt;&lt;pub-dates&gt;&lt;date&gt;Jun&lt;/date&gt;&lt;/pub-dates&gt;&lt;/dates&gt;&lt;label&gt;Gressner2013&lt;/label&gt;&lt;urls&gt;&lt;related-urls&gt;&lt;url&gt;http://dx.doi.org/10.1016/j.cca.2013.02.029&lt;/url&gt;&lt;/related-urls&gt;&lt;/urls&gt;&lt;/record&gt;&lt;/Cite&gt;&lt;/EndNote&gt;</w:instrText>
      </w:r>
      <w:r w:rsidR="00C638FD">
        <w:fldChar w:fldCharType="separate"/>
      </w:r>
      <w:r w:rsidR="00C638FD">
        <w:rPr>
          <w:noProof/>
        </w:rPr>
        <w:t>[</w:t>
      </w:r>
      <w:hyperlink w:anchor="_ENREF_38" w:tooltip="Gressner, 2013 #392" w:history="1">
        <w:r w:rsidR="00C638FD">
          <w:rPr>
            <w:noProof/>
          </w:rPr>
          <w:t>38</w:t>
        </w:r>
      </w:hyperlink>
      <w:r w:rsidR="00C638FD">
        <w:rPr>
          <w:noProof/>
        </w:rPr>
        <w:t>]</w:t>
      </w:r>
      <w:ins w:id="1877" w:author="mkoenig" w:date="2015-09-08T11:58:00Z">
        <w:r w:rsidR="00C638FD">
          <w:fldChar w:fldCharType="end"/>
        </w:r>
      </w:ins>
      <w:ins w:id="1878" w:author="mkoenig" w:date="2015-09-06T23:23:00Z">
        <w:r w:rsidR="00CC663A">
          <w:t>.</w:t>
        </w:r>
      </w:ins>
      <w:ins w:id="1879" w:author="mkoenig" w:date="2015-09-07T10:09:00Z">
        <w:r w:rsidR="0042743A">
          <w:t xml:space="preserve"> </w:t>
        </w:r>
      </w:ins>
      <w:ins w:id="1880" w:author="mkoenig" w:date="2015-09-06T19:19:00Z">
        <w:r w:rsidRPr="00DF04B8">
          <w:t xml:space="preserve">The highest </w:t>
        </w:r>
      </w:ins>
      <w:ins w:id="1881" w:author="mkoenig" w:date="2015-09-07T10:07:00Z">
        <w:r w:rsidR="0042743A">
          <w:t xml:space="preserve">transcript </w:t>
        </w:r>
      </w:ins>
      <w:ins w:id="1882" w:author="mkoenig" w:date="2015-09-06T19:19:00Z">
        <w:r w:rsidRPr="00DF04B8">
          <w:t>correlation</w:t>
        </w:r>
        <w:r>
          <w:t xml:space="preserve"> with CTGF </w:t>
        </w:r>
        <w:r w:rsidRPr="00C31300">
          <w:t xml:space="preserve">shows </w:t>
        </w:r>
        <w:r w:rsidRPr="0042743A">
          <w:rPr>
            <w:rPrChange w:id="1883" w:author="mkoenig" w:date="2015-09-07T10:11:00Z">
              <w:rPr>
                <w:b/>
              </w:rPr>
            </w:rPrChange>
          </w:rPr>
          <w:t>Tgfb2</w:t>
        </w:r>
      </w:ins>
      <w:ins w:id="1884" w:author="mkoenig" w:date="2015-09-07T10:05:00Z">
        <w:r w:rsidR="008E6480">
          <w:t xml:space="preserve"> (</w:t>
        </w:r>
      </w:ins>
      <w:ins w:id="1885" w:author="mkoenig" w:date="2015-09-06T19:19:00Z">
        <w:r w:rsidRPr="00C31300">
          <w:t>cyt</w:t>
        </w:r>
        <w:r w:rsidR="008E6480">
          <w:t xml:space="preserve">okine TGF-β2, </w:t>
        </w:r>
        <w:r w:rsidRPr="00C31300">
          <w:t>Fig</w:t>
        </w:r>
        <w:r>
          <w:t>ures</w:t>
        </w:r>
        <w:r w:rsidRPr="00C31300">
          <w:t xml:space="preserve"> </w:t>
        </w:r>
        <w:r>
          <w:t>6I</w:t>
        </w:r>
        <w:r w:rsidRPr="00C31300">
          <w:t>)</w:t>
        </w:r>
      </w:ins>
      <w:ins w:id="1886" w:author="mkoenig" w:date="2015-09-07T10:10:00Z">
        <w:r w:rsidR="0042743A">
          <w:t xml:space="preserve"> followed </w:t>
        </w:r>
        <w:r w:rsidR="0042743A" w:rsidRPr="0042743A">
          <w:t xml:space="preserve">by </w:t>
        </w:r>
        <w:r w:rsidR="0042743A" w:rsidRPr="0042743A">
          <w:rPr>
            <w:rPrChange w:id="1887" w:author="mkoenig" w:date="2015-09-07T10:11:00Z">
              <w:rPr>
                <w:b/>
              </w:rPr>
            </w:rPrChange>
          </w:rPr>
          <w:t>Pdgfb</w:t>
        </w:r>
        <w:r w:rsidR="0042743A">
          <w:t xml:space="preserve"> (</w:t>
        </w:r>
        <w:r w:rsidR="0042743A" w:rsidRPr="00C31300">
          <w:t>platelet-derived growth factor subunit B</w:t>
        </w:r>
        <w:r w:rsidR="0042743A">
          <w:t>)</w:t>
        </w:r>
      </w:ins>
      <w:ins w:id="1888" w:author="mkoenig" w:date="2015-09-06T19:19:00Z">
        <w:r w:rsidRPr="00C31300">
          <w:t xml:space="preserve">. TGF-β is the major stimulus for CTGF expression in hepatocytes </w:t>
        </w:r>
      </w:ins>
      <w:ins w:id="1889" w:author="mkoenig" w:date="2015-09-08T11:58:00Z">
        <w:r w:rsidR="00C638FD">
          <w:fldChar w:fldCharType="begin"/>
        </w:r>
      </w:ins>
      <w:r w:rsidR="00C638FD">
        <w:instrText xml:space="preserve"> ADDIN EN.CITE &lt;EndNote&gt;&lt;Cite ExcludeYear="1"&gt;&lt;Author&gt;Liu&lt;/Author&gt;&lt;Year&gt;2013&lt;/Year&gt;&lt;RecNum&gt;421&lt;/RecNum&gt;&lt;DisplayText&gt;[39]&lt;/DisplayText&gt;&lt;record&gt;&lt;rec-number&gt;421&lt;/rec-number&gt;&lt;foreign-keys&gt;&lt;key app="EN" db-id="zeapvzrpm5fx2oefdz3v2s03fwp2t09seezp"&gt;421&lt;/key&gt;&lt;/foreign-keys&gt;&lt;ref-type name="Journal Article"&gt;17&lt;/ref-type&gt;&lt;contributors&gt;&lt;authors&gt;&lt;author&gt;Liu, Yan&lt;/author&gt;&lt;author&gt;Liu, Heng&lt;/author&gt;&lt;author&gt;Meyer, Christoph&lt;/author&gt;&lt;author&gt;Li, Jun&lt;/author&gt;&lt;author&gt;Nadalin, Silvio&lt;/author&gt;&lt;author&gt;Königsrainer, Alfred&lt;/author&gt;&lt;author&gt;Weng, Honglei&lt;/author&gt;&lt;author&gt;Dooley, Steven&lt;/author&gt;&lt;author&gt;ten Dijke, Peter&lt;/author&gt;&lt;/authors&gt;&lt;/contributors&gt;&lt;titles&gt;&lt;title&gt;Transforming growth factor-$$ (TGF-$$)-mediated connective tissue growth factor (CTGF) expression in hepatic stellate cells requires Stat3 signaling activation&lt;/title&gt;&lt;secondary-title&gt;J Biol Chem&lt;/secondary-title&gt;&lt;/titles&gt;&lt;pages&gt;30708-30719&lt;/pages&gt;&lt;volume&gt;288&lt;/volume&gt;&lt;number&gt;42&lt;/number&gt;&lt;keywords&gt;&lt;keyword&gt;Cell Line, Transformed&lt;/keyword&gt;&lt;keyword&gt;Connective Tissue Growth Factor, biosynthesis/genetics&lt;/keyword&gt;&lt;keyword&gt;Extracellular Matrix, genetics/metabolism/physiology&lt;/keyword&gt;&lt;keyword&gt;Extracellular Signal-Regulated MAP Kinases, genetics/metabolism&lt;/keyword&gt;&lt;keyword&gt;Female&lt;/keyword&gt;&lt;keyword&gt;Gene Expression Regulation&lt;/keyword&gt;&lt;keyword&gt;Hepatic Stellate Cells, metabolism/pathology&lt;/keyword&gt;&lt;keyword&gt;Humans&lt;/keyword&gt;&lt;keyword&gt;Janus Kinase 1, genetics/metabolism&lt;/keyword&gt;&lt;keyword&gt;Liver Cirrhosis, genetics/metabolism/pathology&lt;/keyword&gt;&lt;keyword&gt;MAP Kinase Signaling System&lt;/keyword&gt;&lt;keyword&gt;Male&lt;/keyword&gt;&lt;keyword&gt;Phosphatidylinositol 3-Kinases, genetics/metabolism&lt;/keyword&gt;&lt;keyword&gt;STAT3 Transcription Factor, genetics/metabolism&lt;/keyword&gt;&lt;keyword&gt;Smad3 Protein, genetics/metabolism&lt;/keyword&gt;&lt;keyword&gt;Transforming Growth Factor beta, genetics/metabolism&lt;/keyword&gt;&lt;/keywords&gt;&lt;dates&gt;&lt;year&gt;2013&lt;/year&gt;&lt;pub-dates&gt;&lt;date&gt;Oct&lt;/date&gt;&lt;/pub-dates&gt;&lt;/dates&gt;&lt;label&gt;Liu2013&lt;/label&gt;&lt;urls&gt;&lt;related-urls&gt;&lt;url&gt;http://dx.doi.org/10.1074/jbc.M113.478685&lt;/url&gt;&lt;/related-urls&gt;&lt;/urls&gt;&lt;/record&gt;&lt;/Cite&gt;&lt;/EndNote&gt;</w:instrText>
      </w:r>
      <w:r w:rsidR="00C638FD">
        <w:fldChar w:fldCharType="separate"/>
      </w:r>
      <w:r w:rsidR="00C638FD">
        <w:rPr>
          <w:noProof/>
        </w:rPr>
        <w:t>[</w:t>
      </w:r>
      <w:hyperlink w:anchor="_ENREF_39" w:tooltip="Liu, 2013 #421" w:history="1">
        <w:r w:rsidR="00C638FD">
          <w:rPr>
            <w:noProof/>
          </w:rPr>
          <w:t>39</w:t>
        </w:r>
      </w:hyperlink>
      <w:r w:rsidR="00C638FD">
        <w:rPr>
          <w:noProof/>
        </w:rPr>
        <w:t>]</w:t>
      </w:r>
      <w:ins w:id="1890" w:author="mkoenig" w:date="2015-09-08T11:58:00Z">
        <w:r w:rsidR="00C638FD">
          <w:fldChar w:fldCharType="end"/>
        </w:r>
      </w:ins>
      <w:ins w:id="1891" w:author="mkoenig" w:date="2015-09-06T19:19:00Z">
        <w:r w:rsidR="008E6480">
          <w:t>, and e</w:t>
        </w:r>
        <w:r w:rsidRPr="00C31300">
          <w:t xml:space="preserve">levated levels of Tgfb2 </w:t>
        </w:r>
        <w:r>
          <w:t>were</w:t>
        </w:r>
        <w:r w:rsidRPr="00C31300">
          <w:t xml:space="preserve"> reported f</w:t>
        </w:r>
        <w:r w:rsidR="008E6480">
          <w:t xml:space="preserve">or bile duct ligated rats </w:t>
        </w:r>
      </w:ins>
      <w:ins w:id="1892" w:author="mkoenig" w:date="2015-09-08T11:58:00Z">
        <w:r w:rsidR="00C638FD">
          <w:fldChar w:fldCharType="begin"/>
        </w:r>
      </w:ins>
      <w:r w:rsidR="00C638FD">
        <w:instrText xml:space="preserve"> ADDIN EN.CITE &lt;EndNote&gt;&lt;Cite ExcludeYear="1"&gt;&lt;Author&gt;Schierwagen&lt;/Author&gt;&lt;Year&gt;2013&lt;/Year&gt;&lt;RecNum&gt;445&lt;/RecNum&gt;&lt;DisplayText&gt;[40]&lt;/DisplayText&gt;&lt;record&gt;&lt;rec-number&gt;445&lt;/rec-number&gt;&lt;foreign-keys&gt;&lt;key app="EN" db-id="zeapvzrpm5fx2oefdz3v2s03fwp2t09seezp"&gt;445&lt;/key&gt;&lt;/foreign-keys&gt;&lt;ref-type name="Journal Article"&gt;17&lt;/ref-type&gt;&lt;contributors&gt;&lt;authors&gt;&lt;author&gt;Schierwagen, Robert&lt;/author&gt;&lt;author&gt;Leeming, Diana J.&lt;/author&gt;&lt;author&gt;Klein, Sabine&lt;/author&gt;&lt;author&gt;Granzow, Michaela&lt;/author&gt;&lt;author&gt;Nielsen, Mette J.&lt;/author&gt;&lt;author&gt;Sauerbruch, Tilman&lt;/author&gt;&lt;author&gt;Krag, Aleksander&lt;/author&gt;&lt;author&gt;Karsdal, Morten A.&lt;/author&gt;&lt;author&gt;Trebicka, Jonel&lt;/author&gt;&lt;/authors&gt;&lt;/contributors&gt;&lt;titles&gt;&lt;title&gt;Serum markers of the extracellular matrix remodeling reflect antifibrotic therapy in bile-duct ligated rats&lt;/title&gt;&lt;secondary-title&gt;Front Physiol&lt;/secondary-title&gt;&lt;/titles&gt;&lt;pages&gt;195&lt;/pages&gt;&lt;volume&gt;4&lt;/volume&gt;&lt;dates&gt;&lt;year&gt;2013&lt;/year&gt;&lt;/dates&gt;&lt;label&gt;Schierwagen2013&lt;/label&gt;&lt;urls&gt;&lt;related-urls&gt;&lt;url&gt;http://dx.doi.org/10.3389/fphys.2013.00195&lt;/url&gt;&lt;/related-urls&gt;&lt;/urls&gt;&lt;/record&gt;&lt;/Cite&gt;&lt;/EndNote&gt;</w:instrText>
      </w:r>
      <w:r w:rsidR="00C638FD">
        <w:fldChar w:fldCharType="separate"/>
      </w:r>
      <w:r w:rsidR="00C638FD">
        <w:rPr>
          <w:noProof/>
        </w:rPr>
        <w:t>[</w:t>
      </w:r>
      <w:hyperlink w:anchor="_ENREF_40" w:tooltip="Schierwagen, 2013 #445" w:history="1">
        <w:r w:rsidR="00C638FD">
          <w:rPr>
            <w:noProof/>
          </w:rPr>
          <w:t>40</w:t>
        </w:r>
      </w:hyperlink>
      <w:r w:rsidR="00C638FD">
        <w:rPr>
          <w:noProof/>
        </w:rPr>
        <w:t>]</w:t>
      </w:r>
      <w:ins w:id="1893" w:author="mkoenig" w:date="2015-09-08T11:58:00Z">
        <w:r w:rsidR="00C638FD">
          <w:fldChar w:fldCharType="end"/>
        </w:r>
      </w:ins>
      <w:ins w:id="1894" w:author="mkoenig" w:date="2015-09-06T19:19:00Z">
        <w:r w:rsidR="008E6480">
          <w:t>.</w:t>
        </w:r>
      </w:ins>
      <w:ins w:id="1895" w:author="mkoenig" w:date="2015-09-07T10:08:00Z">
        <w:r w:rsidR="0042743A">
          <w:t xml:space="preserve"> </w:t>
        </w:r>
      </w:ins>
      <w:ins w:id="1896" w:author="mkoenig" w:date="2015-09-07T10:11:00Z">
        <w:r w:rsidR="0042743A">
          <w:t xml:space="preserve">Pdgfb has been reported </w:t>
        </w:r>
      </w:ins>
      <w:ins w:id="1897" w:author="mkoenig" w:date="2015-09-06T19:19:00Z">
        <w:r w:rsidRPr="00C31300">
          <w:t>up-regulated in liver inflammation and fibrosis</w:t>
        </w:r>
      </w:ins>
      <w:ins w:id="1898" w:author="mkoenig" w:date="2015-09-08T11:56:00Z">
        <w:r w:rsidR="00E012F5">
          <w:t xml:space="preserve"> </w:t>
        </w:r>
      </w:ins>
      <w:ins w:id="1899" w:author="mkoenig" w:date="2015-09-08T11:58:00Z">
        <w:r w:rsidR="00C638FD">
          <w:fldChar w:fldCharType="begin"/>
        </w:r>
      </w:ins>
      <w:r w:rsidR="00C638FD">
        <w:instrText xml:space="preserve"> ADDIN EN.CITE &lt;EndNote&gt;&lt;Cite ExcludeYear="1"&gt;&lt;Author&gt;Malizia&lt;/Author&gt;&lt;Year&gt;1995&lt;/Year&gt;&lt;RecNum&gt;424&lt;/RecNum&gt;&lt;DisplayText&gt;[41]&lt;/DisplayText&gt;&lt;record&gt;&lt;rec-number&gt;424&lt;/rec-number&gt;&lt;foreign-keys&gt;&lt;key app="EN" db-id="zeapvzrpm5fx2oefdz3v2s03fwp2t09seezp"&gt;424&lt;/key&gt;&lt;/foreign-keys&gt;&lt;ref-type name="Journal Article"&gt;17&lt;/ref-type&gt;&lt;contributors&gt;&lt;authors&gt;&lt;author&gt;Malizia, G.&lt;/author&gt;&lt;author&gt;Brunt, E. M.&lt;/author&gt;&lt;author&gt;Peters, M. G.&lt;/author&gt;&lt;author&gt;Rizzo, A.&lt;/author&gt;&lt;author&gt;Broekelmann, T. J.&lt;/author&gt;&lt;author&gt;McDonald, J. A.&lt;/author&gt;&lt;/authors&gt;&lt;/contributors&gt;&lt;titles&gt;&lt;title&gt;Growth factor and procollagen type I gene expression in human liver disease&lt;/title&gt;&lt;secondary-title&gt;Gastroenterology&lt;/secondary-title&gt;&lt;/titles&gt;&lt;pages&gt;145-156&lt;/pages&gt;&lt;volume&gt;108&lt;/volume&gt;&lt;number&gt;1&lt;/number&gt;&lt;keywords&gt;&lt;keyword&gt;Gene Expression&lt;/keyword&gt;&lt;keyword&gt;Growth Substances, genetics/metabolism&lt;/keyword&gt;&lt;keyword&gt;Humans&lt;/keyword&gt;&lt;keyword&gt;Immunohistochemistry&lt;/keyword&gt;&lt;keyword&gt;In Situ Hybridization&lt;/keyword&gt;&lt;keyword&gt;Liver Diseases, genetics/pathology&lt;/keyword&gt;&lt;keyword&gt;Liver, metabolism&lt;/keyword&gt;&lt;keyword&gt;Platelet-Derived Growth Factor, genetics&lt;/keyword&gt;&lt;keyword&gt;Procollagen, genetics&lt;/keyword&gt;&lt;keyword&gt;Proto-Oncogene Proteins c-sis&lt;/keyword&gt;&lt;keyword&gt;Proto-Oncogene Proteins, genetics&lt;/keyword&gt;&lt;keyword&gt;RNA, Messenger, metabolism&lt;/keyword&gt;&lt;keyword&gt;Reference Values&lt;/keyword&gt;&lt;keyword&gt;Transforming Growth Factor beta, genetics&lt;/keyword&gt;&lt;/keywords&gt;&lt;dates&gt;&lt;year&gt;1995&lt;/year&gt;&lt;pub-dates&gt;&lt;date&gt;Jan&lt;/date&gt;&lt;/pub-dates&gt;&lt;/dates&gt;&lt;label&gt;Malizia1995&lt;/label&gt;&lt;urls&gt;&lt;/urls&gt;&lt;/record&gt;&lt;/Cite&gt;&lt;/EndNote&gt;</w:instrText>
      </w:r>
      <w:r w:rsidR="00C638FD">
        <w:fldChar w:fldCharType="separate"/>
      </w:r>
      <w:r w:rsidR="00C638FD">
        <w:rPr>
          <w:noProof/>
        </w:rPr>
        <w:t>[</w:t>
      </w:r>
      <w:hyperlink w:anchor="_ENREF_41" w:tooltip="Malizia, 1995 #424" w:history="1">
        <w:r w:rsidR="00C638FD">
          <w:rPr>
            <w:noProof/>
          </w:rPr>
          <w:t>41</w:t>
        </w:r>
      </w:hyperlink>
      <w:r w:rsidR="00C638FD">
        <w:rPr>
          <w:noProof/>
        </w:rPr>
        <w:t>]</w:t>
      </w:r>
      <w:ins w:id="1900" w:author="mkoenig" w:date="2015-09-08T11:58:00Z">
        <w:r w:rsidR="00C638FD">
          <w:fldChar w:fldCharType="end"/>
        </w:r>
      </w:ins>
      <w:ins w:id="1901" w:author="mkoenig" w:date="2015-09-08T11:56:00Z">
        <w:r w:rsidR="00E012F5">
          <w:t xml:space="preserve">  </w:t>
        </w:r>
      </w:ins>
      <w:ins w:id="1902" w:author="mkoenig" w:date="2015-09-06T19:19:00Z">
        <w:r w:rsidRPr="00C31300">
          <w:t>Additionally,</w:t>
        </w:r>
        <w:r w:rsidRPr="00C31300" w:rsidDel="00D66FCA">
          <w:t xml:space="preserve"> </w:t>
        </w:r>
        <w:r w:rsidRPr="00C31300">
          <w:t xml:space="preserve">there are considerable correlations to several other genes such as </w:t>
        </w:r>
        <w:r w:rsidRPr="0042743A">
          <w:rPr>
            <w:rPrChange w:id="1903" w:author="mkoenig" w:date="2015-09-07T10:11:00Z">
              <w:rPr>
                <w:b/>
              </w:rPr>
            </w:rPrChange>
          </w:rPr>
          <w:t>Tgfbr2</w:t>
        </w:r>
        <w:r w:rsidRPr="00C31300">
          <w:t xml:space="preserve">, encoding the transforming growth factor β receptor 2 </w:t>
        </w:r>
      </w:ins>
      <w:r w:rsidR="00C638FD">
        <w:fldChar w:fldCharType="begin"/>
      </w:r>
      <w:r w:rsidR="00C638FD">
        <w:instrText xml:space="preserve"> ADDIN EN.CITE &lt;EndNote&gt;&lt;Cite ExcludeYear="1"&gt;&lt;Author&gt;Yang&lt;/Author&gt;&lt;Year&gt;2013&lt;/Year&gt;&lt;RecNum&gt;470&lt;/RecNum&gt;&lt;DisplayText&gt;[42]&lt;/DisplayText&gt;&lt;record&gt;&lt;rec-number&gt;470&lt;/rec-number&gt;&lt;foreign-keys&gt;&lt;key app="EN" db-id="zeapvzrpm5fx2oefdz3v2s03fwp2t09seezp"&gt;470&lt;/key&gt;&lt;/foreign-keys&gt;&lt;ref-type name="Journal Article"&gt;17&lt;/ref-type&gt;&lt;contributors&gt;&lt;authors&gt;&lt;author&gt;Yang, Ling&lt;/author&gt;&lt;author&gt;Inokuchi, Sayaka&lt;/author&gt;&lt;author&gt;Roh, Yoon Seok&lt;/author&gt;&lt;author&gt;Song, Jingyi&lt;/author&gt;&lt;author&gt;Loomba, Rohit&lt;/author&gt;&lt;author&gt;Park, Eek Joong&lt;/author&gt;&lt;author&gt;Seki, Ekihiro&lt;/author&gt;&lt;/authors&gt;&lt;/contributors&gt;&lt;titles&gt;&lt;title&gt;Transforming growth factor-$$ signaling in hepatocytes promotes hepatic fibrosis and carcinogenesis in mice with hepatocyte-specific deletion of TAK1&lt;/title&gt;&lt;secondary-title&gt;Gastroenterology&lt;/secondary-title&gt;&lt;/titles&gt;&lt;pages&gt;1042-1054.e4&lt;/pages&gt;&lt;volume&gt;144&lt;/volume&gt;&lt;number&gt;5&lt;/number&gt;&lt;keywords&gt;&lt;keyword&gt;Animals&lt;/keyword&gt;&lt;keyword&gt;Apoptosis&lt;/keyword&gt;&lt;keyword&gt;Carcinoma, Hepatocellular, genetics/metabolism/pathology&lt;/keyword&gt;&lt;keyword&gt;DNA Mutational Analysis&lt;/keyword&gt;&lt;keyword&gt;DNA, Neoplasm, genetics&lt;/keyword&gt;&lt;keyword&gt;Gene Deletion&lt;/keyword&gt;&lt;keyword&gt;Hepatocytes, metabolism/pathology&lt;/keyword&gt;&lt;keyword&gt;Liver Cirrhosis, genetics/metabolism/pathology&lt;/keyword&gt;&lt;keyword&gt;Liver Neoplasms, Experimental, genetics/metabolism/pathology&lt;/keyword&gt;&lt;keyword&gt;Liver Neoplasms, genetics/metabolism/pathology&lt;/keyword&gt;&lt;keyword&gt;MAP Kinase Kinase Kinases, genetics/metabolism&lt;/keyword&gt;&lt;keyword&gt;Mice&lt;/keyword&gt;&lt;keyword&gt;Mice, Transgenic&lt;/keyword&gt;&lt;keyword&gt;Phenotype&lt;/keyword&gt;&lt;keyword&gt;Signal Transduction, genetics&lt;/keyword&gt;&lt;keyword&gt;Transforming Growth Factor beta, genetics/metabolism&lt;/keyword&gt;&lt;keyword&gt;Tumor Cells, Cultured&lt;/keyword&gt;&lt;/keywords&gt;&lt;dates&gt;&lt;year&gt;2013&lt;/year&gt;&lt;pub-dates&gt;&lt;date&gt;May&lt;/date&gt;&lt;/pub-dates&gt;&lt;/dates&gt;&lt;label&gt;Yang2013&lt;/label&gt;&lt;urls&gt;&lt;related-urls&gt;&lt;url&gt;http://dx.doi.org/10.1053/j.gastro.2013.01.056&lt;/url&gt;&lt;/related-urls&gt;&lt;/urls&gt;&lt;/record&gt;&lt;/Cite&gt;&lt;/EndNote&gt;</w:instrText>
      </w:r>
      <w:r w:rsidR="00C638FD">
        <w:fldChar w:fldCharType="separate"/>
      </w:r>
      <w:r w:rsidR="00C638FD">
        <w:rPr>
          <w:noProof/>
        </w:rPr>
        <w:t>[</w:t>
      </w:r>
      <w:hyperlink w:anchor="_ENREF_42" w:tooltip="Yang, 2013 #470" w:history="1">
        <w:r w:rsidR="00C638FD">
          <w:rPr>
            <w:noProof/>
          </w:rPr>
          <w:t>42</w:t>
        </w:r>
      </w:hyperlink>
      <w:r w:rsidR="00C638FD">
        <w:rPr>
          <w:noProof/>
        </w:rPr>
        <w:t>]</w:t>
      </w:r>
      <w:r w:rsidR="00C638FD">
        <w:fldChar w:fldCharType="end"/>
      </w:r>
      <w:ins w:id="1904" w:author="mkoenig" w:date="2015-09-06T19:19:00Z">
        <w:r>
          <w:t xml:space="preserve">, Cd14, </w:t>
        </w:r>
        <w:r w:rsidRPr="00C31300">
          <w:t>Cxcl5,</w:t>
        </w:r>
      </w:ins>
      <w:ins w:id="1905" w:author="mkoenig" w:date="2015-09-07T10:08:00Z">
        <w:r w:rsidR="0042743A">
          <w:t xml:space="preserve"> Ccr2, and </w:t>
        </w:r>
      </w:ins>
      <w:ins w:id="1906" w:author="mkoenig" w:date="2015-09-06T19:19:00Z">
        <w:r w:rsidRPr="00C31300">
          <w:t>Timp1</w:t>
        </w:r>
        <w:r>
          <w:t>.</w:t>
        </w:r>
      </w:ins>
    </w:p>
    <w:p w14:paraId="48E7BEA6" w14:textId="62E00770" w:rsidR="002E3C5B" w:rsidRDefault="00591DD3">
      <w:pPr>
        <w:rPr>
          <w:ins w:id="1907" w:author="mkoenig" w:date="2015-09-07T10:18:00Z"/>
        </w:rPr>
      </w:pPr>
      <w:ins w:id="1908" w:author="mkoenig" w:date="2015-09-06T19:19:00Z">
        <w:r w:rsidRPr="0042743A">
          <w:rPr>
            <w:rFonts w:ascii="Symbol" w:hAnsi="Symbol"/>
          </w:rPr>
          <w:t></w:t>
        </w:r>
        <w:r w:rsidRPr="0042743A">
          <w:t>-SMA-positive cells, a marker of HSC activation, increase steadily during disease progression (Figure 3B), highly correlated</w:t>
        </w:r>
        <w:r w:rsidR="0042743A" w:rsidRPr="0042743A">
          <w:t xml:space="preserve"> to CTGF</w:t>
        </w:r>
        <w:r w:rsidRPr="0042743A">
          <w:t xml:space="preserve">. </w:t>
        </w:r>
      </w:ins>
      <w:ins w:id="1909" w:author="mkoenig" w:date="2015-09-07T10:14:00Z">
        <w:r w:rsidR="0042743A" w:rsidRPr="0042743A">
          <w:t xml:space="preserve">Consequently, the top transcript correlations are the very similar: Tgfb2, </w:t>
        </w:r>
      </w:ins>
      <w:ins w:id="1910" w:author="mkoenig" w:date="2015-09-07T10:15:00Z">
        <w:r w:rsidR="0042743A" w:rsidRPr="0042743A">
          <w:t xml:space="preserve">Cxcl4, Timp1, Tnc, and </w:t>
        </w:r>
      </w:ins>
      <w:ins w:id="1911" w:author="mkoenig" w:date="2015-09-07T10:14:00Z">
        <w:r w:rsidR="0042743A">
          <w:t>Pdgfb.</w:t>
        </w:r>
        <w:r w:rsidR="0042743A" w:rsidRPr="0042743A">
          <w:t xml:space="preserve"> </w:t>
        </w:r>
      </w:ins>
      <w:ins w:id="1912" w:author="mkoenig" w:date="2015-09-06T19:19:00Z">
        <w:r w:rsidRPr="0042743A">
          <w:t xml:space="preserve">Notably, </w:t>
        </w:r>
        <w:r w:rsidRPr="0042743A">
          <w:rPr>
            <w:rFonts w:ascii="Symbol" w:hAnsi="Symbol"/>
          </w:rPr>
          <w:t></w:t>
        </w:r>
        <w:r w:rsidRPr="0042743A">
          <w:t>-SMA staining, but also CTGT and S100a, are highly negatively correlated to Cyp1a2 (cytochrome P450 1A2, Figure 6A), known to be lowered in liver cirrhosis mediated by AhR</w:t>
        </w:r>
      </w:ins>
      <w:ins w:id="1913" w:author="mkoenig" w:date="2015-09-08T12:01:00Z">
        <w:r w:rsidR="00C638FD">
          <w:t xml:space="preserve"> </w:t>
        </w:r>
      </w:ins>
      <w:r w:rsidR="00C638FD">
        <w:fldChar w:fldCharType="begin"/>
      </w:r>
      <w:r w:rsidR="00C638FD">
        <w:instrText xml:space="preserve"> ADDIN EN.CITE &lt;EndNote&gt;&lt;Cite ExcludeYear="1"&gt;&lt;Author&gt;Floreani&lt;/Author&gt;&lt;Year&gt;2013&lt;/Year&gt;&lt;RecNum&gt;380&lt;/RecNum&gt;&lt;DisplayText&gt;[43]&lt;/DisplayText&gt;&lt;record&gt;&lt;rec-number&gt;380&lt;/rec-number&gt;&lt;foreign-keys&gt;&lt;key app="EN" db-id="zeapvzrpm5fx2oefdz3v2s03fwp2t09seezp"&gt;380&lt;/key&gt;&lt;/foreign-keys&gt;&lt;ref-type name="Journal Article"&gt;17&lt;/ref-type&gt;&lt;contributors&gt;&lt;authors&gt;&lt;author&gt;Floreani, Maura&lt;/author&gt;&lt;author&gt;De Martin, Sara&lt;/author&gt;&lt;author&gt;Gabbia, Daniela&lt;/author&gt;&lt;author&gt;Barbierato, Massimo&lt;/author&gt;&lt;author&gt;Nassi, Alberto&lt;/author&gt;&lt;author&gt;Mescoli, Claudia&lt;/author&gt;&lt;author&gt;Orlando, Rocco&lt;/author&gt;&lt;author&gt;Bova, Sergio&lt;/author&gt;&lt;author&gt;Angeli, Paolo&lt;/author&gt;&lt;author&gt;Gola, Elisabetta&lt;/author&gt;&lt;author&gt;Sticca, Antonietta&lt;/author&gt;&lt;author&gt;Palatini, Pietro&lt;/author&gt;&lt;/authors&gt;&lt;/contributors&gt;&lt;titles&gt;&lt;title&gt;Severe liver cirrhosis markedly reduces AhR-mediated induction of cytochrome P450 in rats by decreasing the transcription of target genes&lt;/title&gt;&lt;secondary-title&gt;PLoS One&lt;/secondary-title&gt;&lt;/titles&gt;&lt;pages&gt;e61983&lt;/pages&gt;&lt;volume&gt;8&lt;/volume&gt;&lt;number&gt;4&lt;/number&gt;&lt;keywords&gt;&lt;keyword&gt;Animals&lt;/keyword&gt;&lt;keyword&gt;Ascites, chemically induced/enzymology/genetics/pathology&lt;/keyword&gt;&lt;keyword&gt;Benzo(a)pyrene&lt;/keyword&gt;&lt;keyword&gt;Cytochrome P-450 CYP1A1, genetics/metabolism&lt;/keyword&gt;&lt;keyword&gt;Cytochromes, genetics/metabolism&lt;/keyword&gt;&lt;keyword&gt;Enzyme Induction, genetics&lt;/keyword&gt;&lt;keyword&gt;Gene Expression Regulation&lt;/keyword&gt;&lt;keyword&gt;Liver Cirrhosis, Experimental, chemically induced/enzymology/genetics/pathology&lt;/keyword&gt;&lt;keyword&gt;Liver Function Tests&lt;/keyword&gt;&lt;keyword&gt;Liver, enzymology/pathology&lt;/keyword&gt;&lt;keyword&gt;Male&lt;/keyword&gt;&lt;keyword&gt;RNA, Messenger, genetics/metabolism&lt;/keyword&gt;&lt;keyword&gt;Rats&lt;/keyword&gt;&lt;keyword&gt;Rats, Wistar&lt;/keyword&gt;&lt;keyword&gt;Receptors, Aryl Hydrocarbon, genetics/metabolism&lt;/keyword&gt;&lt;keyword&gt;Severity of Illness Index&lt;/keyword&gt;&lt;keyword&gt;Transcription, Genetic&lt;/keyword&gt;&lt;/keywords&gt;&lt;dates&gt;&lt;year&gt;2013&lt;/year&gt;&lt;/dates&gt;&lt;label&gt;Floreani2013&lt;/label&gt;&lt;urls&gt;&lt;related-urls&gt;&lt;url&gt;http://dx.doi.org/10.1371/journal.pone.0061983&lt;/url&gt;&lt;/related-urls&gt;&lt;/urls&gt;&lt;/record&gt;&lt;/Cite&gt;&lt;/EndNote&gt;</w:instrText>
      </w:r>
      <w:r w:rsidR="00C638FD">
        <w:fldChar w:fldCharType="separate"/>
      </w:r>
      <w:r w:rsidR="00C638FD">
        <w:rPr>
          <w:noProof/>
        </w:rPr>
        <w:t>[</w:t>
      </w:r>
      <w:hyperlink w:anchor="_ENREF_43" w:tooltip="Floreani, 2013 #380" w:history="1">
        <w:r w:rsidR="00C638FD">
          <w:rPr>
            <w:noProof/>
          </w:rPr>
          <w:t>43</w:t>
        </w:r>
      </w:hyperlink>
      <w:r w:rsidR="00C638FD">
        <w:rPr>
          <w:noProof/>
        </w:rPr>
        <w:t>]</w:t>
      </w:r>
      <w:r w:rsidR="00C638FD">
        <w:fldChar w:fldCharType="end"/>
      </w:r>
      <w:ins w:id="1914" w:author="mkoenig" w:date="2015-09-06T19:19:00Z">
        <w:r w:rsidRPr="0042743A">
          <w:t>, and to Ppara</w:t>
        </w:r>
        <w:r>
          <w:t xml:space="preserve"> (Figure 8A)</w:t>
        </w:r>
        <w:r w:rsidR="0042743A">
          <w:t>.</w:t>
        </w:r>
      </w:ins>
    </w:p>
    <w:p w14:paraId="5B5528C8" w14:textId="1151E104" w:rsidR="00CC663A" w:rsidRDefault="00591DD3">
      <w:pPr>
        <w:rPr>
          <w:ins w:id="1915" w:author="mkoenig" w:date="2015-09-06T19:19:00Z"/>
        </w:rPr>
      </w:pPr>
      <w:ins w:id="1916" w:author="mkoenig" w:date="2015-09-06T19:19:00Z">
        <w:r w:rsidRPr="00887523">
          <w:t>S100</w:t>
        </w:r>
        <w:r>
          <w:t>a</w:t>
        </w:r>
        <w:r w:rsidRPr="00887523">
          <w:t>4</w:t>
        </w:r>
        <w:r>
          <w:t>-</w:t>
        </w:r>
        <w:r w:rsidRPr="00887523">
          <w:t>positive cell</w:t>
        </w:r>
        <w:r>
          <w:t>s</w:t>
        </w:r>
        <w:r w:rsidRPr="00887523">
          <w:t xml:space="preserve"> show a steady rise until </w:t>
        </w:r>
        <w:r w:rsidRPr="00BC1059">
          <w:t>day 2</w:t>
        </w:r>
        <w:r w:rsidRPr="00503E3A">
          <w:t>,</w:t>
        </w:r>
        <w:r w:rsidRPr="00887523">
          <w:t xml:space="preserve"> after which it stays</w:t>
        </w:r>
      </w:ins>
      <w:ins w:id="1917" w:author="mkoenig" w:date="2015-09-07T10:22:00Z">
        <w:r w:rsidR="002E3C5B">
          <w:t xml:space="preserve"> elevated</w:t>
        </w:r>
      </w:ins>
      <w:ins w:id="1918" w:author="mkoenig" w:date="2015-09-06T19:19:00Z">
        <w:r>
          <w:t xml:space="preserve"> (Figure 3C)</w:t>
        </w:r>
        <w:r w:rsidRPr="00887523">
          <w:t xml:space="preserve">. </w:t>
        </w:r>
      </w:ins>
      <w:ins w:id="1919" w:author="mkoenig" w:date="2015-09-06T23:21:00Z">
        <w:r w:rsidR="00CC663A" w:rsidRPr="002E3C5B">
          <w:rPr>
            <w:rPrChange w:id="1920" w:author="mkoenig" w:date="2015-09-07T10:19:00Z">
              <w:rPr>
                <w:b/>
              </w:rPr>
            </w:rPrChange>
          </w:rPr>
          <w:t>S100a4-</w:t>
        </w:r>
        <w:r w:rsidR="002E3C5B">
          <w:t>positive cells are</w:t>
        </w:r>
        <w:r w:rsidR="00CC663A" w:rsidRPr="00F34D85">
          <w:t xml:space="preserve"> </w:t>
        </w:r>
      </w:ins>
      <w:ins w:id="1921" w:author="mkoenig" w:date="2015-09-07T10:23:00Z">
        <w:r w:rsidR="002E3C5B">
          <w:t xml:space="preserve">also a </w:t>
        </w:r>
      </w:ins>
      <w:ins w:id="1922" w:author="mkoenig" w:date="2015-09-06T23:21:00Z">
        <w:r w:rsidR="00CC663A" w:rsidRPr="00F34D85">
          <w:t xml:space="preserve">good </w:t>
        </w:r>
        <w:r w:rsidR="00CC663A">
          <w:t>marker for disease progression</w:t>
        </w:r>
      </w:ins>
      <w:ins w:id="1923" w:author="mkoenig" w:date="2015-09-07T10:22:00Z">
        <w:r w:rsidR="002E3C5B">
          <w:t xml:space="preserve"> with a</w:t>
        </w:r>
      </w:ins>
      <w:ins w:id="1924" w:author="mkoenig" w:date="2015-09-06T23:21:00Z">
        <w:r w:rsidR="00CC663A">
          <w:t xml:space="preserve"> similar time course than CTGF (Figure 3B), but larger variation than CTGF from 18h on.</w:t>
        </w:r>
      </w:ins>
      <w:ins w:id="1925" w:author="mkoenig" w:date="2015-09-06T23:22:00Z">
        <w:r w:rsidR="00CC663A">
          <w:t xml:space="preserve"> </w:t>
        </w:r>
      </w:ins>
      <w:ins w:id="1926" w:author="mkoenig" w:date="2015-09-07T10:23:00Z">
        <w:r w:rsidR="002E3C5B">
          <w:t>Many transcripts are highly correlated with S100a4, e.</w:t>
        </w:r>
      </w:ins>
      <w:ins w:id="1927" w:author="mkoenig" w:date="2015-09-07T10:25:00Z">
        <w:r w:rsidR="002E3C5B">
          <w:t>g.</w:t>
        </w:r>
      </w:ins>
      <w:ins w:id="1928" w:author="mkoenig" w:date="2015-09-07T10:23:00Z">
        <w:r w:rsidR="002E3C5B">
          <w:t xml:space="preserve"> Pdgfb, Birc5, Tgfb2 or Notch1</w:t>
        </w:r>
      </w:ins>
      <w:ins w:id="1929" w:author="mkoenig" w:date="2015-09-07T10:25:00Z">
        <w:r w:rsidR="002E3C5B">
          <w:t>.</w:t>
        </w:r>
      </w:ins>
    </w:p>
    <w:p w14:paraId="7C3DC447" w14:textId="77777777" w:rsidR="00591DD3" w:rsidRPr="00043EF0" w:rsidRDefault="00591DD3">
      <w:pPr>
        <w:pStyle w:val="Heading3"/>
        <w:rPr>
          <w:ins w:id="1930" w:author="mkoenig" w:date="2015-09-06T19:19:00Z"/>
        </w:rPr>
        <w:pPrChange w:id="1931" w:author="mkoenig" w:date="2015-09-06T20:58:00Z">
          <w:pPr>
            <w:pStyle w:val="Heading2"/>
          </w:pPr>
        </w:pPrChange>
      </w:pPr>
      <w:ins w:id="1932" w:author="mkoenig" w:date="2015-09-06T19:19:00Z">
        <w:r>
          <w:lastRenderedPageBreak/>
          <w:t>Fibrosis</w:t>
        </w:r>
      </w:ins>
    </w:p>
    <w:p w14:paraId="547F2237" w14:textId="6842271D" w:rsidR="00591DD3" w:rsidRPr="00DA04DE" w:rsidRDefault="00F206CE">
      <w:pPr>
        <w:rPr>
          <w:ins w:id="1933" w:author="mkoenig" w:date="2015-09-06T19:19:00Z"/>
          <w:szCs w:val="20"/>
        </w:rPr>
      </w:pPr>
      <w:ins w:id="1934" w:author="mkoenig" w:date="2015-09-06T23:02:00Z">
        <w:r>
          <w:t>T</w:t>
        </w:r>
        <w:r w:rsidRPr="00C31300">
          <w:t>h</w:t>
        </w:r>
        <w:r>
          <w:t>e progression of fibrogenesis was</w:t>
        </w:r>
        <w:r w:rsidRPr="00C31300">
          <w:t xml:space="preserve"> histomorphologically characterized by excessive deposition of extracellular matrix</w:t>
        </w:r>
        <w:r>
          <w:t xml:space="preserve"> visible</w:t>
        </w:r>
        <w:r w:rsidRPr="00C31300">
          <w:t xml:space="preserve"> by Sirius red staining of liver slices (</w:t>
        </w:r>
        <w:r>
          <w:t>Figure</w:t>
        </w:r>
        <w:r w:rsidRPr="00C31300">
          <w:t xml:space="preserve"> 4</w:t>
        </w:r>
        <w:r>
          <w:t>B</w:t>
        </w:r>
        <w:r w:rsidRPr="00C31300">
          <w:t xml:space="preserve">C). </w:t>
        </w:r>
        <w:r>
          <w:t>Surprisingly, Sirius red</w:t>
        </w:r>
      </w:ins>
      <w:ins w:id="1935" w:author="mkoenig" w:date="2015-09-06T23:03:00Z">
        <w:r>
          <w:t xml:space="preserve"> </w:t>
        </w:r>
      </w:ins>
      <w:ins w:id="1936" w:author="mkoenig" w:date="2015-09-06T23:02:00Z">
        <w:r>
          <w:t>did not have high correlations to other factors</w:t>
        </w:r>
      </w:ins>
      <w:ins w:id="1937" w:author="mkoenig" w:date="2015-09-06T23:03:00Z">
        <w:r>
          <w:t xml:space="preserve"> (Figure 8ABC)</w:t>
        </w:r>
      </w:ins>
      <w:ins w:id="1938" w:author="mkoenig" w:date="2015-09-06T23:02:00Z">
        <w:r>
          <w:t>, mainly due to the high variability in measurements from 0h to 2d and was in this study not a very reliable predictor for fibrogenesis.</w:t>
        </w:r>
      </w:ins>
      <w:ins w:id="1939" w:author="mkoenig" w:date="2015-09-06T23:04:00Z">
        <w:r>
          <w:t xml:space="preserve"> After day 2 a strong increase in Sirius red was oberserved. </w:t>
        </w:r>
      </w:ins>
      <w:ins w:id="1940" w:author="mkoenig" w:date="2015-09-06T19:19:00Z">
        <w:r w:rsidR="00591DD3">
          <w:t>B</w:t>
        </w:r>
        <w:r w:rsidR="00591DD3" w:rsidRPr="0021612A">
          <w:t xml:space="preserve">oth </w:t>
        </w:r>
        <w:r w:rsidR="00591DD3">
          <w:t>Col1a1</w:t>
        </w:r>
      </w:ins>
      <w:ins w:id="1941" w:author="mkoenig" w:date="2015-09-06T22:59:00Z">
        <w:r w:rsidR="008C5526">
          <w:t xml:space="preserve"> (</w:t>
        </w:r>
      </w:ins>
      <w:ins w:id="1942" w:author="mkoenig" w:date="2015-09-06T23:05:00Z">
        <w:r w:rsidRPr="0021612A">
          <w:t>fibrillar collagen</w:t>
        </w:r>
        <w:r>
          <w:t xml:space="preserve"> </w:t>
        </w:r>
        <w:r w:rsidRPr="0021612A">
          <w:t>1α1</w:t>
        </w:r>
        <w:r>
          <w:t xml:space="preserve">, </w:t>
        </w:r>
      </w:ins>
      <w:ins w:id="1943" w:author="mkoenig" w:date="2015-09-06T22:59:00Z">
        <w:r w:rsidR="008C5526">
          <w:t>Figure 6E)</w:t>
        </w:r>
      </w:ins>
      <w:ins w:id="1944" w:author="mkoenig" w:date="2015-09-06T19:19:00Z">
        <w:r w:rsidR="00591DD3">
          <w:t xml:space="preserve"> and Col3a1</w:t>
        </w:r>
      </w:ins>
      <w:ins w:id="1945" w:author="mkoenig" w:date="2015-09-06T22:59:00Z">
        <w:r w:rsidR="008C5526">
          <w:t xml:space="preserve"> (</w:t>
        </w:r>
      </w:ins>
      <w:ins w:id="1946" w:author="mkoenig" w:date="2015-09-06T23:05:00Z">
        <w:r>
          <w:t>fibrillar collagen</w:t>
        </w:r>
        <w:r w:rsidRPr="0021612A">
          <w:t xml:space="preserve"> 3α1</w:t>
        </w:r>
        <w:r>
          <w:t xml:space="preserve">, </w:t>
        </w:r>
      </w:ins>
      <w:ins w:id="1947" w:author="mkoenig" w:date="2015-09-06T22:59:00Z">
        <w:r w:rsidR="008C5526">
          <w:t>Figure 6F)</w:t>
        </w:r>
      </w:ins>
      <w:ins w:id="1948" w:author="mkoenig" w:date="2015-09-06T23:05:00Z">
        <w:r>
          <w:t xml:space="preserve"> transcripts</w:t>
        </w:r>
      </w:ins>
      <w:ins w:id="1949" w:author="mkoenig" w:date="2015-09-06T19:19:00Z">
        <w:r>
          <w:t xml:space="preserve">, </w:t>
        </w:r>
        <w:r w:rsidR="00591DD3" w:rsidRPr="0021612A">
          <w:t>which predominantly exi</w:t>
        </w:r>
        <w:r w:rsidR="00591DD3">
          <w:t xml:space="preserve">st in fibrotic livers, showed </w:t>
        </w:r>
        <w:r w:rsidR="00591DD3" w:rsidRPr="0021612A">
          <w:t>up</w:t>
        </w:r>
        <w:r w:rsidR="00591DD3">
          <w:t>-</w:t>
        </w:r>
        <w:r w:rsidR="00591DD3" w:rsidRPr="0021612A">
          <w:t xml:space="preserve">regulation </w:t>
        </w:r>
      </w:ins>
      <w:ins w:id="1950" w:author="mkoenig" w:date="2015-09-06T23:06:00Z">
        <w:r>
          <w:t>beginning</w:t>
        </w:r>
      </w:ins>
      <w:ins w:id="1951" w:author="mkoenig" w:date="2015-09-06T19:19:00Z">
        <w:r w:rsidR="00591DD3">
          <w:t xml:space="preserve"> 30h </w:t>
        </w:r>
        <w:r w:rsidR="00591DD3" w:rsidRPr="0021612A">
          <w:t>after BDL and a continu</w:t>
        </w:r>
        <w:r w:rsidR="00591DD3">
          <w:t>ous</w:t>
        </w:r>
        <w:r w:rsidR="00591DD3" w:rsidRPr="0021612A">
          <w:t xml:space="preserve"> increase </w:t>
        </w:r>
        <w:r w:rsidR="00591DD3">
          <w:t>with severity</w:t>
        </w:r>
        <w:r w:rsidR="00591DD3" w:rsidRPr="0021612A">
          <w:t xml:space="preserve"> of liver fibrosis</w:t>
        </w:r>
        <w:r w:rsidR="00591DD3">
          <w:t xml:space="preserve"> up to 14 days</w:t>
        </w:r>
        <w:r w:rsidR="00591DD3" w:rsidRPr="00C31300">
          <w:t xml:space="preserve">. Among the peptide mediators, </w:t>
        </w:r>
        <w:r w:rsidR="00591DD3">
          <w:t>Tgfb1 and Tgfb2 (Tgf-</w:t>
        </w:r>
        <w:r w:rsidR="00591DD3">
          <w:sym w:font="Symbol" w:char="F062"/>
        </w:r>
        <w:r w:rsidR="00591DD3">
          <w:t xml:space="preserve"> isoforms 1 and 2) expression was increasing after 2d, confirming its postulated role as</w:t>
        </w:r>
        <w:r w:rsidR="00591DD3" w:rsidRPr="0021612A">
          <w:t xml:space="preserve"> fibrogenic master cytokine</w:t>
        </w:r>
        <w:r w:rsidR="00591DD3">
          <w:t xml:space="preserve"> </w:t>
        </w:r>
      </w:ins>
      <w:r w:rsidR="00C638FD">
        <w:fldChar w:fldCharType="begin"/>
      </w:r>
      <w:r w:rsidR="00C638FD">
        <w:instrText xml:space="preserve"> ADDIN EN.CITE &lt;EndNote&gt;&lt;Cite ExcludeYear="1"&gt;&lt;Author&gt;Gressner&lt;/Author&gt;&lt;Year&gt;2002&lt;/Year&gt;&lt;RecNum&gt;391&lt;/RecNum&gt;&lt;DisplayText&gt;[44]&lt;/DisplayText&gt;&lt;record&gt;&lt;rec-number&gt;391&lt;/rec-number&gt;&lt;foreign-keys&gt;&lt;key app="EN" db-id="zeapvzrpm5fx2oefdz3v2s03fwp2t09seezp"&gt;391&lt;/key&gt;&lt;/foreign-keys&gt;&lt;ref-type name="Journal Article"&gt;17&lt;/ref-type&gt;&lt;contributors&gt;&lt;authors&gt;&lt;author&gt;Gressner, Axel M.&lt;/author&gt;&lt;author&gt;Weiskirchen, Ralf&lt;/author&gt;&lt;author&gt;Breitkopf, Katja&lt;/author&gt;&lt;author&gt;Dooley, Steven&lt;/author&gt;&lt;/authors&gt;&lt;/contributors&gt;&lt;titles&gt;&lt;title&gt;Roles of TGF-beta in hepatic fibrosis&lt;/title&gt;&lt;secondary-title&gt;Front Biosci&lt;/secondary-title&gt;&lt;/titles&gt;&lt;pages&gt;d793-d807&lt;/pages&gt;&lt;volume&gt;7&lt;/volume&gt;&lt;keywords&gt;&lt;keyword&gt;Activins, pharmacology&lt;/keyword&gt;&lt;keyword&gt;Animals&lt;/keyword&gt;&lt;keyword&gt;Apoptosis&lt;/keyword&gt;&lt;keyword&gt;Humans&lt;/keyword&gt;&lt;keyword&gt;Liver Cirrhosis, diagnosis/etiology/therapy&lt;/keyword&gt;&lt;keyword&gt;Liver, cytology/metabolism&lt;/keyword&gt;&lt;keyword&gt;Models, Biological&lt;/keyword&gt;&lt;keyword&gt;Models, Molecular&lt;/keyword&gt;&lt;keyword&gt;Rats&lt;/keyword&gt;&lt;keyword&gt;Signal Transduction&lt;/keyword&gt;&lt;keyword&gt;Transforming Growth Factor beta, antagonists /&amp;amp;/ inhibitors/blood/chemistry/physiology&lt;/keyword&gt;&lt;keyword&gt;Transforming Growth Factor beta1&lt;/keyword&gt;&lt;/keywords&gt;&lt;dates&gt;&lt;year&gt;2002&lt;/year&gt;&lt;pub-dates&gt;&lt;date&gt;Apr&lt;/date&gt;&lt;/pub-dates&gt;&lt;/dates&gt;&lt;label&gt;Gressner2002&lt;/label&gt;&lt;urls&gt;&lt;/urls&gt;&lt;/record&gt;&lt;/Cite&gt;&lt;/EndNote&gt;</w:instrText>
      </w:r>
      <w:r w:rsidR="00C638FD">
        <w:fldChar w:fldCharType="separate"/>
      </w:r>
      <w:r w:rsidR="00C638FD">
        <w:rPr>
          <w:noProof/>
        </w:rPr>
        <w:t>[</w:t>
      </w:r>
      <w:hyperlink w:anchor="_ENREF_44" w:tooltip="Gressner, 2002 #391" w:history="1">
        <w:r w:rsidR="00C638FD">
          <w:rPr>
            <w:noProof/>
          </w:rPr>
          <w:t>44</w:t>
        </w:r>
      </w:hyperlink>
      <w:r w:rsidR="00C638FD">
        <w:rPr>
          <w:noProof/>
        </w:rPr>
        <w:t>]</w:t>
      </w:r>
      <w:r w:rsidR="00C638FD">
        <w:fldChar w:fldCharType="end"/>
      </w:r>
      <w:ins w:id="1952" w:author="mkoenig" w:date="2015-09-06T19:19:00Z">
        <w:r w:rsidR="00591DD3" w:rsidRPr="0021612A">
          <w:t>.</w:t>
        </w:r>
      </w:ins>
      <w:ins w:id="1953" w:author="mkoenig" w:date="2015-09-07T10:30:00Z">
        <w:r w:rsidR="00A14F4F">
          <w:t xml:space="preserve"> </w:t>
        </w:r>
        <w:r w:rsidR="00A14F4F" w:rsidRPr="00A14F4F">
          <w:rPr>
            <w:szCs w:val="20"/>
            <w:rPrChange w:id="1954" w:author="mkoenig" w:date="2015-09-07T10:32:00Z">
              <w:rPr>
                <w:b/>
                <w:szCs w:val="20"/>
              </w:rPr>
            </w:rPrChange>
          </w:rPr>
          <w:t>Tgfb,</w:t>
        </w:r>
        <w:r w:rsidR="00A14F4F" w:rsidRPr="00AE7BBE">
          <w:rPr>
            <w:szCs w:val="20"/>
          </w:rPr>
          <w:t xml:space="preserve"> encoding the cytokine TGF</w:t>
        </w:r>
      </w:ins>
      <w:ins w:id="1955" w:author="mkoenig" w:date="2015-09-07T10:31:00Z">
        <w:r w:rsidR="00A14F4F">
          <w:rPr>
            <w:szCs w:val="20"/>
          </w:rPr>
          <w:t>-</w:t>
        </w:r>
      </w:ins>
      <w:ins w:id="1956" w:author="mkoenig" w:date="2015-09-07T10:30:00Z">
        <w:r w:rsidR="00A14F4F" w:rsidRPr="00AE7BBE">
          <w:rPr>
            <w:szCs w:val="20"/>
          </w:rPr>
          <w:t>β is well known to correspond with the fibrotic process in</w:t>
        </w:r>
        <w:r w:rsidR="00A14F4F">
          <w:rPr>
            <w:szCs w:val="20"/>
          </w:rPr>
          <w:t xml:space="preserve"> a positive feedback loop</w:t>
        </w:r>
      </w:ins>
      <w:ins w:id="1957" w:author="mkoenig" w:date="2015-09-08T12:03:00Z">
        <w:r w:rsidR="00C638FD">
          <w:rPr>
            <w:szCs w:val="20"/>
          </w:rPr>
          <w:t xml:space="preserve"> </w:t>
        </w:r>
      </w:ins>
      <w:r w:rsidR="00C638FD">
        <w:rPr>
          <w:szCs w:val="20"/>
        </w:rPr>
        <w:fldChar w:fldCharType="begin"/>
      </w:r>
      <w:r w:rsidR="00C638FD">
        <w:rPr>
          <w:szCs w:val="20"/>
        </w:rPr>
        <w:instrText xml:space="preserve"> ADDIN EN.CITE &lt;EndNote&gt;&lt;Cite ExcludeYear="1"&gt;&lt;Author&gt;Inagaki&lt;/Author&gt;&lt;Year&gt;2007&lt;/Year&gt;&lt;RecNum&gt;405&lt;/RecNum&gt;&lt;DisplayText&gt;[45]&lt;/DisplayText&gt;&lt;record&gt;&lt;rec-number&gt;405&lt;/rec-number&gt;&lt;foreign-keys&gt;&lt;key app="EN" db-id="zeapvzrpm5fx2oefdz3v2s03fwp2t09seezp"&gt;405&lt;/key&gt;&lt;/foreign-keys&gt;&lt;ref-type name="Journal Article"&gt;17&lt;/ref-type&gt;&lt;contributors&gt;&lt;authors&gt;&lt;author&gt;Inagaki, Y.&lt;/author&gt;&lt;author&gt;Okazaki, I.&lt;/author&gt;&lt;/authors&gt;&lt;/contributors&gt;&lt;titles&gt;&lt;title&gt;Emerging insights into Transforming growth factor beta Smad signal in hepatic fibrogenesis&lt;/title&gt;&lt;secondary-title&gt;Gut&lt;/secondary-title&gt;&lt;/titles&gt;&lt;pages&gt;284-292&lt;/pages&gt;&lt;volume&gt;56&lt;/volume&gt;&lt;number&gt;2&lt;/number&gt;&lt;keywords&gt;&lt;keyword&gt;Bone Morphogenetic Protein 7&lt;/keyword&gt;&lt;keyword&gt;Bone Morphogenetic Proteins, genetics&lt;/keyword&gt;&lt;keyword&gt;Collagen Type I&lt;/keyword&gt;&lt;keyword&gt;Collagen, genetics&lt;/keyword&gt;&lt;keyword&gt;Enzyme Inhibitors&lt;/keyword&gt;&lt;keyword&gt;Gene Expression Regulation, genetics&lt;/keyword&gt;&lt;keyword&gt;Genetic Therapy, methods&lt;/keyword&gt;&lt;keyword&gt;Humans&lt;/keyword&gt;&lt;keyword&gt;Interferons, genetics&lt;/keyword&gt;&lt;keyword&gt;Liver Cirrhosis, genetics/therapy&lt;/keyword&gt;&lt;keyword&gt;Mitogen-Activated Protein Kinases, genetics&lt;/keyword&gt;&lt;keyword&gt;Signal Transduction, genetics&lt;/keyword&gt;&lt;keyword&gt;Smad Proteins, genetics&lt;/keyword&gt;&lt;keyword&gt;Transforming Growth Factor beta, antagonists /&amp;amp;/ inhibitors/genetics&lt;/keyword&gt;&lt;keyword&gt;Tumor Necrosis Factor-alpha, genetics&lt;/keyword&gt;&lt;/keywords&gt;&lt;dates&gt;&lt;year&gt;2007&lt;/year&gt;&lt;pub-dates&gt;&lt;date&gt;Feb&lt;/date&gt;&lt;/pub-dates&gt;&lt;/dates&gt;&lt;label&gt;Inagaki2007&lt;/label&gt;&lt;urls&gt;&lt;related-urls&gt;&lt;url&gt;http://dx.doi.org/10.1136/gut.2005.088690&lt;/url&gt;&lt;/related-urls&gt;&lt;/urls&gt;&lt;/record&gt;&lt;/Cite&gt;&lt;/EndNote&gt;</w:instrText>
      </w:r>
      <w:r w:rsidR="00C638FD">
        <w:rPr>
          <w:szCs w:val="20"/>
        </w:rPr>
        <w:fldChar w:fldCharType="separate"/>
      </w:r>
      <w:r w:rsidR="00C638FD">
        <w:rPr>
          <w:noProof/>
          <w:szCs w:val="20"/>
        </w:rPr>
        <w:t>[</w:t>
      </w:r>
      <w:hyperlink w:anchor="_ENREF_45" w:tooltip="Inagaki, 2007 #405" w:history="1">
        <w:r w:rsidR="00C638FD">
          <w:rPr>
            <w:noProof/>
            <w:szCs w:val="20"/>
          </w:rPr>
          <w:t>45</w:t>
        </w:r>
      </w:hyperlink>
      <w:r w:rsidR="00C638FD">
        <w:rPr>
          <w:noProof/>
          <w:szCs w:val="20"/>
        </w:rPr>
        <w:t>]</w:t>
      </w:r>
      <w:r w:rsidR="00C638FD">
        <w:rPr>
          <w:szCs w:val="20"/>
        </w:rPr>
        <w:fldChar w:fldCharType="end"/>
      </w:r>
      <w:ins w:id="1958" w:author="mkoenig" w:date="2015-09-07T10:30:00Z">
        <w:r w:rsidR="00A14F4F">
          <w:rPr>
            <w:szCs w:val="20"/>
          </w:rPr>
          <w:t xml:space="preserve">. </w:t>
        </w:r>
      </w:ins>
      <w:ins w:id="1959" w:author="mkoenig" w:date="2015-09-06T19:19:00Z">
        <w:r w:rsidR="00591DD3">
          <w:t>Associated with induction</w:t>
        </w:r>
        <w:r w:rsidR="00591DD3" w:rsidRPr="001971C2">
          <w:t xml:space="preserve"> of fibro</w:t>
        </w:r>
        <w:r w:rsidR="00591DD3">
          <w:t>genesi</w:t>
        </w:r>
        <w:r w:rsidR="00591DD3" w:rsidRPr="001971C2">
          <w:t>s-related genes</w:t>
        </w:r>
        <w:r w:rsidR="00591DD3">
          <w:t xml:space="preserve"> (Figure 5B)</w:t>
        </w:r>
        <w:r w:rsidR="00591DD3" w:rsidRPr="001971C2">
          <w:t>, wh</w:t>
        </w:r>
        <w:r w:rsidR="00591DD3">
          <w:t>ich particularly are representative for HSC activation</w:t>
        </w:r>
        <w:r w:rsidR="00591DD3" w:rsidRPr="001971C2">
          <w:t xml:space="preserve">, </w:t>
        </w:r>
        <w:r w:rsidR="00591DD3">
          <w:t>the dynamics of the inflammation gene signature</w:t>
        </w:r>
        <w:r w:rsidR="00591DD3" w:rsidRPr="001971C2">
          <w:t xml:space="preserve"> </w:t>
        </w:r>
        <w:r w:rsidR="00591DD3">
          <w:t>(Figure 5C) nicely matches with the</w:t>
        </w:r>
        <w:r w:rsidR="00591DD3" w:rsidRPr="003D5023">
          <w:t xml:space="preserve"> increase in the number of </w:t>
        </w:r>
        <w:r w:rsidR="00591DD3">
          <w:t xml:space="preserve">proliferating </w:t>
        </w:r>
        <w:r w:rsidR="00591DD3" w:rsidRPr="003D5023">
          <w:t>Kupffer cells</w:t>
        </w:r>
        <w:r w:rsidR="00591DD3">
          <w:t xml:space="preserve"> (F4-80/BrdU staining values)</w:t>
        </w:r>
        <w:r w:rsidR="00591DD3" w:rsidRPr="003D5023">
          <w:t xml:space="preserve"> observed from day 2 onwards (</w:t>
        </w:r>
        <w:r w:rsidR="00591DD3">
          <w:t>Figure 3E</w:t>
        </w:r>
        <w:r w:rsidR="00591DD3" w:rsidRPr="003D5023">
          <w:t>)</w:t>
        </w:r>
        <w:r w:rsidR="00591DD3" w:rsidRPr="001971C2">
          <w:t>.</w:t>
        </w:r>
        <w:r w:rsidR="00591DD3">
          <w:t xml:space="preserve"> Very low expression levels were present immediately after BDL, except for the chemokines Cxcl1 und 2. Starting at time points between</w:t>
        </w:r>
        <w:r w:rsidR="00591DD3" w:rsidRPr="001971C2">
          <w:t xml:space="preserve"> </w:t>
        </w:r>
        <w:r w:rsidR="00591DD3">
          <w:t>2 and 5 d after BDL,</w:t>
        </w:r>
        <w:r w:rsidR="00591DD3" w:rsidRPr="001971C2">
          <w:t xml:space="preserve"> </w:t>
        </w:r>
        <w:r w:rsidR="00591DD3">
          <w:t xml:space="preserve">most </w:t>
        </w:r>
        <w:r w:rsidR="00591DD3" w:rsidRPr="001971C2">
          <w:t>cytokines and chemokines</w:t>
        </w:r>
        <w:r w:rsidR="00591DD3">
          <w:t xml:space="preserve"> in the list were strongly upregulated for</w:t>
        </w:r>
        <w:r w:rsidR="00591DD3" w:rsidRPr="001971C2">
          <w:t xml:space="preserve"> a longer period of time</w:t>
        </w:r>
        <w:r w:rsidR="00591DD3">
          <w:t>,</w:t>
        </w:r>
        <w:r w:rsidR="00591DD3" w:rsidRPr="001971C2">
          <w:t xml:space="preserve"> until day 14</w:t>
        </w:r>
        <w:r w:rsidR="00591DD3">
          <w:t>.</w:t>
        </w:r>
        <w:r w:rsidR="00591DD3" w:rsidRPr="003D5023">
          <w:t xml:space="preserve"> </w:t>
        </w:r>
        <w:r w:rsidR="00591DD3"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ins>
    </w:p>
    <w:p w14:paraId="21C0F7D0" w14:textId="77777777" w:rsidR="00591DD3" w:rsidDel="00396DED" w:rsidRDefault="00591DD3">
      <w:pPr>
        <w:rPr>
          <w:del w:id="1960" w:author="mkoenig" w:date="2015-09-06T20:26:00Z"/>
        </w:rPr>
      </w:pPr>
    </w:p>
    <w:p w14:paraId="52E9F02E" w14:textId="183A200D" w:rsidR="00D9166C" w:rsidRDefault="00D9166C" w:rsidP="00D9166C">
      <w:pPr>
        <w:pStyle w:val="Heading2"/>
        <w:rPr>
          <w:ins w:id="1961" w:author="mkoenig" w:date="2015-09-05T12:40:00Z"/>
        </w:rPr>
      </w:pPr>
      <w:ins w:id="1962" w:author="mkoenig" w:date="2015-09-05T12:38:00Z">
        <w:r>
          <w:t>Markers of disease progression</w:t>
        </w:r>
      </w:ins>
    </w:p>
    <w:p w14:paraId="08053AC7" w14:textId="77777777" w:rsidR="00887654" w:rsidRDefault="00B21480">
      <w:pPr>
        <w:rPr>
          <w:ins w:id="1963" w:author="mkoenig" w:date="2015-09-07T11:23:00Z"/>
        </w:rPr>
        <w:pPrChange w:id="1964" w:author="mkoenig" w:date="2015-09-07T11:23:00Z">
          <w:pPr>
            <w:spacing w:line="240" w:lineRule="auto"/>
            <w:ind w:firstLine="0"/>
          </w:pPr>
        </w:pPrChange>
      </w:pPr>
      <w:ins w:id="1965" w:author="mkoenig" w:date="2015-09-07T11:06:00Z">
        <w:r>
          <w:t>The main</w:t>
        </w:r>
      </w:ins>
      <w:ins w:id="1966" w:author="mkoenig" w:date="2015-09-05T12:58:00Z">
        <w:r w:rsidR="003F690D">
          <w:t xml:space="preserve"> focus of this study was to</w:t>
        </w:r>
      </w:ins>
      <w:ins w:id="1967" w:author="mkoenig" w:date="2015-09-06T20:41:00Z">
        <w:r w:rsidR="0053263B">
          <w:t xml:space="preserve"> detect</w:t>
        </w:r>
      </w:ins>
      <w:ins w:id="1968" w:author="mkoenig" w:date="2015-09-05T12:58:00Z">
        <w:r w:rsidR="003F690D">
          <w:t xml:space="preserve"> f</w:t>
        </w:r>
        <w:r w:rsidR="003F690D" w:rsidRPr="00501C36">
          <w:t>actors</w:t>
        </w:r>
        <w:r w:rsidR="003F690D">
          <w:t xml:space="preserve"> and factor combinations which</w:t>
        </w:r>
        <w:r w:rsidR="003F690D" w:rsidRPr="00501C36">
          <w:t xml:space="preserve"> characteri</w:t>
        </w:r>
        <w:r w:rsidR="003F690D">
          <w:t>z</w:t>
        </w:r>
        <w:r w:rsidR="003F690D" w:rsidRPr="00501C36">
          <w:t>e particular stages of the disease process best</w:t>
        </w:r>
        <w:r w:rsidR="003F690D">
          <w:t>.</w:t>
        </w:r>
      </w:ins>
      <w:ins w:id="1969" w:author="mkoenig" w:date="2015-09-06T20:41:00Z">
        <w:r w:rsidR="0053263B">
          <w:t xml:space="preserve"> </w:t>
        </w:r>
      </w:ins>
      <w:ins w:id="1970" w:author="mkoenig" w:date="2015-09-06T20:50:00Z">
        <w:r w:rsidR="00FF6136">
          <w:t xml:space="preserve">In what follows we discuss in more detail the biological significance of the </w:t>
        </w:r>
      </w:ins>
      <w:ins w:id="1971" w:author="mkoenig" w:date="2015-09-07T11:06:00Z">
        <w:r>
          <w:t xml:space="preserve">6 time course </w:t>
        </w:r>
      </w:ins>
      <w:ins w:id="1972" w:author="mkoenig" w:date="2015-09-06T20:50:00Z">
        <w:r>
          <w:t>clusters.</w:t>
        </w:r>
      </w:ins>
    </w:p>
    <w:p w14:paraId="2D578146" w14:textId="4BAC8E54" w:rsidR="0063559E" w:rsidRPr="00DA04DE" w:rsidRDefault="00D9166C">
      <w:pPr>
        <w:rPr>
          <w:ins w:id="1973" w:author="mkoenig" w:date="2015-09-07T10:28:00Z"/>
        </w:rPr>
        <w:pPrChange w:id="1974" w:author="mkoenig" w:date="2015-09-07T11:23:00Z">
          <w:pPr>
            <w:spacing w:line="240" w:lineRule="auto"/>
            <w:ind w:firstLine="0"/>
          </w:pPr>
        </w:pPrChange>
      </w:pPr>
      <w:ins w:id="1975" w:author="mkoenig" w:date="2015-09-05T12:38:00Z">
        <w:r w:rsidRPr="00DA3826">
          <w:t>C</w:t>
        </w:r>
        <w:r>
          <w:t>luster 1 (Figure 9A) d</w:t>
        </w:r>
        <w:r w:rsidR="00B21480">
          <w:t>ecreases continuously over time, with no classical factor included in the c1.</w:t>
        </w:r>
        <w:r>
          <w:t xml:space="preserve"> </w:t>
        </w:r>
      </w:ins>
      <w:ins w:id="1976" w:author="mkoenig" w:date="2015-09-07T11:07:00Z">
        <w:r w:rsidR="00B21480">
          <w:t>Most of the members</w:t>
        </w:r>
      </w:ins>
      <w:ins w:id="1977" w:author="mkoenig" w:date="2015-09-07T11:08:00Z">
        <w:r w:rsidR="00B21480">
          <w:t xml:space="preserve"> (8/11)</w:t>
        </w:r>
      </w:ins>
      <w:ins w:id="1978" w:author="mkoenig" w:date="2015-09-07T11:07:00Z">
        <w:r w:rsidR="00B21480">
          <w:t xml:space="preserve"> </w:t>
        </w:r>
      </w:ins>
      <w:ins w:id="1979" w:author="mkoenig" w:date="2015-09-07T11:09:00Z">
        <w:r w:rsidR="00B21480">
          <w:t xml:space="preserve">come </w:t>
        </w:r>
      </w:ins>
      <w:ins w:id="1980" w:author="mkoenig" w:date="2015-09-07T11:07:00Z">
        <w:r w:rsidR="00B21480">
          <w:t xml:space="preserve">from the ADME chip, with exception of </w:t>
        </w:r>
      </w:ins>
      <w:ins w:id="1981" w:author="mkoenig" w:date="2015-09-07T11:09:00Z">
        <w:r w:rsidR="00B21480">
          <w:t>Cyp2e1, Rarres1 and Egfr</w:t>
        </w:r>
      </w:ins>
      <w:ins w:id="1982" w:author="mkoenig" w:date="2015-09-07T11:11:00Z">
        <w:r w:rsidR="00B21480">
          <w:t xml:space="preserve"> coming from the fibrosis chip</w:t>
        </w:r>
      </w:ins>
      <w:ins w:id="1983" w:author="mkoenig" w:date="2015-09-07T11:09:00Z">
        <w:r w:rsidR="00B21480">
          <w:t xml:space="preserve">. </w:t>
        </w:r>
      </w:ins>
      <w:ins w:id="1984" w:author="mkoenig" w:date="2015-09-07T11:11:00Z">
        <w:r w:rsidR="00B21480">
          <w:t>All members have very high significance in the ANOVA, with exception of Rarres1 (</w:t>
        </w:r>
      </w:ins>
      <m:oMath>
        <m:sSub>
          <m:sSubPr>
            <m:ctrlPr>
              <w:ins w:id="1985" w:author="mkoenig" w:date="2015-09-07T11:12:00Z">
                <w:rPr>
                  <w:rFonts w:ascii="Cambria Math" w:hAnsi="Cambria Math"/>
                  <w:i/>
                </w:rPr>
              </w:ins>
            </m:ctrlPr>
          </m:sSubPr>
          <m:e>
            <w:ins w:id="1986" w:author="mkoenig" w:date="2015-09-07T11:12:00Z">
              <m:r>
                <w:rPr>
                  <w:rFonts w:ascii="Cambria Math" w:hAnsi="Cambria Math"/>
                </w:rPr>
                <m:t>p</m:t>
              </m:r>
            </w:ins>
          </m:e>
          <m:sub>
            <w:ins w:id="1987" w:author="mkoenig" w:date="2015-09-07T11:12:00Z">
              <m:r>
                <w:rPr>
                  <w:rFonts w:ascii="Cambria Math" w:hAnsi="Cambria Math"/>
                </w:rPr>
                <m:t>adj</m:t>
              </m:r>
            </w:ins>
          </m:sub>
        </m:sSub>
        <w:ins w:id="1988" w:author="mkoenig" w:date="2015-09-07T11:12:00Z">
          <m:r>
            <w:rPr>
              <w:rFonts w:ascii="Cambria Math" w:hAnsi="Cambria Math"/>
            </w:rPr>
            <m:t>=</m:t>
          </m:r>
          <m:r>
            <w:rPr>
              <w:rFonts w:ascii="Cambria Math" w:hAnsi="Cambria Math"/>
            </w:rPr>
            <w:lastRenderedPageBreak/>
            <m:t>0.036</m:t>
          </m:r>
        </w:ins>
      </m:oMath>
      <w:ins w:id="1989" w:author="mkoenig" w:date="2015-09-07T11:13:00Z">
        <w:r w:rsidR="00B21480">
          <w:t>).</w:t>
        </w:r>
      </w:ins>
      <w:ins w:id="1990" w:author="mkoenig" w:date="2015-09-07T11:11:00Z">
        <w:r w:rsidR="00B21480">
          <w:t xml:space="preserve"> </w:t>
        </w:r>
      </w:ins>
      <w:ins w:id="1991" w:author="mkoenig" w:date="2015-09-07T11:13:00Z">
        <w:r w:rsidR="0063559E">
          <w:t xml:space="preserve">The ADME genes </w:t>
        </w:r>
      </w:ins>
      <w:ins w:id="1992" w:author="mkoenig" w:date="2015-09-07T11:14:00Z">
        <w:r w:rsidR="0063559E">
          <w:t xml:space="preserve">of c1 </w:t>
        </w:r>
      </w:ins>
      <w:ins w:id="1993" w:author="mkoenig" w:date="2015-09-07T11:13:00Z">
        <w:r w:rsidR="0063559E">
          <w:t xml:space="preserve">decrease </w:t>
        </w:r>
      </w:ins>
      <w:ins w:id="1994" w:author="mkoenig" w:date="2015-09-07T11:14:00Z">
        <w:r w:rsidR="0063559E">
          <w:t>during the late initial, perpetuation and progression phase.</w:t>
        </w:r>
      </w:ins>
      <w:ins w:id="1995" w:author="mkoenig" w:date="2015-09-07T11:15:00Z">
        <w:r w:rsidR="0063559E">
          <w:t xml:space="preserve"> </w:t>
        </w:r>
      </w:ins>
      <w:ins w:id="1996" w:author="mkoenig" w:date="2015-09-07T11:14:00Z">
        <w:r w:rsidR="0063559E">
          <w:t xml:space="preserve"> </w:t>
        </w:r>
      </w:ins>
      <w:ins w:id="1997" w:author="mkoenig" w:date="2015-09-05T12:38:00Z">
        <w:r>
          <w:t>Top correlations with the cluster mean time course are</w:t>
        </w:r>
      </w:ins>
      <w:ins w:id="1998" w:author="mkoenig" w:date="2015-09-07T11:15:00Z">
        <w:r w:rsidR="0063559E">
          <w:t xml:space="preserve"> in order of decreasing correlation</w:t>
        </w:r>
      </w:ins>
      <w:ins w:id="1999" w:author="mkoenig" w:date="2015-09-05T12:38:00Z">
        <w:r>
          <w:t xml:space="preserve"> Cyp2c37</w:t>
        </w:r>
      </w:ins>
      <w:ins w:id="2000" w:author="mkoenig" w:date="2015-09-07T11:15:00Z">
        <w:r w:rsidR="0063559E">
          <w:t>, Cyp2e1, Cyp2e29, Ugt1a1, Cyp1a2</w:t>
        </w:r>
      </w:ins>
      <w:ins w:id="2001" w:author="mkoenig" w:date="2015-09-07T11:21:00Z">
        <w:r w:rsidR="0063559E">
          <w:t xml:space="preserve"> (Figure 6A)</w:t>
        </w:r>
      </w:ins>
      <w:ins w:id="2002" w:author="mkoenig" w:date="2015-09-07T11:15:00Z">
        <w:r w:rsidR="0063559E">
          <w:t>, Rarres1 and Slc10a1</w:t>
        </w:r>
      </w:ins>
      <w:ins w:id="2003" w:author="mkoenig" w:date="2015-09-07T11:17:00Z">
        <w:r w:rsidR="0063559E">
          <w:t xml:space="preserve"> containing many enzymes of the cytochrome P450 system.</w:t>
        </w:r>
      </w:ins>
      <w:ins w:id="2004" w:author="mkoenig" w:date="2015-09-07T11:18:00Z">
        <w:r w:rsidR="0063559E">
          <w:t xml:space="preserve"> The down-regulation of </w:t>
        </w:r>
      </w:ins>
      <w:ins w:id="2005" w:author="mkoenig" w:date="2015-09-07T10:28:00Z">
        <w:r w:rsidR="00A14F4F" w:rsidRPr="0063559E">
          <w:rPr>
            <w:szCs w:val="20"/>
            <w:rPrChange w:id="2006" w:author="mkoenig" w:date="2015-09-07T11:19:00Z">
              <w:rPr>
                <w:b/>
                <w:szCs w:val="20"/>
              </w:rPr>
            </w:rPrChange>
          </w:rPr>
          <w:t>Ugt1a1</w:t>
        </w:r>
        <w:r w:rsidR="0063559E">
          <w:rPr>
            <w:szCs w:val="20"/>
          </w:rPr>
          <w:t xml:space="preserve"> (</w:t>
        </w:r>
        <w:r w:rsidR="00A14F4F" w:rsidRPr="00AE7BBE">
          <w:rPr>
            <w:szCs w:val="20"/>
          </w:rPr>
          <w:t>UDP-glucuronosyl-transferase 1A</w:t>
        </w:r>
      </w:ins>
      <w:ins w:id="2007" w:author="mkoenig" w:date="2015-09-07T11:18:00Z">
        <w:r w:rsidR="0063559E">
          <w:rPr>
            <w:szCs w:val="20"/>
          </w:rPr>
          <w:t>)</w:t>
        </w:r>
      </w:ins>
      <w:ins w:id="2008" w:author="mkoenig" w:date="2015-09-07T10:28:00Z">
        <w:r w:rsidR="00A14F4F" w:rsidRPr="00AE7BBE">
          <w:rPr>
            <w:szCs w:val="20"/>
          </w:rPr>
          <w:t xml:space="preserve">, the main enzyme for conjugation of bilirubin, </w:t>
        </w:r>
      </w:ins>
      <w:ins w:id="2009" w:author="mkoenig" w:date="2015-09-07T11:19:00Z">
        <w:r w:rsidR="0063559E">
          <w:rPr>
            <w:szCs w:val="20"/>
          </w:rPr>
          <w:t xml:space="preserve">and </w:t>
        </w:r>
        <w:r w:rsidR="0063559E" w:rsidRPr="00B07B39">
          <w:t>Slc10a1,</w:t>
        </w:r>
        <w:r w:rsidR="0063559E" w:rsidRPr="00652A9F">
          <w:t xml:space="preserve"> encoding the Na+-taurocholate co-transporting polypeptide</w:t>
        </w:r>
        <w:r w:rsidR="0063559E">
          <w:t>,</w:t>
        </w:r>
        <w:r w:rsidR="0063559E" w:rsidRPr="00652A9F">
          <w:t xml:space="preserve"> </w:t>
        </w:r>
        <w:r w:rsidR="0063559E">
          <w:t>which</w:t>
        </w:r>
        <w:r w:rsidR="0063559E" w:rsidRPr="00652A9F">
          <w:t xml:space="preserve"> tr</w:t>
        </w:r>
        <w:r w:rsidR="0063559E">
          <w:t>ansports bile acids</w:t>
        </w:r>
      </w:ins>
      <w:ins w:id="2010" w:author="mkoenig" w:date="2015-09-07T11:20:00Z">
        <w:r w:rsidR="0063559E">
          <w:t>,</w:t>
        </w:r>
        <w:r w:rsidR="0063559E">
          <w:rPr>
            <w:szCs w:val="20"/>
          </w:rPr>
          <w:t xml:space="preserve"> are </w:t>
        </w:r>
      </w:ins>
      <w:ins w:id="2011" w:author="mkoenig" w:date="2015-09-07T10:28:00Z">
        <w:r w:rsidR="00A14F4F" w:rsidRPr="00AE7BBE">
          <w:rPr>
            <w:szCs w:val="20"/>
          </w:rPr>
          <w:t>protective against the increased concentration of conjugated bilirubin in hepatocytes</w:t>
        </w:r>
        <w:r w:rsidR="0063559E">
          <w:rPr>
            <w:szCs w:val="20"/>
          </w:rPr>
          <w:t xml:space="preserve"> after BDL.</w:t>
        </w:r>
      </w:ins>
    </w:p>
    <w:p w14:paraId="5D816282" w14:textId="71344E8B" w:rsidR="009F6BE7" w:rsidRPr="00663B73" w:rsidRDefault="00887654">
      <w:pPr>
        <w:rPr>
          <w:ins w:id="2012" w:author="mkoenig" w:date="2015-09-05T12:38:00Z"/>
        </w:rPr>
        <w:pPrChange w:id="2013" w:author="mkoenig" w:date="2015-09-07T11:30:00Z">
          <w:pPr>
            <w:ind w:firstLine="0"/>
          </w:pPr>
        </w:pPrChange>
      </w:pPr>
      <w:ins w:id="2014" w:author="mkoenig" w:date="2015-09-07T11:23:00Z">
        <w:r>
          <w:t>C</w:t>
        </w:r>
        <w:r w:rsidR="00196823">
          <w:t xml:space="preserve">luster 2 (Figure 9B) </w:t>
        </w:r>
      </w:ins>
      <w:ins w:id="2015" w:author="mkoenig" w:date="2015-09-07T11:24:00Z">
        <w:r w:rsidR="00196823">
          <w:t xml:space="preserve">consists of </w:t>
        </w:r>
        <w:r w:rsidR="00196823" w:rsidRPr="0002609A">
          <w:t>strong transcript peaks</w:t>
        </w:r>
        <w:r w:rsidR="00196823">
          <w:t xml:space="preserve"> at 6h by the </w:t>
        </w:r>
        <w:r w:rsidR="00196823" w:rsidRPr="0002609A">
          <w:t xml:space="preserve">transcriptional regulator Nr0b2 </w:t>
        </w:r>
        <w:r w:rsidR="00196823" w:rsidRPr="000A6955">
          <w:t>(SHP</w:t>
        </w:r>
        <w:r w:rsidR="00196823">
          <w:t xml:space="preserve">, </w:t>
        </w:r>
        <w:r w:rsidR="00196823" w:rsidRPr="000A6955">
          <w:t>Figure 6D)</w:t>
        </w:r>
        <w:r w:rsidR="00196823">
          <w:t xml:space="preserve"> </w:t>
        </w:r>
        <w:r w:rsidR="00196823" w:rsidRPr="0002609A">
          <w:t xml:space="preserve">and </w:t>
        </w:r>
        <w:r w:rsidR="00196823">
          <w:t>Cyp24a1 (</w:t>
        </w:r>
        <w:r w:rsidR="00196823" w:rsidRPr="000A6955">
          <w:t>Figure 6B)</w:t>
        </w:r>
        <w:r w:rsidR="00D33C42">
          <w:t xml:space="preserve">, </w:t>
        </w:r>
      </w:ins>
      <w:ins w:id="2016" w:author="mkoenig" w:date="2015-09-07T11:36:00Z">
        <w:r w:rsidR="00D33C42">
          <w:t>both probes on the ADME chip.</w:t>
        </w:r>
      </w:ins>
      <w:ins w:id="2017" w:author="mkoenig" w:date="2015-09-07T11:25:00Z">
        <w:r w:rsidR="00196823">
          <w:t xml:space="preserve"> N</w:t>
        </w:r>
      </w:ins>
      <w:ins w:id="2018" w:author="mkoenig" w:date="2015-09-07T11:26:00Z">
        <w:r w:rsidR="00196823">
          <w:t>r0b2 (</w:t>
        </w:r>
        <m:oMath>
          <m:sSub>
            <m:sSubPr>
              <m:ctrlPr>
                <w:rPr>
                  <w:rFonts w:ascii="Cambria Math" w:hAnsi="Cambria Math"/>
                  <w:i/>
                </w:rPr>
              </m:ctrlPr>
            </m:sSubPr>
            <m:e>
              <m:r>
                <w:rPr>
                  <w:rFonts w:ascii="Cambria Math" w:hAnsi="Cambria Math"/>
                </w:rPr>
                <m:t>p</m:t>
              </m:r>
            </m:e>
            <m:sub>
              <m:r>
                <w:rPr>
                  <w:rFonts w:ascii="Cambria Math" w:hAnsi="Cambria Math"/>
                </w:rPr>
                <m:t>adj</m:t>
              </m:r>
            </m:sub>
          </m:sSub>
          <m:r>
            <w:rPr>
              <w:rFonts w:ascii="Cambria Math" w:hAnsi="Cambria Math"/>
            </w:rPr>
            <m:t>=</m:t>
          </m:r>
        </m:oMath>
      </w:ins>
      <w:ins w:id="2019" w:author="mkoenig" w:date="2015-09-07T11:27:00Z">
        <m:oMath>
          <m:r>
            <w:rPr>
              <w:rFonts w:ascii="Cambria Math" w:hAnsi="Cambria Math"/>
            </w:rPr>
            <m:t>1.30</m:t>
          </m:r>
          <m:sSup>
            <m:sSupPr>
              <m:ctrlPr>
                <w:rPr>
                  <w:rFonts w:ascii="Cambria Math" w:hAnsi="Cambria Math"/>
                  <w:i/>
                </w:rPr>
              </m:ctrlPr>
            </m:sSupPr>
            <m:e>
              <m:r>
                <w:rPr>
                  <w:rFonts w:ascii="Cambria Math" w:hAnsi="Cambria Math"/>
                </w:rPr>
                <m:t>E</m:t>
              </m:r>
            </m:e>
            <m:sup>
              <m:r>
                <w:rPr>
                  <w:rFonts w:ascii="Cambria Math" w:hAnsi="Cambria Math"/>
                </w:rPr>
                <m:t>-7</m:t>
              </m:r>
            </m:sup>
          </m:sSup>
        </m:oMath>
      </w:ins>
      <w:ins w:id="2020" w:author="mkoenig" w:date="2015-09-07T11:26:00Z">
        <w:r w:rsidR="00196823">
          <w:t>) and Cyp24a1 (</w:t>
        </w:r>
        <m:oMath>
          <m:sSub>
            <m:sSubPr>
              <m:ctrlPr>
                <w:rPr>
                  <w:rFonts w:ascii="Cambria Math" w:hAnsi="Cambria Math"/>
                  <w:i/>
                </w:rPr>
              </m:ctrlPr>
            </m:sSubPr>
            <m:e>
              <m:r>
                <w:rPr>
                  <w:rFonts w:ascii="Cambria Math" w:hAnsi="Cambria Math"/>
                </w:rPr>
                <m:t>p</m:t>
              </m:r>
            </m:e>
            <m:sub>
              <m:r>
                <w:rPr>
                  <w:rFonts w:ascii="Cambria Math" w:hAnsi="Cambria Math"/>
                </w:rPr>
                <m:t>adj</m:t>
              </m:r>
            </m:sub>
          </m:sSub>
        </m:oMath>
      </w:ins>
      <w:ins w:id="2021" w:author="mkoenig" w:date="2015-09-07T11:28:00Z">
        <m:oMath>
          <m:r>
            <w:rPr>
              <w:rFonts w:ascii="Cambria Math" w:hAnsi="Cambria Math"/>
            </w:rPr>
            <m:t>=9.88</m:t>
          </m:r>
          <m:sSup>
            <m:sSupPr>
              <m:ctrlPr>
                <w:rPr>
                  <w:rFonts w:ascii="Cambria Math" w:hAnsi="Cambria Math"/>
                  <w:i/>
                </w:rPr>
              </m:ctrlPr>
            </m:sSupPr>
            <m:e>
              <m:r>
                <w:rPr>
                  <w:rFonts w:ascii="Cambria Math" w:hAnsi="Cambria Math"/>
                </w:rPr>
                <m:t>E</m:t>
              </m:r>
            </m:e>
            <m:sup>
              <m:r>
                <w:rPr>
                  <w:rFonts w:ascii="Cambria Math" w:hAnsi="Cambria Math"/>
                </w:rPr>
                <m:t>-3</m:t>
              </m:r>
            </m:sup>
          </m:sSup>
        </m:oMath>
        <w:r w:rsidR="00196823">
          <w:t>)</w:t>
        </w:r>
      </w:ins>
      <w:ins w:id="2022" w:author="mkoenig" w:date="2015-09-07T11:27:00Z">
        <w:r w:rsidR="00196823">
          <w:t xml:space="preserve"> both</w:t>
        </w:r>
      </w:ins>
      <w:ins w:id="2023" w:author="mkoenig" w:date="2015-09-07T11:25:00Z">
        <w:r w:rsidR="00196823">
          <w:t xml:space="preserve"> have very high ANOVA significance.</w:t>
        </w:r>
      </w:ins>
      <w:ins w:id="2024" w:author="mkoenig" w:date="2015-09-07T11:28:00Z">
        <w:r w:rsidR="00196823">
          <w:t xml:space="preserve"> O</w:t>
        </w:r>
      </w:ins>
      <w:ins w:id="2025" w:author="mkoenig" w:date="2015-09-07T11:29:00Z">
        <w:r w:rsidR="00196823">
          <w:t xml:space="preserve">ther transcripts also show an increase in the initial phase at 6h </w:t>
        </w:r>
      </w:ins>
      <w:ins w:id="2026" w:author="mkoenig" w:date="2015-09-07T11:31:00Z">
        <w:r w:rsidR="00196823">
          <w:t>like for instance the members of cluster 3</w:t>
        </w:r>
      </w:ins>
      <w:ins w:id="2027" w:author="mkoenig" w:date="2015-09-07T11:29:00Z">
        <w:r w:rsidR="00196823">
          <w:t>, but none of them to baseline during disease progression at 18h up to 14d.</w:t>
        </w:r>
      </w:ins>
      <w:ins w:id="2028" w:author="mkoenig" w:date="2015-09-07T11:30:00Z">
        <w:r w:rsidR="00196823">
          <w:t xml:space="preserve"> This makes </w:t>
        </w:r>
      </w:ins>
      <w:ins w:id="2029" w:author="mkoenig" w:date="2015-09-06T21:50:00Z">
        <w:r w:rsidR="009F6BE7">
          <w:t>Nr0b2</w:t>
        </w:r>
      </w:ins>
      <w:ins w:id="2030" w:author="mkoenig" w:date="2015-09-07T11:30:00Z">
        <w:r w:rsidR="00196823">
          <w:t xml:space="preserve"> and </w:t>
        </w:r>
      </w:ins>
      <w:ins w:id="2031" w:author="mkoenig" w:date="2015-09-06T21:50:00Z">
        <w:r w:rsidR="009F6BE7">
          <w:t>Cyp24a1</w:t>
        </w:r>
      </w:ins>
      <w:ins w:id="2032" w:author="mkoenig" w:date="2015-09-07T11:30:00Z">
        <w:r w:rsidR="00196823">
          <w:t xml:space="preserve"> interesting targets for the detection of very acute cholestasis.</w:t>
        </w:r>
      </w:ins>
    </w:p>
    <w:p w14:paraId="1FED5421" w14:textId="77777777" w:rsidR="002E1774" w:rsidRDefault="0064385D">
      <w:pPr>
        <w:rPr>
          <w:ins w:id="2033" w:author="mkoenig" w:date="2015-09-07T12:19:00Z"/>
          <w:rFonts w:ascii="Times New Roman" w:eastAsiaTheme="minorHAnsi" w:hAnsi="Times New Roman" w:cs="Times New Roman"/>
          <w:b/>
          <w:bCs/>
          <w:szCs w:val="20"/>
          <w:lang w:eastAsia="en-US"/>
        </w:rPr>
        <w:pPrChange w:id="2034" w:author="mkoenig" w:date="2015-09-07T12:19:00Z">
          <w:pPr>
            <w:ind w:firstLine="0"/>
          </w:pPr>
        </w:pPrChange>
      </w:pPr>
      <w:ins w:id="2035" w:author="mkoenig" w:date="2015-09-07T11:33:00Z">
        <w:r>
          <w:t>Cluster 3</w:t>
        </w:r>
      </w:ins>
      <w:ins w:id="2036" w:author="mkoenig" w:date="2015-09-07T11:36:00Z">
        <w:r w:rsidR="00D33C42">
          <w:t xml:space="preserve"> (Figure 9C)</w:t>
        </w:r>
      </w:ins>
      <w:ins w:id="2037" w:author="mkoenig" w:date="2015-09-07T11:33:00Z">
        <w:r>
          <w:t xml:space="preserve"> </w:t>
        </w:r>
      </w:ins>
      <w:ins w:id="2038" w:author="mkoenig" w:date="2015-09-07T11:34:00Z">
        <w:r w:rsidR="00D33C42">
          <w:t>is characterized by an increase in the initial phase up to 18h with subsequent decrease during disease progression up to 14d.</w:t>
        </w:r>
      </w:ins>
      <w:ins w:id="2039" w:author="mkoenig" w:date="2015-09-07T11:36:00Z">
        <w:r w:rsidR="00D33C42">
          <w:t xml:space="preserve"> The cluster consists of the biochemical factor GLDH, the fibrosis transcript Fn1</w:t>
        </w:r>
      </w:ins>
      <w:ins w:id="2040" w:author="mkoenig" w:date="2015-09-07T11:40:00Z">
        <w:r w:rsidR="00C80FE1">
          <w:t xml:space="preserve"> (</w:t>
        </w:r>
      </w:ins>
      <w:ins w:id="2041" w:author="mkoenig" w:date="2015-09-07T11:41:00Z">
        <w:r w:rsidR="00C80FE1">
          <w:t>Fibronectin, Figure 6G</w:t>
        </w:r>
        <w:r w:rsidR="00C80FE1" w:rsidRPr="005D3409">
          <w:t>)</w:t>
        </w:r>
      </w:ins>
      <w:ins w:id="2042" w:author="mkoenig" w:date="2015-09-07T11:36:00Z">
        <w:r w:rsidR="00D33C42">
          <w:t xml:space="preserve">, and the ADME gene </w:t>
        </w:r>
        <w:r w:rsidR="00D33C42" w:rsidRPr="00C80FE1">
          <w:t>Sulf1a1</w:t>
        </w:r>
      </w:ins>
      <w:ins w:id="2043" w:author="mkoenig" w:date="2015-09-07T11:40:00Z">
        <w:r w:rsidR="00C80FE1" w:rsidRPr="00C80FE1">
          <w:t xml:space="preserve"> (</w:t>
        </w:r>
        <w:r w:rsidR="00C80FE1" w:rsidRPr="00C80FE1">
          <w:rPr>
            <w:rFonts w:eastAsiaTheme="minorHAnsi"/>
            <w:bCs/>
            <w:szCs w:val="20"/>
            <w:lang w:eastAsia="en-US"/>
            <w:rPrChange w:id="2044" w:author="mkoenig" w:date="2015-09-07T11:40:00Z">
              <w:rPr>
                <w:rFonts w:ascii="Times New Roman" w:eastAsiaTheme="minorHAnsi" w:hAnsi="Times New Roman" w:cs="Times New Roman"/>
                <w:b/>
                <w:bCs/>
                <w:szCs w:val="20"/>
                <w:lang w:eastAsia="en-US"/>
              </w:rPr>
            </w:rPrChange>
          </w:rPr>
          <w:t>Sulfotransferase 1A1</w:t>
        </w:r>
        <w:r w:rsidR="00C80FE1" w:rsidRPr="00C80FE1">
          <w:t>)</w:t>
        </w:r>
      </w:ins>
      <w:ins w:id="2045" w:author="mkoenig" w:date="2015-09-07T11:36:00Z">
        <w:r w:rsidR="00D33C42" w:rsidRPr="00C80FE1">
          <w:t xml:space="preserve">, </w:t>
        </w:r>
        <w:r w:rsidR="00D33C42">
          <w:t>making this an interesting cluster combining various factor types.</w:t>
        </w:r>
      </w:ins>
      <w:ins w:id="2046" w:author="mkoenig" w:date="2015-09-07T11:39:00Z">
        <w:r w:rsidR="00D33C42">
          <w:t xml:space="preserve"> </w:t>
        </w:r>
      </w:ins>
    </w:p>
    <w:p w14:paraId="46CF5F25" w14:textId="6EC1481B" w:rsidR="00EC1874" w:rsidRPr="002E1774" w:rsidRDefault="00CD4068">
      <w:pPr>
        <w:rPr>
          <w:ins w:id="2047" w:author="mkoenig" w:date="2015-09-07T12:07:00Z"/>
          <w:rFonts w:ascii="Times New Roman" w:eastAsiaTheme="minorHAnsi" w:hAnsi="Times New Roman" w:cs="Times New Roman"/>
          <w:b/>
          <w:bCs/>
          <w:szCs w:val="20"/>
          <w:lang w:eastAsia="en-US"/>
          <w:rPrChange w:id="2048" w:author="mkoenig" w:date="2015-09-07T12:19:00Z">
            <w:rPr>
              <w:ins w:id="2049" w:author="mkoenig" w:date="2015-09-07T12:07:00Z"/>
            </w:rPr>
          </w:rPrChange>
        </w:rPr>
        <w:pPrChange w:id="2050" w:author="mkoenig" w:date="2015-09-07T12:19:00Z">
          <w:pPr>
            <w:ind w:firstLine="0"/>
          </w:pPr>
        </w:pPrChange>
      </w:pPr>
      <w:ins w:id="2051" w:author="mkoenig" w:date="2015-09-07T12:13:00Z">
        <w:r>
          <w:t>Cluster 4 (Figure</w:t>
        </w:r>
      </w:ins>
      <w:ins w:id="2052" w:author="mkoenig" w:date="2015-09-07T12:14:00Z">
        <w:r w:rsidR="000A4711">
          <w:t xml:space="preserve"> </w:t>
        </w:r>
        <w:r w:rsidR="002E1774">
          <w:t>4) shows continuous increase starting in the initial phase, lasting throughout disease progression up to 14d.</w:t>
        </w:r>
      </w:ins>
      <w:ins w:id="2053" w:author="mkoenig" w:date="2015-09-07T12:13:00Z">
        <w:r>
          <w:t xml:space="preserve"> </w:t>
        </w:r>
      </w:ins>
      <w:ins w:id="2054" w:author="mkoenig" w:date="2015-09-07T12:15:00Z">
        <w:r w:rsidR="002E1774">
          <w:t xml:space="preserve">Consequently, </w:t>
        </w:r>
      </w:ins>
      <w:ins w:id="2055" w:author="mkoenig" w:date="2015-09-07T12:04:00Z">
        <w:r w:rsidR="002E1774">
          <w:t>m</w:t>
        </w:r>
        <w:r w:rsidR="00EC1874">
          <w:t xml:space="preserve">embers of the cluster are good candidates for </w:t>
        </w:r>
      </w:ins>
      <w:ins w:id="2056" w:author="mkoenig" w:date="2015-09-05T12:38:00Z">
        <w:r w:rsidR="00D9166C" w:rsidRPr="00035399">
          <w:rPr>
            <w:rPrChange w:id="2057" w:author="mkoenig" w:date="2015-09-06T20:59:00Z">
              <w:rPr>
                <w:b/>
                <w:highlight w:val="yellow"/>
              </w:rPr>
            </w:rPrChange>
          </w:rPr>
          <w:t>continuous disease progression (fibrosis)</w:t>
        </w:r>
      </w:ins>
      <w:ins w:id="2058" w:author="mkoenig" w:date="2015-09-07T12:04:00Z">
        <w:r w:rsidR="002E1774">
          <w:t xml:space="preserve">, among the top candidates the bilirubin, CTGF and </w:t>
        </w:r>
        <w:r w:rsidR="002E1774" w:rsidRPr="002E1774">
          <w:rPr>
            <w:rFonts w:ascii="Symbol" w:hAnsi="Symbol"/>
            <w:rPrChange w:id="2059" w:author="mkoenig" w:date="2015-09-07T12:16:00Z">
              <w:rPr/>
            </w:rPrChange>
          </w:rPr>
          <w:t></w:t>
        </w:r>
        <w:r w:rsidR="002E1774">
          <w:t>-SMA</w:t>
        </w:r>
      </w:ins>
      <w:ins w:id="2060" w:author="mkoenig" w:date="2015-09-07T12:16:00Z">
        <w:r w:rsidR="002E1774">
          <w:t xml:space="preserve">. </w:t>
        </w:r>
      </w:ins>
      <w:ins w:id="2061" w:author="mkoenig" w:date="2015-09-07T12:05:00Z">
        <w:r w:rsidR="00EC1874">
          <w:t>Cluster 4 is the largest cluster containing 61/90 significant factors of the ANOVA.</w:t>
        </w:r>
      </w:ins>
      <w:ins w:id="2062" w:author="mkoenig" w:date="2015-09-07T12:16:00Z">
        <w:r w:rsidR="002E1774">
          <w:t xml:space="preserve"> Most of the classical markers are contained in cluster 4: bilirubin, CTGF</w:t>
        </w:r>
      </w:ins>
      <w:ins w:id="2063" w:author="mkoenig" w:date="2015-09-07T12:17:00Z">
        <w:r w:rsidR="002E1774">
          <w:t xml:space="preserve"> </w:t>
        </w:r>
        <w:r w:rsidR="002E1774" w:rsidRPr="00B07B39">
          <w:rPr>
            <w:rFonts w:ascii="Symbol" w:hAnsi="Symbol"/>
          </w:rPr>
          <w:t></w:t>
        </w:r>
        <w:r w:rsidR="002E1774">
          <w:t xml:space="preserve">-SMA, S100a4, bile infarcts and BEC. </w:t>
        </w:r>
      </w:ins>
      <w:ins w:id="2064" w:author="mkoenig" w:date="2015-09-07T12:05:00Z">
        <w:r w:rsidR="00EC1874">
          <w:t xml:space="preserve">The transcripts </w:t>
        </w:r>
      </w:ins>
      <w:ins w:id="2065" w:author="mkoenig" w:date="2015-09-07T12:17:00Z">
        <w:r w:rsidR="002E1774">
          <w:t xml:space="preserve">contained in </w:t>
        </w:r>
      </w:ins>
      <w:ins w:id="2066" w:author="mkoenig" w:date="2015-09-07T12:05:00Z">
        <w:r w:rsidR="00EC1874">
          <w:t xml:space="preserve">c4 come </w:t>
        </w:r>
      </w:ins>
      <w:ins w:id="2067" w:author="mkoenig" w:date="2015-09-07T12:17:00Z">
        <w:r w:rsidR="002E1774">
          <w:t xml:space="preserve">hereby </w:t>
        </w:r>
      </w:ins>
      <w:ins w:id="2068" w:author="mkoenig" w:date="2015-09-07T12:05:00Z">
        <w:r w:rsidR="00EC1874">
          <w:t>all</w:t>
        </w:r>
      </w:ins>
      <w:ins w:id="2069" w:author="mkoenig" w:date="2015-09-07T12:06:00Z">
        <w:r w:rsidR="00EC1874">
          <w:t xml:space="preserve"> either the inflammation chip or the fibrosis chip, with exception of</w:t>
        </w:r>
      </w:ins>
      <w:ins w:id="2070" w:author="mkoenig" w:date="2015-09-07T12:05:00Z">
        <w:r w:rsidR="00EC1874">
          <w:t xml:space="preserve"> Gsta2 and Gstm1</w:t>
        </w:r>
      </w:ins>
      <w:ins w:id="2071" w:author="mkoenig" w:date="2015-09-07T12:07:00Z">
        <w:r w:rsidR="00EC1874">
          <w:t xml:space="preserve"> (ADME chip)</w:t>
        </w:r>
      </w:ins>
      <w:ins w:id="2072" w:author="mkoenig" w:date="2015-09-07T12:05:00Z">
        <w:r w:rsidR="00EC1874">
          <w:t>.</w:t>
        </w:r>
      </w:ins>
    </w:p>
    <w:p w14:paraId="62403780" w14:textId="15B9CDDB" w:rsidR="00EC1874" w:rsidRPr="00035399" w:rsidRDefault="00EC1874" w:rsidP="00D9166C">
      <w:pPr>
        <w:ind w:firstLine="0"/>
        <w:rPr>
          <w:ins w:id="2073" w:author="mkoenig" w:date="2015-09-05T12:38:00Z"/>
          <w:rPrChange w:id="2074" w:author="mkoenig" w:date="2015-09-06T20:59:00Z">
            <w:rPr>
              <w:ins w:id="2075" w:author="mkoenig" w:date="2015-09-05T12:38:00Z"/>
              <w:b/>
            </w:rPr>
          </w:rPrChange>
        </w:rPr>
      </w:pPr>
      <w:ins w:id="2076" w:author="mkoenig" w:date="2015-09-07T12:07:00Z">
        <w:r>
          <w:t xml:space="preserve">The top </w:t>
        </w:r>
      </w:ins>
      <w:ins w:id="2077" w:author="mkoenig" w:date="2015-09-07T12:08:00Z">
        <w:r>
          <w:t xml:space="preserve">transcript </w:t>
        </w:r>
      </w:ins>
      <w:ins w:id="2078" w:author="mkoenig" w:date="2015-09-07T12:07:00Z">
        <w:r>
          <w:t xml:space="preserve">correlation with the cluster mean </w:t>
        </w:r>
      </w:ins>
      <w:ins w:id="2079" w:author="mkoenig" w:date="2015-09-07T12:18:00Z">
        <w:r w:rsidR="002E1774">
          <w:t xml:space="preserve">shows </w:t>
        </w:r>
      </w:ins>
      <w:ins w:id="2080" w:author="mkoenig" w:date="2015-09-07T12:07:00Z">
        <w:r>
          <w:t>Timp1, followed by Ccr2,</w:t>
        </w:r>
      </w:ins>
      <w:ins w:id="2081" w:author="mkoenig" w:date="2015-09-07T12:08:00Z">
        <w:r>
          <w:t xml:space="preserve"> and</w:t>
        </w:r>
      </w:ins>
      <w:ins w:id="2082" w:author="mkoenig" w:date="2015-09-07T12:07:00Z">
        <w:r>
          <w:t xml:space="preserve"> T</w:t>
        </w:r>
      </w:ins>
      <w:ins w:id="2083" w:author="mkoenig" w:date="2015-09-07T12:08:00Z">
        <w:r>
          <w:t>gfbr2.</w:t>
        </w:r>
      </w:ins>
      <w:ins w:id="2084" w:author="mkoenig" w:date="2015-09-07T12:18:00Z">
        <w:r w:rsidR="002E1774">
          <w:t xml:space="preserve"> It has to be noted that a large number of transcripts has a high correlation.</w:t>
        </w:r>
      </w:ins>
    </w:p>
    <w:p w14:paraId="739FCB7E" w14:textId="76CB3E80" w:rsidR="00B21480" w:rsidRPr="00C11536" w:rsidRDefault="00C15116">
      <w:pPr>
        <w:rPr>
          <w:ins w:id="2085" w:author="mkoenig" w:date="2015-09-07T11:03:00Z"/>
        </w:rPr>
        <w:pPrChange w:id="2086" w:author="mkoenig" w:date="2015-09-07T12:13:00Z">
          <w:pPr>
            <w:spacing w:line="240" w:lineRule="auto"/>
            <w:ind w:firstLine="0"/>
          </w:pPr>
        </w:pPrChange>
      </w:pPr>
      <w:ins w:id="2087" w:author="mkoenig" w:date="2015-09-07T11:55:00Z">
        <w:r>
          <w:t xml:space="preserve">Cluster 5 (Figure E) </w:t>
        </w:r>
      </w:ins>
      <w:ins w:id="2088" w:author="mkoenig" w:date="2015-09-07T11:56:00Z">
        <w:r>
          <w:t>h</w:t>
        </w:r>
        <w:r w:rsidR="00CD4068">
          <w:t>as a hig</w:t>
        </w:r>
      </w:ins>
      <w:ins w:id="2089" w:author="mkoenig" w:date="2015-09-07T12:09:00Z">
        <w:r w:rsidR="00CD4068">
          <w:t>h</w:t>
        </w:r>
      </w:ins>
      <w:ins w:id="2090" w:author="mkoenig" w:date="2015-09-07T11:56:00Z">
        <w:r w:rsidR="00CD4068">
          <w:t>ly</w:t>
        </w:r>
        <w:r>
          <w:t xml:space="preserve"> similar time course than c4, but only increasing from baseline after around 30h compared to the </w:t>
        </w:r>
      </w:ins>
      <w:ins w:id="2091" w:author="mkoenig" w:date="2015-09-07T11:57:00Z">
        <w:r>
          <w:t>continuous</w:t>
        </w:r>
      </w:ins>
      <w:ins w:id="2092" w:author="mkoenig" w:date="2015-09-07T11:56:00Z">
        <w:r>
          <w:t xml:space="preserve"> </w:t>
        </w:r>
      </w:ins>
      <w:ins w:id="2093" w:author="mkoenig" w:date="2015-09-07T11:57:00Z">
        <w:r>
          <w:t>increase of c4 starting already in the initial phase. C</w:t>
        </w:r>
      </w:ins>
      <w:ins w:id="2094" w:author="mkoenig" w:date="2015-09-07T11:58:00Z">
        <w:r>
          <w:t xml:space="preserve">luster 5 contains </w:t>
        </w:r>
        <w:r>
          <w:lastRenderedPageBreak/>
          <w:t>the classical markers NHC, Kupffer cells and Sirius red.</w:t>
        </w:r>
      </w:ins>
      <w:ins w:id="2095" w:author="mkoenig" w:date="2015-09-07T12:10:00Z">
        <w:r w:rsidR="00CD4068">
          <w:t xml:space="preserve"> Top correlating transcripts are Gdl2 and Cyp7a1, which shows a strong increase starting around 30h, despite the strong down-regulation </w:t>
        </w:r>
      </w:ins>
      <w:ins w:id="2096" w:author="mkoenig" w:date="2015-09-07T12:11:00Z">
        <w:r w:rsidR="00CD4068">
          <w:t>in the initial phase (see above).</w:t>
        </w:r>
      </w:ins>
      <w:ins w:id="2097" w:author="mkoenig" w:date="2015-09-07T12:12:00Z">
        <w:r w:rsidR="00CD4068">
          <w:t xml:space="preserve"> Notably</w:t>
        </w:r>
      </w:ins>
      <w:ins w:id="2098" w:author="mkoenig" w:date="2015-09-05T12:38:00Z">
        <w:r>
          <w:t xml:space="preserve">, </w:t>
        </w:r>
      </w:ins>
      <w:ins w:id="2099" w:author="mkoenig" w:date="2015-09-07T12:12:00Z">
        <w:r w:rsidR="00CD4068">
          <w:t xml:space="preserve">the interleukins </w:t>
        </w:r>
      </w:ins>
      <w:ins w:id="2100" w:author="mkoenig" w:date="2015-09-05T12:38:00Z">
        <w:r>
          <w:t>Il2, Il17a</w:t>
        </w:r>
      </w:ins>
      <w:ins w:id="2101" w:author="mkoenig" w:date="2015-09-07T11:59:00Z">
        <w:r>
          <w:t xml:space="preserve"> (</w:t>
        </w:r>
        <w:r w:rsidRPr="00C31300">
          <w:t>interleukin-17A</w:t>
        </w:r>
        <w:r>
          <w:t>, Figure</w:t>
        </w:r>
        <w:r w:rsidRPr="00C31300">
          <w:t xml:space="preserve"> </w:t>
        </w:r>
        <w:r>
          <w:t>6H)</w:t>
        </w:r>
      </w:ins>
      <w:ins w:id="2102" w:author="mkoenig" w:date="2015-09-05T12:38:00Z">
        <w:r>
          <w:t xml:space="preserve"> and Il28b</w:t>
        </w:r>
      </w:ins>
      <w:ins w:id="2103" w:author="mkoenig" w:date="2015-09-07T12:00:00Z">
        <w:r>
          <w:t xml:space="preserve"> (interleukin 28</w:t>
        </w:r>
        <w:r>
          <w:rPr>
            <w:rFonts w:cs="Times New Roman"/>
          </w:rPr>
          <w:t>β</w:t>
        </w:r>
        <w:r>
          <w:t xml:space="preserve">, Figure 6K) </w:t>
        </w:r>
      </w:ins>
      <w:ins w:id="2104" w:author="mkoenig" w:date="2015-09-05T12:38:00Z">
        <w:r>
          <w:t>are members of c5</w:t>
        </w:r>
        <w:r w:rsidR="00CD4068">
          <w:t xml:space="preserve">, which are </w:t>
        </w:r>
      </w:ins>
      <w:ins w:id="2105" w:author="mkoenig" w:date="2015-09-07T12:01:00Z">
        <w:r w:rsidRPr="00987758">
          <w:t xml:space="preserve">secreted </w:t>
        </w:r>
        <w:r>
          <w:t>proteins, likely to be detectable in</w:t>
        </w:r>
        <w:r w:rsidRPr="00987758">
          <w:t xml:space="preserve"> blood</w:t>
        </w:r>
        <w:r>
          <w:t>, thus representing a candidate diagnostic marker</w:t>
        </w:r>
        <w:r w:rsidRPr="00987758">
          <w:t>.</w:t>
        </w:r>
      </w:ins>
      <w:ins w:id="2106" w:author="mkoenig" w:date="2015-09-07T12:02:00Z">
        <w:r>
          <w:t xml:space="preserve"> </w:t>
        </w:r>
      </w:ins>
      <w:ins w:id="2107" w:author="mkoenig" w:date="2015-09-07T11:03:00Z">
        <w:r w:rsidR="00B21480" w:rsidRPr="00CD4068">
          <w:rPr>
            <w:rPrChange w:id="2108" w:author="mkoenig" w:date="2015-09-07T12:12:00Z">
              <w:rPr>
                <w:b/>
              </w:rPr>
            </w:rPrChange>
          </w:rPr>
          <w:t xml:space="preserve">Il17a </w:t>
        </w:r>
        <w:r w:rsidR="00B21480">
          <w:t>(</w:t>
        </w:r>
        <w:r w:rsidR="00B21480" w:rsidRPr="00C31300">
          <w:t>interleukin-17A</w:t>
        </w:r>
        <w:r>
          <w:t xml:space="preserve">, </w:t>
        </w:r>
        <w:r w:rsidR="00B21480">
          <w:t>Figure</w:t>
        </w:r>
        <w:r w:rsidR="00B21480" w:rsidRPr="00C31300">
          <w:t xml:space="preserve"> </w:t>
        </w:r>
        <w:r w:rsidR="00B21480">
          <w:t xml:space="preserve">6H), </w:t>
        </w:r>
        <w:r w:rsidR="00B21480" w:rsidRPr="00987758">
          <w:t xml:space="preserve">plays a pivotal role in cholestatic liver </w:t>
        </w:r>
        <w:r w:rsidR="00B21480">
          <w:t>fibrosis in mice</w:t>
        </w:r>
        <w:r w:rsidR="00B21480" w:rsidRPr="00143BF4">
          <w:t xml:space="preserve"> by activation of both the KCs and HSCs</w:t>
        </w:r>
        <w:r w:rsidR="00B21480">
          <w:t xml:space="preserve"> </w:t>
        </w:r>
      </w:ins>
      <w:r w:rsidR="00C638FD">
        <w:fldChar w:fldCharType="begin"/>
      </w:r>
      <w:r w:rsidR="00C638FD">
        <w:instrText xml:space="preserve"> ADDIN EN.CITE &lt;EndNote&gt;&lt;Cite ExcludeYear="1"&gt;&lt;Author&gt;Hara&lt;/Author&gt;&lt;Year&gt;2013&lt;/Year&gt;&lt;RecNum&gt;395&lt;/RecNum&gt;&lt;DisplayText&gt;[46]&lt;/DisplayText&gt;&lt;record&gt;&lt;rec-number&gt;395&lt;/rec-number&gt;&lt;foreign-keys&gt;&lt;key app="EN" db-id="zeapvzrpm5fx2oefdz3v2s03fwp2t09seezp"&gt;395&lt;/key&gt;&lt;/foreign-keys&gt;&lt;ref-type name="Journal Article"&gt;17&lt;/ref-type&gt;&lt;contributors&gt;&lt;authors&gt;&lt;author&gt;Hara, Michio&lt;/author&gt;&lt;author&gt;Kono, Hiroshi&lt;/author&gt;&lt;author&gt;Furuya, Shinji&lt;/author&gt;&lt;author&gt;Hirayama, Kazuyoshi&lt;/author&gt;&lt;author&gt;Tsuchiya, Masato&lt;/author&gt;&lt;author&gt;Fujii, Hideki&lt;/author&gt;&lt;/authors&gt;&lt;/contributors&gt;&lt;titles&gt;&lt;title&gt;Interleukin-17A plays a pivotal role in cholestatic liver fibrosis in mice&lt;/title&gt;&lt;secondary-title&gt;J Surg Res&lt;/secondary-title&gt;&lt;/titles&gt;&lt;pages&gt;574-582&lt;/pages&gt;&lt;volume&gt;183&lt;/volume&gt;&lt;number&gt;2&lt;/number&gt;&lt;keywords&gt;&lt;keyword&gt;Actins, metabolism&lt;/keyword&gt;&lt;keyword&gt;Animals&lt;/keyword&gt;&lt;keyword&gt;Cells, Cultured&lt;/keyword&gt;&lt;keyword&gt;Collagen Type I, metabolism&lt;/keyword&gt;&lt;keyword&gt;Disease Models, Animal&lt;/keyword&gt;&lt;keyword&gt;Hepatic Stellate Cells, drug effects/metabolism/pathology&lt;/keyword&gt;&lt;keyword&gt;Hydroxyproline, metabolism&lt;/keyword&gt;&lt;keyword&gt;In Vitro Techniques&lt;/keyword&gt;&lt;keyword&gt;Interleukin-17, genetics/pharmacology/physiology&lt;/keyword&gt;&lt;keyword&gt;Kupffer Cells, drug effects/metabolism/pathology&lt;/keyword&gt;&lt;keyword&gt;Liver Cirrhosis, metabolism/pathology/physiopathology&lt;/keyword&gt;&lt;keyword&gt;Male&lt;/keyword&gt;&lt;keyword&gt;Mice&lt;/keyword&gt;&lt;keyword&gt;Mice, Inbred C57BL&lt;/keyword&gt;&lt;keyword&gt;Mice, Knockout&lt;/keyword&gt;&lt;keyword&gt;Transforming Growth Factor beta1, metabolism&lt;/keyword&gt;&lt;keyword&gt;Tumor Necrosis Factor-alpha, metabolism&lt;/keyword&gt;&lt;/keywords&gt;&lt;dates&gt;&lt;year&gt;2013&lt;/year&gt;&lt;pub-dates&gt;&lt;date&gt;Aug&lt;/date&gt;&lt;/pub-dates&gt;&lt;/dates&gt;&lt;label&gt;Hara2013&lt;/label&gt;&lt;urls&gt;&lt;related-urls&gt;&lt;url&gt;http://dx.doi.org/10.1016/j.jss.2013.03.025&lt;/url&gt;&lt;/related-urls&gt;&lt;/urls&gt;&lt;/record&gt;&lt;/Cite&gt;&lt;/EndNote&gt;</w:instrText>
      </w:r>
      <w:r w:rsidR="00C638FD">
        <w:fldChar w:fldCharType="separate"/>
      </w:r>
      <w:r w:rsidR="00C638FD">
        <w:rPr>
          <w:noProof/>
        </w:rPr>
        <w:t>[</w:t>
      </w:r>
      <w:r w:rsidR="00C638FD">
        <w:rPr>
          <w:noProof/>
        </w:rPr>
        <w:fldChar w:fldCharType="begin"/>
      </w:r>
      <w:r w:rsidR="00C638FD">
        <w:rPr>
          <w:noProof/>
        </w:rPr>
        <w:instrText xml:space="preserve"> HYPERLINK \l "_ENREF_46" \o "Hara, 2013 #395" </w:instrText>
      </w:r>
      <w:r w:rsidR="00C638FD">
        <w:rPr>
          <w:noProof/>
        </w:rPr>
      </w:r>
      <w:r w:rsidR="00C638FD">
        <w:rPr>
          <w:noProof/>
        </w:rPr>
        <w:fldChar w:fldCharType="separate"/>
      </w:r>
      <w:r w:rsidR="00C638FD">
        <w:rPr>
          <w:noProof/>
        </w:rPr>
        <w:t>46</w:t>
      </w:r>
      <w:r w:rsidR="00C638FD">
        <w:rPr>
          <w:noProof/>
        </w:rPr>
        <w:fldChar w:fldCharType="end"/>
      </w:r>
      <w:r w:rsidR="00C638FD">
        <w:rPr>
          <w:noProof/>
        </w:rPr>
        <w:t>]</w:t>
      </w:r>
      <w:r w:rsidR="00C638FD">
        <w:fldChar w:fldCharType="end"/>
      </w:r>
      <w:ins w:id="2109" w:author="mkoenig" w:date="2015-09-07T11:03:00Z">
        <w:r>
          <w:t xml:space="preserve">. </w:t>
        </w:r>
      </w:ins>
    </w:p>
    <w:p w14:paraId="3A5D09E4" w14:textId="3AB96704" w:rsidR="007D2502" w:rsidRPr="007B7934" w:rsidRDefault="00C80FE1">
      <w:pPr>
        <w:rPr>
          <w:ins w:id="2110" w:author="mkoenig" w:date="2015-09-06T20:39:00Z"/>
          <w:rPrChange w:id="2111" w:author="mkoenig" w:date="2015-09-07T11:44:00Z">
            <w:rPr>
              <w:ins w:id="2112" w:author="mkoenig" w:date="2015-09-06T20:39:00Z"/>
              <w:b/>
            </w:rPr>
          </w:rPrChange>
        </w:rPr>
      </w:pPr>
      <w:ins w:id="2113" w:author="mkoenig" w:date="2015-09-07T11:42:00Z">
        <w:r>
          <w:t xml:space="preserve">Cluster 6 (Figure 9F) is characterized by an </w:t>
        </w:r>
      </w:ins>
      <w:ins w:id="2114" w:author="mkoenig" w:date="2015-09-07T11:43:00Z">
        <w:r>
          <w:t xml:space="preserve">initial decrease followed by an </w:t>
        </w:r>
      </w:ins>
      <w:ins w:id="2115" w:author="mkoenig" w:date="2015-09-07T11:42:00Z">
        <w:r>
          <w:t xml:space="preserve">increase in the </w:t>
        </w:r>
      </w:ins>
      <w:ins w:id="2116" w:author="mkoenig" w:date="2015-09-07T11:43:00Z">
        <w:r>
          <w:t xml:space="preserve">late </w:t>
        </w:r>
      </w:ins>
      <w:ins w:id="2117" w:author="mkoenig" w:date="2015-09-07T11:42:00Z">
        <w:r>
          <w:t xml:space="preserve">initial phase </w:t>
        </w:r>
      </w:ins>
      <w:ins w:id="2118" w:author="mkoenig" w:date="2015-09-07T11:43:00Z">
        <w:r>
          <w:t xml:space="preserve">at 12h </w:t>
        </w:r>
      </w:ins>
      <w:ins w:id="2119" w:author="mkoenig" w:date="2015-09-07T11:42:00Z">
        <w:r>
          <w:t xml:space="preserve">up to 2d with subsequent decrease </w:t>
        </w:r>
        <w:r w:rsidR="007B7934">
          <w:t>during disease progression at 5d and</w:t>
        </w:r>
        <w:r>
          <w:t xml:space="preserve"> 14d.</w:t>
        </w:r>
      </w:ins>
      <w:ins w:id="2120" w:author="mkoenig" w:date="2015-09-07T11:44:00Z">
        <w:r w:rsidR="007B7934">
          <w:t xml:space="preserve"> Both cluster members</w:t>
        </w:r>
        <w:r w:rsidR="007B7934" w:rsidRPr="007B7934">
          <w:t xml:space="preserve"> </w:t>
        </w:r>
      </w:ins>
      <w:ins w:id="2121" w:author="mkoenig" w:date="2015-09-06T20:39:00Z">
        <w:r w:rsidR="007D2502" w:rsidRPr="007B7934">
          <w:rPr>
            <w:rPrChange w:id="2122" w:author="mkoenig" w:date="2015-09-07T11:46:00Z">
              <w:rPr>
                <w:b/>
              </w:rPr>
            </w:rPrChange>
          </w:rPr>
          <w:t>Cdh2</w:t>
        </w:r>
        <w:r w:rsidR="007D2502" w:rsidRPr="000A6955">
          <w:t xml:space="preserve"> (cadherin 2</w:t>
        </w:r>
        <w:r w:rsidR="007B7934">
          <w:t>)</w:t>
        </w:r>
      </w:ins>
      <w:ins w:id="2123" w:author="mkoenig" w:date="2015-09-07T11:44:00Z">
        <w:r w:rsidR="007B7934">
          <w:t xml:space="preserve"> and </w:t>
        </w:r>
      </w:ins>
      <w:ins w:id="2124" w:author="mkoenig" w:date="2015-09-06T20:39:00Z">
        <w:r w:rsidR="007D2502" w:rsidRPr="007B7934">
          <w:rPr>
            <w:rPrChange w:id="2125" w:author="mkoenig" w:date="2015-09-07T11:46:00Z">
              <w:rPr>
                <w:b/>
              </w:rPr>
            </w:rPrChange>
          </w:rPr>
          <w:t>Bad1</w:t>
        </w:r>
      </w:ins>
      <w:ins w:id="2126" w:author="mkoenig" w:date="2015-09-07T11:44:00Z">
        <w:r w:rsidR="007B7934" w:rsidRPr="007B7934">
          <w:rPr>
            <w:rPrChange w:id="2127" w:author="mkoenig" w:date="2015-09-07T11:46:00Z">
              <w:rPr>
                <w:b/>
              </w:rPr>
            </w:rPrChange>
          </w:rPr>
          <w:t xml:space="preserve"> </w:t>
        </w:r>
        <w:r w:rsidR="007B7934">
          <w:t xml:space="preserve">are part of the fibrosis chip. </w:t>
        </w:r>
      </w:ins>
      <w:ins w:id="2128" w:author="mkoenig" w:date="2015-09-07T11:45:00Z">
        <w:r w:rsidR="007B7934">
          <w:t xml:space="preserve">Cluster 6 shows a similar up and down than c3, but the increase starts later, the decrease starts later and the maximum transcript values are </w:t>
        </w:r>
      </w:ins>
      <w:ins w:id="2129" w:author="mkoenig" w:date="2015-09-07T11:46:00Z">
        <w:r w:rsidR="007B7934">
          <w:t>consequently shifted to a later time point.</w:t>
        </w:r>
      </w:ins>
    </w:p>
    <w:p w14:paraId="4CB10C07" w14:textId="30E69A7B" w:rsidR="00D9166C" w:rsidRDefault="007B7934">
      <w:pPr>
        <w:rPr>
          <w:ins w:id="2130" w:author="mkoenig" w:date="2015-09-05T12:38:00Z"/>
        </w:rPr>
      </w:pPr>
      <w:ins w:id="2131" w:author="mkoenig" w:date="2015-09-07T11:48:00Z">
        <w:r>
          <w:t xml:space="preserve">The large majority </w:t>
        </w:r>
      </w:ins>
      <w:ins w:id="2132" w:author="mkoenig" w:date="2015-09-06T20:41:00Z">
        <w:r>
          <w:t xml:space="preserve">of histologic parameters, </w:t>
        </w:r>
        <w:r w:rsidR="0053263B" w:rsidRPr="00932777">
          <w:t xml:space="preserve">cell count observations, as well as most genes related to </w:t>
        </w:r>
        <w:r w:rsidR="0053263B">
          <w:t xml:space="preserve">inflammation and </w:t>
        </w:r>
        <w:r w:rsidR="0053263B" w:rsidRPr="00932777">
          <w:t>fibro</w:t>
        </w:r>
        <w:r w:rsidR="0053263B">
          <w:t>genesis</w:t>
        </w:r>
        <w:r w:rsidR="0053263B" w:rsidRPr="00932777">
          <w:t xml:space="preserve"> </w:t>
        </w:r>
        <w:r w:rsidR="0053263B">
          <w:t>increase</w:t>
        </w:r>
      </w:ins>
      <w:ins w:id="2133" w:author="mkoenig" w:date="2015-09-07T11:49:00Z">
        <w:r>
          <w:t>d</w:t>
        </w:r>
      </w:ins>
      <w:ins w:id="2134" w:author="mkoenig" w:date="2015-09-06T20:41:00Z">
        <w:r w:rsidR="0053263B">
          <w:t xml:space="preserve"> </w:t>
        </w:r>
        <w:r w:rsidR="0053263B" w:rsidRPr="00932777">
          <w:t xml:space="preserve">with disease progression </w:t>
        </w:r>
        <w:r w:rsidR="0053263B">
          <w:t xml:space="preserve">either in a </w:t>
        </w:r>
      </w:ins>
      <w:ins w:id="2135" w:author="mkoenig" w:date="2015-09-06T20:42:00Z">
        <w:r w:rsidR="0053263B">
          <w:t>continuous</w:t>
        </w:r>
      </w:ins>
      <w:ins w:id="2136" w:author="mkoenig" w:date="2015-09-06T20:41:00Z">
        <w:r w:rsidR="0053263B">
          <w:t xml:space="preserve"> </w:t>
        </w:r>
      </w:ins>
      <w:ins w:id="2137" w:author="mkoenig" w:date="2015-09-06T20:42:00Z">
        <w:r w:rsidR="0053263B">
          <w:t xml:space="preserve">manner </w:t>
        </w:r>
      </w:ins>
      <w:ins w:id="2138" w:author="mkoenig" w:date="2015-09-06T20:43:00Z">
        <w:r w:rsidR="0053263B">
          <w:t xml:space="preserve">starting in the perpetuation phase after ~1 day </w:t>
        </w:r>
      </w:ins>
      <w:ins w:id="2139" w:author="mkoenig" w:date="2015-09-06T20:42:00Z">
        <w:r w:rsidR="0053263B">
          <w:t xml:space="preserve">or </w:t>
        </w:r>
      </w:ins>
      <w:ins w:id="2140" w:author="mkoenig" w:date="2015-09-06T20:43:00Z">
        <w:r w:rsidR="0053263B">
          <w:t xml:space="preserve">at the latest </w:t>
        </w:r>
      </w:ins>
      <w:ins w:id="2141" w:author="mkoenig" w:date="2015-09-06T20:44:00Z">
        <w:r w:rsidR="0053263B">
          <w:t>beginning at day 5 (cluster 4 and 5).</w:t>
        </w:r>
      </w:ins>
      <w:ins w:id="2142" w:author="mkoenig" w:date="2015-09-06T20:45:00Z">
        <w:r w:rsidR="00A02470">
          <w:t xml:space="preserve"> </w:t>
        </w:r>
      </w:ins>
      <w:ins w:id="2143" w:author="mkoenig" w:date="2015-09-05T12:38:00Z">
        <w:r w:rsidR="00D9166C" w:rsidRPr="000A6955">
          <w:t>Based on t</w:t>
        </w:r>
        <w:r w:rsidR="00D9166C">
          <w:t>he strong increase between day 2 and 5 in cluster 5 (but also in cluster 4)</w:t>
        </w:r>
        <w:r w:rsidR="00D9166C" w:rsidRPr="000A6955">
          <w:t>, we conclude that transition from day 2 to day 5 can be easily monitored, also in clinical practice, as serum bilirubin is among the</w:t>
        </w:r>
        <w:r w:rsidR="00D9166C">
          <w:t xml:space="preserve"> top correlations of cluster 4</w:t>
        </w:r>
        <w:r w:rsidR="00D9166C" w:rsidRPr="000A6955">
          <w:t xml:space="preserve">, and the interleukins </w:t>
        </w:r>
        <w:r w:rsidR="00D9166C">
          <w:t xml:space="preserve">among cluster 5 </w:t>
        </w:r>
        <w:r w:rsidR="00D9166C" w:rsidRPr="000A6955">
          <w:t>(Il2, Il17a</w:t>
        </w:r>
        <w:r w:rsidR="00D9166C">
          <w:t>, Il28b, Figure 6H and K</w:t>
        </w:r>
        <w:r w:rsidR="00A02470">
          <w:t xml:space="preserve">) as well as the growth factors </w:t>
        </w:r>
        <w:r w:rsidR="00D9166C">
          <w:t xml:space="preserve">in cluster 4 </w:t>
        </w:r>
        <w:r w:rsidR="00D9166C" w:rsidRPr="000A6955">
          <w:t xml:space="preserve">(Pdgfb, </w:t>
        </w:r>
        <w:r w:rsidR="00D9166C">
          <w:t xml:space="preserve">Tgfb1, </w:t>
        </w:r>
        <w:r w:rsidR="00D9166C" w:rsidRPr="000A6955">
          <w:t>Tgfb2, Figure 6I, Hgf) and contributors to the extracellular matrix</w:t>
        </w:r>
        <w:r w:rsidR="00D9166C">
          <w:t xml:space="preserve"> among cluster 4</w:t>
        </w:r>
        <w:r w:rsidR="00D9166C" w:rsidRPr="000A6955">
          <w:t xml:space="preserve"> (Sparc, Col</w:t>
        </w:r>
        <w:r w:rsidR="00A02470">
          <w:t xml:space="preserve">3a1, Col1a1, Figures 6F and E). </w:t>
        </w:r>
      </w:ins>
    </w:p>
    <w:p w14:paraId="15727910" w14:textId="63641C3C" w:rsidR="00591DD3" w:rsidRDefault="00D9166C">
      <w:pPr>
        <w:rPr>
          <w:ins w:id="2144" w:author="mkoenig" w:date="2015-09-06T16:56:00Z"/>
        </w:rPr>
        <w:pPrChange w:id="2145" w:author="mkoenig" w:date="2015-09-06T19:20:00Z">
          <w:pPr>
            <w:pStyle w:val="Heading2"/>
          </w:pPr>
        </w:pPrChange>
      </w:pPr>
      <w:ins w:id="2146" w:author="mkoenig" w:date="2015-09-05T12:38:00Z">
        <w:r>
          <w:t xml:space="preserve">Interestingly no histological, biochemical or </w:t>
        </w:r>
        <w:r w:rsidR="007B7934">
          <w:t>immunostaining based factors were</w:t>
        </w:r>
        <w:r>
          <w:t xml:space="preserve"> found in the clusters </w:t>
        </w:r>
      </w:ins>
      <w:ins w:id="2147" w:author="mkoenig" w:date="2015-09-07T11:50:00Z">
        <w:r w:rsidR="007B7934">
          <w:t>c</w:t>
        </w:r>
      </w:ins>
      <w:ins w:id="2148" w:author="mkoenig" w:date="2015-09-05T12:38:00Z">
        <w:r>
          <w:t xml:space="preserve">1, </w:t>
        </w:r>
      </w:ins>
      <w:ins w:id="2149" w:author="mkoenig" w:date="2015-09-07T11:50:00Z">
        <w:r w:rsidR="007B7934">
          <w:t>c</w:t>
        </w:r>
      </w:ins>
      <w:ins w:id="2150" w:author="mkoenig" w:date="2015-09-05T12:38:00Z">
        <w:r>
          <w:t xml:space="preserve">2 and </w:t>
        </w:r>
      </w:ins>
      <w:ins w:id="2151" w:author="mkoenig" w:date="2015-09-07T11:50:00Z">
        <w:r w:rsidR="007B7934">
          <w:t>c</w:t>
        </w:r>
      </w:ins>
      <w:ins w:id="2152" w:author="mkoenig" w:date="2015-09-05T12:38:00Z">
        <w:r>
          <w:t xml:space="preserve">6. The transcripts in these clusters provide unique </w:t>
        </w:r>
      </w:ins>
      <w:ins w:id="2153" w:author="mkoenig" w:date="2015-09-07T11:51:00Z">
        <w:r w:rsidR="007B7934">
          <w:t xml:space="preserve">time course </w:t>
        </w:r>
      </w:ins>
      <w:ins w:id="2154" w:author="mkoenig" w:date="2015-09-05T12:38:00Z">
        <w:r>
          <w:t>information which cannot be captured with the sub</w:t>
        </w:r>
      </w:ins>
      <w:ins w:id="2155" w:author="Hergo" w:date="2015-09-07T17:03:00Z">
        <w:r w:rsidR="005B6FE1">
          <w:t>s</w:t>
        </w:r>
      </w:ins>
      <w:ins w:id="2156" w:author="mkoenig" w:date="2015-09-05T12:38:00Z">
        <w:r>
          <w:t>et o</w:t>
        </w:r>
        <w:r w:rsidR="007B7934">
          <w:t xml:space="preserve">f analyzed histological markers, providing crucial information for the </w:t>
        </w:r>
      </w:ins>
      <w:ins w:id="2157" w:author="mkoenig" w:date="2015-09-07T11:51:00Z">
        <w:r w:rsidR="007B7934">
          <w:t>initial</w:t>
        </w:r>
      </w:ins>
      <w:ins w:id="2158" w:author="mkoenig" w:date="2015-09-05T12:38:00Z">
        <w:r w:rsidR="007B7934">
          <w:t xml:space="preserve"> </w:t>
        </w:r>
      </w:ins>
      <w:ins w:id="2159" w:author="mkoenig" w:date="2015-09-07T11:51:00Z">
        <w:r w:rsidR="007B7934">
          <w:t>and perpetuation phase, not attainable via the c4 and c5.</w:t>
        </w:r>
      </w:ins>
      <w:ins w:id="2160" w:author="mkoenig" w:date="2015-09-07T11:52:00Z">
        <w:r w:rsidR="007B7934">
          <w:t xml:space="preserve"> </w:t>
        </w:r>
      </w:ins>
    </w:p>
    <w:p w14:paraId="47931460" w14:textId="22CD3CF8" w:rsidR="00EF1B46" w:rsidDel="00591DD3" w:rsidRDefault="00345B33" w:rsidP="00A139B2">
      <w:pPr>
        <w:pStyle w:val="Heading2"/>
        <w:rPr>
          <w:del w:id="2161" w:author="mkoenig" w:date="2015-09-06T19:19:00Z"/>
        </w:rPr>
      </w:pPr>
      <w:del w:id="2162" w:author="mkoenig" w:date="2015-09-06T19:19:00Z">
        <w:r w:rsidRPr="00232C24" w:rsidDel="00591DD3">
          <w:delText>Initial res</w:delText>
        </w:r>
        <w:r w:rsidR="008D1090" w:rsidDel="00591DD3">
          <w:delText>ponse</w:delText>
        </w:r>
      </w:del>
    </w:p>
    <w:p w14:paraId="7FEB9DF1" w14:textId="20986EC8" w:rsidR="00B73034" w:rsidDel="003E54EB" w:rsidRDefault="00EF1B46">
      <w:pPr>
        <w:rPr>
          <w:del w:id="2163" w:author="mkoenig" w:date="2015-09-06T15:55:00Z"/>
        </w:rPr>
      </w:pPr>
      <w:del w:id="2164" w:author="mkoenig" w:date="2015-09-06T19:19:00Z">
        <w:r w:rsidDel="00591DD3">
          <w:delText>Immediately after BDL</w:delText>
        </w:r>
        <w:r w:rsidR="00CD35F8" w:rsidDel="00591DD3">
          <w:delText>,</w:delText>
        </w:r>
        <w:r w:rsidDel="00591DD3">
          <w:delText xml:space="preserve"> t</w:delText>
        </w:r>
        <w:r w:rsidR="004D78C3" w:rsidRPr="00111331" w:rsidDel="00591DD3">
          <w:delText>here is a massive release of liver enzymes</w:delText>
        </w:r>
        <w:r w:rsidR="002215D0" w:rsidDel="00591DD3">
          <w:delText xml:space="preserve"> up to day 5, followed by a drop down to </w:delText>
        </w:r>
        <w:r w:rsidR="00612909" w:rsidDel="00591DD3">
          <w:delText>almost values</w:delText>
        </w:r>
        <w:r w:rsidDel="00591DD3">
          <w:delText xml:space="preserve"> </w:delText>
        </w:r>
        <w:r w:rsidR="00612909" w:rsidDel="00591DD3">
          <w:delText xml:space="preserve">of sham-operated livers </w:delText>
        </w:r>
        <w:r w:rsidR="004D78C3" w:rsidRPr="00111331" w:rsidDel="00591DD3">
          <w:delText>(</w:delText>
        </w:r>
        <w:r w:rsidR="009E231B" w:rsidDel="00591DD3">
          <w:delText>Figures</w:delText>
        </w:r>
        <w:r w:rsidR="00712144" w:rsidDel="00591DD3">
          <w:delText xml:space="preserve"> 1</w:delText>
        </w:r>
        <w:r w:rsidR="009E231B" w:rsidDel="00591DD3">
          <w:delText xml:space="preserve">A, </w:delText>
        </w:r>
        <w:r w:rsidDel="00591DD3">
          <w:delText>B</w:delText>
        </w:r>
        <w:r w:rsidR="004D78C3" w:rsidDel="00591DD3">
          <w:delText xml:space="preserve">). </w:delText>
        </w:r>
        <w:r w:rsidR="001E0AAC" w:rsidDel="00591DD3">
          <w:delText>It can</w:delText>
        </w:r>
        <w:r w:rsidR="00A1745E" w:rsidRPr="00A1745E" w:rsidDel="00591DD3">
          <w:delText xml:space="preserve"> be interpreted as the beginning breakdown of </w:delText>
        </w:r>
        <w:r w:rsidR="0030329B" w:rsidDel="00591DD3">
          <w:delText>hepatocellular</w:delText>
        </w:r>
        <w:r w:rsidR="00A1745E" w:rsidRPr="00A1745E" w:rsidDel="00591DD3">
          <w:delText xml:space="preserve"> protein synthesis</w:delText>
        </w:r>
        <w:r w:rsidR="005F0942" w:rsidRPr="005F0942" w:rsidDel="00591DD3">
          <w:delText xml:space="preserve"> or </w:delText>
        </w:r>
        <w:r w:rsidR="00612909" w:rsidDel="00591DD3">
          <w:delText xml:space="preserve">the </w:delText>
        </w:r>
        <w:r w:rsidR="005F0942" w:rsidRPr="005F0942" w:rsidDel="00591DD3">
          <w:delText>cease of cell necrosis</w:delText>
        </w:r>
        <w:r w:rsidR="00A1745E" w:rsidRPr="00A1745E" w:rsidDel="00591DD3">
          <w:delText xml:space="preserve">. </w:delText>
        </w:r>
      </w:del>
    </w:p>
    <w:p w14:paraId="7A5F602F" w14:textId="480C9064" w:rsidR="00B73034" w:rsidDel="00B73034" w:rsidRDefault="00A1745E">
      <w:pPr>
        <w:rPr>
          <w:del w:id="2165" w:author="mkoenig" w:date="2015-09-06T14:16:00Z"/>
        </w:rPr>
      </w:pPr>
      <w:del w:id="2166"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2167" w:author="mkoenig" w:date="2015-09-06T15:55:00Z">
        <w:r w:rsidRPr="00A1745E" w:rsidDel="003E54EB">
          <w:delText xml:space="preserve">As </w:delText>
        </w:r>
        <w:r w:rsidRPr="00DF762E" w:rsidDel="003E54EB">
          <w:rPr>
            <w:b/>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2168" w:author="mkoenig" w:date="2015-09-06T15:56:00Z">
        <w:r w:rsidR="002A69B4" w:rsidDel="003E54EB">
          <w:delText xml:space="preserve"> </w:delText>
        </w:r>
      </w:del>
      <w:del w:id="2169" w:author="mkoenig" w:date="2015-09-06T19:19:00Z">
        <w:r w:rsidRPr="00A1745E" w:rsidDel="00591DD3">
          <w:delText xml:space="preserve">can be seen as a fast and </w:delText>
        </w:r>
        <w:r w:rsidR="002A69B4" w:rsidDel="00591DD3">
          <w:delText xml:space="preserve">straightforward </w:delText>
        </w:r>
        <w:r w:rsidRPr="00A1745E" w:rsidDel="00591DD3">
          <w:delText>response to cholestasis</w:delText>
        </w:r>
        <w:r w:rsidR="00803773" w:rsidDel="00591DD3">
          <w:delText xml:space="preserve">. </w:delText>
        </w:r>
        <w:r w:rsidR="006D03B1" w:rsidDel="00591DD3">
          <w:delText>As underlying mechanism,</w:delText>
        </w:r>
        <w:r w:rsidR="00EE26CF" w:rsidDel="00591DD3">
          <w:delText xml:space="preserve"> </w:delText>
        </w:r>
        <w:r w:rsidR="006D03B1" w:rsidDel="00591DD3">
          <w:delText>activation of the</w:delText>
        </w:r>
        <w:r w:rsidR="006D03B1" w:rsidRPr="00A1745E" w:rsidDel="00591DD3">
          <w:delText xml:space="preserve"> J</w:delText>
        </w:r>
        <w:r w:rsidR="006D03B1" w:rsidDel="00591DD3">
          <w:delText xml:space="preserve">NK/c-Jun pathway </w:delText>
        </w:r>
        <w:r w:rsidR="00EE26CF" w:rsidDel="00591DD3">
          <w:delText xml:space="preserve">has been reported </w:delText>
        </w:r>
        <w:r w:rsidR="00CA6192" w:rsidDel="00591DD3">
          <w:delText>[</w:delText>
        </w:r>
        <w:r w:rsidR="00EB6A15" w:rsidDel="00591DD3">
          <w:delText>15</w:delText>
        </w:r>
        <w:r w:rsidR="00CA6192" w:rsidDel="00591DD3">
          <w:delText>]</w:delText>
        </w:r>
        <w:r w:rsidR="00805685" w:rsidDel="00591DD3">
          <w:delText>. In later time phases Cyp7a1 in</w:delText>
        </w:r>
        <w:r w:rsidRPr="00A1745E" w:rsidDel="00591DD3">
          <w:delText xml:space="preserve">creases again, </w:delText>
        </w:r>
        <w:r w:rsidR="00805685" w:rsidDel="00591DD3">
          <w:delText xml:space="preserve">most </w:delText>
        </w:r>
        <w:r w:rsidR="00EE26CF" w:rsidDel="00591DD3">
          <w:delText>likely SREBP-mediated, since</w:delText>
        </w:r>
        <w:r w:rsidRPr="00A1745E" w:rsidDel="00591DD3">
          <w:delText xml:space="preserve"> plas</w:delText>
        </w:r>
        <w:r w:rsidR="00EE26CF" w:rsidDel="00591DD3">
          <w:delText>ma cholesterol concentration increases simultaneously</w:delText>
        </w:r>
        <w:r w:rsidR="00CA6192" w:rsidDel="00591DD3">
          <w:delText xml:space="preserve"> [</w:delText>
        </w:r>
        <w:r w:rsidR="00EB6A15" w:rsidDel="00591DD3">
          <w:delText>16</w:delText>
        </w:r>
        <w:r w:rsidR="00CA6192" w:rsidDel="00591DD3">
          <w:delText>]</w:delText>
        </w:r>
        <w:r w:rsidRPr="00A1745E" w:rsidDel="00591DD3">
          <w:delText>.</w:delText>
        </w:r>
      </w:del>
      <w:del w:id="2170"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762E" w:rsidDel="003E54EB">
          <w:rPr>
            <w:b/>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2171"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2172" w:author="mkoenig" w:date="2015-09-06T14:23:00Z">
        <w:r w:rsidR="004509CF" w:rsidRPr="00DF762E" w:rsidDel="00DF0DC5">
          <w:rPr>
            <w:b/>
          </w:rPr>
          <w:delText>Additionally,</w:delText>
        </w:r>
        <w:r w:rsidR="00686B93" w:rsidRPr="00DF762E" w:rsidDel="00DF0DC5">
          <w:rPr>
            <w:b/>
          </w:rPr>
          <w:delText xml:space="preserve"> a high correlation is found for </w:delText>
        </w:r>
        <w:r w:rsidR="00612909" w:rsidRPr="00DF762E" w:rsidDel="00DF0DC5">
          <w:rPr>
            <w:b/>
          </w:rPr>
          <w:delText xml:space="preserve">ALT with </w:delText>
        </w:r>
      </w:del>
      <w:del w:id="2173" w:author="mkoenig" w:date="2015-09-06T14:24:00Z">
        <w:r w:rsidR="00686B93" w:rsidRPr="00DF762E" w:rsidDel="00DF0DC5">
          <w:rPr>
            <w:b/>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DF762E" w:rsidDel="00DF0DC5">
          <w:rPr>
            <w:b/>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DF762E" w:rsidDel="00DF0DC5">
          <w:rPr>
            <w:b/>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66A24578" w14:textId="56624E6D" w:rsidR="0030329B" w:rsidDel="00B73034" w:rsidRDefault="0030329B">
      <w:pPr>
        <w:rPr>
          <w:del w:id="2174" w:author="mkoenig" w:date="2015-09-06T14:20:00Z"/>
        </w:rPr>
      </w:pPr>
      <w:del w:id="2175"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2176" w:author="mkoenig" w:date="2015-09-06T14:17:00Z">
        <w:r w:rsidR="004509CF" w:rsidDel="00B73034">
          <w:delText>response</w:delText>
        </w:r>
      </w:del>
      <w:del w:id="2177" w:author="mkoenig" w:date="2015-09-06T14:33:00Z">
        <w:r w:rsidR="004509CF" w:rsidDel="00F932E8">
          <w:delText xml:space="preserve"> but in contrast to the latter</w:delText>
        </w:r>
      </w:del>
      <w:del w:id="2178" w:author="mkoenig" w:date="2015-09-06T14:17:00Z">
        <w:r w:rsidR="004509CF" w:rsidDel="00B73034">
          <w:delText xml:space="preserve"> as</w:delText>
        </w:r>
        <w:r w:rsidR="00834FBD" w:rsidDel="00B73034">
          <w:delText xml:space="preserve"> </w:delText>
        </w:r>
      </w:del>
      <w:del w:id="2179"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2180"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2181" w:author="mkoenig" w:date="2015-09-06T14:33:00Z">
        <w:r w:rsidR="00834FBD" w:rsidRPr="00C31300" w:rsidDel="00F932E8">
          <w:delText>.</w:delText>
        </w:r>
        <w:r w:rsidR="00834FBD" w:rsidDel="00F932E8">
          <w:delText xml:space="preserve"> </w:delText>
        </w:r>
      </w:del>
      <w:del w:id="2182"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2183"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60D01262" w:rsidR="00EF1B46" w:rsidDel="00591DD3" w:rsidRDefault="008D1090" w:rsidP="00A139B2">
      <w:pPr>
        <w:pStyle w:val="Heading2"/>
        <w:rPr>
          <w:del w:id="2184" w:author="mkoenig" w:date="2015-09-06T19:19:00Z"/>
        </w:rPr>
      </w:pPr>
      <w:del w:id="2185" w:author="mkoenig" w:date="2015-09-06T19:19:00Z">
        <w:r w:rsidDel="00591DD3">
          <w:delText>Macroscopic organ damage</w:delText>
        </w:r>
      </w:del>
    </w:p>
    <w:p w14:paraId="6A21F5A3" w14:textId="44E719C7" w:rsidR="00CF36A1" w:rsidDel="003E54EB" w:rsidRDefault="00635CA6">
      <w:pPr>
        <w:rPr>
          <w:del w:id="2186" w:author="mkoenig" w:date="2015-09-06T16:01:00Z"/>
        </w:rPr>
      </w:pPr>
      <w:del w:id="2187" w:author="mkoenig" w:date="2015-09-06T19:19:00Z">
        <w:r w:rsidDel="00591DD3">
          <w:delText xml:space="preserve">As documented with the H&amp;E staining </w:delText>
        </w:r>
        <w:r w:rsidRPr="00CE7DAE" w:rsidDel="00591DD3">
          <w:delText xml:space="preserve">in </w:delText>
        </w:r>
        <w:r w:rsidR="009E231B" w:rsidDel="00591DD3">
          <w:delText>Figure</w:delText>
        </w:r>
        <w:r w:rsidR="00712144" w:rsidDel="00591DD3">
          <w:delText xml:space="preserve"> 2</w:delText>
        </w:r>
        <w:r w:rsidRPr="00CE7DAE" w:rsidDel="00591DD3">
          <w:delText xml:space="preserve">B, </w:delText>
        </w:r>
        <w:r w:rsidRPr="00DF762E" w:rsidDel="00591DD3">
          <w:rPr>
            <w:b/>
          </w:rPr>
          <w:delText>n</w:delText>
        </w:r>
        <w:r w:rsidR="002E170F" w:rsidRPr="00DF762E" w:rsidDel="00591DD3">
          <w:rPr>
            <w:b/>
          </w:rPr>
          <w:delText>ecroinflammation</w:delText>
        </w:r>
        <w:r w:rsidR="002E170F" w:rsidRPr="00CE7DAE" w:rsidDel="00591DD3">
          <w:delText xml:space="preserve"> is caused by the BDL-i</w:delText>
        </w:r>
        <w:r w:rsidR="002E170F" w:rsidRPr="005D3409" w:rsidDel="00591DD3">
          <w:delText xml:space="preserve">nduced intrahepatic toxic bile accumulation with individual liver cell death and progressive development of confluent bile infarct </w:delText>
        </w:r>
        <w:r w:rsidR="002E170F" w:rsidRPr="00DC2BD5" w:rsidDel="00591DD3">
          <w:delText>areas</w:delText>
        </w:r>
        <w:r w:rsidR="00EF1B46" w:rsidDel="00591DD3">
          <w:delText>.</w:delText>
        </w:r>
        <w:r w:rsidR="002E170F" w:rsidRPr="005D3409" w:rsidDel="00591DD3">
          <w:delText xml:space="preserve"> </w:delText>
        </w:r>
        <w:r w:rsidR="00834FBD" w:rsidDel="00591DD3">
          <w:delText xml:space="preserve">The total area of infarcts increases steadily with </w:delText>
        </w:r>
        <w:r w:rsidDel="00591DD3">
          <w:delText xml:space="preserve">relatively </w:delText>
        </w:r>
        <w:r w:rsidR="00834FBD" w:rsidDel="00591DD3">
          <w:delText xml:space="preserve">high variance </w:delText>
        </w:r>
        <w:r w:rsidR="00EF1B46" w:rsidDel="00591DD3">
          <w:delText>(</w:delText>
        </w:r>
        <w:r w:rsidR="009E231B" w:rsidDel="00591DD3">
          <w:delText>Figure</w:delText>
        </w:r>
        <w:r w:rsidR="00712144" w:rsidDel="00591DD3">
          <w:delText xml:space="preserve"> 2</w:delText>
        </w:r>
        <w:r w:rsidR="00EF1B46" w:rsidDel="00591DD3">
          <w:delText xml:space="preserve">A). </w:delText>
        </w:r>
        <w:r w:rsidR="001962A2" w:rsidDel="00591DD3">
          <w:delText xml:space="preserve">The </w:delText>
        </w:r>
        <w:r w:rsidR="00987758" w:rsidRPr="00987758" w:rsidDel="00591DD3">
          <w:delText xml:space="preserve">most </w:delText>
        </w:r>
      </w:del>
      <w:del w:id="2188" w:author="mkoenig" w:date="2015-09-06T15:58:00Z">
        <w:r w:rsidR="00987758" w:rsidRPr="00987758" w:rsidDel="003E54EB">
          <w:delText xml:space="preserve">consistently </w:delText>
        </w:r>
        <w:r w:rsidRPr="00987758" w:rsidDel="003E54EB">
          <w:delText xml:space="preserve">positively </w:delText>
        </w:r>
      </w:del>
      <w:del w:id="2189" w:author="mkoenig" w:date="2015-09-06T19:19:00Z">
        <w:r w:rsidR="00987758" w:rsidRPr="00987758" w:rsidDel="00591DD3">
          <w:delText xml:space="preserve">correlated factor </w:delText>
        </w:r>
        <w:r w:rsidR="00987758" w:rsidDel="00591DD3">
          <w:delText xml:space="preserve">with bile infarcts </w:delText>
        </w:r>
        <w:r w:rsidR="00987758" w:rsidRPr="00987758" w:rsidDel="00591DD3">
          <w:delText>is plasma bilirubin</w:delText>
        </w:r>
      </w:del>
      <w:del w:id="2190" w:author="mkoenig" w:date="2015-09-06T15:59:00Z">
        <w:r w:rsidDel="003E54EB">
          <w:delText>,</w:delText>
        </w:r>
        <w:r w:rsidR="00987758" w:rsidRPr="00987758" w:rsidDel="003E54EB">
          <w:delText xml:space="preserve"> which </w:delText>
        </w:r>
        <w:r w:rsidDel="003E54EB">
          <w:delText>occurs</w:delText>
        </w:r>
        <w:r w:rsidR="00987758" w:rsidRPr="00987758" w:rsidDel="003E54EB">
          <w:delText xml:space="preserve"> in most time frames and even </w:delText>
        </w:r>
        <w:r w:rsidDel="003E54EB">
          <w:delText xml:space="preserve">at </w:delText>
        </w:r>
        <w:r w:rsidR="00987758" w:rsidRPr="00987758" w:rsidDel="003E54EB">
          <w:delText xml:space="preserve">single time </w:delText>
        </w:r>
        <w:r w:rsidR="00987758" w:rsidRPr="00C31300" w:rsidDel="003E54EB">
          <w:delText>points</w:delText>
        </w:r>
      </w:del>
      <w:del w:id="2191" w:author="mkoenig" w:date="2015-09-06T19:19:00Z">
        <w:r w:rsidR="00481DDB"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481DDB" w:rsidRPr="00C31300" w:rsidDel="00591DD3">
          <w:delText>C</w:delText>
        </w:r>
        <w:r w:rsidR="00481DDB" w:rsidDel="00591DD3">
          <w:delText xml:space="preserve">). </w:delText>
        </w:r>
      </w:del>
      <w:del w:id="2192" w:author="mkoenig" w:date="2015-09-06T15:58:00Z">
        <w:r w:rsidR="0005763A" w:rsidRPr="00987758" w:rsidDel="003E54EB">
          <w:delText xml:space="preserve">The correlation is not very </w:delText>
        </w:r>
        <w:r w:rsidR="0005763A" w:rsidDel="003E54EB">
          <w:delText>strong</w:delText>
        </w:r>
        <w:r w:rsidR="0005763A" w:rsidRPr="00987758" w:rsidDel="003E54EB">
          <w:delText xml:space="preserve"> and the </w:delText>
        </w:r>
        <w:r w:rsidR="0005763A" w:rsidDel="003E54EB">
          <w:delText>significance level is &lt;</w:delText>
        </w:r>
        <w:r w:rsidR="0005763A" w:rsidRPr="00AC127F" w:rsidDel="003E54EB">
          <w:delText>5%</w:delText>
        </w:r>
        <w:r w:rsidR="0005763A" w:rsidDel="003E54EB">
          <w:delText>, valid o</w:delText>
        </w:r>
        <w:r w:rsidR="0005763A" w:rsidRPr="00AC127F" w:rsidDel="003E54EB">
          <w:delText>nly for 3/11 time</w:delText>
        </w:r>
        <w:r w:rsidR="0005763A" w:rsidRPr="00987758" w:rsidDel="003E54EB">
          <w:delText xml:space="preserve"> frames and 2/7 time </w:delText>
        </w:r>
        <w:r w:rsidR="0005763A" w:rsidRPr="005C6AEF" w:rsidDel="003E54EB">
          <w:delText>points (</w:delText>
        </w:r>
        <w:r w:rsidR="0005763A" w:rsidRPr="005710CE" w:rsidDel="003E54EB">
          <w:delText xml:space="preserve">see </w:delText>
        </w:r>
        <w:r w:rsidR="00B83076" w:rsidRPr="00B83076" w:rsidDel="003E54EB">
          <w:delText>Supporting Information</w:delText>
        </w:r>
        <w:r w:rsidR="00B83076" w:rsidDel="003E54EB">
          <w:delText xml:space="preserve"> Dataset S3</w:delText>
        </w:r>
        <w:r w:rsidR="0005763A" w:rsidDel="003E54EB">
          <w:delText>, section 4.10</w:delText>
        </w:r>
        <w:r w:rsidR="0005763A" w:rsidRPr="005C6AEF" w:rsidDel="003E54EB">
          <w:delText>)</w:delText>
        </w:r>
        <w:r w:rsidR="0005763A" w:rsidDel="003E54EB">
          <w:delText xml:space="preserve">. </w:delText>
        </w:r>
      </w:del>
      <w:del w:id="2193" w:author="mkoenig" w:date="2015-09-06T16:01:00Z">
        <w:r w:rsidR="0005763A" w:rsidDel="003E54EB">
          <w:delText>T</w:delText>
        </w:r>
        <w:r w:rsidR="00987758" w:rsidRPr="00987758" w:rsidDel="003E54EB">
          <w:delText xml:space="preserve">he two </w:delText>
        </w:r>
        <w:r w:rsidDel="003E54EB">
          <w:delText xml:space="preserve">parameters </w:delText>
        </w:r>
        <w:r w:rsidR="00987758" w:rsidRPr="00987758" w:rsidDel="003E54EB">
          <w:delText xml:space="preserve">are </w:delText>
        </w:r>
        <w:r w:rsidR="0005763A"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pPr>
        <w:rPr>
          <w:del w:id="2194" w:author="mkoenig" w:date="2015-09-06T16:10:00Z"/>
        </w:rPr>
      </w:pPr>
      <w:del w:id="2195"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2196" w:author="mkoenig" w:date="2015-09-06T16:04:00Z">
        <w:r w:rsidR="00987758" w:rsidRPr="00DF762E" w:rsidDel="00005672">
          <w:rPr>
            <w:b/>
          </w:rPr>
          <w:delText>I</w:delText>
        </w:r>
        <w:r w:rsidR="00A51B1D" w:rsidRPr="00DF762E" w:rsidDel="00005672">
          <w:rPr>
            <w:b/>
          </w:rPr>
          <w:delText>l</w:delText>
        </w:r>
        <w:r w:rsidR="00987758" w:rsidRPr="00DF762E" w:rsidDel="00005672">
          <w:rPr>
            <w:b/>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2197" w:author="mkoenig" w:date="2015-09-06T16:03:00Z">
        <w:r w:rsidR="00987758" w:rsidRPr="00987758" w:rsidDel="00005672">
          <w:delText xml:space="preserve">which </w:delText>
        </w:r>
      </w:del>
      <w:del w:id="2198"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2199" w:author="mkoenig" w:date="2015-09-06T16:03:00Z">
        <w:r w:rsidR="00987758" w:rsidRPr="00987758" w:rsidDel="00005672">
          <w:delText>The correlation is high on</w:delText>
        </w:r>
        <w:r w:rsidR="00652A9F" w:rsidDel="00005672">
          <w:delText xml:space="preserve">ly for later time points. </w:delText>
        </w:r>
      </w:del>
      <w:del w:id="2200"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2201" w:author="mkoenig" w:date="2015-09-06T16:06:00Z">
        <w:r w:rsidR="00AC127F" w:rsidDel="00005672">
          <w:delText>E</w:delText>
        </w:r>
        <w:r w:rsidR="00987758" w:rsidRPr="00987758" w:rsidDel="00005672">
          <w:delText xml:space="preserve">xpression of </w:delText>
        </w:r>
        <w:r w:rsidR="00987758" w:rsidRPr="00DF762E" w:rsidDel="00005672">
          <w:rPr>
            <w:b/>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2202" w:author="mkoenig" w:date="2015-09-06T16:08:00Z">
        <w:r w:rsidR="00987758" w:rsidRPr="00987758" w:rsidDel="00005672">
          <w:delText xml:space="preserve">Next, </w:delText>
        </w:r>
        <w:r w:rsidR="003B4D09" w:rsidRPr="00DF762E" w:rsidDel="00005672">
          <w:rPr>
            <w:b/>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2203"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2204"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2205"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2206"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2AA9420E" w:rsidR="00481DDB" w:rsidRPr="005E6CAC" w:rsidDel="00591DD3" w:rsidRDefault="008D1090" w:rsidP="00A139B2">
      <w:pPr>
        <w:pStyle w:val="Heading2"/>
        <w:rPr>
          <w:del w:id="2207" w:author="mkoenig" w:date="2015-09-06T19:19:00Z"/>
        </w:rPr>
      </w:pPr>
      <w:del w:id="2208" w:author="mkoenig" w:date="2015-09-06T19:19:00Z">
        <w:r w:rsidDel="00591DD3">
          <w:delText>Loss of liver function</w:delText>
        </w:r>
      </w:del>
    </w:p>
    <w:p w14:paraId="5E6D11C6" w14:textId="0F2B8EBE" w:rsidR="00481DDB" w:rsidRPr="005E6CAC" w:rsidDel="00E434E1" w:rsidRDefault="00E77DD1">
      <w:pPr>
        <w:rPr>
          <w:del w:id="2209" w:author="mkoenig" w:date="2015-09-06T16:17:00Z"/>
        </w:rPr>
      </w:pPr>
      <w:del w:id="2210" w:author="mkoenig" w:date="2015-09-06T16:00:00Z">
        <w:r w:rsidDel="003E54EB">
          <w:delText>T</w:delText>
        </w:r>
        <w:r w:rsidRPr="005E6CAC" w:rsidDel="003E54EB">
          <w:delText xml:space="preserve">here is a </w:delText>
        </w:r>
      </w:del>
      <w:del w:id="2211"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del w:id="2212" w:author="mkoenig" w:date="2015-09-06T19:19:00Z">
        <w:r w:rsidR="00481DDB" w:rsidRPr="005E6CAC" w:rsidDel="00591DD3">
          <w:delText xml:space="preserve">The highest correlation </w:delText>
        </w:r>
        <w:r w:rsidR="00855612" w:rsidDel="00591DD3">
          <w:delText>with serum</w:delText>
        </w:r>
        <w:r w:rsidR="00855612" w:rsidRPr="005E6CAC" w:rsidDel="00591DD3">
          <w:delText xml:space="preserve"> </w:delText>
        </w:r>
        <w:r w:rsidR="00481DDB" w:rsidRPr="00DF762E" w:rsidDel="00591DD3">
          <w:rPr>
            <w:b/>
          </w:rPr>
          <w:delText>bilirubin</w:delText>
        </w:r>
        <w:r w:rsidR="00481DDB" w:rsidRPr="005E6CAC" w:rsidDel="00591DD3">
          <w:delText xml:space="preserve"> levels can be observed for </w:delText>
        </w:r>
      </w:del>
      <w:del w:id="2213"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del w:id="2214" w:author="mkoenig" w:date="2015-09-06T16:16:00Z">
        <w:r w:rsidR="00481DDB" w:rsidRPr="007A79E2" w:rsidDel="00C474B9">
          <w:delText>Next</w:delText>
        </w:r>
        <w:r w:rsidR="00481DDB" w:rsidRPr="005E6CAC" w:rsidDel="00C474B9">
          <w:delText xml:space="preserve">, a high correlation is found for </w:delText>
        </w:r>
      </w:del>
      <w:del w:id="2215" w:author="mkoenig" w:date="2015-09-06T19:19:00Z">
        <w:r w:rsidR="00481DDB" w:rsidRPr="005E6CAC" w:rsidDel="00591DD3">
          <w:delText>Ccl2</w:delText>
        </w:r>
      </w:del>
      <w:del w:id="2216" w:author="mkoenig" w:date="2015-09-06T16:16:00Z">
        <w:r w:rsidR="00855612" w:rsidDel="00C474B9">
          <w:delText>,</w:delText>
        </w:r>
        <w:r w:rsidR="00481DDB" w:rsidRPr="005E6CAC" w:rsidDel="00C474B9">
          <w:delText xml:space="preserve"> encoding </w:delText>
        </w:r>
      </w:del>
      <w:del w:id="2217" w:author="mkoenig" w:date="2015-09-06T19:19:00Z">
        <w:r w:rsidR="00481DDB" w:rsidRPr="005E6CAC" w:rsidDel="00591DD3">
          <w:delText xml:space="preserve">chemokine </w:delText>
        </w:r>
      </w:del>
      <w:del w:id="2218" w:author="mkoenig" w:date="2015-09-06T16:16:00Z">
        <w:r w:rsidR="00481DDB" w:rsidRPr="005E6CAC" w:rsidDel="00C474B9">
          <w:delText>(</w:delText>
        </w:r>
      </w:del>
      <w:del w:id="2219" w:author="mkoenig" w:date="2015-09-06T19:19:00Z">
        <w:r w:rsidR="00481DDB" w:rsidRPr="005E6CAC" w:rsidDel="00591DD3">
          <w:delText>C-C motif</w:delText>
        </w:r>
      </w:del>
      <w:del w:id="2220" w:author="mkoenig" w:date="2015-09-06T16:16:00Z">
        <w:r w:rsidR="00481DDB" w:rsidRPr="005E6CAC" w:rsidDel="00C474B9">
          <w:delText>)</w:delText>
        </w:r>
      </w:del>
      <w:del w:id="2221" w:author="mkoenig" w:date="2015-09-06T19:19:00Z">
        <w:r w:rsidR="00481DDB" w:rsidRPr="005E6CAC" w:rsidDel="00591DD3">
          <w:delText xml:space="preserve"> ligand 2</w:delText>
        </w:r>
      </w:del>
      <w:del w:id="2222" w:author="mkoenig" w:date="2015-09-06T16:16:00Z">
        <w:r w:rsidR="00481DDB" w:rsidRPr="005E6CAC" w:rsidDel="00C474B9">
          <w:delText>,</w:delText>
        </w:r>
      </w:del>
      <w:del w:id="2223" w:author="mkoenig" w:date="2015-09-06T19:19:00Z">
        <w:r w:rsidR="00481DDB" w:rsidRPr="005E6CAC" w:rsidDel="00591DD3">
          <w:delText xml:space="preserve"> a soluble biomarker</w:delText>
        </w:r>
        <w:r w:rsidR="00CA6192" w:rsidDel="00591DD3">
          <w:delText xml:space="preserve"> for hepatic fibrosis in NAFLD [</w:delText>
        </w:r>
        <w:r w:rsidR="00EB6A15" w:rsidDel="00591DD3">
          <w:delText>24</w:delText>
        </w:r>
        <w:r w:rsidR="00CA6192" w:rsidDel="00591DD3">
          <w:delText>]</w:delText>
        </w:r>
        <w:r w:rsidR="00481DDB" w:rsidRPr="005E6CAC" w:rsidDel="00591DD3">
          <w:delText xml:space="preserve">. </w:delText>
        </w:r>
      </w:del>
      <w:del w:id="2224" w:author="mkoenig" w:date="2015-09-06T16:19:00Z">
        <w:r w:rsidR="00481DDB" w:rsidRPr="005E6CAC" w:rsidDel="00E434E1">
          <w:delText xml:space="preserve">The </w:delText>
        </w:r>
        <w:r w:rsidR="00C15812" w:rsidDel="00E434E1">
          <w:delText xml:space="preserve">3rd </w:delText>
        </w:r>
        <w:r w:rsidR="00481DDB" w:rsidRPr="005E6CAC" w:rsidDel="00E434E1">
          <w:delText xml:space="preserve">highest correlation is found for </w:delText>
        </w:r>
        <w:r w:rsidR="00481DDB" w:rsidRPr="00DF762E" w:rsidDel="00E434E1">
          <w:rPr>
            <w:b/>
          </w:rPr>
          <w:delText>I</w:delText>
        </w:r>
        <w:r w:rsidR="00C15812" w:rsidRPr="00DF762E" w:rsidDel="00E434E1">
          <w:rPr>
            <w:b/>
          </w:rPr>
          <w:delText>l</w:delText>
        </w:r>
        <w:r w:rsidR="00481DDB" w:rsidRPr="00DF762E" w:rsidDel="00E434E1">
          <w:rPr>
            <w:b/>
          </w:rPr>
          <w:delText>10rb</w:delText>
        </w:r>
        <w:r w:rsidR="00481DDB" w:rsidRPr="005E6CAC" w:rsidDel="00E434E1">
          <w:delText xml:space="preserve">, encoding </w:delText>
        </w:r>
        <w:r w:rsidR="00855612" w:rsidDel="00E434E1">
          <w:delText xml:space="preserve">the </w:delText>
        </w:r>
        <w:r w:rsidR="00481DDB"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00481DDB" w:rsidRPr="005E6CAC" w:rsidDel="00E434E1">
          <w:delText xml:space="preserve">. </w:delText>
        </w:r>
      </w:del>
      <w:del w:id="2225" w:author="mkoenig" w:date="2015-09-06T16:17:00Z">
        <w:r w:rsidR="00481DDB" w:rsidRPr="005E6CAC" w:rsidDel="00E434E1">
          <w:delText>Int</w:delText>
        </w:r>
        <w:r w:rsidR="00E717EB" w:rsidDel="00E434E1">
          <w:delText>riguingly</w:delText>
        </w:r>
        <w:r w:rsidR="00481DDB" w:rsidRPr="005E6CAC" w:rsidDel="00E434E1">
          <w:delText>,</w:delText>
        </w:r>
        <w:r w:rsidR="00C15812" w:rsidDel="00E434E1">
          <w:delText xml:space="preserve"> </w:delText>
        </w:r>
        <w:r w:rsidR="00E717EB" w:rsidDel="00E434E1">
          <w:delText>the 12 factors most correlated to bilirubin levels</w:delText>
        </w:r>
        <w:r w:rsidR="00481DDB"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00481DDB"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3947D020" w:rsidR="00481DDB" w:rsidRPr="005E6CAC" w:rsidDel="00591DD3" w:rsidRDefault="00692511">
      <w:pPr>
        <w:rPr>
          <w:del w:id="2226" w:author="mkoenig" w:date="2015-09-06T19:19:00Z"/>
        </w:rPr>
      </w:pPr>
      <w:del w:id="2227" w:author="mkoenig" w:date="2015-09-06T19:19:00Z">
        <w:r w:rsidDel="00591DD3">
          <w:delText>Surprisingly,</w:delText>
        </w:r>
        <w:r w:rsidR="00481DDB" w:rsidRPr="005E6CAC" w:rsidDel="00591DD3">
          <w:delText xml:space="preserve"> </w:delText>
        </w:r>
        <w:r w:rsidR="00481DDB" w:rsidRPr="00DF762E" w:rsidDel="00591DD3">
          <w:rPr>
            <w:b/>
          </w:rPr>
          <w:delText xml:space="preserve">albumin </w:delText>
        </w:r>
        <w:r w:rsidR="00481DDB" w:rsidRPr="005E6CAC" w:rsidDel="00591DD3">
          <w:delText>synthesis is maintained</w:delText>
        </w:r>
        <w:r w:rsidDel="00591DD3">
          <w:delText xml:space="preserve"> relatively constant</w:delText>
        </w:r>
        <w:r w:rsidR="00481DDB" w:rsidRPr="005E6CAC" w:rsidDel="00591DD3">
          <w:delText xml:space="preserve"> over the observation period of 14 </w:delText>
        </w:r>
        <w:r w:rsidR="00481DDB" w:rsidRPr="007A79E2" w:rsidDel="00591DD3">
          <w:delText>days (</w:delText>
        </w:r>
        <w:r w:rsidR="009E231B" w:rsidDel="00591DD3">
          <w:delText>Figure</w:delText>
        </w:r>
        <w:r w:rsidR="00712144" w:rsidDel="00591DD3">
          <w:delText xml:space="preserve"> 1</w:delText>
        </w:r>
        <w:r w:rsidR="00481DDB" w:rsidRPr="007A79E2" w:rsidDel="00591DD3">
          <w:delText>D)</w:delText>
        </w:r>
        <w:r w:rsidR="004E6364" w:rsidRPr="007A79E2" w:rsidDel="00591DD3">
          <w:delText>.</w:delText>
        </w:r>
        <w:r w:rsidDel="00591DD3">
          <w:delText xml:space="preserve"> </w:delText>
        </w:r>
        <w:r w:rsidR="00E77DD1" w:rsidDel="00591DD3">
          <w:delText>Apparently</w:delText>
        </w:r>
        <w:r w:rsidR="00481DDB" w:rsidRPr="005E6CAC" w:rsidDel="00591DD3">
          <w:delText>,</w:delText>
        </w:r>
        <w:r w:rsidR="0068597E" w:rsidDel="00591DD3">
          <w:delText xml:space="preserve"> </w:delText>
        </w:r>
        <w:r w:rsidR="00481DDB" w:rsidRPr="005E6CAC" w:rsidDel="00591DD3">
          <w:delText xml:space="preserve">hepatic degradation of albumin is affected at similar levels as its synthesis. </w:delText>
        </w:r>
        <w:r w:rsidDel="00591DD3">
          <w:delText>Due to</w:delText>
        </w:r>
        <w:r w:rsidRPr="005E6CAC" w:rsidDel="00591DD3">
          <w:delText xml:space="preserve"> </w:delText>
        </w:r>
        <w:r w:rsidR="00481DDB" w:rsidRPr="005E6CAC" w:rsidDel="00591DD3">
          <w:delText xml:space="preserve">this </w:delText>
        </w:r>
        <w:r w:rsidDel="00591DD3">
          <w:delText>finding,</w:delText>
        </w:r>
        <w:r w:rsidR="00481DDB" w:rsidRPr="005E6CAC" w:rsidDel="00591DD3">
          <w:delText xml:space="preserve"> it is not surprising that albumin is poorly correlated to </w:delText>
        </w:r>
        <w:r w:rsidDel="00591DD3">
          <w:delText xml:space="preserve">the dynamics of </w:delText>
        </w:r>
        <w:r w:rsidR="00481DDB" w:rsidRPr="005E6CAC" w:rsidDel="00591DD3">
          <w:delText>other factors</w:delText>
        </w:r>
        <w:r w:rsidDel="00591DD3">
          <w:delText xml:space="preserve"> </w:delText>
        </w:r>
        <w:r w:rsidRPr="00C31300" w:rsidDel="00591DD3">
          <w:delText>investigated</w:delText>
        </w:r>
        <w:r w:rsidR="00225A44" w:rsidRPr="00C31300" w:rsidDel="00591DD3">
          <w:delText xml:space="preserve"> (</w:delText>
        </w:r>
        <w:r w:rsidR="009E231B" w:rsidDel="00591DD3">
          <w:delText>Figure</w:delText>
        </w:r>
        <w:r w:rsidR="00712144" w:rsidRPr="00C31300" w:rsidDel="00591DD3">
          <w:delText xml:space="preserve"> </w:delText>
        </w:r>
        <w:r w:rsidR="00106914" w:rsidRPr="00C31300" w:rsidDel="00591DD3">
          <w:delText>8</w:delText>
        </w:r>
        <w:r w:rsidR="00225A44" w:rsidRPr="00C31300" w:rsidDel="00591DD3">
          <w:delText>E</w:delText>
        </w:r>
        <w:r w:rsidR="00225A44" w:rsidRPr="005E6CAC" w:rsidDel="00591DD3">
          <w:delText>).</w:delText>
        </w:r>
        <w:r w:rsidR="00225A44" w:rsidDel="00591DD3">
          <w:delText xml:space="preserve"> </w:delText>
        </w:r>
      </w:del>
      <w:del w:id="2228"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1C9EEEED" w:rsidR="00EF1B46" w:rsidDel="00591DD3" w:rsidRDefault="00DD08F6" w:rsidP="00A139B2">
      <w:pPr>
        <w:pStyle w:val="Heading2"/>
        <w:rPr>
          <w:del w:id="2229" w:author="mkoenig" w:date="2015-09-06T19:19:00Z"/>
        </w:rPr>
      </w:pPr>
      <w:del w:id="2230" w:author="mkoenig" w:date="2015-09-06T19:19:00Z">
        <w:r w:rsidDel="00591DD3">
          <w:delText>H</w:delText>
        </w:r>
        <w:r w:rsidR="002E170F" w:rsidDel="00591DD3">
          <w:delText xml:space="preserve">epatic cell </w:delText>
        </w:r>
        <w:r w:rsidR="00AE3CAE" w:rsidDel="00591DD3">
          <w:delText xml:space="preserve">proliferative </w:delText>
        </w:r>
        <w:r w:rsidR="002E170F" w:rsidDel="00591DD3">
          <w:delText>response</w:delText>
        </w:r>
      </w:del>
    </w:p>
    <w:p w14:paraId="6381490A" w14:textId="08AF3677" w:rsidR="00C5106F" w:rsidDel="001449C1" w:rsidRDefault="00E77DD1">
      <w:pPr>
        <w:rPr>
          <w:del w:id="2231" w:author="mkoenig" w:date="2015-09-06T16:26:00Z"/>
        </w:rPr>
      </w:pPr>
      <w:del w:id="2232" w:author="mkoenig" w:date="2015-09-06T16:46:00Z">
        <w:r w:rsidDel="008F0798">
          <w:delText>In later phase of the disease process</w:delText>
        </w:r>
      </w:del>
      <w:del w:id="2233" w:author="mkoenig" w:date="2015-09-06T19:19:00Z">
        <w:r w:rsidDel="00591DD3">
          <w:delText xml:space="preserve">, </w:delText>
        </w:r>
      </w:del>
      <w:del w:id="2234" w:author="mkoenig" w:date="2015-09-06T16:45:00Z">
        <w:r w:rsidDel="008F0798">
          <w:delText>different</w:delText>
        </w:r>
      </w:del>
      <w:del w:id="2235" w:author="mkoenig" w:date="2015-09-06T19:19:00Z">
        <w:r w:rsidDel="00591DD3">
          <w:delText xml:space="preserve"> hepatic </w:delText>
        </w:r>
        <w:r w:rsidR="00035B6C" w:rsidRPr="00035B6C" w:rsidDel="00591DD3">
          <w:delText>cell</w:delText>
        </w:r>
        <w:r w:rsidDel="00591DD3">
          <w:delText>s</w:delText>
        </w:r>
        <w:r w:rsidR="00035B6C" w:rsidRPr="00035B6C" w:rsidDel="00591DD3">
          <w:delText xml:space="preserve"> proliferat</w:delText>
        </w:r>
      </w:del>
      <w:del w:id="2236" w:author="mkoenig" w:date="2015-09-06T16:46:00Z">
        <w:r w:rsidDel="008F0798">
          <w:delText>e</w:delText>
        </w:r>
      </w:del>
      <w:del w:id="2237" w:author="mkoenig" w:date="2015-09-06T19:19:00Z">
        <w:r w:rsidDel="00591DD3">
          <w:delText xml:space="preserve">, </w:delText>
        </w:r>
        <w:r w:rsidR="00035B6C" w:rsidRPr="00035B6C" w:rsidDel="00591DD3">
          <w:delText xml:space="preserve">underlined by co-immunostaining with BrdU and </w:delText>
        </w:r>
        <w:r w:rsidR="00B0597E" w:rsidDel="00591DD3">
          <w:delText xml:space="preserve">specific markers for </w:delText>
        </w:r>
        <w:r w:rsidDel="00591DD3">
          <w:delText xml:space="preserve">hepatocytes, </w:delText>
        </w:r>
        <w:r w:rsidR="00B0597E" w:rsidDel="00591DD3">
          <w:delText>KC</w:delText>
        </w:r>
        <w:r w:rsidDel="00591DD3">
          <w:delText xml:space="preserve">, </w:delText>
        </w:r>
        <w:r w:rsidR="00B0597E" w:rsidDel="00591DD3">
          <w:delText>and</w:delText>
        </w:r>
        <w:r w:rsidR="00035B6C" w:rsidDel="00591DD3">
          <w:delText xml:space="preserve"> BECs </w:delText>
        </w:r>
        <w:r w:rsidR="00035B6C" w:rsidRPr="00035B6C" w:rsidDel="00591DD3">
          <w:delText>(</w:delText>
        </w:r>
        <w:r w:rsidR="009E231B" w:rsidDel="00591DD3">
          <w:delText>Figure</w:delText>
        </w:r>
        <w:r w:rsidR="00712144" w:rsidDel="00591DD3">
          <w:delText xml:space="preserve"> 3</w:delText>
        </w:r>
        <w:r w:rsidR="00035B6C" w:rsidRPr="00035B6C" w:rsidDel="00591DD3">
          <w:delText>), and indirectly reflected by the marked up-regulation of Ki67 mRNA (</w:delText>
        </w:r>
        <w:r w:rsidR="009E231B" w:rsidDel="00591DD3">
          <w:delText>Figure</w:delText>
        </w:r>
        <w:r w:rsidR="00712144" w:rsidDel="00591DD3">
          <w:delText xml:space="preserve"> 4</w:delText>
        </w:r>
        <w:r w:rsidR="00035B6C" w:rsidRPr="00035B6C" w:rsidDel="00591DD3">
          <w:delText>A).</w:delText>
        </w:r>
      </w:del>
    </w:p>
    <w:p w14:paraId="71DBFD0A" w14:textId="2A5AB1A5" w:rsidR="00C263B7" w:rsidDel="00673D00" w:rsidRDefault="00C5106F">
      <w:pPr>
        <w:rPr>
          <w:del w:id="2238" w:author="mkoenig" w:date="2015-09-06T16:32:00Z"/>
        </w:rPr>
      </w:pPr>
      <w:del w:id="2239" w:author="mkoenig" w:date="2015-09-06T19:19:00Z">
        <w:r w:rsidRPr="00C5106F" w:rsidDel="00591DD3">
          <w:delText>As compensatory activity of the liver to restore the damaged parenchyma, hepatocytes proliferate, monitored by the parameter BrdU-positive hepatocytes</w:delText>
        </w:r>
      </w:del>
      <w:del w:id="2240" w:author="mkoenig" w:date="2015-09-06T16:23:00Z">
        <w:r w:rsidRPr="00C5106F" w:rsidDel="001449C1">
          <w:delText>. It is</w:delText>
        </w:r>
      </w:del>
      <w:del w:id="2241" w:author="mkoenig" w:date="2015-09-06T19:19:00Z">
        <w:r w:rsidRPr="00C5106F" w:rsidDel="00591DD3">
          <w:delText xml:space="preserve"> markedly triggered between the 30h and 2d time point (Figure 3D</w:delText>
        </w:r>
      </w:del>
      <w:del w:id="2242" w:author="mkoenig" w:date="2015-09-06T16:24:00Z">
        <w:r w:rsidRPr="00C5106F" w:rsidDel="001449C1">
          <w:delText xml:space="preserve">). </w:delText>
        </w:r>
      </w:del>
      <w:del w:id="2243" w:author="mkoenig" w:date="2015-09-06T16:27:00Z">
        <w:r w:rsidRPr="00C5106F" w:rsidDel="001449C1">
          <w:delText>It</w:delText>
        </w:r>
      </w:del>
      <w:del w:id="2244" w:author="mkoenig" w:date="2015-09-06T19:19:00Z">
        <w:r w:rsidRPr="00C5106F" w:rsidDel="00591DD3">
          <w:delText xml:space="preserve"> </w:delText>
        </w:r>
      </w:del>
      <w:del w:id="2245" w:author="mkoenig" w:date="2015-09-06T16:27:00Z">
        <w:r w:rsidRPr="00C5106F" w:rsidDel="001449C1">
          <w:delText>is</w:delText>
        </w:r>
      </w:del>
      <w:del w:id="2246" w:author="mkoenig" w:date="2015-09-06T19:19:00Z">
        <w:r w:rsidRPr="00C5106F" w:rsidDel="00591DD3">
          <w:delText xml:space="preserve"> highly correlated with </w:delText>
        </w:r>
        <w:r w:rsidRPr="00DF762E" w:rsidDel="00591DD3">
          <w:rPr>
            <w:b/>
          </w:rPr>
          <w:delText>Mki67</w:delText>
        </w:r>
      </w:del>
      <w:del w:id="2247" w:author="mkoenig" w:date="2015-09-06T16:29:00Z">
        <w:r w:rsidRPr="00C5106F" w:rsidDel="001449C1">
          <w:delText xml:space="preserve"> expression (Figure 9B)</w:delText>
        </w:r>
      </w:del>
      <w:del w:id="2248" w:author="mkoenig" w:date="2015-09-06T19:19:00Z">
        <w:r w:rsidRPr="00C5106F" w:rsidDel="00591DD3">
          <w:delText>, encoding the antigen Ki-67, a known proliferation marker</w:delText>
        </w:r>
      </w:del>
      <w:del w:id="2249" w:author="mkoenig" w:date="2015-09-06T16:29:00Z">
        <w:r w:rsidRPr="00DF762E" w:rsidDel="001449C1">
          <w:rPr>
            <w:b/>
          </w:rPr>
          <w:delText xml:space="preserve"> (Figure 9B). </w:delText>
        </w:r>
      </w:del>
      <w:del w:id="2250" w:author="mkoenig" w:date="2015-09-06T16:30:00Z">
        <w:r w:rsidRPr="00DF762E" w:rsidDel="001449C1">
          <w:rPr>
            <w:b/>
          </w:rPr>
          <w:delText xml:space="preserve">The 2nd highest correlated gene is </w:delText>
        </w:r>
      </w:del>
      <w:del w:id="2251" w:author="mkoenig" w:date="2015-09-06T19:19:00Z">
        <w:r w:rsidRPr="00DF762E" w:rsidDel="00591DD3">
          <w:rPr>
            <w:b/>
          </w:rPr>
          <w:delText>Birc5</w:delText>
        </w:r>
        <w:r w:rsidRPr="00C5106F" w:rsidDel="00591DD3">
          <w:delText>, encoding survivin. Yes-associated protein has been reported to regulate the hepatic response after bile duct ligation via modulation of survivin [28], underlining the role of survivin in hepatic tissue restructur</w:delText>
        </w:r>
      </w:del>
      <w:del w:id="2252" w:author="mkoenig" w:date="2015-09-06T16:30:00Z">
        <w:r w:rsidRPr="00C5106F" w:rsidDel="001449C1">
          <w:delText>e</w:delText>
        </w:r>
      </w:del>
      <w:del w:id="2253" w:author="mkoenig" w:date="2015-09-06T19:19:00Z">
        <w:r w:rsidRPr="00C5106F" w:rsidDel="00591DD3">
          <w:delText>.</w:delText>
        </w:r>
      </w:del>
      <w:del w:id="2254" w:author="mkoenig" w:date="2015-09-06T16:32:00Z">
        <w:r w:rsidRPr="00C5106F" w:rsidDel="00673D00">
          <w:delText xml:space="preserve"> </w:delText>
        </w:r>
      </w:del>
      <w:del w:id="2255" w:author="mkoenig" w:date="2015-09-06T16:31:00Z">
        <w:r w:rsidRPr="00DF762E" w:rsidDel="001449C1">
          <w:rPr>
            <w:b/>
          </w:rPr>
          <w:delText xml:space="preserve">The 3rd highest correlation is found for </w:delText>
        </w:r>
      </w:del>
      <w:del w:id="2256" w:author="mkoenig" w:date="2015-09-06T16:32:00Z">
        <w:r w:rsidRPr="00DF762E" w:rsidDel="00673D00">
          <w:rPr>
            <w:b/>
          </w:rPr>
          <w:delText>Notch1</w:delText>
        </w:r>
        <w:r w:rsidRPr="00C5106F" w:rsidDel="00673D00">
          <w:delText xml:space="preserve">, a transmembrane receptor involved in developmental processes, and its increase can as well be seen as a sign of cell plasticity and tissue restructuring. </w:delText>
        </w:r>
      </w:del>
      <w:del w:id="2257" w:author="mkoenig" w:date="2015-09-06T16:31:00Z">
        <w:r w:rsidRPr="00DF762E" w:rsidDel="001449C1">
          <w:rPr>
            <w:b/>
          </w:rPr>
          <w:delText xml:space="preserve">Next in line is </w:delText>
        </w:r>
      </w:del>
      <w:del w:id="2258" w:author="mkoenig" w:date="2015-09-06T16:32:00Z">
        <w:r w:rsidRPr="00DF762E" w:rsidDel="00673D00">
          <w:rPr>
            <w:b/>
          </w:rPr>
          <w:delText>Cdh2</w:delText>
        </w:r>
        <w:r w:rsidRPr="00C5106F" w:rsidDel="00673D00">
          <w:delText xml:space="preserve">, encoding cadherin-2, which is normally associated to cancerous cells. </w:delText>
        </w:r>
        <w:r w:rsidRPr="00DF762E" w:rsidDel="001449C1">
          <w:rPr>
            <w:b/>
          </w:rPr>
          <w:delText xml:space="preserve">The correlation is high at the time points 30h to 5d. Then </w:delText>
        </w:r>
        <w:r w:rsidRPr="00DF762E" w:rsidDel="00673D00">
          <w:rPr>
            <w:b/>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DF762E" w:rsidDel="001449C1">
          <w:rPr>
            <w:b/>
          </w:rPr>
          <w:delText xml:space="preserve">Further, </w:delText>
        </w:r>
        <w:r w:rsidRPr="00DF762E" w:rsidDel="00673D00">
          <w:rPr>
            <w:b/>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71D83B70" w14:textId="63B0B012" w:rsidR="002A783D" w:rsidRPr="00C31300" w:rsidDel="00591DD3" w:rsidRDefault="00C5106F">
      <w:pPr>
        <w:rPr>
          <w:del w:id="2259" w:author="mkoenig" w:date="2015-09-06T19:19:00Z"/>
        </w:rPr>
      </w:pPr>
      <w:del w:id="2260" w:author="mkoenig" w:date="2015-09-06T19:19:00Z">
        <w:r w:rsidRPr="00C5106F" w:rsidDel="00591DD3">
          <w:delText>Liver macrophages infiltrate the liver tissue, are activated, and proliferat</w:delText>
        </w:r>
      </w:del>
      <w:del w:id="2261" w:author="mkoenig" w:date="2015-09-06T16:48:00Z">
        <w:r w:rsidRPr="00C5106F" w:rsidDel="008F0798">
          <w:delText>e, monitored by the parameter “BrdU-positive Kupffer cells”. This starts</w:delText>
        </w:r>
      </w:del>
      <w:del w:id="2262" w:author="mkoenig" w:date="2015-09-06T19:19:00Z">
        <w:r w:rsidRPr="00C5106F" w:rsidDel="00591DD3">
          <w:delText xml:space="preserve"> at 30 h in our time course to reach a maximum at day 2 and to decrease again thereafter (Figure 3E). </w:delText>
        </w:r>
      </w:del>
      <w:del w:id="2263" w:author="mkoenig" w:date="2015-09-06T16:48:00Z">
        <w:r w:rsidRPr="00DF762E" w:rsidDel="008F0798">
          <w:rPr>
            <w:b/>
          </w:rPr>
          <w:delText xml:space="preserve">There is no strong correlation with other parameters, yet the highest with </w:delText>
        </w:r>
      </w:del>
      <w:del w:id="2264" w:author="mkoenig" w:date="2015-09-06T16:52:00Z">
        <w:r w:rsidRPr="00DF762E" w:rsidDel="00083C4C">
          <w:rPr>
            <w:b/>
          </w:rPr>
          <w:delText>Gsta2</w:delText>
        </w:r>
        <w:r w:rsidRPr="00C5106F" w:rsidDel="00083C4C">
          <w:delText>, encoding glutathione S-transferase A2 (Figure 9A), which facilitates bilirubin import [26].</w:delText>
        </w:r>
      </w:del>
      <w:del w:id="2265" w:author="mkoenig" w:date="2015-09-06T16:53:00Z">
        <w:r w:rsidRPr="00C5106F" w:rsidDel="002A783D">
          <w:delText xml:space="preserve"> The correlation is confined to the middle time points (30h-2d), the time frame of the strongest increase of KC proliferation, while in the beginning (6h-12h) and the end (5d-14d) a slight anti-correlation is found. </w:delText>
        </w:r>
      </w:del>
      <w:del w:id="2266" w:author="mkoenig" w:date="2015-09-06T17:09:00Z">
        <w:r w:rsidRPr="00C5106F" w:rsidDel="00F40700">
          <w:delText xml:space="preserve">The next highest </w:delText>
        </w:r>
      </w:del>
      <w:del w:id="2267" w:author="mkoenig" w:date="2015-09-06T19:19:00Z">
        <w:r w:rsidRPr="00C5106F" w:rsidDel="00591DD3">
          <w:delText xml:space="preserve">correlation </w:delText>
        </w:r>
      </w:del>
      <w:del w:id="2268" w:author="mkoenig" w:date="2015-09-06T17:09:00Z">
        <w:r w:rsidRPr="00C5106F" w:rsidDel="00F40700">
          <w:delText xml:space="preserve">is </w:delText>
        </w:r>
      </w:del>
      <w:del w:id="2269" w:author="mkoenig" w:date="2015-09-06T19:19:00Z">
        <w:r w:rsidRPr="00C5106F" w:rsidDel="00591DD3">
          <w:delText>to BrdU-positive BECs,</w:delText>
        </w:r>
      </w:del>
      <w:del w:id="2270" w:author="mkoenig" w:date="2015-09-06T17:09:00Z">
        <w:r w:rsidRPr="00C5106F" w:rsidDel="00F40700">
          <w:delText xml:space="preserve"> again in the middle time frames (30h-2d), and </w:delText>
        </w:r>
      </w:del>
      <w:del w:id="2271" w:author="mkoenig" w:date="2015-09-06T19:19:00Z">
        <w:r w:rsidRPr="00C5106F" w:rsidDel="00591DD3">
          <w:delText>with S100a4-positive cells, which itself has a higher correlation to BrdU-positive BECs</w:delText>
        </w:r>
      </w:del>
      <w:del w:id="2272" w:author="mkoenig" w:date="2015-09-06T17:10:00Z">
        <w:r w:rsidRPr="00C5106F" w:rsidDel="00F40700">
          <w:delText>. The same is true for the RNA level of the cell cycle gene</w:delText>
        </w:r>
      </w:del>
      <w:del w:id="2273" w:author="mkoenig" w:date="2015-09-06T19:19:00Z">
        <w:r w:rsidRPr="00C5106F" w:rsidDel="00591DD3">
          <w:delText xml:space="preserve"> Mki67. </w:delText>
        </w:r>
      </w:del>
      <w:del w:id="2274" w:author="mkoenig" w:date="2015-09-06T16:54:00Z">
        <w:r w:rsidRPr="00C5106F" w:rsidDel="002A783D">
          <w:delText xml:space="preserve">The factor </w:delText>
        </w:r>
        <w:r w:rsidRPr="00DF762E" w:rsidDel="002A783D">
          <w:rPr>
            <w:b/>
          </w:rPr>
          <w:delText>Por</w:delText>
        </w:r>
        <w:r w:rsidRPr="002A783D" w:rsidDel="002A783D">
          <w:delText>, encoding</w:delText>
        </w:r>
        <w:r w:rsidRPr="00C5106F" w:rsidDel="002A783D">
          <w:delText xml:space="preserve"> cytochrome P450 reductase, is negatively correlated in the time frames and time point from 30h on, thus, resembles the up-and-down pattern inversely. Por is reported to be down-regulated in liver cirrhosis via the aryl hydrocarbon receptor AhR [27].</w:delText>
        </w:r>
        <w:r w:rsidR="00035B6C" w:rsidRPr="00035B6C" w:rsidDel="002A783D">
          <w:delText xml:space="preserve"> </w:delText>
        </w:r>
      </w:del>
    </w:p>
    <w:p w14:paraId="2835526C" w14:textId="287AEDF7" w:rsidR="00501C36" w:rsidRPr="00B86129" w:rsidDel="0014555F" w:rsidRDefault="00C263B7">
      <w:pPr>
        <w:rPr>
          <w:del w:id="2275" w:author="mkoenig" w:date="2015-09-06T18:24:00Z"/>
          <w:highlight w:val="cyan"/>
        </w:rPr>
      </w:pPr>
      <w:del w:id="2276" w:author="mkoenig" w:date="2015-09-06T19:19:00Z">
        <w:r w:rsidDel="00591DD3">
          <w:delText>Also biliary epithelial cells (BEC) proliferate, monitored by the parameter</w:delText>
        </w:r>
        <w:r w:rsidR="00652A9F" w:rsidRPr="00652A9F" w:rsidDel="00591DD3">
          <w:delText xml:space="preserve"> </w:delText>
        </w:r>
        <w:r w:rsidDel="00591DD3">
          <w:delText>“</w:delText>
        </w:r>
        <w:r w:rsidR="00652A9F" w:rsidRPr="00652A9F" w:rsidDel="00591DD3">
          <w:delText>BrdU</w:delText>
        </w:r>
        <w:r w:rsidR="00635CE0" w:rsidDel="00591DD3">
          <w:delText>-</w:delText>
        </w:r>
        <w:r w:rsidR="00652A9F" w:rsidRPr="00652A9F" w:rsidDel="00591DD3">
          <w:delText>positive</w:delText>
        </w:r>
        <w:r w:rsidR="00887523" w:rsidDel="00591DD3">
          <w:delText xml:space="preserve"> </w:delText>
        </w:r>
        <w:r w:rsidR="00B86129" w:rsidDel="00591DD3">
          <w:delText>BECs</w:delText>
        </w:r>
        <w:r w:rsidR="00887523" w:rsidDel="00591DD3">
          <w:delText>”</w:delText>
        </w:r>
        <w:r w:rsidR="00652A9F" w:rsidRPr="00652A9F" w:rsidDel="00591DD3">
          <w:delText xml:space="preserve">. The main increase </w:delText>
        </w:r>
        <w:r w:rsidR="0061583C" w:rsidDel="00591DD3">
          <w:delText>occurs</w:delText>
        </w:r>
        <w:r w:rsidR="0061583C" w:rsidRPr="00652A9F" w:rsidDel="00591DD3">
          <w:delText xml:space="preserve"> </w:delText>
        </w:r>
        <w:r w:rsidR="00503E3A" w:rsidRPr="00503E3A" w:rsidDel="00591DD3">
          <w:delText xml:space="preserve">between </w:delText>
        </w:r>
        <w:r w:rsidR="006E5151" w:rsidRPr="00BC1059" w:rsidDel="00591DD3">
          <w:delText>days 2</w:delText>
        </w:r>
        <w:r w:rsidR="00503E3A" w:rsidRPr="00503E3A" w:rsidDel="00591DD3">
          <w:delText xml:space="preserve"> and 5, wher</w:delText>
        </w:r>
        <w:r w:rsidR="00652A9F" w:rsidRPr="00652A9F" w:rsidDel="00591DD3">
          <w:delText>e a minor increase can also be observed after 30</w:delText>
        </w:r>
        <w:r w:rsidR="00D745CB" w:rsidDel="00591DD3">
          <w:delText> </w:delText>
        </w:r>
        <w:r w:rsidR="00652A9F" w:rsidRPr="00652A9F" w:rsidDel="00591DD3">
          <w:delText>h</w:delText>
        </w:r>
        <w:r w:rsidR="00652A9F" w:rsidDel="00591DD3">
          <w:delText xml:space="preserve"> </w:delText>
        </w:r>
        <w:r w:rsidR="00796247" w:rsidDel="00591DD3">
          <w:delText>(</w:delText>
        </w:r>
        <w:r w:rsidR="009E231B" w:rsidDel="00591DD3">
          <w:delText>Figure</w:delText>
        </w:r>
        <w:r w:rsidR="00712144" w:rsidDel="00591DD3">
          <w:delText xml:space="preserve"> 3</w:delText>
        </w:r>
        <w:r w:rsidR="00796247" w:rsidRPr="00B86129" w:rsidDel="00591DD3">
          <w:delText>A</w:delText>
        </w:r>
        <w:r w:rsidR="00796247" w:rsidDel="00591DD3">
          <w:delText>)</w:delText>
        </w:r>
        <w:r w:rsidR="00652A9F" w:rsidRPr="00C4458E" w:rsidDel="00591DD3">
          <w:delText xml:space="preserve">. </w:delText>
        </w:r>
      </w:del>
      <w:moveFromRangeStart w:id="2277" w:author="mkoenig" w:date="2015-09-06T18:16:00Z" w:name="move429326716"/>
      <w:moveFrom w:id="2278" w:author="mkoenig" w:date="2015-09-06T18:16:00Z">
        <w:del w:id="2279" w:author="mkoenig" w:date="2015-09-06T19:19:00Z">
          <w:r w:rsidR="0061583C" w:rsidDel="00591DD3">
            <w:delText xml:space="preserve">Further, a remarkable </w:delText>
          </w:r>
          <w:r w:rsidR="00652A9F" w:rsidRPr="00652A9F" w:rsidDel="00591DD3">
            <w:delText xml:space="preserve">variability </w:delText>
          </w:r>
          <w:r w:rsidR="00B86129" w:rsidDel="00591DD3">
            <w:delText>of BEC</w:delText>
          </w:r>
          <w:r w:rsidR="0061583C" w:rsidDel="00591DD3">
            <w:delText xml:space="preserve"> proliferation in the different mice can be seen </w:delText>
          </w:r>
          <w:r w:rsidR="00652A9F" w:rsidRPr="00652A9F" w:rsidDel="00591DD3">
            <w:delText xml:space="preserve">at </w:delText>
          </w:r>
          <w:r w:rsidR="005C030B" w:rsidDel="00591DD3">
            <w:delText>day 14</w:delText>
          </w:r>
          <w:r w:rsidR="00E64DB5" w:rsidRPr="00C31300" w:rsidDel="00591DD3">
            <w:delText>.</w:delText>
          </w:r>
          <w:r w:rsidR="00652A9F" w:rsidRPr="00C31300" w:rsidDel="00591DD3">
            <w:delText xml:space="preserve"> </w:delText>
          </w:r>
        </w:del>
      </w:moveFrom>
      <w:moveFromRangeEnd w:id="2277"/>
      <w:del w:id="2280" w:author="mkoenig" w:date="2015-09-06T18:19:00Z">
        <w:r w:rsidR="00652A9F" w:rsidRPr="00C31300" w:rsidDel="0014555F">
          <w:delText xml:space="preserve">The highest </w:delText>
        </w:r>
      </w:del>
      <w:del w:id="2281" w:author="mkoenig" w:date="2015-09-06T19:19:00Z">
        <w:r w:rsidR="00652A9F" w:rsidRPr="00C31300" w:rsidDel="00591DD3">
          <w:delText>correla</w:delText>
        </w:r>
      </w:del>
      <w:del w:id="2282" w:author="mkoenig" w:date="2015-09-06T18:19:00Z">
        <w:r w:rsidR="00652A9F" w:rsidRPr="00C31300" w:rsidDel="0014555F">
          <w:delText>tion</w:delText>
        </w:r>
      </w:del>
      <w:del w:id="2283" w:author="mkoenig" w:date="2015-09-06T19:19:00Z">
        <w:r w:rsidR="00652A9F" w:rsidRPr="00C31300" w:rsidDel="00591DD3">
          <w:delText xml:space="preserve"> </w:delText>
        </w:r>
      </w:del>
      <w:del w:id="2284" w:author="mkoenig" w:date="2015-09-06T18:19:00Z">
        <w:r w:rsidR="0061583C" w:rsidRPr="00C31300" w:rsidDel="0014555F">
          <w:delText xml:space="preserve">of this event </w:delText>
        </w:r>
        <w:r w:rsidR="00652A9F" w:rsidRPr="00C31300" w:rsidDel="0014555F">
          <w:delText xml:space="preserve">is observed for </w:delText>
        </w:r>
      </w:del>
      <w:del w:id="2285" w:author="mkoenig" w:date="2015-09-06T19:19:00Z">
        <w:r w:rsidR="00652A9F" w:rsidRPr="00C31300" w:rsidDel="00591DD3">
          <w:delText>the</w:delText>
        </w:r>
        <w:r w:rsidR="0061583C" w:rsidRPr="00C31300" w:rsidDel="00591DD3">
          <w:delText xml:space="preserve"> number of</w:delText>
        </w:r>
        <w:r w:rsidR="00652A9F" w:rsidRPr="00C31300" w:rsidDel="00591DD3">
          <w:delText xml:space="preserve"> S100</w:delText>
        </w:r>
        <w:r w:rsidR="00635CE0" w:rsidRPr="00C31300" w:rsidDel="00591DD3">
          <w:delText>a</w:delText>
        </w:r>
        <w:r w:rsidR="00652A9F" w:rsidRPr="00C31300" w:rsidDel="00591DD3">
          <w:delText>4</w:delText>
        </w:r>
        <w:r w:rsidR="00635CE0" w:rsidRPr="00C31300" w:rsidDel="00591DD3">
          <w:delText>-</w:delText>
        </w:r>
        <w:r w:rsidR="00652A9F" w:rsidRPr="00C31300" w:rsidDel="00591DD3">
          <w:delText>positive cells</w:delText>
        </w:r>
        <w:r w:rsidR="00796247" w:rsidRPr="00C31300" w:rsidDel="00591DD3">
          <w:delText xml:space="preserve"> </w:delText>
        </w:r>
      </w:del>
      <w:del w:id="2286" w:author="mkoenig" w:date="2015-09-06T18:18:00Z">
        <w:r w:rsidR="00796247" w:rsidRPr="00DF762E" w:rsidDel="0014555F">
          <w:rPr>
            <w:b/>
          </w:rPr>
          <w:delText>(</w:delText>
        </w:r>
        <w:r w:rsidR="009E231B" w:rsidRPr="00DF762E" w:rsidDel="0014555F">
          <w:rPr>
            <w:b/>
          </w:rPr>
          <w:delText>Figure</w:delText>
        </w:r>
        <w:r w:rsidR="00712144" w:rsidRPr="00DF762E" w:rsidDel="0014555F">
          <w:rPr>
            <w:b/>
          </w:rPr>
          <w:delText xml:space="preserve"> </w:delText>
        </w:r>
        <w:r w:rsidR="00106914" w:rsidRPr="00DF762E" w:rsidDel="0014555F">
          <w:rPr>
            <w:b/>
          </w:rPr>
          <w:delText>9</w:delText>
        </w:r>
        <w:r w:rsidR="00796247" w:rsidRPr="00DF762E" w:rsidDel="0014555F">
          <w:rPr>
            <w:b/>
          </w:rPr>
          <w:delText>C)</w:delText>
        </w:r>
        <w:r w:rsidR="00652A9F" w:rsidRPr="00DF762E" w:rsidDel="0014555F">
          <w:rPr>
            <w:b/>
          </w:rPr>
          <w:delText xml:space="preserve">, </w:delText>
        </w:r>
        <w:r w:rsidR="0061583C" w:rsidRPr="00DF762E" w:rsidDel="0014555F">
          <w:rPr>
            <w:b/>
          </w:rPr>
          <w:delText>which is representative for the number of KC and is in line with the recent finding about feed</w:delText>
        </w:r>
        <w:r w:rsidRPr="00DF762E" w:rsidDel="0014555F">
          <w:rPr>
            <w:b/>
          </w:rPr>
          <w:delText>-</w:delText>
        </w:r>
        <w:r w:rsidR="0061583C" w:rsidRPr="00DF762E" w:rsidDel="0014555F">
          <w:rPr>
            <w:b/>
          </w:rPr>
          <w:delText xml:space="preserve">forward and feedback regulation of the two cell types </w:delText>
        </w:r>
        <w:r w:rsidR="00B86129" w:rsidRPr="00DF762E" w:rsidDel="0014555F">
          <w:rPr>
            <w:b/>
          </w:rPr>
          <w:delText>BEC</w:delText>
        </w:r>
        <w:r w:rsidR="0061583C" w:rsidRPr="00DF762E" w:rsidDel="0014555F">
          <w:rPr>
            <w:b/>
          </w:rPr>
          <w:delText xml:space="preserve"> and KC in liver fibrogenesis</w:delText>
        </w:r>
        <w:r w:rsidR="00652A9F" w:rsidRPr="00DF762E" w:rsidDel="0014555F">
          <w:rPr>
            <w:b/>
          </w:rPr>
          <w:delText xml:space="preserve">. </w:delText>
        </w:r>
      </w:del>
      <w:del w:id="2287" w:author="mkoenig" w:date="2015-09-06T18:19:00Z">
        <w:r w:rsidR="00652A9F" w:rsidRPr="00DF762E" w:rsidDel="0014555F">
          <w:rPr>
            <w:b/>
          </w:rPr>
          <w:delText xml:space="preserve">Only </w:delText>
        </w:r>
        <w:r w:rsidR="0061583C" w:rsidRPr="00DF762E" w:rsidDel="0014555F">
          <w:rPr>
            <w:b/>
          </w:rPr>
          <w:delText xml:space="preserve">the </w:delText>
        </w:r>
        <w:r w:rsidR="00652A9F" w:rsidRPr="00DF762E" w:rsidDel="0014555F">
          <w:rPr>
            <w:b/>
          </w:rPr>
          <w:delText>time frames</w:delText>
        </w:r>
        <w:r w:rsidR="00B86129" w:rsidRPr="00DF762E" w:rsidDel="0014555F">
          <w:rPr>
            <w:b/>
          </w:rPr>
          <w:delText xml:space="preserve"> </w:delText>
        </w:r>
        <w:r w:rsidR="00C4458E" w:rsidRPr="00DF762E" w:rsidDel="0014555F">
          <w:rPr>
            <w:b/>
          </w:rPr>
          <w:delText xml:space="preserve">near </w:delText>
        </w:r>
        <w:r w:rsidR="0061583C" w:rsidRPr="00DF762E" w:rsidDel="0014555F">
          <w:rPr>
            <w:b/>
          </w:rPr>
          <w:delText xml:space="preserve">the </w:delText>
        </w:r>
        <w:r w:rsidR="00C4458E" w:rsidRPr="00DF762E" w:rsidDel="0014555F">
          <w:rPr>
            <w:b/>
          </w:rPr>
          <w:delText>perpetuation phase</w:delText>
        </w:r>
        <w:r w:rsidR="00652A9F" w:rsidRPr="00DF762E" w:rsidDel="0014555F">
          <w:rPr>
            <w:b/>
          </w:rPr>
          <w:delText xml:space="preserve"> show a high correlation. </w:delText>
        </w:r>
      </w:del>
      <w:del w:id="2288" w:author="mkoenig" w:date="2015-09-06T18:21:00Z">
        <w:r w:rsidR="005C030B" w:rsidRPr="00DF762E" w:rsidDel="0014555F">
          <w:rPr>
            <w:b/>
          </w:rPr>
          <w:delText>Not surprisingly, the</w:delText>
        </w:r>
        <w:r w:rsidR="00DA47A8" w:rsidRPr="00DF762E" w:rsidDel="0014555F">
          <w:rPr>
            <w:b/>
          </w:rPr>
          <w:delText xml:space="preserve"> g</w:delText>
        </w:r>
        <w:r w:rsidR="00652A9F" w:rsidRPr="00DF762E" w:rsidDel="0014555F">
          <w:rPr>
            <w:b/>
          </w:rPr>
          <w:delText xml:space="preserve">ene </w:delText>
        </w:r>
        <w:r w:rsidR="00DA47A8" w:rsidRPr="00DF762E" w:rsidDel="0014555F">
          <w:rPr>
            <w:b/>
          </w:rPr>
          <w:delText xml:space="preserve">expression </w:delText>
        </w:r>
        <w:r w:rsidR="005C030B" w:rsidRPr="00DF762E" w:rsidDel="0014555F">
          <w:rPr>
            <w:b/>
          </w:rPr>
          <w:delText xml:space="preserve">most </w:delText>
        </w:r>
        <w:r w:rsidRPr="00DF762E" w:rsidDel="0014555F">
          <w:rPr>
            <w:b/>
          </w:rPr>
          <w:delText xml:space="preserve">correlated to BrdU-positive BECs </w:delText>
        </w:r>
        <w:r w:rsidR="00DA47A8" w:rsidRPr="00DF762E" w:rsidDel="0014555F">
          <w:rPr>
            <w:b/>
          </w:rPr>
          <w:delText>was found for</w:delText>
        </w:r>
        <w:r w:rsidR="00652A9F" w:rsidRPr="00DF762E" w:rsidDel="0014555F">
          <w:rPr>
            <w:b/>
          </w:rPr>
          <w:delText xml:space="preserve"> Col1a1 </w:delText>
        </w:r>
        <w:r w:rsidR="00796247" w:rsidRPr="00DF762E" w:rsidDel="0014555F">
          <w:rPr>
            <w:b/>
          </w:rPr>
          <w:delText>(</w:delText>
        </w:r>
        <w:r w:rsidR="009E231B" w:rsidRPr="00DF762E" w:rsidDel="0014555F">
          <w:rPr>
            <w:b/>
          </w:rPr>
          <w:delText>Figures</w:delText>
        </w:r>
        <w:r w:rsidR="00712144" w:rsidRPr="00DF762E" w:rsidDel="0014555F">
          <w:rPr>
            <w:b/>
          </w:rPr>
          <w:delText xml:space="preserve"> </w:delText>
        </w:r>
        <w:r w:rsidR="00106914" w:rsidRPr="00DF762E" w:rsidDel="0014555F">
          <w:rPr>
            <w:b/>
          </w:rPr>
          <w:delText>9</w:delText>
        </w:r>
        <w:r w:rsidR="00796247" w:rsidRPr="00DF762E" w:rsidDel="0014555F">
          <w:rPr>
            <w:b/>
          </w:rPr>
          <w:delText>C</w:delText>
        </w:r>
        <w:r w:rsidR="009E231B" w:rsidRPr="00DF762E" w:rsidDel="0014555F">
          <w:rPr>
            <w:b/>
          </w:rPr>
          <w:delText xml:space="preserve"> and</w:delText>
        </w:r>
        <w:r w:rsidR="00142701" w:rsidRPr="00DF762E" w:rsidDel="0014555F">
          <w:rPr>
            <w:b/>
          </w:rPr>
          <w:delText xml:space="preserve"> 6E</w:delText>
        </w:r>
        <w:r w:rsidR="00796247" w:rsidRPr="00DF762E" w:rsidDel="0014555F">
          <w:rPr>
            <w:b/>
          </w:rPr>
          <w:delText>)</w:delText>
        </w:r>
        <w:r w:rsidR="00DA47A8" w:rsidRPr="00DF762E" w:rsidDel="0014555F">
          <w:rPr>
            <w:b/>
          </w:rPr>
          <w:delText>,</w:delText>
        </w:r>
        <w:r w:rsidR="00EA6806" w:rsidRPr="00DF762E" w:rsidDel="0014555F">
          <w:rPr>
            <w:b/>
          </w:rPr>
          <w:delText xml:space="preserve"> </w:delText>
        </w:r>
        <w:r w:rsidR="00652A9F" w:rsidRPr="00DF762E" w:rsidDel="0014555F">
          <w:rPr>
            <w:b/>
          </w:rPr>
          <w:delText xml:space="preserve">encoding </w:delText>
        </w:r>
        <w:r w:rsidR="005C030B" w:rsidRPr="00DF762E" w:rsidDel="0014555F">
          <w:rPr>
            <w:b/>
          </w:rPr>
          <w:delText>the</w:delText>
        </w:r>
        <w:r w:rsidR="00652A9F" w:rsidRPr="00DF762E" w:rsidDel="0014555F">
          <w:rPr>
            <w:b/>
          </w:rPr>
          <w:delText xml:space="preserve"> collagen </w:delText>
        </w:r>
        <w:r w:rsidR="005C030B" w:rsidRPr="00DF762E" w:rsidDel="0014555F">
          <w:rPr>
            <w:b/>
          </w:rPr>
          <w:delText xml:space="preserve">deposited in </w:delText>
        </w:r>
        <w:r w:rsidR="00DA47A8" w:rsidRPr="00DF762E" w:rsidDel="0014555F">
          <w:rPr>
            <w:b/>
          </w:rPr>
          <w:delText xml:space="preserve">ECM </w:delText>
        </w:r>
        <w:r w:rsidR="005C030B" w:rsidRPr="00DF762E" w:rsidDel="0014555F">
          <w:rPr>
            <w:b/>
          </w:rPr>
          <w:delText>in large quantities</w:delText>
        </w:r>
        <w:r w:rsidR="003B4D09" w:rsidRPr="00DF762E" w:rsidDel="0014555F">
          <w:rPr>
            <w:b/>
          </w:rPr>
          <w:delText>.</w:delText>
        </w:r>
        <w:r w:rsidR="00652A9F" w:rsidRPr="00DF762E" w:rsidDel="0014555F">
          <w:rPr>
            <w:b/>
          </w:rPr>
          <w:delText xml:space="preserve"> </w:delText>
        </w:r>
      </w:del>
      <w:del w:id="2289" w:author="mkoenig" w:date="2015-09-06T18:22:00Z">
        <w:r w:rsidR="00652A9F" w:rsidRPr="00DF762E" w:rsidDel="0014555F">
          <w:rPr>
            <w:b/>
          </w:rPr>
          <w:delText xml:space="preserve">The </w:delText>
        </w:r>
        <w:r w:rsidR="00B86129" w:rsidRPr="00DF762E" w:rsidDel="0014555F">
          <w:rPr>
            <w:b/>
          </w:rPr>
          <w:delText>3</w:delText>
        </w:r>
        <w:r w:rsidR="00B86129" w:rsidRPr="00DF762E" w:rsidDel="0014555F">
          <w:rPr>
            <w:b/>
            <w:vertAlign w:val="superscript"/>
          </w:rPr>
          <w:delText>rd</w:delText>
        </w:r>
        <w:r w:rsidR="00B86129" w:rsidRPr="00DF762E" w:rsidDel="0014555F">
          <w:rPr>
            <w:b/>
          </w:rPr>
          <w:delText xml:space="preserve"> highest correl</w:delText>
        </w:r>
        <w:r w:rsidR="00652A9F" w:rsidRPr="00DF762E" w:rsidDel="0014555F">
          <w:rPr>
            <w:b/>
          </w:rPr>
          <w:delText xml:space="preserve">ation is found for </w:delText>
        </w:r>
      </w:del>
      <w:del w:id="2290" w:author="mkoenig" w:date="2015-09-06T18:23:00Z">
        <w:r w:rsidR="00652A9F" w:rsidRPr="00DF762E" w:rsidDel="0014555F">
          <w:rPr>
            <w:b/>
          </w:rPr>
          <w:delText>Tgfb</w:delText>
        </w:r>
        <w:r w:rsidR="00D020C1" w:rsidDel="0014555F">
          <w:delText>,</w:delText>
        </w:r>
        <w:r w:rsidR="00652A9F" w:rsidRPr="00652A9F" w:rsidDel="0014555F">
          <w:delText xml:space="preserve"> encoding the cytokine TGFβ</w:delText>
        </w:r>
        <w:r w:rsidR="00D020C1" w:rsidDel="0014555F">
          <w:delText>,</w:delText>
        </w:r>
        <w:r w:rsidR="00652A9F" w:rsidRPr="00652A9F" w:rsidDel="0014555F">
          <w:delText xml:space="preserve"> which is well known to correspond with the fibrotic process in a positive feedback loop</w:delText>
        </w:r>
        <w:r w:rsidR="003C756E" w:rsidDel="0014555F">
          <w:delText xml:space="preserve"> [</w:delText>
        </w:r>
        <w:r w:rsidR="00EB6A15" w:rsidDel="0014555F">
          <w:delText>30</w:delText>
        </w:r>
        <w:r w:rsidR="003C756E" w:rsidDel="0014555F">
          <w:delText>]</w:delText>
        </w:r>
        <w:r w:rsidR="00652A9F" w:rsidRPr="00652A9F" w:rsidDel="0014555F">
          <w:delText xml:space="preserve">. </w:delText>
        </w:r>
      </w:del>
      <w:del w:id="2291" w:author="mkoenig" w:date="2015-09-06T18:22:00Z">
        <w:r w:rsidR="00652A9F" w:rsidRPr="00DF762E" w:rsidDel="0014555F">
          <w:rPr>
            <w:b/>
          </w:rPr>
          <w:delText>Interestingly, the negative correlation at the 6</w:delText>
        </w:r>
        <w:r w:rsidR="00E64DB5" w:rsidRPr="00DF762E" w:rsidDel="0014555F">
          <w:rPr>
            <w:b/>
          </w:rPr>
          <w:delText xml:space="preserve">h </w:delText>
        </w:r>
        <w:r w:rsidR="00652A9F" w:rsidRPr="00DF762E" w:rsidDel="0014555F">
          <w:rPr>
            <w:b/>
          </w:rPr>
          <w:delText xml:space="preserve">time point shows high significance suggesting a negative </w:delText>
        </w:r>
        <w:r w:rsidR="00D020C1" w:rsidRPr="00DF762E" w:rsidDel="0014555F">
          <w:rPr>
            <w:b/>
          </w:rPr>
          <w:delText xml:space="preserve">feedback </w:delText>
        </w:r>
        <w:r w:rsidR="00652A9F" w:rsidRPr="00DF762E" w:rsidDel="0014555F">
          <w:rPr>
            <w:b/>
          </w:rPr>
          <w:delText xml:space="preserve">regulation. The </w:delText>
        </w:r>
        <w:r w:rsidR="00B86129" w:rsidRPr="00DF762E" w:rsidDel="0014555F">
          <w:rPr>
            <w:b/>
          </w:rPr>
          <w:delText>4</w:delText>
        </w:r>
        <w:r w:rsidR="00B86129" w:rsidRPr="00DF762E" w:rsidDel="0014555F">
          <w:rPr>
            <w:b/>
            <w:vertAlign w:val="superscript"/>
          </w:rPr>
          <w:delText>th</w:delText>
        </w:r>
        <w:r w:rsidR="00652A9F" w:rsidRPr="00DF762E" w:rsidDel="0014555F">
          <w:rPr>
            <w:b/>
          </w:rPr>
          <w:delText xml:space="preserve"> highest correlation is found for </w:delText>
        </w:r>
      </w:del>
      <w:del w:id="2292" w:author="mkoenig" w:date="2015-09-06T18:23:00Z">
        <w:r w:rsidR="000F112C" w:rsidRPr="00DF762E" w:rsidDel="0014555F">
          <w:rPr>
            <w:b/>
          </w:rPr>
          <w:delText>Il</w:delText>
        </w:r>
        <w:r w:rsidR="00652A9F" w:rsidRPr="00DF762E" w:rsidDel="0014555F">
          <w:rPr>
            <w:b/>
          </w:rPr>
          <w:delText>10rb</w:delText>
        </w:r>
        <w:r w:rsidR="00D020C1" w:rsidRPr="00B86129" w:rsidDel="0014555F">
          <w:delText>,</w:delText>
        </w:r>
        <w:r w:rsidR="00652A9F" w:rsidRPr="00B86129" w:rsidDel="0014555F">
          <w:delText xml:space="preserve"> encoding t</w:delText>
        </w:r>
        <w:r w:rsidR="00652A9F" w:rsidRPr="00652A9F" w:rsidDel="0014555F">
          <w:delText xml:space="preserve">he β-subunit for the </w:delText>
        </w:r>
        <w:r w:rsidR="000F112C" w:rsidDel="0014555F">
          <w:delText>Il</w:delText>
        </w:r>
        <w:r w:rsidR="00652A9F" w:rsidRPr="00652A9F" w:rsidDel="0014555F">
          <w:delText>10 receptor</w:delText>
        </w:r>
        <w:r w:rsidR="00D020C1" w:rsidDel="0014555F">
          <w:delText>,</w:delText>
        </w:r>
        <w:r w:rsidR="00652A9F" w:rsidRPr="00652A9F" w:rsidDel="0014555F">
          <w:delText xml:space="preserve"> which </w:delText>
        </w:r>
        <w:r w:rsidR="00D020C1" w:rsidDel="0014555F">
          <w:delText>wa</w:delText>
        </w:r>
        <w:r w:rsidR="00652A9F" w:rsidRPr="00652A9F" w:rsidDel="0014555F">
          <w:delText xml:space="preserve">s </w:delText>
        </w:r>
        <w:r w:rsidR="00D020C1" w:rsidDel="0014555F">
          <w:delText xml:space="preserve">described to be </w:delText>
        </w:r>
        <w:r w:rsidR="00652A9F" w:rsidRPr="00652A9F" w:rsidDel="0014555F">
          <w:delText>i</w:delText>
        </w:r>
        <w:r w:rsidR="00CA6192" w:rsidDel="0014555F">
          <w:delText>ncreased in rat liver fibrosis [</w:delText>
        </w:r>
        <w:r w:rsidR="00EB6A15" w:rsidDel="0014555F">
          <w:delText>31</w:delText>
        </w:r>
        <w:r w:rsidR="00CA6192" w:rsidDel="0014555F">
          <w:delText>]</w:delText>
        </w:r>
        <w:r w:rsidR="00652A9F" w:rsidRPr="00652A9F" w:rsidDel="0014555F">
          <w:delText xml:space="preserve">. </w:delText>
        </w:r>
      </w:del>
      <w:del w:id="2293" w:author="mkoenig" w:date="2015-09-06T19:19:00Z">
        <w:r w:rsidR="00652A9F" w:rsidRPr="00DF762E" w:rsidDel="00591DD3">
          <w:rPr>
            <w:b/>
          </w:rPr>
          <w:delText>Slc10a1</w:delText>
        </w:r>
        <w:r w:rsidR="005117DA" w:rsidDel="00591DD3">
          <w:delText>,</w:delText>
        </w:r>
        <w:r w:rsidR="00652A9F" w:rsidRPr="00652A9F" w:rsidDel="00591DD3">
          <w:delText xml:space="preserve"> encoding the Na+-taurocholate co-transporting polypeptide</w:delText>
        </w:r>
        <w:r w:rsidR="00181226" w:rsidDel="00591DD3">
          <w:delText>,</w:delText>
        </w:r>
        <w:r w:rsidR="00652A9F" w:rsidRPr="00652A9F" w:rsidDel="00591DD3">
          <w:delText xml:space="preserve"> </w:delText>
        </w:r>
        <w:r w:rsidR="003B4D09" w:rsidDel="00591DD3">
          <w:delText>which</w:delText>
        </w:r>
        <w:r w:rsidR="00652A9F" w:rsidRPr="00652A9F" w:rsidDel="00591DD3">
          <w:delText xml:space="preserve"> transports bile acids through the basolateral membranes of hepatocytes is negatively correlated</w:delText>
        </w:r>
        <w:r w:rsidR="00035B6C" w:rsidDel="00591DD3">
          <w:delText xml:space="preserve"> with BEC</w:delText>
        </w:r>
        <w:r w:rsidR="00181226" w:rsidDel="00591DD3">
          <w:delText xml:space="preserve"> proliferation</w:delText>
        </w:r>
      </w:del>
      <w:del w:id="2294" w:author="mkoenig" w:date="2015-09-06T18:23:00Z">
        <w:r w:rsidR="00652A9F" w:rsidRPr="00652A9F" w:rsidDel="0014555F">
          <w:delText>, mainly in the later time frames</w:delText>
        </w:r>
        <w:r w:rsidR="00035B6C" w:rsidDel="0014555F">
          <w:delText xml:space="preserve"> (</w:delText>
        </w:r>
        <w:r w:rsidR="00035B6C" w:rsidRPr="000F43B6" w:rsidDel="0014555F">
          <w:delText>30h-14d</w:delText>
        </w:r>
        <w:r w:rsidR="00035B6C" w:rsidDel="0014555F">
          <w:delText>)</w:delText>
        </w:r>
      </w:del>
      <w:del w:id="2295" w:author="mkoenig" w:date="2015-09-06T19:19:00Z">
        <w:r w:rsidR="00652A9F" w:rsidRPr="00652A9F" w:rsidDel="00591DD3">
          <w:delText xml:space="preserve">. </w:delText>
        </w:r>
        <w:r w:rsidR="00181226" w:rsidDel="00591DD3">
          <w:delText>A decrease</w:delText>
        </w:r>
        <w:r w:rsidR="00652A9F" w:rsidRPr="00652A9F" w:rsidDel="00591DD3">
          <w:delText xml:space="preserve"> </w:delText>
        </w:r>
        <w:r w:rsidR="00652A9F" w:rsidDel="00591DD3">
          <w:delText xml:space="preserve">of </w:delText>
        </w:r>
        <w:r w:rsidR="00652A9F" w:rsidRPr="00652A9F" w:rsidDel="00591DD3">
          <w:delText>Slc10a1</w:delText>
        </w:r>
        <w:r w:rsidR="00652A9F" w:rsidDel="00591DD3">
          <w:delText xml:space="preserve"> </w:delText>
        </w:r>
        <w:r w:rsidR="00652A9F" w:rsidRPr="00652A9F" w:rsidDel="00591DD3">
          <w:delText>has been show</w:delText>
        </w:r>
        <w:r w:rsidR="003B4D09" w:rsidDel="00591DD3">
          <w:delText>n</w:delText>
        </w:r>
        <w:r w:rsidR="00652A9F" w:rsidRPr="00652A9F" w:rsidDel="00591DD3">
          <w:delText xml:space="preserve"> to protect hepatocytes</w:delText>
        </w:r>
        <w:r w:rsidR="00181226" w:rsidDel="00591DD3">
          <w:delText xml:space="preserve"> from</w:delText>
        </w:r>
        <w:r w:rsidR="00035B6C" w:rsidDel="00591DD3">
          <w:delText xml:space="preserve"> cholestasis-induced injury</w:delText>
        </w:r>
        <w:r w:rsidR="00CA6192" w:rsidDel="00591DD3">
          <w:delText xml:space="preserve"> [</w:delText>
        </w:r>
        <w:r w:rsidR="00EB6A15" w:rsidDel="00591DD3">
          <w:delText>32</w:delText>
        </w:r>
        <w:r w:rsidR="00CA6192" w:rsidDel="00591DD3">
          <w:delText>]</w:delText>
        </w:r>
        <w:r w:rsidR="00652A9F" w:rsidRPr="00652A9F" w:rsidDel="00591DD3">
          <w:delText xml:space="preserve">. </w:delText>
        </w:r>
      </w:del>
      <w:del w:id="2296" w:author="mkoenig" w:date="2015-09-06T18:24:00Z">
        <w:r w:rsidR="00652A9F" w:rsidRPr="00DF762E" w:rsidDel="0014555F">
          <w:rPr>
            <w:b/>
          </w:rPr>
          <w:delText>Another negatively correlated factor is Ugt1a1</w:delText>
        </w:r>
        <w:r w:rsidR="00181226" w:rsidDel="0014555F">
          <w:delText>,</w:delText>
        </w:r>
        <w:r w:rsidR="00652A9F" w:rsidRPr="00652A9F" w:rsidDel="0014555F">
          <w:delText xml:space="preserve"> encoding UDP-glucuronosyl</w:delText>
        </w:r>
        <w:r w:rsidR="00181226" w:rsidDel="0014555F">
          <w:delText>-</w:delText>
        </w:r>
        <w:r w:rsidR="00652A9F" w:rsidRPr="00652A9F" w:rsidDel="0014555F">
          <w:delText>transferase 1A, the main enzyme for conjugation of bilirubin, whose down</w:delText>
        </w:r>
        <w:r w:rsidR="001035A6" w:rsidDel="0014555F">
          <w:delText>-</w:delText>
        </w:r>
        <w:r w:rsidR="00652A9F" w:rsidRPr="00652A9F" w:rsidDel="0014555F">
          <w:delText xml:space="preserve">regulation is </w:delText>
        </w:r>
        <w:r w:rsidR="003B4D09" w:rsidDel="0014555F">
          <w:delText xml:space="preserve">considered </w:delText>
        </w:r>
        <w:r w:rsidR="00652A9F" w:rsidRPr="00652A9F" w:rsidDel="0014555F">
          <w:delText>protective against the increased concentration of conjugated bilirubin in hepatocytes.</w:delText>
        </w:r>
      </w:del>
    </w:p>
    <w:p w14:paraId="20A7AE70" w14:textId="3CBC710B" w:rsidR="00EF1B46" w:rsidDel="00591DD3" w:rsidRDefault="00C4458E" w:rsidP="00A139B2">
      <w:pPr>
        <w:pStyle w:val="Heading2"/>
        <w:rPr>
          <w:del w:id="2297" w:author="mkoenig" w:date="2015-09-06T19:19:00Z"/>
        </w:rPr>
      </w:pPr>
      <w:del w:id="2298" w:author="mkoenig" w:date="2015-09-06T19:19:00Z">
        <w:r w:rsidDel="00591DD3">
          <w:delText>Increase in fibrogenic cells</w:delText>
        </w:r>
      </w:del>
    </w:p>
    <w:p w14:paraId="5BDBB0D0" w14:textId="4452993D" w:rsidR="00887523" w:rsidRPr="00832BC7" w:rsidDel="00591DD3" w:rsidRDefault="000274FD">
      <w:pPr>
        <w:rPr>
          <w:del w:id="2299" w:author="mkoenig" w:date="2015-09-06T19:19:00Z"/>
        </w:rPr>
      </w:pPr>
      <w:del w:id="2300" w:author="mkoenig" w:date="2015-09-06T19:19:00Z">
        <w:r w:rsidDel="00591DD3">
          <w:delText>In a</w:delText>
        </w:r>
        <w:r w:rsidR="00727BC9" w:rsidRPr="005D3409" w:rsidDel="00591DD3">
          <w:delText>ccord</w:delText>
        </w:r>
        <w:r w:rsidDel="00591DD3">
          <w:delText xml:space="preserve">ance to </w:delText>
        </w:r>
        <w:r w:rsidR="00C173D8" w:rsidDel="00591DD3">
          <w:delText>the proliferative activity of HSC</w:delText>
        </w:r>
        <w:r w:rsidR="00EE7DC0" w:rsidDel="00591DD3">
          <w:delText>s</w:delText>
        </w:r>
        <w:r w:rsidR="00FE63D2" w:rsidRPr="005D3409" w:rsidDel="00591DD3">
          <w:delText>,</w:delText>
        </w:r>
        <w:r w:rsidR="0070351C" w:rsidRPr="005D3409" w:rsidDel="00591DD3">
          <w:delText xml:space="preserve"> </w:delText>
        </w:r>
        <w:r w:rsidR="00320BFA" w:rsidRPr="005D3409" w:rsidDel="00591DD3">
          <w:delText>immuno</w:delText>
        </w:r>
        <w:r w:rsidR="0070351C" w:rsidRPr="005D3409" w:rsidDel="00591DD3">
          <w:delText>histochemical analys</w:delText>
        </w:r>
        <w:r w:rsidR="00A219DC" w:rsidRPr="005D3409" w:rsidDel="00591DD3">
          <w:delText>e</w:delText>
        </w:r>
        <w:r w:rsidR="0070351C" w:rsidRPr="005D3409" w:rsidDel="00591DD3">
          <w:delText>s</w:delText>
        </w:r>
        <w:r w:rsidR="00320BFA" w:rsidRPr="005D3409" w:rsidDel="00591DD3">
          <w:delText xml:space="preserve"> demonstrat</w:delText>
        </w:r>
        <w:r w:rsidR="0070351C" w:rsidRPr="005D3409" w:rsidDel="00591DD3">
          <w:delText>e</w:delText>
        </w:r>
        <w:r w:rsidR="00320BFA" w:rsidRPr="005D3409" w:rsidDel="00591DD3">
          <w:delText xml:space="preserve"> the </w:delText>
        </w:r>
        <w:r w:rsidR="00FE63D2" w:rsidRPr="005D3409" w:rsidDel="00591DD3">
          <w:delText>gradual</w:delText>
        </w:r>
        <w:r w:rsidR="00320BFA" w:rsidRPr="005D3409" w:rsidDel="00591DD3">
          <w:delText xml:space="preserve"> rise in </w:delText>
        </w:r>
        <w:r w:rsidR="00552441" w:rsidRPr="005D3409" w:rsidDel="00591DD3">
          <w:delText>CTGF</w:delText>
        </w:r>
        <w:r w:rsidR="00AD54B3" w:rsidRPr="005D3409" w:rsidDel="00591DD3">
          <w:delText>-</w:delText>
        </w:r>
        <w:r w:rsidR="002C4808" w:rsidDel="00591DD3">
          <w:delText>,</w:delText>
        </w:r>
        <w:r w:rsidR="00552441" w:rsidRPr="005D3409" w:rsidDel="00591DD3">
          <w:delText xml:space="preserve"> </w:delText>
        </w:r>
        <w:r w:rsidR="002C4808" w:rsidRPr="005D3409" w:rsidDel="00591DD3">
          <w:delText xml:space="preserve">α-SMA- </w:delText>
        </w:r>
        <w:r w:rsidR="00552441" w:rsidRPr="005D3409" w:rsidDel="00591DD3">
          <w:delText>and S100a4</w:delText>
        </w:r>
        <w:r w:rsidR="00AD54B3" w:rsidRPr="005D3409" w:rsidDel="00591DD3">
          <w:delText>-</w:delText>
        </w:r>
        <w:r w:rsidR="00320BFA" w:rsidRPr="005D3409" w:rsidDel="00591DD3">
          <w:delText xml:space="preserve">expressing cells </w:delText>
        </w:r>
        <w:r w:rsidR="00EA6806" w:rsidDel="00591DD3">
          <w:delText>(</w:delText>
        </w:r>
        <w:r w:rsidR="009E231B" w:rsidDel="00591DD3">
          <w:delText>Figure</w:delText>
        </w:r>
        <w:r w:rsidR="00712144" w:rsidDel="00591DD3">
          <w:delText xml:space="preserve"> 3</w:delText>
        </w:r>
        <w:r w:rsidR="00EA6806" w:rsidDel="00591DD3">
          <w:delText>)</w:delText>
        </w:r>
        <w:r w:rsidR="00C173D8" w:rsidDel="00591DD3">
          <w:delText>, reflecting activated HSC, activated KC and trans</w:delText>
        </w:r>
        <w:r w:rsidR="005C030B" w:rsidDel="00591DD3">
          <w:delText>-</w:delText>
        </w:r>
        <w:r w:rsidR="00C173D8" w:rsidDel="00591DD3">
          <w:delText>differentiated hepatocytes (such that they are producing hepatokines)</w:delText>
        </w:r>
        <w:r w:rsidR="00727BC9" w:rsidRPr="005D3409" w:rsidDel="00591DD3">
          <w:delText xml:space="preserve">. </w:delText>
        </w:r>
        <w:r w:rsidR="00AD54B3" w:rsidRPr="00DF762E" w:rsidDel="00591DD3">
          <w:rPr>
            <w:b/>
          </w:rPr>
          <w:delText>CTGF</w:delText>
        </w:r>
        <w:r w:rsidR="00AD54B3" w:rsidRPr="005D3409" w:rsidDel="00591DD3">
          <w:delText xml:space="preserve"> is a highly pro</w:delText>
        </w:r>
        <w:r w:rsidR="00C06188" w:rsidRPr="005D3409" w:rsidDel="00591DD3">
          <w:delText>-</w:delText>
        </w:r>
        <w:r w:rsidR="00AD54B3" w:rsidRPr="005D3409" w:rsidDel="00591DD3">
          <w:delText xml:space="preserve">fibrogenic protein </w:delText>
        </w:r>
        <w:r w:rsidR="009A4014" w:rsidDel="00591DD3">
          <w:delText>expressed</w:delText>
        </w:r>
        <w:r w:rsidR="00492FE1" w:rsidRPr="005D3409" w:rsidDel="00591DD3">
          <w:delText xml:space="preserve"> by </w:delText>
        </w:r>
        <w:r w:rsidR="00C03BFE" w:rsidDel="00591DD3">
          <w:delText>HSC</w:delText>
        </w:r>
        <w:r w:rsidR="00EE7DC0" w:rsidDel="00591DD3">
          <w:delText>s</w:delText>
        </w:r>
        <w:r w:rsidR="009A4014" w:rsidDel="00591DD3">
          <w:delText xml:space="preserve">, </w:delText>
        </w:r>
        <w:r w:rsidR="009564D4" w:rsidDel="00591DD3">
          <w:delText>BECs</w:delText>
        </w:r>
        <w:r w:rsidR="00C04228" w:rsidDel="00591DD3">
          <w:delText xml:space="preserve"> </w:delText>
        </w:r>
        <w:r w:rsidR="00492FE1" w:rsidRPr="005D3409" w:rsidDel="00591DD3">
          <w:delText>and hepatocytes</w:delText>
        </w:r>
        <w:r w:rsidR="00C04228" w:rsidDel="00591DD3">
          <w:delText xml:space="preserve"> </w:delText>
        </w:r>
        <w:r w:rsidR="00CA6192" w:rsidDel="00591DD3">
          <w:delText>[</w:delText>
        </w:r>
        <w:r w:rsidR="00EB6A15" w:rsidDel="00591DD3">
          <w:delText>3</w:delText>
        </w:r>
        <w:r w:rsidR="00EB6A15" w:rsidRPr="00EB6A15" w:rsidDel="00591DD3">
          <w:delText>3</w:delText>
        </w:r>
        <w:r w:rsidR="00C04228" w:rsidRPr="00EB6A15" w:rsidDel="00591DD3">
          <w:delText>;</w:delText>
        </w:r>
        <w:r w:rsidR="00EB6A15" w:rsidRPr="00EB6A15" w:rsidDel="00591DD3">
          <w:delText xml:space="preserve"> 34</w:delText>
        </w:r>
        <w:r w:rsidR="00CA6192" w:rsidDel="00591DD3">
          <w:delText>]</w:delText>
        </w:r>
        <w:r w:rsidR="00C03BFE" w:rsidDel="00591DD3">
          <w:delText xml:space="preserve"> and</w:delText>
        </w:r>
        <w:r w:rsidR="00AD54B3" w:rsidRPr="005D3409" w:rsidDel="00591DD3">
          <w:delText xml:space="preserve"> mediate</w:delText>
        </w:r>
        <w:r w:rsidR="00492FE1" w:rsidRPr="005D3409" w:rsidDel="00591DD3">
          <w:delText>s</w:delText>
        </w:r>
        <w:r w:rsidR="00AD54B3" w:rsidRPr="005D3409" w:rsidDel="00591DD3">
          <w:delText xml:space="preserve"> extracellular matrix</w:delText>
        </w:r>
        <w:r w:rsidR="001035A6" w:rsidRPr="00A67CA8" w:rsidDel="00591DD3">
          <w:delText xml:space="preserve"> </w:delText>
        </w:r>
        <w:r w:rsidR="00AD54B3" w:rsidRPr="005D3409" w:rsidDel="00591DD3">
          <w:delText>inducing properties</w:delText>
        </w:r>
        <w:r w:rsidR="00C775E0" w:rsidDel="00591DD3">
          <w:delText xml:space="preserve">. </w:delText>
        </w:r>
      </w:del>
      <w:del w:id="2301" w:author="mkoenig" w:date="2015-09-06T18:25:00Z">
        <w:r w:rsidR="00C775E0" w:rsidDel="0014555F">
          <w:delText xml:space="preserve">It is reported that </w:delText>
        </w:r>
        <w:r w:rsidR="00C03BFE" w:rsidDel="0014555F">
          <w:delText>l</w:delText>
        </w:r>
      </w:del>
      <w:del w:id="2302" w:author="mkoenig" w:date="2015-09-06T19:19:00Z">
        <w:r w:rsidR="00C03BFE" w:rsidDel="00591DD3">
          <w:delText>evel</w:delText>
        </w:r>
        <w:r w:rsidR="009A4014" w:rsidDel="00591DD3">
          <w:delText xml:space="preserve">s of </w:delText>
        </w:r>
      </w:del>
      <w:del w:id="2303" w:author="mkoenig" w:date="2015-09-06T18:25:00Z">
        <w:r w:rsidR="00C775E0" w:rsidDel="0014555F">
          <w:delText xml:space="preserve">this protein </w:delText>
        </w:r>
        <w:r w:rsidR="009A4014" w:rsidDel="0014555F">
          <w:delText xml:space="preserve">are </w:delText>
        </w:r>
      </w:del>
      <w:del w:id="2304" w:author="mkoenig" w:date="2015-09-06T19:19:00Z">
        <w:r w:rsidR="009A4014" w:rsidDel="00591DD3">
          <w:delText xml:space="preserve">significantly </w:delText>
        </w:r>
        <w:r w:rsidR="009A4014" w:rsidRPr="00A67CA8" w:rsidDel="00591DD3">
          <w:delText>up</w:delText>
        </w:r>
        <w:r w:rsidR="001035A6" w:rsidRPr="00A67CA8" w:rsidDel="00591DD3">
          <w:delText>-</w:delText>
        </w:r>
        <w:r w:rsidR="009A4014" w:rsidRPr="00A67CA8" w:rsidDel="00591DD3">
          <w:delText>regulated</w:delText>
        </w:r>
        <w:r w:rsidR="00C4458E" w:rsidDel="00591DD3">
          <w:delText xml:space="preserve"> i</w:delText>
        </w:r>
        <w:r w:rsidR="009A4014" w:rsidDel="00591DD3">
          <w:delText xml:space="preserve">n </w:delText>
        </w:r>
        <w:r w:rsidR="009257D3" w:rsidDel="00591DD3">
          <w:delText xml:space="preserve">experimental liver fibrogenesis </w:delText>
        </w:r>
        <w:r w:rsidR="00C775E0" w:rsidDel="00591DD3">
          <w:delText xml:space="preserve">and </w:delText>
        </w:r>
        <w:r w:rsidR="009257D3" w:rsidDel="00591DD3">
          <w:delText xml:space="preserve">human chronic liver disease patients </w:delText>
        </w:r>
        <w:r w:rsidR="009A4014" w:rsidDel="00591DD3">
          <w:delText xml:space="preserve">of various </w:delText>
        </w:r>
        <w:r w:rsidR="00CE7A85" w:rsidDel="00591DD3">
          <w:delText>etiologies</w:delText>
        </w:r>
        <w:r w:rsidR="009A4014" w:rsidDel="00591DD3">
          <w:delText xml:space="preserve"> </w:delText>
        </w:r>
        <w:r w:rsidR="00CA6192" w:rsidDel="00591DD3">
          <w:delText>[</w:delText>
        </w:r>
        <w:r w:rsidR="00EB6A15" w:rsidDel="00591DD3">
          <w:delText>35</w:delText>
        </w:r>
        <w:r w:rsidR="00F240A4" w:rsidDel="00591DD3">
          <w:delText>; 36</w:delText>
        </w:r>
        <w:r w:rsidR="00CA6192" w:rsidDel="00591DD3">
          <w:delText>]</w:delText>
        </w:r>
        <w:r w:rsidR="002B6F0E" w:rsidDel="00591DD3">
          <w:delText>.</w:delText>
        </w:r>
        <w:r w:rsidR="009257D3" w:rsidDel="00591DD3">
          <w:delText xml:space="preserve"> </w:delText>
        </w:r>
        <w:r w:rsidR="005C030B" w:rsidDel="00591DD3">
          <w:delText>T</w:delText>
        </w:r>
        <w:r w:rsidR="00887523" w:rsidRPr="00DF04B8" w:rsidDel="00591DD3">
          <w:delText xml:space="preserve">he </w:delText>
        </w:r>
        <w:r w:rsidR="00236E28" w:rsidDel="00591DD3">
          <w:delText xml:space="preserve">number of </w:delText>
        </w:r>
        <w:r w:rsidR="00635CE0" w:rsidRPr="00DF04B8" w:rsidDel="00591DD3">
          <w:delText>CTGF-</w:delText>
        </w:r>
        <w:r w:rsidR="00887523" w:rsidRPr="00DF04B8" w:rsidDel="00591DD3">
          <w:delText>pos</w:delText>
        </w:r>
        <w:r w:rsidR="00CA6192" w:rsidDel="00591DD3">
          <w:delText xml:space="preserve">itive </w:delText>
        </w:r>
        <w:r w:rsidR="00A67CA8" w:rsidRPr="00DF04B8" w:rsidDel="00591DD3">
          <w:delText xml:space="preserve">show a steady increase with comparatively little </w:delText>
        </w:r>
        <w:r w:rsidR="00A67CA8" w:rsidRPr="007A79E2" w:rsidDel="00591DD3">
          <w:delText>variance</w:delText>
        </w:r>
        <w:r w:rsidR="00EA6806" w:rsidRPr="007A79E2" w:rsidDel="00591DD3">
          <w:delText xml:space="preserve"> (</w:delText>
        </w:r>
        <w:r w:rsidR="009E231B" w:rsidDel="00591DD3">
          <w:delText>Figure</w:delText>
        </w:r>
        <w:r w:rsidR="00712144" w:rsidDel="00591DD3">
          <w:delText xml:space="preserve"> 3</w:delText>
        </w:r>
        <w:r w:rsidR="003163E9" w:rsidDel="00591DD3">
          <w:delText>F</w:delText>
        </w:r>
        <w:r w:rsidR="00EA6806" w:rsidRPr="007A79E2" w:rsidDel="00591DD3">
          <w:delText>)</w:delText>
        </w:r>
        <w:r w:rsidR="00236E28" w:rsidDel="00591DD3">
          <w:delText>, as shown by the high significances in ANOVA analysis (see Supplement</w:delText>
        </w:r>
      </w:del>
      <w:del w:id="2305" w:author="mkoenig" w:date="2015-09-06T18:27:00Z">
        <w:r w:rsidR="00236E28" w:rsidDel="00693B30">
          <w:delText>ary File 4</w:delText>
        </w:r>
      </w:del>
      <w:del w:id="2306" w:author="mkoenig" w:date="2015-09-06T19:19:00Z">
        <w:r w:rsidR="00236E28" w:rsidDel="00591DD3">
          <w:delText>)</w:delText>
        </w:r>
        <w:r w:rsidR="00887523" w:rsidRPr="007A79E2" w:rsidDel="00591DD3">
          <w:delText>.</w:delText>
        </w:r>
        <w:r w:rsidR="00887523" w:rsidRPr="00DF04B8" w:rsidDel="00591DD3">
          <w:delText xml:space="preserve"> The highest correlation</w:delText>
        </w:r>
        <w:r w:rsidR="00CF2A20" w:rsidDel="00591DD3">
          <w:delText xml:space="preserve"> with CTGF positive cell </w:delText>
        </w:r>
        <w:r w:rsidR="00CF2A20" w:rsidRPr="00C31300" w:rsidDel="00591DD3">
          <w:delText>number</w:delText>
        </w:r>
        <w:r w:rsidR="00887523" w:rsidRPr="00C31300" w:rsidDel="00591DD3">
          <w:delText xml:space="preserve"> show</w:delText>
        </w:r>
        <w:r w:rsidR="004937C2" w:rsidRPr="00C31300" w:rsidDel="00591DD3">
          <w:delText xml:space="preserve">s </w:delText>
        </w:r>
        <w:r w:rsidR="004937C2" w:rsidRPr="00DF762E" w:rsidDel="00591DD3">
          <w:rPr>
            <w:b/>
          </w:rPr>
          <w:delText>Tgfb2</w:delText>
        </w:r>
        <w:r w:rsidR="00CF2A20" w:rsidRPr="00C31300" w:rsidDel="00591DD3">
          <w:delText>,</w:delText>
        </w:r>
        <w:r w:rsidR="004937C2" w:rsidRPr="00C31300" w:rsidDel="00591DD3">
          <w:delText xml:space="preserve"> </w:delText>
        </w:r>
        <w:r w:rsidR="00CF2A20" w:rsidRPr="00C31300" w:rsidDel="00591DD3">
          <w:delText>en</w:delText>
        </w:r>
        <w:r w:rsidR="004937C2" w:rsidRPr="00C31300" w:rsidDel="00591DD3">
          <w:delText>coding the cytokine TGF</w:delText>
        </w:r>
        <w:r w:rsidR="00CF2A20" w:rsidRPr="00C31300" w:rsidDel="00591DD3">
          <w:delText>-</w:delText>
        </w:r>
        <w:r w:rsidR="00887523" w:rsidRPr="00C31300" w:rsidDel="00591DD3">
          <w:delText>β2</w:delText>
        </w:r>
        <w:r w:rsidR="00A67CA8" w:rsidRPr="00C31300" w:rsidDel="00591DD3">
          <w:delText xml:space="preserve"> </w:delText>
        </w:r>
        <w:r w:rsidR="00EA6806" w:rsidRPr="00C31300" w:rsidDel="00591DD3">
          <w:delText>(</w:delText>
        </w:r>
        <w:r w:rsidR="00712144" w:rsidRPr="00C31300" w:rsidDel="00591DD3">
          <w:delText>Fig</w:delText>
        </w:r>
        <w:r w:rsidR="009E231B" w:rsidDel="00591DD3">
          <w:delText>ures</w:delText>
        </w:r>
        <w:r w:rsidR="00712144" w:rsidRPr="00C31300" w:rsidDel="00591DD3">
          <w:delText xml:space="preserve"> </w:delText>
        </w:r>
      </w:del>
      <w:del w:id="2307" w:author="mkoenig" w:date="2015-09-06T18:28:00Z">
        <w:r w:rsidR="00106914" w:rsidRPr="00C31300" w:rsidDel="00693B30">
          <w:delText>9</w:delText>
        </w:r>
        <w:r w:rsidR="00EA6806" w:rsidRPr="00C31300" w:rsidDel="00693B30">
          <w:delText>D</w:delText>
        </w:r>
        <w:r w:rsidR="00142701" w:rsidDel="00693B30">
          <w:delText xml:space="preserve"> and </w:delText>
        </w:r>
      </w:del>
      <w:del w:id="2308" w:author="mkoenig" w:date="2015-09-06T19:19:00Z">
        <w:r w:rsidR="00142701" w:rsidDel="00591DD3">
          <w:delText>6I</w:delText>
        </w:r>
        <w:r w:rsidR="00EA6806" w:rsidRPr="00C31300" w:rsidDel="00591DD3">
          <w:delText>)</w:delText>
        </w:r>
        <w:r w:rsidR="00887523" w:rsidRPr="00C31300" w:rsidDel="00591DD3">
          <w:delText xml:space="preserve">. </w:delText>
        </w:r>
        <w:r w:rsidR="00CF2A20" w:rsidRPr="00C31300" w:rsidDel="00591DD3">
          <w:delText>TGF-β</w:delText>
        </w:r>
        <w:r w:rsidR="004D60D0" w:rsidRPr="00C31300" w:rsidDel="00591DD3">
          <w:delText xml:space="preserve"> is the major stimulus for CTGF expression</w:delText>
        </w:r>
        <w:r w:rsidR="00CF2A20" w:rsidRPr="00C31300" w:rsidDel="00591DD3">
          <w:delText xml:space="preserve"> in hepatocytes</w:delText>
        </w:r>
        <w:r w:rsidR="004D60D0" w:rsidRPr="00C31300" w:rsidDel="00591DD3">
          <w:delText xml:space="preserve"> </w:delText>
        </w:r>
        <w:r w:rsidR="00CA6192" w:rsidRPr="00C31300" w:rsidDel="00591DD3">
          <w:delText>[</w:delText>
        </w:r>
        <w:r w:rsidR="00EB6A15" w:rsidRPr="00C31300" w:rsidDel="00591DD3">
          <w:delText>37</w:delText>
        </w:r>
        <w:r w:rsidR="00F240A4" w:rsidRPr="00C31300" w:rsidDel="00591DD3">
          <w:delText>]</w:delText>
        </w:r>
        <w:r w:rsidR="00F240A4" w:rsidDel="00591DD3">
          <w:delText xml:space="preserve"> and</w:delText>
        </w:r>
        <w:r w:rsidR="00F240A4" w:rsidRPr="00C31300" w:rsidDel="00591DD3">
          <w:delText xml:space="preserve"> </w:delText>
        </w:r>
        <w:r w:rsidR="00F240A4" w:rsidDel="00591DD3">
          <w:delText>e</w:delText>
        </w:r>
        <w:r w:rsidR="00887523" w:rsidRPr="00C31300" w:rsidDel="00591DD3">
          <w:delText xml:space="preserve">levated levels </w:delText>
        </w:r>
        <w:r w:rsidR="002C4808" w:rsidRPr="00C31300" w:rsidDel="00591DD3">
          <w:delText xml:space="preserve">of Tgfb2 </w:delText>
        </w:r>
        <w:r w:rsidR="00F240A4" w:rsidDel="00591DD3">
          <w:delText>were</w:delText>
        </w:r>
        <w:r w:rsidR="00887523" w:rsidRPr="00C31300" w:rsidDel="00591DD3">
          <w:delText xml:space="preserve"> reported for bile duct ligated </w:delText>
        </w:r>
        <w:r w:rsidR="00CA6192" w:rsidRPr="00C31300" w:rsidDel="00591DD3">
          <w:delText>rats [</w:delText>
        </w:r>
        <w:r w:rsidR="00EB6A15" w:rsidRPr="00C31300" w:rsidDel="00591DD3">
          <w:delText>38</w:delText>
        </w:r>
        <w:r w:rsidR="00CA6192" w:rsidRPr="00C31300" w:rsidDel="00591DD3">
          <w:delText>]</w:delText>
        </w:r>
        <w:r w:rsidR="002C4808" w:rsidRPr="00C31300" w:rsidDel="00591DD3">
          <w:delText>.</w:delText>
        </w:r>
        <w:r w:rsidR="00887523" w:rsidRPr="00C31300" w:rsidDel="00591DD3">
          <w:delText xml:space="preserve"> This is the result of a di</w:delText>
        </w:r>
        <w:r w:rsidR="00CA6192" w:rsidRPr="00C31300" w:rsidDel="00591DD3">
          <w:delText>rect interaction [</w:delText>
        </w:r>
        <w:r w:rsidR="00EB6A15" w:rsidRPr="00C31300" w:rsidDel="00591DD3">
          <w:delText>39</w:delText>
        </w:r>
        <w:r w:rsidR="00CA6192" w:rsidRPr="00C31300" w:rsidDel="00591DD3">
          <w:delText>]</w:delText>
        </w:r>
      </w:del>
      <w:del w:id="2309" w:author="mkoenig" w:date="2015-09-06T18:28:00Z">
        <w:r w:rsidR="00887523" w:rsidRPr="00C31300" w:rsidDel="00693B30">
          <w:delText>,</w:delText>
        </w:r>
      </w:del>
      <w:del w:id="2310" w:author="mkoenig" w:date="2015-09-06T19:19:00Z">
        <w:r w:rsidR="00887523" w:rsidRPr="00C31300" w:rsidDel="00591DD3">
          <w:delText xml:space="preserve"> </w:delText>
        </w:r>
      </w:del>
      <w:del w:id="2311" w:author="mkoenig" w:date="2015-09-06T18:28:00Z">
        <w:r w:rsidR="00887523" w:rsidRPr="00C31300" w:rsidDel="00693B30">
          <w:delText xml:space="preserve">and the correlation is </w:delText>
        </w:r>
        <w:r w:rsidR="00F240A4" w:rsidDel="00693B30">
          <w:delText>close to</w:delText>
        </w:r>
        <w:r w:rsidR="00F240A4" w:rsidRPr="00C31300" w:rsidDel="00693B30">
          <w:delText xml:space="preserve"> </w:delText>
        </w:r>
        <w:r w:rsidR="00887523" w:rsidRPr="00C31300" w:rsidDel="00693B30">
          <w:delText>1 for several time frames</w:delText>
        </w:r>
        <w:r w:rsidR="00CF2A20" w:rsidRPr="00C31300" w:rsidDel="00693B30">
          <w:delText xml:space="preserve"> (</w:delText>
        </w:r>
        <w:r w:rsidR="009564D4" w:rsidRPr="00C31300" w:rsidDel="00693B30">
          <w:delText>30h-14d</w:delText>
        </w:r>
        <w:r w:rsidR="00CF2A20" w:rsidRPr="00C31300" w:rsidDel="00693B30">
          <w:delText>)</w:delText>
        </w:r>
        <w:r w:rsidR="00887523" w:rsidRPr="00C31300" w:rsidDel="00693B30">
          <w:delText xml:space="preserve"> and </w:delText>
        </w:r>
        <w:r w:rsidR="009564D4" w:rsidRPr="00C31300" w:rsidDel="00693B30">
          <w:delText xml:space="preserve">all </w:delText>
        </w:r>
        <w:r w:rsidR="00887523" w:rsidRPr="00C31300" w:rsidDel="00693B30">
          <w:delText>time points</w:delText>
        </w:r>
        <w:r w:rsidR="009564D4" w:rsidRPr="00C31300" w:rsidDel="00693B30">
          <w:delText xml:space="preserve">, except </w:delText>
        </w:r>
        <w:r w:rsidR="00F240A4" w:rsidDel="00693B30">
          <w:delText>for</w:delText>
        </w:r>
        <w:r w:rsidR="00F240A4" w:rsidRPr="00C31300" w:rsidDel="00693B30">
          <w:delText xml:space="preserve"> </w:delText>
        </w:r>
        <w:r w:rsidR="009564D4" w:rsidRPr="00C31300" w:rsidDel="00693B30">
          <w:delText>30h</w:delText>
        </w:r>
        <w:r w:rsidR="00887523" w:rsidRPr="00C31300" w:rsidDel="00693B30">
          <w:delText xml:space="preserve">. </w:delText>
        </w:r>
      </w:del>
      <w:del w:id="2312" w:author="mkoenig" w:date="2015-09-06T19:19:00Z">
        <w:r w:rsidR="00887523" w:rsidRPr="00C31300" w:rsidDel="00591DD3">
          <w:delText>The</w:delText>
        </w:r>
      </w:del>
      <w:del w:id="2313" w:author="mkoenig" w:date="2015-09-06T18:28:00Z">
        <w:r w:rsidR="00887523" w:rsidRPr="00C31300" w:rsidDel="00693B30">
          <w:delText xml:space="preserve"> next</w:delText>
        </w:r>
      </w:del>
      <w:del w:id="2314" w:author="mkoenig" w:date="2015-09-06T19:19:00Z">
        <w:r w:rsidR="00887523" w:rsidRPr="00C31300" w:rsidDel="00591DD3">
          <w:delText xml:space="preserve"> highest correlati</w:delText>
        </w:r>
        <w:r w:rsidR="002C4808" w:rsidRPr="00C31300" w:rsidDel="00591DD3">
          <w:delText xml:space="preserve">on is found for </w:delText>
        </w:r>
        <w:r w:rsidR="002C4808" w:rsidRPr="00DF762E" w:rsidDel="00591DD3">
          <w:rPr>
            <w:b/>
          </w:rPr>
          <w:delText>Pdgfb</w:delText>
        </w:r>
        <w:r w:rsidR="00CF2A20" w:rsidRPr="00C31300" w:rsidDel="00591DD3">
          <w:delText>,</w:delText>
        </w:r>
        <w:r w:rsidR="002C4808" w:rsidRPr="00C31300" w:rsidDel="00591DD3">
          <w:delText xml:space="preserve"> encoding p</w:delText>
        </w:r>
        <w:r w:rsidR="00887523" w:rsidRPr="00C31300" w:rsidDel="00591DD3">
          <w:delText xml:space="preserve">latelet-derived growth factor subunit B, which </w:delText>
        </w:r>
        <w:r w:rsidR="00CF2A20" w:rsidRPr="00C31300" w:rsidDel="00591DD3">
          <w:delText xml:space="preserve">is </w:delText>
        </w:r>
        <w:r w:rsidR="00887523" w:rsidRPr="00C31300" w:rsidDel="00591DD3">
          <w:delText>reported to be up-regulated in liver inflamma</w:delText>
        </w:r>
        <w:r w:rsidR="00CA6192" w:rsidRPr="00C31300" w:rsidDel="00591DD3">
          <w:delText>tion and fibrosis [</w:delText>
        </w:r>
        <w:r w:rsidR="00EB6A15" w:rsidRPr="00C31300" w:rsidDel="00591DD3">
          <w:delText>40</w:delText>
        </w:r>
        <w:r w:rsidR="00CA6192" w:rsidRPr="00C31300" w:rsidDel="00591DD3">
          <w:delText>]</w:delText>
        </w:r>
        <w:r w:rsidR="00887523" w:rsidRPr="00C31300" w:rsidDel="00591DD3">
          <w:delText xml:space="preserve">. </w:delText>
        </w:r>
        <w:r w:rsidR="00F240A4" w:rsidDel="00591DD3">
          <w:delText>T</w:delText>
        </w:r>
        <w:r w:rsidR="00887523" w:rsidRPr="00C31300" w:rsidDel="00591DD3">
          <w:delText>he</w:delText>
        </w:r>
        <w:r w:rsidR="00F240A4" w:rsidDel="00591DD3">
          <w:delText xml:space="preserve"> number of cells containing CTGF and </w:delText>
        </w:r>
        <w:r w:rsidR="00635CE0" w:rsidRPr="00C31300" w:rsidDel="00591DD3">
          <w:rPr>
            <w:rFonts w:ascii="Symbol" w:hAnsi="Symbol"/>
          </w:rPr>
          <w:delText></w:delText>
        </w:r>
        <w:r w:rsidR="00635CE0" w:rsidRPr="00C31300" w:rsidDel="00591DD3">
          <w:delText>-SMA</w:delText>
        </w:r>
        <w:r w:rsidR="00F240A4" w:rsidDel="00591DD3">
          <w:delText xml:space="preserve"> is also highly correlated</w:delText>
        </w:r>
        <w:r w:rsidR="00887523" w:rsidRPr="00C31300" w:rsidDel="00591DD3">
          <w:delText>.</w:delText>
        </w:r>
      </w:del>
      <w:del w:id="2315" w:author="mkoenig" w:date="2015-09-06T18:30:00Z">
        <w:r w:rsidR="00887523" w:rsidRPr="00C31300" w:rsidDel="00693B30">
          <w:delText xml:space="preserve"> </w:delText>
        </w:r>
        <w:r w:rsidR="00D66FCA" w:rsidRPr="00C31300" w:rsidDel="00693B30">
          <w:delText>T</w:delText>
        </w:r>
        <w:r w:rsidR="00CF2A20" w:rsidRPr="00C31300" w:rsidDel="00693B30">
          <w:delText xml:space="preserve">here </w:delText>
        </w:r>
        <w:r w:rsidR="00887523" w:rsidRPr="00C31300" w:rsidDel="00693B30">
          <w:delText xml:space="preserve">is also a </w:delText>
        </w:r>
        <w:r w:rsidR="00CF2A20" w:rsidRPr="00C31300" w:rsidDel="00693B30">
          <w:delText xml:space="preserve">strong </w:delText>
        </w:r>
        <w:r w:rsidR="00887523" w:rsidRPr="00C31300" w:rsidDel="00693B30">
          <w:delText>correlation to Tgfbr2</w:delText>
        </w:r>
        <w:r w:rsidR="00CF2A20" w:rsidRPr="00C31300" w:rsidDel="00693B30">
          <w:delText>,</w:delText>
        </w:r>
        <w:r w:rsidR="00887523" w:rsidRPr="00C31300" w:rsidDel="00693B30">
          <w:delText xml:space="preserve"> encoding </w:delText>
        </w:r>
        <w:r w:rsidR="00CF2A20" w:rsidRPr="00C31300" w:rsidDel="00693B30">
          <w:delText xml:space="preserve">the </w:delText>
        </w:r>
        <w:r w:rsidR="00887523" w:rsidRPr="00C31300" w:rsidDel="00693B30">
          <w:delText>transform</w:delText>
        </w:r>
        <w:r w:rsidR="00CA6192" w:rsidRPr="00C31300" w:rsidDel="00693B30">
          <w:delText>ing growth factor β receptor 2 [</w:delText>
        </w:r>
        <w:r w:rsidR="00EB6A15" w:rsidRPr="00C31300" w:rsidDel="00693B30">
          <w:delText>41</w:delText>
        </w:r>
        <w:r w:rsidR="00CA6192" w:rsidRPr="00C31300" w:rsidDel="00693B30">
          <w:delText>]</w:delText>
        </w:r>
        <w:r w:rsidR="00887523" w:rsidRPr="00C31300" w:rsidDel="00693B30">
          <w:delText xml:space="preserve">. </w:delText>
        </w:r>
      </w:del>
      <w:del w:id="2316" w:author="mkoenig" w:date="2015-09-06T19:19:00Z">
        <w:r w:rsidR="00D66FCA" w:rsidRPr="00C31300" w:rsidDel="00591DD3">
          <w:delText>Additionally, t</w:delText>
        </w:r>
        <w:r w:rsidR="00887523" w:rsidRPr="00C31300" w:rsidDel="00591DD3">
          <w:delText xml:space="preserve">here </w:delText>
        </w:r>
        <w:r w:rsidR="00D66FCA" w:rsidRPr="00C31300" w:rsidDel="00591DD3">
          <w:delText>are</w:delText>
        </w:r>
        <w:r w:rsidR="00887523" w:rsidRPr="00C31300" w:rsidDel="00591DD3">
          <w:delText xml:space="preserve"> considerable correlation</w:delText>
        </w:r>
        <w:r w:rsidR="00D66FCA" w:rsidRPr="00C31300" w:rsidDel="00591DD3">
          <w:delText>s</w:delText>
        </w:r>
        <w:r w:rsidR="00887523" w:rsidRPr="00C31300" w:rsidDel="00591DD3">
          <w:delText xml:space="preserve"> to several other genes such as </w:delText>
        </w:r>
      </w:del>
      <w:del w:id="2317" w:author="mkoenig" w:date="2015-09-06T18:31:00Z">
        <w:r w:rsidR="00887523" w:rsidRPr="00C31300" w:rsidDel="00693B30">
          <w:delText>Timp1,</w:delText>
        </w:r>
      </w:del>
      <w:del w:id="2318" w:author="mkoenig" w:date="2015-09-06T19:19:00Z">
        <w:r w:rsidR="00887523" w:rsidRPr="00C31300" w:rsidDel="00591DD3">
          <w:delText xml:space="preserve"> Cxcl5,</w:delText>
        </w:r>
      </w:del>
      <w:del w:id="2319" w:author="mkoenig" w:date="2015-09-06T18:32:00Z">
        <w:r w:rsidR="00887523" w:rsidRPr="00C31300" w:rsidDel="00693B30">
          <w:delText xml:space="preserve"> Sparc,</w:delText>
        </w:r>
        <w:r w:rsidR="003B4D09" w:rsidRPr="00C31300" w:rsidDel="00693B30">
          <w:delText xml:space="preserve"> and</w:delText>
        </w:r>
        <w:r w:rsidR="00887523" w:rsidRPr="00C31300" w:rsidDel="00693B30">
          <w:delText xml:space="preserve"> Col8a1.</w:delText>
        </w:r>
      </w:del>
    </w:p>
    <w:p w14:paraId="161B0943" w14:textId="0E5AF056" w:rsidR="00887523" w:rsidRPr="00887523" w:rsidDel="006E2F50" w:rsidRDefault="00887523">
      <w:pPr>
        <w:rPr>
          <w:del w:id="2320" w:author="mkoenig" w:date="2015-09-06T18:39:00Z"/>
        </w:rPr>
      </w:pPr>
      <w:del w:id="2321" w:author="mkoenig" w:date="2015-09-06T18:32:00Z">
        <w:r w:rsidRPr="00C31300" w:rsidDel="00693B30">
          <w:delText xml:space="preserve">The </w:delText>
        </w:r>
        <w:r w:rsidR="002B72B6" w:rsidRPr="00C31300" w:rsidDel="00693B30">
          <w:delText xml:space="preserve">parameter </w:delText>
        </w:r>
        <w:r w:rsidR="002C4808" w:rsidRPr="00C31300" w:rsidDel="00693B30">
          <w:delText>“</w:delText>
        </w:r>
      </w:del>
      <w:del w:id="2322" w:author="mkoenig" w:date="2015-09-06T19:19:00Z">
        <w:r w:rsidR="002C4808" w:rsidRPr="00C31300" w:rsidDel="00591DD3">
          <w:rPr>
            <w:rFonts w:ascii="Symbol" w:hAnsi="Symbol"/>
          </w:rPr>
          <w:delText></w:delText>
        </w:r>
        <w:r w:rsidR="002C4808" w:rsidRPr="00C31300" w:rsidDel="00591DD3">
          <w:delText>-</w:delText>
        </w:r>
        <w:r w:rsidRPr="00C31300" w:rsidDel="00591DD3">
          <w:delText>SMA</w:delText>
        </w:r>
        <w:r w:rsidR="00635CE0" w:rsidRPr="00C31300" w:rsidDel="00591DD3">
          <w:delText>-</w:delText>
        </w:r>
        <w:r w:rsidRPr="00C31300" w:rsidDel="00591DD3">
          <w:delText>positive cell</w:delText>
        </w:r>
        <w:r w:rsidR="002C4808" w:rsidRPr="00C31300" w:rsidDel="00591DD3">
          <w:delText>s</w:delText>
        </w:r>
      </w:del>
      <w:del w:id="2323" w:author="mkoenig" w:date="2015-09-06T18:33:00Z">
        <w:r w:rsidR="002C4808" w:rsidRPr="00C31300" w:rsidDel="00693B30">
          <w:delText>”</w:delText>
        </w:r>
      </w:del>
      <w:del w:id="2324" w:author="mkoenig" w:date="2015-09-06T19:19:00Z">
        <w:r w:rsidRPr="00C31300" w:rsidDel="00591DD3">
          <w:delText xml:space="preserve">, a marker of </w:delText>
        </w:r>
        <w:r w:rsidR="00D66FCA" w:rsidRPr="00C31300" w:rsidDel="00591DD3">
          <w:delText>HSC</w:delText>
        </w:r>
        <w:r w:rsidRPr="00C31300" w:rsidDel="00591DD3">
          <w:delText xml:space="preserve"> activation, increase</w:delText>
        </w:r>
      </w:del>
      <w:del w:id="2325" w:author="mkoenig" w:date="2015-09-06T18:33:00Z">
        <w:r w:rsidRPr="00C31300" w:rsidDel="00693B30">
          <w:delText>s</w:delText>
        </w:r>
      </w:del>
      <w:del w:id="2326" w:author="mkoenig" w:date="2015-09-06T19:19:00Z">
        <w:r w:rsidRPr="00C31300" w:rsidDel="00591DD3">
          <w:delText xml:space="preserve"> steadily </w:delText>
        </w:r>
      </w:del>
      <w:del w:id="2327" w:author="mkoenig" w:date="2015-09-06T18:33:00Z">
        <w:r w:rsidR="00D66FCA" w:rsidRPr="00C31300" w:rsidDel="00693B30">
          <w:delText xml:space="preserve">with </w:delText>
        </w:r>
        <w:r w:rsidRPr="00C31300" w:rsidDel="00693B30">
          <w:delText xml:space="preserve">the course of </w:delText>
        </w:r>
      </w:del>
      <w:del w:id="2328" w:author="mkoenig" w:date="2015-09-06T19:19:00Z">
        <w:r w:rsidRPr="00C31300" w:rsidDel="00591DD3">
          <w:delText>disease progression</w:delText>
        </w:r>
        <w:r w:rsidR="002C4808" w:rsidRPr="00C31300" w:rsidDel="00591DD3">
          <w:delText xml:space="preserve"> </w:delText>
        </w:r>
        <w:r w:rsidR="00EA6806" w:rsidRPr="00C31300" w:rsidDel="00591DD3">
          <w:delText>(</w:delText>
        </w:r>
        <w:r w:rsidR="009E231B" w:rsidDel="00591DD3">
          <w:delText>Figure</w:delText>
        </w:r>
        <w:r w:rsidR="00712144" w:rsidRPr="00C31300" w:rsidDel="00591DD3">
          <w:delText xml:space="preserve"> 3</w:delText>
        </w:r>
        <w:r w:rsidR="00EA6806" w:rsidRPr="00C31300" w:rsidDel="00591DD3">
          <w:delText>B)</w:delText>
        </w:r>
      </w:del>
      <w:del w:id="2329" w:author="mkoenig" w:date="2015-09-06T18:33:00Z">
        <w:r w:rsidRPr="00C31300" w:rsidDel="00693B30">
          <w:delText>. Not surprisingly</w:delText>
        </w:r>
        <w:r w:rsidR="00D66FCA" w:rsidRPr="00C31300" w:rsidDel="00693B30">
          <w:delText>,</w:delText>
        </w:r>
        <w:r w:rsidRPr="00C31300" w:rsidDel="00693B30">
          <w:delText xml:space="preserve"> it is positively</w:delText>
        </w:r>
      </w:del>
      <w:del w:id="2330" w:author="mkoenig" w:date="2015-09-06T19:19:00Z">
        <w:r w:rsidRPr="00C31300" w:rsidDel="00591DD3">
          <w:delText xml:space="preserve"> </w:delText>
        </w:r>
      </w:del>
      <w:del w:id="2331" w:author="mkoenig" w:date="2015-09-06T18:33:00Z">
        <w:r w:rsidRPr="00C31300" w:rsidDel="00693B30">
          <w:delText xml:space="preserve">correlated </w:delText>
        </w:r>
      </w:del>
      <w:del w:id="2332" w:author="mkoenig" w:date="2015-09-06T19:19:00Z">
        <w:r w:rsidRPr="00C31300" w:rsidDel="00591DD3">
          <w:delText xml:space="preserve">to </w:delText>
        </w:r>
        <w:r w:rsidR="00D66FCA" w:rsidRPr="00C31300" w:rsidDel="00591DD3">
          <w:delText xml:space="preserve">the number of </w:delText>
        </w:r>
        <w:r w:rsidRPr="00C31300" w:rsidDel="00591DD3">
          <w:delText>CTGF</w:delText>
        </w:r>
        <w:r w:rsidR="002C4808" w:rsidRPr="00C31300" w:rsidDel="00591DD3">
          <w:delText>-positive</w:delText>
        </w:r>
        <w:r w:rsidR="00635CE0" w:rsidRPr="00C31300" w:rsidDel="00591DD3">
          <w:delText xml:space="preserve"> and S100a</w:delText>
        </w:r>
        <w:r w:rsidRPr="00C31300" w:rsidDel="00591DD3">
          <w:delText>4</w:delText>
        </w:r>
        <w:r w:rsidR="00635CE0" w:rsidRPr="00C31300" w:rsidDel="00591DD3">
          <w:delText>-</w:delText>
        </w:r>
        <w:r w:rsidR="002C4808" w:rsidRPr="00C31300" w:rsidDel="00591DD3">
          <w:delText>positive</w:delText>
        </w:r>
        <w:r w:rsidRPr="00C31300" w:rsidDel="00591DD3">
          <w:delText xml:space="preserve"> cells</w:delText>
        </w:r>
      </w:del>
      <w:del w:id="2333" w:author="mkoenig" w:date="2015-09-06T18:33:00Z">
        <w:r w:rsidR="00EA6806" w:rsidRPr="00C31300" w:rsidDel="00693B30">
          <w:delText xml:space="preserve"> (</w:delText>
        </w:r>
        <w:r w:rsidR="009E231B" w:rsidDel="00693B30">
          <w:delText>Figure</w:delText>
        </w:r>
        <w:r w:rsidR="00712144" w:rsidRPr="00C31300" w:rsidDel="00693B30">
          <w:delText xml:space="preserve"> </w:delText>
        </w:r>
        <w:r w:rsidR="00106914" w:rsidRPr="00C31300" w:rsidDel="00693B30">
          <w:delText>9</w:delText>
        </w:r>
        <w:r w:rsidR="00EA6806" w:rsidRPr="00C31300" w:rsidDel="00693B30">
          <w:delText>E)</w:delText>
        </w:r>
      </w:del>
      <w:del w:id="2334" w:author="mkoenig" w:date="2015-09-06T19:19:00Z">
        <w:r w:rsidRPr="00C31300" w:rsidDel="00591DD3">
          <w:delText xml:space="preserve">. </w:delText>
        </w:r>
      </w:del>
      <w:del w:id="2335" w:author="mkoenig" w:date="2015-09-06T18:34:00Z">
        <w:r w:rsidRPr="00C31300" w:rsidDel="00693B30">
          <w:delText>Interestingly</w:delText>
        </w:r>
      </w:del>
      <w:del w:id="2336" w:author="mkoenig" w:date="2015-09-06T19:19:00Z">
        <w:r w:rsidR="00E66AD6" w:rsidRPr="00C31300" w:rsidDel="00591DD3">
          <w:delText>,</w:delText>
        </w:r>
      </w:del>
      <w:del w:id="2337" w:author="mkoenig" w:date="2015-09-06T18:35:00Z">
        <w:r w:rsidRPr="00C31300" w:rsidDel="00693B30">
          <w:delText xml:space="preserve"> </w:delText>
        </w:r>
        <w:r w:rsidR="00D66FCA" w:rsidRPr="00C31300" w:rsidDel="00693B30">
          <w:delText>CTGF</w:delText>
        </w:r>
      </w:del>
      <w:del w:id="2338" w:author="mkoenig" w:date="2015-09-06T19:19:00Z">
        <w:r w:rsidR="00D66FCA" w:rsidRPr="00C31300" w:rsidDel="00591DD3">
          <w:delText xml:space="preserve"> staining</w:delText>
        </w:r>
        <w:r w:rsidRPr="00C31300" w:rsidDel="00591DD3">
          <w:delText xml:space="preserve"> </w:delText>
        </w:r>
      </w:del>
      <w:del w:id="2339" w:author="mkoenig" w:date="2015-09-06T18:36:00Z">
        <w:r w:rsidRPr="00C31300" w:rsidDel="006E2F50">
          <w:delText>is</w:delText>
        </w:r>
      </w:del>
      <w:del w:id="2340" w:author="mkoenig" w:date="2015-09-06T19:19:00Z">
        <w:r w:rsidRPr="00C31300" w:rsidDel="00591DD3">
          <w:delText xml:space="preserve"> highly </w:delText>
        </w:r>
      </w:del>
      <w:del w:id="2341" w:author="mkoenig" w:date="2015-09-06T18:36:00Z">
        <w:r w:rsidRPr="00C31300" w:rsidDel="00693B30">
          <w:delText>anti-</w:delText>
        </w:r>
      </w:del>
      <w:del w:id="2342" w:author="mkoenig" w:date="2015-09-06T19:19:00Z">
        <w:r w:rsidRPr="00C31300" w:rsidDel="00591DD3">
          <w:delText xml:space="preserve">correlated to </w:delText>
        </w:r>
        <w:r w:rsidRPr="00DF762E" w:rsidDel="00591DD3">
          <w:rPr>
            <w:b/>
          </w:rPr>
          <w:delText>Cyp1a2</w:delText>
        </w:r>
        <w:r w:rsidR="00605233" w:rsidDel="00591DD3">
          <w:delText xml:space="preserve"> (</w:delText>
        </w:r>
        <w:r w:rsidR="009E231B" w:rsidDel="00591DD3">
          <w:delText>Figure</w:delText>
        </w:r>
        <w:r w:rsidR="00605233" w:rsidDel="00591DD3">
          <w:delText xml:space="preserve"> 6A)</w:delText>
        </w:r>
        <w:r w:rsidR="00D66FCA" w:rsidRPr="00C31300" w:rsidDel="00591DD3">
          <w:delText>,</w:delText>
        </w:r>
        <w:r w:rsidRPr="00C31300" w:rsidDel="00591DD3">
          <w:delText xml:space="preserve"> </w:delText>
        </w:r>
      </w:del>
      <w:del w:id="2343" w:author="mkoenig" w:date="2015-09-06T18:36:00Z">
        <w:r w:rsidRPr="00C31300" w:rsidDel="006E2F50">
          <w:delText>encoding</w:delText>
        </w:r>
      </w:del>
      <w:del w:id="2344" w:author="mkoenig" w:date="2015-09-06T18:35:00Z">
        <w:r w:rsidRPr="00C31300" w:rsidDel="00693B30">
          <w:delText xml:space="preserve"> cytochrome P450 1A2</w:delText>
        </w:r>
      </w:del>
      <w:del w:id="2345" w:author="mkoenig" w:date="2015-09-06T18:36:00Z">
        <w:r w:rsidRPr="00C31300" w:rsidDel="006E2F50">
          <w:delText xml:space="preserve">, </w:delText>
        </w:r>
      </w:del>
      <w:del w:id="2346" w:author="mkoenig" w:date="2015-09-06T19:19:00Z">
        <w:r w:rsidRPr="00C31300" w:rsidDel="00591DD3">
          <w:delText>known</w:delText>
        </w:r>
        <w:r w:rsidRPr="00887523" w:rsidDel="00591DD3">
          <w:delText xml:space="preserve"> to be lowered in liver </w:delText>
        </w:r>
        <w:r w:rsidR="00AB56A8" w:rsidDel="00591DD3">
          <w:delText xml:space="preserve">cirrhosis mediated by </w:delText>
        </w:r>
        <w:r w:rsidR="009564D4" w:rsidRPr="009564D4" w:rsidDel="00591DD3">
          <w:delText>AhR</w:delText>
        </w:r>
        <w:r w:rsidR="009564D4" w:rsidDel="00591DD3">
          <w:delText xml:space="preserve"> </w:delText>
        </w:r>
        <w:r w:rsidR="00CA6192" w:rsidDel="00591DD3">
          <w:delText>[</w:delText>
        </w:r>
        <w:r w:rsidR="004F39D5" w:rsidDel="00591DD3">
          <w:delText>27</w:delText>
        </w:r>
        <w:r w:rsidR="00CA6192" w:rsidDel="00591DD3">
          <w:delText>]</w:delText>
        </w:r>
      </w:del>
      <w:del w:id="2347" w:author="mkoenig" w:date="2015-09-06T18:36:00Z">
        <w:r w:rsidRPr="00887523" w:rsidDel="006E2F50">
          <w:delText>.</w:delText>
        </w:r>
      </w:del>
      <w:del w:id="2348" w:author="mkoenig" w:date="2015-09-06T19:19:00Z">
        <w:r w:rsidRPr="00887523" w:rsidDel="00591DD3">
          <w:delText xml:space="preserve"> </w:delText>
        </w:r>
      </w:del>
      <w:del w:id="2349" w:author="mkoenig" w:date="2015-09-06T18:38:00Z">
        <w:r w:rsidRPr="00887523" w:rsidDel="006E2F50">
          <w:delText xml:space="preserve">The next most correlated gene is </w:delText>
        </w:r>
      </w:del>
      <w:del w:id="2350" w:author="mkoenig" w:date="2015-09-06T18:39:00Z">
        <w:r w:rsidRPr="00DF762E" w:rsidDel="006E2F50">
          <w:rPr>
            <w:b/>
          </w:rPr>
          <w:delText>Pparg</w:delText>
        </w:r>
      </w:del>
      <w:del w:id="2351" w:author="mkoenig" w:date="2015-09-06T18:38:00Z">
        <w:r w:rsidR="00D66FCA" w:rsidDel="006E2F50">
          <w:delText>,</w:delText>
        </w:r>
        <w:r w:rsidRPr="00887523" w:rsidDel="006E2F50">
          <w:delText xml:space="preserve"> encoding </w:delText>
        </w:r>
      </w:del>
      <w:del w:id="2352" w:author="mkoenig" w:date="2015-09-06T18:39:00Z">
        <w:r w:rsidRPr="00887523" w:rsidDel="006E2F50">
          <w:delText>peroxisome proliferator-activated receptor gamma</w:delText>
        </w:r>
      </w:del>
      <w:del w:id="2353" w:author="mkoenig" w:date="2015-09-06T18:38:00Z">
        <w:r w:rsidR="00D66FCA" w:rsidDel="006E2F50">
          <w:delText>,</w:delText>
        </w:r>
        <w:r w:rsidRPr="00887523" w:rsidDel="006E2F50">
          <w:delText xml:space="preserve"> but the </w:delText>
        </w:r>
        <w:r w:rsidR="00D66FCA" w:rsidDel="006E2F50">
          <w:delText xml:space="preserve">most </w:delText>
        </w:r>
        <w:r w:rsidRPr="00887523" w:rsidDel="006E2F50">
          <w:delText xml:space="preserve">relevant correlation </w:delText>
        </w:r>
        <w:r w:rsidR="00D66FCA" w:rsidDel="006E2F50">
          <w:delText>occurs</w:delText>
        </w:r>
        <w:r w:rsidR="00D66FCA" w:rsidRPr="00887523" w:rsidDel="006E2F50">
          <w:delText xml:space="preserve"> </w:delText>
        </w:r>
        <w:r w:rsidRPr="00887523" w:rsidDel="006E2F50">
          <w:delText>in the early time frames</w:delText>
        </w:r>
        <w:r w:rsidR="00D66FCA" w:rsidDel="006E2F50">
          <w:delText xml:space="preserve">, </w:delText>
        </w:r>
        <w:r w:rsidR="00D66FCA" w:rsidRPr="00397CA0" w:rsidDel="006E2F50">
          <w:delText xml:space="preserve">that is </w:delText>
        </w:r>
        <w:r w:rsidR="00FD6E98" w:rsidRPr="00397CA0" w:rsidDel="006E2F50">
          <w:delText>18h-30h</w:delText>
        </w:r>
        <w:r w:rsidRPr="00397CA0" w:rsidDel="006E2F50">
          <w:delText>.</w:delText>
        </w:r>
        <w:r w:rsidRPr="00887523" w:rsidDel="006E2F50">
          <w:delText xml:space="preserve"> </w:delText>
        </w:r>
      </w:del>
      <w:del w:id="2354" w:author="mkoenig" w:date="2015-09-06T18:39:00Z">
        <w:r w:rsidR="00D66FCA" w:rsidDel="006E2F50">
          <w:delText>PPAR-</w:delText>
        </w:r>
        <w:r w:rsidR="00D66FCA" w:rsidDel="006E2F50">
          <w:sym w:font="Symbol" w:char="F067"/>
        </w:r>
        <w:r w:rsidRPr="00887523" w:rsidDel="006E2F50">
          <w:delText xml:space="preserve"> inhibit</w:delText>
        </w:r>
        <w:r w:rsidR="00D66FCA" w:rsidDel="006E2F50">
          <w:delText>s</w:delText>
        </w:r>
        <w:r w:rsidRPr="00887523" w:rsidDel="006E2F50">
          <w:delText xml:space="preserve"> </w:delText>
        </w:r>
        <w:r w:rsidR="00D66FCA" w:rsidDel="006E2F50">
          <w:delText>HSC</w:delText>
        </w:r>
        <w:r w:rsidR="00CA6192" w:rsidDel="006E2F50">
          <w:delText xml:space="preserve"> activation [</w:delText>
        </w:r>
        <w:r w:rsidR="004F39D5" w:rsidDel="006E2F50">
          <w:delText>42</w:delText>
        </w:r>
        <w:r w:rsidR="00CA6192" w:rsidDel="006E2F50">
          <w:delText>]</w:delText>
        </w:r>
        <w:r w:rsidRPr="00887523" w:rsidDel="006E2F50">
          <w:delText>. As Pparg is increasing only in the early stages</w:delText>
        </w:r>
        <w:r w:rsidR="00D66FCA" w:rsidDel="006E2F50">
          <w:delText>,</w:delText>
        </w:r>
        <w:r w:rsidRPr="00887523" w:rsidDel="006E2F50">
          <w:delText xml:space="preserve"> we conclude that TGF</w:delText>
        </w:r>
        <w:r w:rsidR="00D66FCA" w:rsidDel="006E2F50">
          <w:delText>-</w:delText>
        </w:r>
        <w:r w:rsidRPr="00887523" w:rsidDel="006E2F50">
          <w:delText xml:space="preserve">β and Pparg form a threshold system, where </w:delText>
        </w:r>
        <w:r w:rsidR="00D66FCA" w:rsidDel="006E2F50">
          <w:delText>HSC</w:delText>
        </w:r>
        <w:r w:rsidRPr="00887523" w:rsidDel="006E2F50">
          <w:delText xml:space="preserve"> activation is controlled in the first stage and overshooting in later time frames. Cyp2c37 </w:delText>
        </w:r>
        <w:r w:rsidR="00D66FCA" w:rsidDel="006E2F50">
          <w:delText>shows</w:delText>
        </w:r>
        <w:r w:rsidR="00D66FCA" w:rsidRPr="00887523" w:rsidDel="006E2F50">
          <w:delText xml:space="preserve"> </w:delText>
        </w:r>
        <w:r w:rsidR="00D66FCA" w:rsidDel="006E2F50">
          <w:delText xml:space="preserve">a </w:delText>
        </w:r>
        <w:r w:rsidRPr="00887523" w:rsidDel="006E2F50">
          <w:delText>negative correlat</w:delText>
        </w:r>
        <w:r w:rsidR="00D66FCA" w:rsidDel="006E2F50">
          <w:delText>ion</w:delText>
        </w:r>
        <w:r w:rsidRPr="00887523" w:rsidDel="006E2F50">
          <w:delText xml:space="preserve"> in the early time frames</w:delText>
        </w:r>
        <w:r w:rsidR="00D66FCA" w:rsidDel="006E2F50">
          <w:delText xml:space="preserve"> (</w:delText>
        </w:r>
        <w:r w:rsidR="00FD6E98" w:rsidRPr="000F43B6" w:rsidDel="006E2F50">
          <w:delText>6h-18h</w:delText>
        </w:r>
        <w:r w:rsidR="00D66FCA" w:rsidDel="006E2F50">
          <w:delText>)</w:delText>
        </w:r>
        <w:r w:rsidR="00691C6D" w:rsidDel="006E2F50">
          <w:delText>,</w:delText>
        </w:r>
        <w:r w:rsidRPr="00887523" w:rsidDel="006E2F50">
          <w:delText xml:space="preserve"> but the correlation </w:delText>
        </w:r>
        <w:r w:rsidR="00FD6E98" w:rsidDel="006E2F50">
          <w:delText xml:space="preserve">of </w:delText>
        </w:r>
        <w:r w:rsidR="00FD6E98" w:rsidDel="006E2F50">
          <w:sym w:font="Symbol" w:char="F061"/>
        </w:r>
        <w:r w:rsidR="00FD6E98" w:rsidRPr="00FD6E98" w:rsidDel="006E2F50">
          <w:delText xml:space="preserve">-SMA-positive cells </w:delText>
        </w:r>
        <w:r w:rsidRPr="00887523" w:rsidDel="006E2F50">
          <w:delText>to S100</w:delText>
        </w:r>
        <w:r w:rsidR="00704B84" w:rsidDel="006E2F50">
          <w:delText>a</w:delText>
        </w:r>
        <w:r w:rsidRPr="00887523" w:rsidDel="006E2F50">
          <w:delText xml:space="preserve">4 is higher, </w:delText>
        </w:r>
        <w:r w:rsidR="00691C6D" w:rsidDel="006E2F50">
          <w:delText>as outlined</w:delText>
        </w:r>
        <w:r w:rsidRPr="00887523" w:rsidDel="006E2F50">
          <w:delText xml:space="preserve"> below.</w:delText>
        </w:r>
      </w:del>
    </w:p>
    <w:p w14:paraId="263EFFD2" w14:textId="2E07C327" w:rsidR="00887523" w:rsidRPr="00C31300" w:rsidDel="006E2F50" w:rsidRDefault="00C4458E">
      <w:pPr>
        <w:rPr>
          <w:del w:id="2355" w:author="mkoenig" w:date="2015-09-06T18:43:00Z"/>
        </w:rPr>
      </w:pPr>
      <w:del w:id="2356" w:author="mkoenig" w:date="2015-09-06T19:19:00Z">
        <w:r w:rsidRPr="00C4458E" w:rsidDel="00591DD3">
          <w:delText xml:space="preserve">The </w:delText>
        </w:r>
        <w:r w:rsidRPr="00DF762E" w:rsidDel="00591DD3">
          <w:rPr>
            <w:b/>
          </w:rPr>
          <w:delText>S100a4</w:delText>
        </w:r>
        <w:r w:rsidRPr="00C4458E" w:rsidDel="00591DD3">
          <w:delText xml:space="preserve"> protein </w:delText>
        </w:r>
        <w:r w:rsidR="002B72B6" w:rsidDel="00591DD3">
          <w:delText>has been dedi</w:delText>
        </w:r>
        <w:r w:rsidR="00A5707C" w:rsidDel="00591DD3">
          <w:delText>cated to myofibroblasts upon epithelial mesenchymal transition</w:delText>
        </w:r>
        <w:r w:rsidR="002B72B6" w:rsidDel="00591DD3">
          <w:delText xml:space="preserve"> of hepatocytes in liver </w:delText>
        </w:r>
        <w:r w:rsidR="00FD6E98" w:rsidDel="00591DD3">
          <w:delText>[</w:delText>
        </w:r>
        <w:r w:rsidR="004F39D5" w:rsidDel="00591DD3">
          <w:delText>43</w:delText>
        </w:r>
        <w:r w:rsidR="003C756E" w:rsidRPr="004F39D5" w:rsidDel="00591DD3">
          <w:delText xml:space="preserve">; </w:delText>
        </w:r>
        <w:r w:rsidR="004F39D5" w:rsidRPr="004F39D5" w:rsidDel="00591DD3">
          <w:delText>44</w:delText>
        </w:r>
        <w:r w:rsidR="00FD6E98" w:rsidDel="00591DD3">
          <w:delText>]</w:delText>
        </w:r>
        <w:r w:rsidR="002B72B6" w:rsidDel="00591DD3">
          <w:delText xml:space="preserve">. This was however disproved in a careful analysis, indicating that the protein marks Kupffer cells </w:delText>
        </w:r>
        <w:r w:rsidR="00FD6E98" w:rsidDel="00591DD3">
          <w:delText>[</w:delText>
        </w:r>
        <w:r w:rsidR="004F39D5" w:rsidDel="00591DD3">
          <w:delText>45</w:delText>
        </w:r>
        <w:r w:rsidR="00FD6E98" w:rsidDel="00591DD3">
          <w:delText>]</w:delText>
        </w:r>
        <w:r w:rsidRPr="00C4458E" w:rsidDel="00591DD3">
          <w:delText xml:space="preserve">. </w:delText>
        </w:r>
      </w:del>
      <w:del w:id="2357" w:author="mkoenig" w:date="2015-09-06T18:40:00Z">
        <w:r w:rsidR="00887523" w:rsidRPr="00887523" w:rsidDel="006E2F50">
          <w:delText xml:space="preserve">The </w:delText>
        </w:r>
        <w:r w:rsidR="002B72B6" w:rsidDel="006E2F50">
          <w:delText>parameter</w:delText>
        </w:r>
        <w:r w:rsidR="002B72B6" w:rsidRPr="00887523" w:rsidDel="006E2F50">
          <w:delText xml:space="preserve"> </w:delText>
        </w:r>
        <w:r w:rsidR="00691C6D" w:rsidDel="006E2F50">
          <w:delText>“</w:delText>
        </w:r>
      </w:del>
      <w:del w:id="2358" w:author="mkoenig" w:date="2015-09-06T19:19:00Z">
        <w:r w:rsidR="00887523" w:rsidRPr="00887523" w:rsidDel="00591DD3">
          <w:delText>S100</w:delText>
        </w:r>
        <w:r w:rsidR="00635CE0" w:rsidDel="00591DD3">
          <w:delText>a</w:delText>
        </w:r>
        <w:r w:rsidR="00887523" w:rsidRPr="00887523" w:rsidDel="00591DD3">
          <w:delText>4</w:delText>
        </w:r>
        <w:r w:rsidR="00635CE0" w:rsidDel="00591DD3">
          <w:delText>-</w:delText>
        </w:r>
        <w:r w:rsidR="00887523" w:rsidRPr="00887523" w:rsidDel="00591DD3">
          <w:delText>positive cell</w:delText>
        </w:r>
        <w:r w:rsidR="00691C6D" w:rsidDel="00591DD3">
          <w:delText>s</w:delText>
        </w:r>
      </w:del>
      <w:del w:id="2359" w:author="mkoenig" w:date="2015-09-06T18:40:00Z">
        <w:r w:rsidR="00691C6D" w:rsidDel="006E2F50">
          <w:delText>”</w:delText>
        </w:r>
      </w:del>
      <w:del w:id="2360" w:author="mkoenig" w:date="2015-09-06T19:19:00Z">
        <w:r w:rsidR="00887523" w:rsidRPr="00887523" w:rsidDel="00591DD3">
          <w:delText xml:space="preserve"> show</w:delText>
        </w:r>
      </w:del>
      <w:del w:id="2361" w:author="mkoenig" w:date="2015-09-06T18:40:00Z">
        <w:r w:rsidR="00887523" w:rsidRPr="00887523" w:rsidDel="006E2F50">
          <w:delText>s</w:delText>
        </w:r>
      </w:del>
      <w:del w:id="2362" w:author="mkoenig" w:date="2015-09-06T19:19:00Z">
        <w:r w:rsidR="00887523" w:rsidRPr="00887523" w:rsidDel="00591DD3">
          <w:delText xml:space="preserve"> a steady rise until </w:delText>
        </w:r>
        <w:r w:rsidR="006E5151" w:rsidRPr="00BC1059" w:rsidDel="00591DD3">
          <w:delText>day 2</w:delText>
        </w:r>
        <w:r w:rsidR="00503E3A" w:rsidRPr="00503E3A" w:rsidDel="00591DD3">
          <w:delText>,</w:delText>
        </w:r>
        <w:r w:rsidR="00887523" w:rsidRPr="00887523" w:rsidDel="00591DD3">
          <w:delText xml:space="preserve"> after which it stays </w:delText>
        </w:r>
        <w:r w:rsidR="003B4D09" w:rsidDel="00591DD3">
          <w:delText>constant</w:delText>
        </w:r>
        <w:r w:rsidR="00691C6D" w:rsidDel="00591DD3">
          <w:delText xml:space="preserve"> </w:delText>
        </w:r>
        <w:r w:rsidR="00EA6806" w:rsidDel="00591DD3">
          <w:delText>(</w:delText>
        </w:r>
        <w:r w:rsidR="009E231B" w:rsidDel="00591DD3">
          <w:delText>Figure</w:delText>
        </w:r>
        <w:r w:rsidR="00712144" w:rsidDel="00591DD3">
          <w:delText xml:space="preserve"> 3</w:delText>
        </w:r>
        <w:r w:rsidR="003163E9" w:rsidDel="00591DD3">
          <w:delText>C</w:delText>
        </w:r>
        <w:r w:rsidR="00EA6806" w:rsidDel="00591DD3">
          <w:delText>)</w:delText>
        </w:r>
        <w:r w:rsidR="00887523" w:rsidRPr="00887523" w:rsidDel="00591DD3">
          <w:delText>. Not surprisingly, it is po</w:delText>
        </w:r>
        <w:r w:rsidR="00691C6D" w:rsidDel="00591DD3">
          <w:delText>sitively correlated to the BrdU</w:delText>
        </w:r>
        <w:r w:rsidR="00635CE0" w:rsidDel="00591DD3">
          <w:delText>-</w:delText>
        </w:r>
        <w:r w:rsidR="00691C6D" w:rsidDel="00591DD3">
          <w:delText>positive</w:delText>
        </w:r>
        <w:r w:rsidR="00887523" w:rsidRPr="00887523" w:rsidDel="00591DD3">
          <w:delText xml:space="preserve"> </w:delText>
        </w:r>
        <w:r w:rsidR="00556C81" w:rsidDel="00591DD3">
          <w:delText xml:space="preserve">BECs </w:delText>
        </w:r>
        <w:r w:rsidR="002B72B6" w:rsidDel="00591DD3">
          <w:delText>and</w:delText>
        </w:r>
        <w:r w:rsidR="00887523" w:rsidRPr="00887523" w:rsidDel="00591DD3">
          <w:delText xml:space="preserve"> </w:delText>
        </w:r>
        <w:r w:rsidR="00691C6D" w:rsidRPr="00691C6D" w:rsidDel="00591DD3">
          <w:rPr>
            <w:rFonts w:ascii="Symbol" w:hAnsi="Symbol"/>
          </w:rPr>
          <w:delText></w:delText>
        </w:r>
        <w:r w:rsidR="00635CE0" w:rsidDel="00591DD3">
          <w:delText>-S</w:delText>
        </w:r>
        <w:r w:rsidR="00887523" w:rsidRPr="00887523" w:rsidDel="00591DD3">
          <w:delText>MA</w:delText>
        </w:r>
        <w:r w:rsidR="00635CE0" w:rsidDel="00591DD3">
          <w:delText>-</w:delText>
        </w:r>
        <w:r w:rsidR="00691C6D" w:rsidDel="00591DD3">
          <w:delText>positive</w:delText>
        </w:r>
        <w:r w:rsidR="00887523" w:rsidRPr="00887523" w:rsidDel="00591DD3">
          <w:delText xml:space="preserve"> cells</w:delText>
        </w:r>
      </w:del>
      <w:del w:id="2363" w:author="mkoenig" w:date="2015-09-06T18:40:00Z">
        <w:r w:rsidR="00887523" w:rsidRPr="00887523" w:rsidDel="006E2F50">
          <w:delText xml:space="preserve">, but significant correlations do not occur </w:delText>
        </w:r>
        <w:r w:rsidR="00887523" w:rsidRPr="00C31300" w:rsidDel="006E2F50">
          <w:delText>after day 2</w:delText>
        </w:r>
        <w:r w:rsidR="00EA6806" w:rsidRPr="00C31300" w:rsidDel="006E2F50">
          <w:delText xml:space="preserve"> (</w:delText>
        </w:r>
        <w:r w:rsidR="009E231B" w:rsidDel="006E2F50">
          <w:delText>Figure</w:delText>
        </w:r>
        <w:r w:rsidR="00712144" w:rsidRPr="00C31300" w:rsidDel="006E2F50">
          <w:delText xml:space="preserve"> </w:delText>
        </w:r>
        <w:r w:rsidR="00106914" w:rsidRPr="00C31300" w:rsidDel="006E2F50">
          <w:delText>9</w:delText>
        </w:r>
        <w:r w:rsidR="00EA6806" w:rsidRPr="00C31300" w:rsidDel="006E2F50">
          <w:delText>F)</w:delText>
        </w:r>
      </w:del>
      <w:del w:id="2364" w:author="mkoenig" w:date="2015-09-06T19:19:00Z">
        <w:r w:rsidR="00887523" w:rsidRPr="00C31300" w:rsidDel="00591DD3">
          <w:delText>.</w:delText>
        </w:r>
      </w:del>
      <w:del w:id="2365" w:author="mkoenig" w:date="2015-09-06T18:43:00Z">
        <w:r w:rsidR="00887523" w:rsidRPr="00C31300" w:rsidDel="006E2F50">
          <w:delText xml:space="preserve"> </w:delText>
        </w:r>
      </w:del>
      <w:del w:id="2366" w:author="mkoenig" w:date="2015-09-06T18:41:00Z">
        <w:r w:rsidR="002B72B6" w:rsidRPr="00C31300" w:rsidDel="006E2F50">
          <w:delText>E</w:delText>
        </w:r>
        <w:r w:rsidR="00887523" w:rsidRPr="00C31300" w:rsidDel="006E2F50">
          <w:delText xml:space="preserve">xpression of </w:delText>
        </w:r>
        <w:r w:rsidR="002B72B6" w:rsidRPr="00C31300" w:rsidDel="006E2F50">
          <w:delText xml:space="preserve">the </w:delText>
        </w:r>
        <w:r w:rsidR="00887523" w:rsidRPr="00C31300" w:rsidDel="006E2F50">
          <w:delText xml:space="preserve">gene </w:delText>
        </w:r>
      </w:del>
      <w:del w:id="2367" w:author="mkoenig" w:date="2015-09-06T18:43:00Z">
        <w:r w:rsidR="00887523" w:rsidRPr="00C31300" w:rsidDel="006E2F50">
          <w:delText>Gstm1</w:delText>
        </w:r>
        <w:r w:rsidR="00605233" w:rsidDel="006E2F50">
          <w:delText xml:space="preserve"> (</w:delText>
        </w:r>
        <w:r w:rsidR="009E231B" w:rsidDel="006E2F50">
          <w:delText>Figure</w:delText>
        </w:r>
        <w:r w:rsidR="00605233" w:rsidDel="006E2F50">
          <w:delText xml:space="preserve"> 6C)</w:delText>
        </w:r>
      </w:del>
      <w:del w:id="2368" w:author="mkoenig" w:date="2015-09-06T18:41:00Z">
        <w:r w:rsidR="002B72B6" w:rsidRPr="00C31300" w:rsidDel="006E2F50">
          <w:delText>,</w:delText>
        </w:r>
        <w:r w:rsidR="00887523" w:rsidRPr="00C31300" w:rsidDel="006E2F50">
          <w:delText xml:space="preserve"> encoding </w:delText>
        </w:r>
      </w:del>
      <w:del w:id="2369" w:author="mkoenig" w:date="2015-09-06T18:43:00Z">
        <w:r w:rsidR="00691C6D" w:rsidRPr="00C31300" w:rsidDel="006E2F50">
          <w:delText>g</w:delText>
        </w:r>
        <w:r w:rsidR="00887523" w:rsidRPr="00C31300" w:rsidDel="006E2F50">
          <w:delText>lutathione S-transferase Mu 1</w:delText>
        </w:r>
        <w:r w:rsidR="00A67CA8" w:rsidRPr="00C31300" w:rsidDel="006E2F50">
          <w:delText xml:space="preserve"> is highly correlated</w:delText>
        </w:r>
        <w:r w:rsidR="00887523" w:rsidRPr="00C31300" w:rsidDel="006E2F50">
          <w:delText xml:space="preserve">. </w:delText>
        </w:r>
      </w:del>
      <w:del w:id="2370" w:author="mkoenig" w:date="2015-09-06T18:41:00Z">
        <w:r w:rsidR="00887523" w:rsidRPr="00C31300" w:rsidDel="006E2F50">
          <w:delText>Genetic variation increases the susceptibil</w:delText>
        </w:r>
        <w:r w:rsidR="00CA6192" w:rsidRPr="00C31300" w:rsidDel="006E2F50">
          <w:delText>ity to alcoholic liver disease [</w:delText>
        </w:r>
        <w:r w:rsidR="004F39D5" w:rsidRPr="00C31300" w:rsidDel="006E2F50">
          <w:delText>46</w:delText>
        </w:r>
        <w:r w:rsidR="00CA6192" w:rsidRPr="00C31300" w:rsidDel="006E2F50">
          <w:delText>]</w:delText>
        </w:r>
        <w:r w:rsidR="002B72B6" w:rsidRPr="00C31300" w:rsidDel="006E2F50">
          <w:delText>,</w:delText>
        </w:r>
        <w:r w:rsidR="00887523" w:rsidRPr="00C31300" w:rsidDel="006E2F50">
          <w:delText xml:space="preserve"> but no connection</w:delText>
        </w:r>
        <w:r w:rsidR="002B72B6" w:rsidRPr="00C31300" w:rsidDel="006E2F50">
          <w:delText xml:space="preserve"> between its</w:delText>
        </w:r>
        <w:r w:rsidR="00887523" w:rsidRPr="00C31300" w:rsidDel="006E2F50">
          <w:delText xml:space="preserve"> regulation and </w:delText>
        </w:r>
        <w:r w:rsidR="002B72B6" w:rsidRPr="00C31300" w:rsidDel="006E2F50">
          <w:delText xml:space="preserve">other types of </w:delText>
        </w:r>
        <w:r w:rsidR="00887523" w:rsidRPr="00C31300" w:rsidDel="006E2F50">
          <w:delText>liver diseases has been reported. Cyp2c37 is negatively correlated</w:delText>
        </w:r>
        <w:r w:rsidR="00A67CA8" w:rsidRPr="00C31300" w:rsidDel="006E2F50">
          <w:delText>, especially in</w:delText>
        </w:r>
        <w:r w:rsidR="00887523" w:rsidRPr="00C31300" w:rsidDel="006E2F50">
          <w:delText xml:space="preserve"> the early time frames. The time course of Cyp2c37 </w:delText>
        </w:r>
        <w:r w:rsidR="002B72B6" w:rsidRPr="00C31300" w:rsidDel="006E2F50">
          <w:delText xml:space="preserve">expression </w:delText>
        </w:r>
        <w:r w:rsidR="00887523" w:rsidRPr="00C31300" w:rsidDel="006E2F50">
          <w:delText>shows a strong init</w:delText>
        </w:r>
        <w:r w:rsidR="006A49E1" w:rsidRPr="00C31300" w:rsidDel="006E2F50">
          <w:delText>i</w:delText>
        </w:r>
        <w:r w:rsidR="00887523" w:rsidRPr="00C31300" w:rsidDel="006E2F50">
          <w:delText>al d</w:delText>
        </w:r>
        <w:r w:rsidR="006A49E1" w:rsidRPr="00C31300" w:rsidDel="006E2F50">
          <w:delText>ecline</w:delText>
        </w:r>
        <w:r w:rsidR="002B72B6" w:rsidRPr="00C31300" w:rsidDel="006E2F50">
          <w:delText xml:space="preserve"> </w:delText>
        </w:r>
        <w:r w:rsidR="006A49E1" w:rsidRPr="00C31300" w:rsidDel="006E2F50">
          <w:delText>until 12 h, a plateau until day 2, and a final decline.</w:delText>
        </w:r>
        <w:r w:rsidR="00887523" w:rsidRPr="00C31300" w:rsidDel="006E2F50">
          <w:delText xml:space="preserve"> </w:delText>
        </w:r>
      </w:del>
      <w:del w:id="2371" w:author="mkoenig" w:date="2015-09-06T18:43:00Z">
        <w:r w:rsidR="00887523" w:rsidRPr="00C31300" w:rsidDel="006E2F50">
          <w:delText>Egfr</w:delText>
        </w:r>
        <w:r w:rsidR="007A0D82" w:rsidRPr="00C31300" w:rsidDel="006E2F50">
          <w:delText>,</w:delText>
        </w:r>
        <w:r w:rsidR="00887523" w:rsidRPr="00C31300" w:rsidDel="006E2F50">
          <w:delText xml:space="preserve"> encoding epidermal growth factor receptor is also negatively correlated. Interestingly</w:delText>
        </w:r>
        <w:r w:rsidR="007A0D82" w:rsidRPr="00C31300" w:rsidDel="006E2F50">
          <w:delText>,</w:delText>
        </w:r>
        <w:r w:rsidR="00887523" w:rsidRPr="00C31300" w:rsidDel="006E2F50">
          <w:delText xml:space="preserve"> both, </w:delText>
        </w:r>
        <w:r w:rsidR="007A0D82" w:rsidRPr="00C31300" w:rsidDel="006E2F50">
          <w:delText xml:space="preserve">but </w:delText>
        </w:r>
        <w:r w:rsidR="00887523" w:rsidRPr="00C31300" w:rsidDel="006E2F50">
          <w:delText xml:space="preserve">especially Egfr, show </w:delText>
        </w:r>
        <w:r w:rsidR="007A0D82" w:rsidRPr="00C31300" w:rsidDel="006E2F50">
          <w:delText xml:space="preserve">a </w:delText>
        </w:r>
        <w:r w:rsidR="00887523" w:rsidRPr="00C31300" w:rsidDel="006E2F50">
          <w:delText>higher anti-correlation for single time points than for time frames. Thus, although Egfr does not change much in the time course</w:delText>
        </w:r>
        <w:r w:rsidR="007A0D82" w:rsidRPr="00C31300" w:rsidDel="006E2F50">
          <w:delText>,</w:delText>
        </w:r>
        <w:r w:rsidR="00887523" w:rsidRPr="00C31300" w:rsidDel="006E2F50">
          <w:delText xml:space="preserve"> </w:delText>
        </w:r>
        <w:r w:rsidR="00A67CA8" w:rsidRPr="00C31300" w:rsidDel="006E2F50">
          <w:delText xml:space="preserve">it is a marker for increase of </w:delText>
        </w:r>
        <w:r w:rsidR="00887523" w:rsidRPr="00C31300" w:rsidDel="006E2F50">
          <w:delText>S100</w:delText>
        </w:r>
        <w:r w:rsidR="00704B84" w:rsidRPr="00C31300" w:rsidDel="006E2F50">
          <w:delText>a</w:delText>
        </w:r>
        <w:r w:rsidR="00887523" w:rsidRPr="00C31300" w:rsidDel="006E2F50">
          <w:delText xml:space="preserve">4 </w:delText>
        </w:r>
        <w:r w:rsidR="00A67CA8" w:rsidRPr="00C31300" w:rsidDel="006E2F50">
          <w:delText>positive cell</w:delText>
        </w:r>
        <w:r w:rsidR="007A0D82" w:rsidRPr="00C31300" w:rsidDel="006E2F50">
          <w:delText xml:space="preserve"> number</w:delText>
        </w:r>
        <w:r w:rsidR="00887523" w:rsidRPr="00C31300" w:rsidDel="006E2F50">
          <w:delText>.</w:delText>
        </w:r>
      </w:del>
    </w:p>
    <w:p w14:paraId="59E8E2C5" w14:textId="122DB098" w:rsidR="00EF1B46" w:rsidRPr="00C31300" w:rsidDel="004D6A35" w:rsidRDefault="00380270" w:rsidP="00A139B2">
      <w:pPr>
        <w:pStyle w:val="Heading2"/>
        <w:rPr>
          <w:del w:id="2372" w:author="mkoenig" w:date="2015-09-05T11:01:00Z"/>
        </w:rPr>
      </w:pPr>
      <w:del w:id="2373" w:author="mkoenig" w:date="2015-09-06T19:19:00Z">
        <w:r w:rsidDel="00591DD3">
          <w:delText>F</w:delText>
        </w:r>
        <w:r w:rsidR="008D1090" w:rsidDel="00591DD3">
          <w:delText>ibrosis</w:delText>
        </w:r>
      </w:del>
    </w:p>
    <w:p w14:paraId="5B34B4FD" w14:textId="11ED1D85" w:rsidR="004D6A35" w:rsidDel="009016AA" w:rsidRDefault="00E77DD1">
      <w:pPr>
        <w:rPr>
          <w:del w:id="2374" w:author="mkoenig" w:date="2015-09-05T13:06:00Z"/>
        </w:rPr>
      </w:pPr>
      <w:del w:id="2375" w:author="mkoenig" w:date="2015-09-06T19:19:00Z">
        <w:r w:rsidRPr="00E77DD1" w:rsidDel="00591DD3">
          <w:delTex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delText>
        </w:r>
      </w:del>
      <w:del w:id="2376" w:author="mkoenig" w:date="2015-09-06T18:50:00Z">
        <w:r w:rsidDel="00EA2D52">
          <w:delText>Additionally, t</w:delText>
        </w:r>
      </w:del>
      <w:del w:id="2377" w:author="mkoenig" w:date="2015-09-06T19:19:00Z">
        <w:r w:rsidR="00691C6D" w:rsidRPr="00C31300" w:rsidDel="00591DD3">
          <w:delText>he progression</w:delText>
        </w:r>
      </w:del>
      <w:del w:id="2378" w:author="mkoenig" w:date="2015-09-06T18:50:00Z">
        <w:r w:rsidR="00691C6D" w:rsidRPr="00C31300" w:rsidDel="00EA2D52">
          <w:delText xml:space="preserve"> stage</w:delText>
        </w:r>
      </w:del>
      <w:del w:id="2379" w:author="mkoenig" w:date="2015-09-06T19:19:00Z">
        <w:r w:rsidR="00691C6D" w:rsidRPr="00C31300" w:rsidDel="00591DD3">
          <w:delText xml:space="preserve"> of fibrogenesis is </w:delText>
        </w:r>
        <w:r w:rsidR="005A5CD9" w:rsidRPr="00C31300" w:rsidDel="00591DD3">
          <w:delText xml:space="preserve">histomorphologically </w:delText>
        </w:r>
        <w:r w:rsidR="00691C6D" w:rsidRPr="00C31300" w:rsidDel="00591DD3">
          <w:delText>characterized</w:delText>
        </w:r>
        <w:r w:rsidR="005A5CD9" w:rsidRPr="00C31300" w:rsidDel="00591DD3">
          <w:delText xml:space="preserve"> by</w:delText>
        </w:r>
        <w:r w:rsidR="000A0561" w:rsidRPr="00C31300" w:rsidDel="00591DD3">
          <w:delText xml:space="preserve"> </w:delText>
        </w:r>
        <w:r w:rsidR="00C76700" w:rsidRPr="00C31300" w:rsidDel="00591DD3">
          <w:delText>excessive deposition of extracellular matri</w:delText>
        </w:r>
        <w:r w:rsidR="000A0561" w:rsidRPr="00C31300" w:rsidDel="00591DD3">
          <w:delText>x</w:delText>
        </w:r>
      </w:del>
      <w:del w:id="2380" w:author="mkoenig" w:date="2015-09-06T18:51:00Z">
        <w:r w:rsidR="005D0545" w:rsidRPr="00C31300" w:rsidDel="00EA2D52">
          <w:delText xml:space="preserve"> (</w:delText>
        </w:r>
        <w:r w:rsidR="009E231B" w:rsidDel="00EA2D52">
          <w:delText>Figure</w:delText>
        </w:r>
        <w:r w:rsidR="00712144" w:rsidRPr="00C31300" w:rsidDel="00EA2D52">
          <w:delText xml:space="preserve"> 4</w:delText>
        </w:r>
        <w:r w:rsidR="005D0545" w:rsidRPr="00C31300" w:rsidDel="00EA2D52">
          <w:delText>B)</w:delText>
        </w:r>
        <w:r w:rsidR="000A0561" w:rsidRPr="00C31300" w:rsidDel="00EA2D52">
          <w:delText>, as analyzed</w:delText>
        </w:r>
      </w:del>
      <w:del w:id="2381" w:author="mkoenig" w:date="2015-09-06T19:19:00Z">
        <w:r w:rsidR="000A0561" w:rsidRPr="00C31300" w:rsidDel="00591DD3">
          <w:delText xml:space="preserve"> by Sirius red staining of liver </w:delText>
        </w:r>
        <w:r w:rsidR="00334280" w:rsidRPr="00C31300" w:rsidDel="00591DD3">
          <w:delText xml:space="preserve">slices </w:delText>
        </w:r>
        <w:r w:rsidR="00EA6806" w:rsidRPr="00C31300" w:rsidDel="00591DD3">
          <w:delText>(</w:delText>
        </w:r>
        <w:r w:rsidR="009E231B" w:rsidDel="00591DD3">
          <w:delText>Figure</w:delText>
        </w:r>
        <w:r w:rsidR="00712144" w:rsidRPr="00C31300" w:rsidDel="00591DD3">
          <w:delText xml:space="preserve"> 4</w:delText>
        </w:r>
        <w:r w:rsidR="00EA6806" w:rsidRPr="00C31300" w:rsidDel="00591DD3">
          <w:delText>C)</w:delText>
        </w:r>
        <w:r w:rsidR="00334280" w:rsidRPr="00C31300" w:rsidDel="00591DD3">
          <w:delText>.</w:delText>
        </w:r>
        <w:r w:rsidR="005A5CD9" w:rsidRPr="00C31300" w:rsidDel="00591DD3">
          <w:delText xml:space="preserve"> </w:delText>
        </w:r>
      </w:del>
      <w:del w:id="2382" w:author="mkoenig" w:date="2015-09-06T18:56:00Z">
        <w:r w:rsidR="00C4458E" w:rsidRPr="00DF762E" w:rsidDel="00EA2D52">
          <w:rPr>
            <w:b/>
          </w:rPr>
          <w:delText>S</w:delText>
        </w:r>
        <w:r w:rsidR="005A5CD9" w:rsidRPr="00DF762E" w:rsidDel="00EA2D52">
          <w:rPr>
            <w:b/>
          </w:rPr>
          <w:delText>ignificant correlation</w:delText>
        </w:r>
        <w:r w:rsidR="00497E36" w:rsidRPr="00DF762E" w:rsidDel="00EA2D52">
          <w:rPr>
            <w:b/>
          </w:rPr>
          <w:delText>s</w:delText>
        </w:r>
        <w:r w:rsidR="005A5CD9" w:rsidRPr="00DF762E" w:rsidDel="00EA2D52">
          <w:rPr>
            <w:b/>
          </w:rPr>
          <w:delText xml:space="preserve"> </w:delText>
        </w:r>
        <w:r w:rsidR="00533EEF" w:rsidRPr="00DF762E" w:rsidDel="00EA2D52">
          <w:rPr>
            <w:b/>
          </w:rPr>
          <w:delText xml:space="preserve">of “Sirius red positive area” </w:delText>
        </w:r>
        <w:r w:rsidR="00C4458E" w:rsidRPr="00DF762E" w:rsidDel="00EA2D52">
          <w:rPr>
            <w:b/>
          </w:rPr>
          <w:delText>are found</w:delText>
        </w:r>
        <w:r w:rsidR="005A5CD9" w:rsidRPr="00DF762E" w:rsidDel="00EA2D52">
          <w:rPr>
            <w:b/>
          </w:rPr>
          <w:delText xml:space="preserve"> </w:delText>
        </w:r>
        <w:r w:rsidR="00497E36" w:rsidRPr="00DF762E" w:rsidDel="00EA2D52">
          <w:rPr>
            <w:b/>
          </w:rPr>
          <w:delText xml:space="preserve">after </w:delText>
        </w:r>
        <w:r w:rsidR="005A5CD9" w:rsidRPr="00DF762E" w:rsidDel="00EA2D52">
          <w:rPr>
            <w:b/>
          </w:rPr>
          <w:delText>day 2</w:delText>
        </w:r>
        <w:r w:rsidR="005D0545" w:rsidRPr="00DF762E" w:rsidDel="00EA2D52">
          <w:rPr>
            <w:b/>
          </w:rPr>
          <w:delText xml:space="preserve"> (</w:delText>
        </w:r>
        <w:r w:rsidR="009E231B" w:rsidRPr="00DF762E" w:rsidDel="00EA2D52">
          <w:rPr>
            <w:b/>
          </w:rPr>
          <w:delText>Figure</w:delText>
        </w:r>
        <w:r w:rsidR="00712144" w:rsidRPr="00DF762E" w:rsidDel="00EA2D52">
          <w:rPr>
            <w:b/>
          </w:rPr>
          <w:delText xml:space="preserve"> </w:delText>
        </w:r>
        <w:r w:rsidR="00106914" w:rsidRPr="00DF762E" w:rsidDel="00EA2D52">
          <w:rPr>
            <w:b/>
          </w:rPr>
          <w:delText>8</w:delText>
        </w:r>
        <w:r w:rsidR="005D0545" w:rsidRPr="00DF762E" w:rsidDel="00EA2D52">
          <w:rPr>
            <w:b/>
          </w:rPr>
          <w:delText>F)</w:delText>
        </w:r>
        <w:r w:rsidR="005A5CD9" w:rsidRPr="00DF762E" w:rsidDel="00EA2D52">
          <w:rPr>
            <w:b/>
          </w:rPr>
          <w:delText xml:space="preserve">. </w:delText>
        </w:r>
      </w:del>
      <w:del w:id="2383" w:author="mkoenig" w:date="2015-09-06T18:53:00Z">
        <w:r w:rsidR="005A5CD9" w:rsidRPr="00DF762E" w:rsidDel="00EA2D52">
          <w:rPr>
            <w:b/>
          </w:rPr>
          <w:delText xml:space="preserve">The most correlated </w:delText>
        </w:r>
        <w:r w:rsidR="00497E36" w:rsidRPr="00DF762E" w:rsidDel="00EA2D52">
          <w:rPr>
            <w:b/>
          </w:rPr>
          <w:delText xml:space="preserve">parameter </w:delText>
        </w:r>
        <w:r w:rsidR="005A5CD9" w:rsidRPr="00DF762E" w:rsidDel="00EA2D52">
          <w:rPr>
            <w:b/>
          </w:rPr>
          <w:delText>is Osmr</w:delText>
        </w:r>
        <w:r w:rsidR="00497E36" w:rsidRPr="00DF762E" w:rsidDel="00EA2D52">
          <w:rPr>
            <w:b/>
          </w:rPr>
          <w:delText>,</w:delText>
        </w:r>
        <w:r w:rsidR="005A5CD9" w:rsidRPr="00DF762E" w:rsidDel="00EA2D52">
          <w:rPr>
            <w:b/>
          </w:rPr>
          <w:delText xml:space="preserve"> encoding </w:delText>
        </w:r>
        <w:r w:rsidR="00497E36" w:rsidRPr="00DF762E" w:rsidDel="00EA2D52">
          <w:rPr>
            <w:b/>
          </w:rPr>
          <w:delText xml:space="preserve">the </w:delText>
        </w:r>
        <w:r w:rsidR="005A5CD9" w:rsidRPr="00DF762E" w:rsidDel="00EA2D52">
          <w:rPr>
            <w:b/>
          </w:rPr>
          <w:delText>oncostatin M rece</w:delText>
        </w:r>
        <w:r w:rsidR="003B4D09" w:rsidRPr="00DF762E" w:rsidDel="00EA2D52">
          <w:rPr>
            <w:b/>
          </w:rPr>
          <w:delText>ptor</w:delText>
        </w:r>
        <w:r w:rsidR="00497E36" w:rsidRPr="00DF762E" w:rsidDel="00EA2D52">
          <w:rPr>
            <w:b/>
          </w:rPr>
          <w:delText>,</w:delText>
        </w:r>
        <w:r w:rsidR="003B4D09" w:rsidRPr="00DF762E" w:rsidDel="00EA2D52">
          <w:rPr>
            <w:b/>
          </w:rPr>
          <w:delText xml:space="preserve"> which transduces</w:delText>
        </w:r>
        <w:r w:rsidR="00497E36" w:rsidRPr="00DF762E" w:rsidDel="00EA2D52">
          <w:rPr>
            <w:b/>
          </w:rPr>
          <w:delText>, among others,</w:delText>
        </w:r>
        <w:r w:rsidR="003B4D09" w:rsidRPr="00DF762E" w:rsidDel="00EA2D52">
          <w:rPr>
            <w:b/>
          </w:rPr>
          <w:delText xml:space="preserve"> </w:delText>
        </w:r>
        <w:r w:rsidR="000F112C" w:rsidRPr="00DF762E" w:rsidDel="00EA2D52">
          <w:rPr>
            <w:b/>
          </w:rPr>
          <w:delText>Il</w:delText>
        </w:r>
        <w:r w:rsidR="005A5CD9" w:rsidRPr="00DF762E" w:rsidDel="00EA2D52">
          <w:rPr>
            <w:b/>
          </w:rPr>
          <w:delText xml:space="preserve">31 and oncostatin signaling events. </w:delText>
        </w:r>
        <w:r w:rsidR="00497E36" w:rsidRPr="00DF762E" w:rsidDel="00EA2D52">
          <w:rPr>
            <w:b/>
          </w:rPr>
          <w:delText>Interestingly, it has been</w:delText>
        </w:r>
        <w:r w:rsidR="005A5CD9" w:rsidRPr="00DF762E" w:rsidDel="00EA2D52">
          <w:rPr>
            <w:b/>
          </w:rPr>
          <w:delText xml:space="preserve"> reported that in cirrhotic liver</w:delText>
        </w:r>
        <w:r w:rsidR="00497E36" w:rsidRPr="00DF762E" w:rsidDel="00EA2D52">
          <w:rPr>
            <w:b/>
          </w:rPr>
          <w:delText>,</w:delText>
        </w:r>
        <w:r w:rsidR="005A5CD9" w:rsidRPr="00DF762E" w:rsidDel="00EA2D52">
          <w:rPr>
            <w:b/>
          </w:rPr>
          <w:delText xml:space="preserve"> O</w:delText>
        </w:r>
        <w:r w:rsidR="00533EEF" w:rsidRPr="00DF762E" w:rsidDel="00EA2D52">
          <w:rPr>
            <w:b/>
          </w:rPr>
          <w:delText>smr</w:delText>
        </w:r>
        <w:r w:rsidR="005A5CD9" w:rsidRPr="00DF762E" w:rsidDel="00EA2D52">
          <w:rPr>
            <w:b/>
          </w:rPr>
          <w:delText xml:space="preserve"> </w:delText>
        </w:r>
        <w:r w:rsidR="00497E36" w:rsidRPr="00DF762E" w:rsidDel="00EA2D52">
          <w:rPr>
            <w:b/>
          </w:rPr>
          <w:delText>i</w:delText>
        </w:r>
        <w:r w:rsidR="00DD2920" w:rsidRPr="00DF762E" w:rsidDel="00EA2D52">
          <w:rPr>
            <w:b/>
          </w:rPr>
          <w:delText>s not expressed [</w:delText>
        </w:r>
        <w:r w:rsidR="004F39D5" w:rsidRPr="00DF762E" w:rsidDel="00EA2D52">
          <w:rPr>
            <w:b/>
          </w:rPr>
          <w:delText>47</w:delText>
        </w:r>
        <w:r w:rsidR="00DD2920" w:rsidRPr="00DF762E" w:rsidDel="00EA2D52">
          <w:rPr>
            <w:b/>
          </w:rPr>
          <w:delText>]</w:delText>
        </w:r>
        <w:r w:rsidR="005A5CD9" w:rsidRPr="00DF762E" w:rsidDel="00EA2D52">
          <w:rPr>
            <w:b/>
          </w:rPr>
          <w:delText xml:space="preserve">. Thus, expression of this gene may be a candidate distinguishing factor </w:delText>
        </w:r>
        <w:r w:rsidR="00B854F8" w:rsidRPr="00DF762E" w:rsidDel="00EA2D52">
          <w:rPr>
            <w:b/>
          </w:rPr>
          <w:delText xml:space="preserve">for </w:delText>
        </w:r>
        <w:r w:rsidR="005A5CD9" w:rsidRPr="00DF762E" w:rsidDel="00EA2D52">
          <w:rPr>
            <w:b/>
          </w:rPr>
          <w:delText>liver cirrhosis and cholestasis-induced liver injury</w:delText>
        </w:r>
        <w:r w:rsidR="00B854F8" w:rsidRPr="00DF762E" w:rsidDel="00EA2D52">
          <w:rPr>
            <w:b/>
          </w:rPr>
          <w:delText>, which however has to be confirmed with further investigations</w:delText>
        </w:r>
        <w:r w:rsidR="005A5CD9" w:rsidRPr="00DF762E" w:rsidDel="00EA2D52">
          <w:rPr>
            <w:b/>
          </w:rPr>
          <w:delText>. Also Osm</w:delText>
        </w:r>
        <w:r w:rsidR="00B854F8" w:rsidRPr="00DF762E" w:rsidDel="00EA2D52">
          <w:rPr>
            <w:b/>
          </w:rPr>
          <w:delText>,</w:delText>
        </w:r>
        <w:r w:rsidR="005A5CD9" w:rsidRPr="00DF762E" w:rsidDel="00EA2D52">
          <w:rPr>
            <w:b/>
          </w:rPr>
          <w:delText xml:space="preserve"> encoding onc</w:delText>
        </w:r>
        <w:r w:rsidR="00DD2920" w:rsidRPr="00DF762E" w:rsidDel="00EA2D52">
          <w:rPr>
            <w:b/>
          </w:rPr>
          <w:delText>ostatin M itself</w:delText>
        </w:r>
        <w:r w:rsidR="00533EEF" w:rsidRPr="00DF762E" w:rsidDel="00EA2D52">
          <w:rPr>
            <w:b/>
          </w:rPr>
          <w:delText xml:space="preserve">, is correlated, </w:delText>
        </w:r>
        <w:r w:rsidR="003F422B" w:rsidRPr="00DF762E" w:rsidDel="00EA2D52">
          <w:rPr>
            <w:b/>
          </w:rPr>
          <w:delText xml:space="preserve">showing a </w:delText>
        </w:r>
        <w:r w:rsidR="00B854F8" w:rsidRPr="00DF762E" w:rsidDel="00EA2D52">
          <w:rPr>
            <w:b/>
          </w:rPr>
          <w:delText>combined</w:delText>
        </w:r>
        <w:r w:rsidR="003F422B" w:rsidRPr="00DF762E" w:rsidDel="00EA2D52">
          <w:rPr>
            <w:b/>
          </w:rPr>
          <w:delText xml:space="preserve"> induction </w:delText>
        </w:r>
        <w:r w:rsidR="00B854F8" w:rsidRPr="00DF762E" w:rsidDel="00EA2D52">
          <w:rPr>
            <w:b/>
          </w:rPr>
          <w:delText xml:space="preserve">of </w:delText>
        </w:r>
        <w:r w:rsidR="003F422B" w:rsidRPr="00DF762E" w:rsidDel="00EA2D52">
          <w:rPr>
            <w:b/>
          </w:rPr>
          <w:delText xml:space="preserve">the </w:delText>
        </w:r>
        <w:r w:rsidR="00B854F8" w:rsidRPr="00DF762E" w:rsidDel="00EA2D52">
          <w:rPr>
            <w:b/>
          </w:rPr>
          <w:delText>ligand</w:delText>
        </w:r>
        <w:r w:rsidR="003F422B" w:rsidRPr="00DF762E" w:rsidDel="00EA2D52">
          <w:rPr>
            <w:b/>
          </w:rPr>
          <w:delText xml:space="preserve"> and its receptor</w:delText>
        </w:r>
        <w:r w:rsidR="00533EEF" w:rsidRPr="00DF762E" w:rsidDel="00EA2D52">
          <w:rPr>
            <w:b/>
          </w:rPr>
          <w:delText xml:space="preserve"> [</w:delText>
        </w:r>
        <w:r w:rsidR="004F39D5" w:rsidRPr="00DF762E" w:rsidDel="00EA2D52">
          <w:rPr>
            <w:b/>
          </w:rPr>
          <w:delText>48</w:delText>
        </w:r>
        <w:r w:rsidR="00533EEF" w:rsidRPr="00DF762E" w:rsidDel="00EA2D52">
          <w:rPr>
            <w:b/>
          </w:rPr>
          <w:delText>]</w:delText>
        </w:r>
        <w:r w:rsidR="005A5CD9" w:rsidRPr="00DF762E" w:rsidDel="00EA2D52">
          <w:rPr>
            <w:b/>
          </w:rPr>
          <w:delText xml:space="preserve">. </w:delText>
        </w:r>
      </w:del>
      <w:del w:id="2384" w:author="mkoenig" w:date="2015-09-06T18:56:00Z">
        <w:r w:rsidR="005A5CD9" w:rsidRPr="00DF762E" w:rsidDel="00EA2D52">
          <w:rPr>
            <w:b/>
          </w:rPr>
          <w:delText xml:space="preserve">Next most correlated </w:delText>
        </w:r>
        <w:r w:rsidR="00B854F8" w:rsidRPr="00DF762E" w:rsidDel="00EA2D52">
          <w:rPr>
            <w:b/>
          </w:rPr>
          <w:delText xml:space="preserve">with Sirius red staining </w:delText>
        </w:r>
        <w:r w:rsidR="005A5CD9" w:rsidRPr="00DF762E" w:rsidDel="00EA2D52">
          <w:rPr>
            <w:b/>
          </w:rPr>
          <w:delText xml:space="preserve">is </w:delText>
        </w:r>
        <w:r w:rsidR="005A5CD9" w:rsidRPr="00DF762E" w:rsidDel="00C55A34">
          <w:rPr>
            <w:b/>
          </w:rPr>
          <w:delText>Ccr5</w:delText>
        </w:r>
        <w:r w:rsidR="00B854F8" w:rsidRPr="00DF762E" w:rsidDel="00C55A34">
          <w:rPr>
            <w:b/>
          </w:rPr>
          <w:delText>,</w:delText>
        </w:r>
        <w:r w:rsidR="005A5CD9" w:rsidRPr="00DF762E" w:rsidDel="00C55A34">
          <w:rPr>
            <w:b/>
          </w:rPr>
          <w:delText xml:space="preserve"> encoding C-C chemokine receptor type 5</w:delText>
        </w:r>
        <w:r w:rsidR="00B854F8" w:rsidRPr="00DF762E" w:rsidDel="00C55A34">
          <w:rPr>
            <w:b/>
          </w:rPr>
          <w:delText>,</w:delText>
        </w:r>
        <w:r w:rsidR="005A5CD9" w:rsidRPr="00DF762E" w:rsidDel="00C55A34">
          <w:rPr>
            <w:b/>
          </w:rPr>
          <w:delText xml:space="preserve"> which is a regulator of inflammation as well as macrophage recruitment</w:delText>
        </w:r>
        <w:r w:rsidR="00DD2920" w:rsidRPr="00DF762E" w:rsidDel="00C55A34">
          <w:rPr>
            <w:b/>
          </w:rPr>
          <w:delText xml:space="preserve"> and trafficking [</w:delText>
        </w:r>
        <w:r w:rsidR="004F39D5" w:rsidRPr="00DF762E" w:rsidDel="00C55A34">
          <w:rPr>
            <w:b/>
          </w:rPr>
          <w:delText>49</w:delText>
        </w:r>
        <w:r w:rsidR="00DD2920" w:rsidRPr="00DF762E" w:rsidDel="00C55A34">
          <w:rPr>
            <w:b/>
          </w:rPr>
          <w:delText>]</w:delText>
        </w:r>
        <w:r w:rsidR="005A5CD9" w:rsidRPr="00DF762E" w:rsidDel="00C55A34">
          <w:rPr>
            <w:b/>
          </w:rPr>
          <w:delText xml:space="preserve">, </w:delText>
        </w:r>
        <w:r w:rsidR="00B854F8" w:rsidRPr="00DF762E" w:rsidDel="00C55A34">
          <w:rPr>
            <w:b/>
          </w:rPr>
          <w:delText>thus representing a</w:delText>
        </w:r>
        <w:r w:rsidR="005A5CD9" w:rsidRPr="00DF762E" w:rsidDel="00C55A34">
          <w:rPr>
            <w:b/>
          </w:rPr>
          <w:delText xml:space="preserve"> general promote</w:delText>
        </w:r>
        <w:r w:rsidR="00B854F8" w:rsidRPr="00DF762E" w:rsidDel="00C55A34">
          <w:rPr>
            <w:b/>
          </w:rPr>
          <w:delText>r of</w:delText>
        </w:r>
        <w:r w:rsidR="005A5CD9" w:rsidRPr="00DF762E" w:rsidDel="00C55A34">
          <w:rPr>
            <w:b/>
          </w:rPr>
          <w:delText xml:space="preserve"> </w:delText>
        </w:r>
        <w:r w:rsidR="00DD2920" w:rsidRPr="00DF762E" w:rsidDel="00C55A34">
          <w:rPr>
            <w:b/>
          </w:rPr>
          <w:delText>hepatic fibrosis [</w:delText>
        </w:r>
        <w:r w:rsidR="004F39D5" w:rsidRPr="00DF762E" w:rsidDel="00C55A34">
          <w:rPr>
            <w:b/>
          </w:rPr>
          <w:delText>50</w:delText>
        </w:r>
        <w:r w:rsidR="00DD2920" w:rsidRPr="00DF762E" w:rsidDel="00C55A34">
          <w:rPr>
            <w:b/>
          </w:rPr>
          <w:delText>]</w:delText>
        </w:r>
        <w:r w:rsidR="005A5CD9" w:rsidRPr="00DF762E" w:rsidDel="00C55A34">
          <w:rPr>
            <w:b/>
          </w:rPr>
          <w:delText xml:space="preserve">. </w:delText>
        </w:r>
      </w:del>
      <w:del w:id="2385" w:author="mkoenig" w:date="2015-09-06T18:57:00Z">
        <w:r w:rsidR="00B854F8" w:rsidRPr="00DF762E" w:rsidDel="00832BC7">
          <w:rPr>
            <w:b/>
          </w:rPr>
          <w:delText>Additionally, b</w:delText>
        </w:r>
        <w:r w:rsidR="005A5CD9" w:rsidRPr="00DF762E" w:rsidDel="00832BC7">
          <w:rPr>
            <w:b/>
          </w:rPr>
          <w:delText xml:space="preserve">lood bilirubin levels are correlated, </w:delText>
        </w:r>
        <w:r w:rsidR="00B854F8" w:rsidRPr="00DF762E" w:rsidDel="00832BC7">
          <w:rPr>
            <w:b/>
          </w:rPr>
          <w:delText xml:space="preserve">as described </w:delText>
        </w:r>
        <w:r w:rsidR="005A5CD9" w:rsidRPr="00DF762E" w:rsidDel="00832BC7">
          <w:rPr>
            <w:b/>
          </w:rPr>
          <w:delText xml:space="preserve">above. </w:delText>
        </w:r>
        <w:r w:rsidR="00B854F8" w:rsidRPr="00DF762E" w:rsidDel="00832BC7">
          <w:rPr>
            <w:b/>
          </w:rPr>
          <w:delText>Further</w:delText>
        </w:r>
        <w:r w:rsidR="005A5CD9" w:rsidRPr="00DF762E" w:rsidDel="00832BC7">
          <w:rPr>
            <w:b/>
          </w:rPr>
          <w:delText xml:space="preserve"> correlated factor</w:delText>
        </w:r>
        <w:r w:rsidR="00B854F8" w:rsidRPr="00DF762E" w:rsidDel="00832BC7">
          <w:rPr>
            <w:b/>
          </w:rPr>
          <w:delText>s</w:delText>
        </w:r>
        <w:r w:rsidR="005A5CD9" w:rsidRPr="00DF762E" w:rsidDel="00832BC7">
          <w:rPr>
            <w:b/>
          </w:rPr>
          <w:delText xml:space="preserve"> </w:delText>
        </w:r>
        <w:r w:rsidR="00B854F8" w:rsidRPr="00DF762E" w:rsidDel="00832BC7">
          <w:rPr>
            <w:b/>
          </w:rPr>
          <w:delText xml:space="preserve">are </w:delText>
        </w:r>
        <w:r w:rsidR="005A5CD9" w:rsidRPr="00DF762E" w:rsidDel="00832BC7">
          <w:rPr>
            <w:b/>
          </w:rPr>
          <w:delText>Tnfrsf1b</w:delText>
        </w:r>
        <w:r w:rsidR="00B854F8" w:rsidRPr="00DF762E" w:rsidDel="00832BC7">
          <w:rPr>
            <w:b/>
          </w:rPr>
          <w:delText>,</w:delText>
        </w:r>
        <w:r w:rsidR="005A5CD9" w:rsidRPr="00DF762E" w:rsidDel="00832BC7">
          <w:rPr>
            <w:b/>
          </w:rPr>
          <w:delText xml:space="preserve"> encoding tumor necrosis factor receptor 2, and </w:delText>
        </w:r>
      </w:del>
      <w:del w:id="2386" w:author="mkoenig" w:date="2015-09-06T18:58:00Z">
        <w:r w:rsidR="005A5CD9" w:rsidRPr="00DF762E" w:rsidDel="00832BC7">
          <w:rPr>
            <w:b/>
          </w:rPr>
          <w:delText>Tnfrsf1a</w:delText>
        </w:r>
        <w:r w:rsidR="00B854F8" w:rsidDel="00832BC7">
          <w:delText>,</w:delText>
        </w:r>
        <w:r w:rsidR="005A5CD9" w:rsidRPr="005A5CD9" w:rsidDel="00832BC7">
          <w:delText xml:space="preserve"> encoding isoform 1 of the receptor</w:delText>
        </w:r>
        <w:r w:rsidR="00045B1E" w:rsidDel="00832BC7">
          <w:delText xml:space="preserve"> (see </w:delText>
        </w:r>
        <w:r w:rsidR="009E231B" w:rsidDel="00832BC7">
          <w:delText>Figure</w:delText>
        </w:r>
        <w:r w:rsidR="00045B1E" w:rsidDel="00832BC7">
          <w:delText xml:space="preserve"> 6L)</w:delText>
        </w:r>
        <w:r w:rsidR="00B854F8" w:rsidDel="00832BC7">
          <w:delText>. The latter</w:delText>
        </w:r>
        <w:r w:rsidR="005A5CD9" w:rsidRPr="005A5CD9" w:rsidDel="00832BC7">
          <w:delText xml:space="preserve"> was </w:delText>
        </w:r>
        <w:r w:rsidR="00B854F8" w:rsidDel="00832BC7">
          <w:delText xml:space="preserve">previously </w:delText>
        </w:r>
        <w:r w:rsidR="005A5CD9" w:rsidRPr="005A5CD9" w:rsidDel="00832BC7">
          <w:delText xml:space="preserve">reported </w:delText>
        </w:r>
        <w:r w:rsidR="00B854F8" w:rsidDel="00832BC7">
          <w:delText>as</w:delText>
        </w:r>
        <w:r w:rsidR="005A5CD9" w:rsidRPr="005A5CD9" w:rsidDel="00832BC7">
          <w:delText xml:space="preserve"> necessary for liver </w:delText>
        </w:r>
        <w:r w:rsidR="00DD2920" w:rsidDel="00832BC7">
          <w:delText>fibrosis in mice [</w:delText>
        </w:r>
        <w:r w:rsidR="004F39D5" w:rsidDel="00832BC7">
          <w:delText>51</w:delText>
        </w:r>
        <w:r w:rsidR="00DD2920" w:rsidDel="00832BC7">
          <w:delText>]</w:delText>
        </w:r>
        <w:r w:rsidR="005A5CD9" w:rsidRPr="005A5CD9" w:rsidDel="00832BC7">
          <w:delText xml:space="preserve">. </w:delText>
        </w:r>
        <w:r w:rsidR="00B854F8" w:rsidDel="00832BC7">
          <w:delText xml:space="preserve">Then </w:delText>
        </w:r>
        <w:r w:rsidR="005A5CD9" w:rsidRPr="005A5CD9" w:rsidDel="00832BC7">
          <w:delText>Cxcr1</w:delText>
        </w:r>
        <w:r w:rsidR="00B854F8" w:rsidDel="00832BC7">
          <w:delText>,</w:delText>
        </w:r>
        <w:r w:rsidR="005A5CD9" w:rsidRPr="005A5CD9" w:rsidDel="00832BC7">
          <w:delText xml:space="preserve"> encoding interleukin 8 receptor α</w:delText>
        </w:r>
        <w:r w:rsidR="00B854F8" w:rsidDel="00832BC7">
          <w:delText>,</w:delText>
        </w:r>
        <w:r w:rsidR="005A5CD9" w:rsidRPr="005A5CD9" w:rsidDel="00832BC7">
          <w:delText xml:space="preserve"> i</w:delText>
        </w:r>
        <w:r w:rsidR="00533EEF" w:rsidDel="00832BC7">
          <w:delText>s</w:delText>
        </w:r>
        <w:r w:rsidR="00CE7858" w:rsidRPr="00CE7858" w:rsidDel="00832BC7">
          <w:delText xml:space="preserve"> </w:delText>
        </w:r>
        <w:r w:rsidR="00CE7858" w:rsidRPr="005A5CD9" w:rsidDel="00832BC7">
          <w:delText xml:space="preserve">reported to be highly up-regulated in chronic liver disease </w:delText>
        </w:r>
        <w:r w:rsidR="00DD2920" w:rsidDel="00832BC7">
          <w:delText>[</w:delText>
        </w:r>
        <w:r w:rsidR="004F39D5" w:rsidDel="00832BC7">
          <w:delText>52</w:delText>
        </w:r>
        <w:r w:rsidR="00DD2920" w:rsidDel="00832BC7">
          <w:delText>]</w:delText>
        </w:r>
        <w:r w:rsidR="00CE7858" w:rsidDel="00832BC7">
          <w:delText xml:space="preserve"> </w:delText>
        </w:r>
        <w:r w:rsidR="00533EEF" w:rsidDel="00832BC7">
          <w:delText xml:space="preserve">and is found </w:delText>
        </w:r>
        <w:r w:rsidR="005A5CD9" w:rsidRPr="005A5CD9" w:rsidDel="00832BC7">
          <w:delText>correlated</w:delText>
        </w:r>
        <w:r w:rsidR="00CE7858" w:rsidDel="00832BC7">
          <w:delText xml:space="preserve"> </w:delText>
        </w:r>
        <w:r w:rsidR="00533EEF" w:rsidDel="00832BC7">
          <w:delText xml:space="preserve">with </w:delText>
        </w:r>
        <w:r w:rsidR="00533EEF" w:rsidRPr="00C31300" w:rsidDel="00832BC7">
          <w:delText xml:space="preserve">Sirius red </w:delText>
        </w:r>
        <w:r w:rsidR="00CE7858" w:rsidRPr="00C31300" w:rsidDel="00832BC7">
          <w:delText>(</w:delText>
        </w:r>
        <w:r w:rsidR="009E231B" w:rsidDel="00832BC7">
          <w:delText>Figure</w:delText>
        </w:r>
        <w:r w:rsidR="00712144" w:rsidRPr="00C31300" w:rsidDel="00832BC7">
          <w:delText xml:space="preserve"> </w:delText>
        </w:r>
        <w:r w:rsidR="00106914" w:rsidRPr="00C31300" w:rsidDel="00832BC7">
          <w:delText>8</w:delText>
        </w:r>
        <w:r w:rsidR="00533EEF" w:rsidRPr="00C31300" w:rsidDel="00832BC7">
          <w:delText>F</w:delText>
        </w:r>
        <w:r w:rsidR="00CE7858" w:rsidRPr="00C31300" w:rsidDel="00832BC7">
          <w:delText>)</w:delText>
        </w:r>
        <w:r w:rsidR="005A5CD9" w:rsidRPr="00C31300" w:rsidDel="00832BC7">
          <w:delText>.</w:delText>
        </w:r>
      </w:del>
    </w:p>
    <w:p w14:paraId="57678A43" w14:textId="71E5B2AD" w:rsidR="004B0FF1" w:rsidRPr="00C6472C" w:rsidDel="00D9166C" w:rsidRDefault="008D1090">
      <w:pPr>
        <w:rPr>
          <w:del w:id="2387" w:author="mkoenig" w:date="2015-09-05T12:38:00Z"/>
        </w:rPr>
        <w:pPrChange w:id="2388" w:author="mkoenig" w:date="2015-09-05T12:37:00Z">
          <w:pPr>
            <w:pStyle w:val="Heading2"/>
          </w:pPr>
        </w:pPrChange>
      </w:pPr>
      <w:del w:id="2389" w:author="mkoenig" w:date="2015-09-05T12:38:00Z">
        <w:r w:rsidDel="00D9166C">
          <w:delText>Markers of disease progression</w:delText>
        </w:r>
      </w:del>
    </w:p>
    <w:p w14:paraId="05660B92" w14:textId="439CD590" w:rsidR="000A6955" w:rsidRPr="00DF762E" w:rsidDel="00D9166C" w:rsidRDefault="00402FCE">
      <w:pPr>
        <w:rPr>
          <w:del w:id="2390" w:author="mkoenig" w:date="2015-09-05T12:38:00Z"/>
          <w:b/>
        </w:rPr>
      </w:pPr>
      <w:moveFromRangeStart w:id="2391" w:author="mkoenig" w:date="2015-09-05T11:07:00Z" w:name="move429214596"/>
      <w:moveFrom w:id="2392" w:author="mkoenig" w:date="2015-09-05T11:07:00Z">
        <w:del w:id="2393"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2391"/>
    <w:p w14:paraId="36D6983C" w14:textId="75CC4127" w:rsidR="00402FCE" w:rsidRPr="00501C36" w:rsidDel="00A3453E" w:rsidRDefault="000A6955">
      <w:pPr>
        <w:ind w:firstLine="0"/>
        <w:rPr>
          <w:del w:id="2394" w:author="mkoenig" w:date="2015-09-05T11:10:00Z"/>
          <w:b/>
          <w:i/>
        </w:rPr>
        <w:pPrChange w:id="2395" w:author="mkoenig" w:date="2015-09-05T12:01:00Z">
          <w:pPr/>
        </w:pPrChange>
      </w:pPr>
      <w:del w:id="2396"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2397" w:author="mkoenig" w:date="2015-09-05T11:31:00Z"/>
        </w:rPr>
      </w:pPr>
      <w:del w:id="2398"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2399" w:author="mkoenig" w:date="2015-09-05T11:31:00Z">
        <w:r w:rsidR="00402FCE" w:rsidRPr="000A6955" w:rsidDel="008B371D">
          <w:delText xml:space="preserve">The </w:delText>
        </w:r>
      </w:del>
      <w:del w:id="2400" w:author="mkoenig" w:date="2015-09-05T12:38:00Z">
        <w:r w:rsidR="00402FCE" w:rsidRPr="000A6955" w:rsidDel="00D9166C">
          <w:delText xml:space="preserve">transcript abundance </w:delText>
        </w:r>
      </w:del>
      <w:del w:id="2401" w:author="mkoenig" w:date="2015-09-05T11:32:00Z">
        <w:r w:rsidR="00402FCE" w:rsidRPr="000A6955" w:rsidDel="008B371D">
          <w:delText xml:space="preserve">for </w:delText>
        </w:r>
      </w:del>
      <w:del w:id="2402"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2403" w:author="mkoenig" w:date="2015-09-05T12:04:00Z">
        <w:r w:rsidR="00402FCE" w:rsidRPr="000A6955" w:rsidDel="002D7261">
          <w:delText>is</w:delText>
        </w:r>
      </w:del>
      <w:del w:id="2404" w:author="mkoenig" w:date="2015-09-05T12:38:00Z">
        <w:r w:rsidR="00402FCE" w:rsidRPr="000A6955" w:rsidDel="00D9166C">
          <w:delText xml:space="preserve"> </w:delText>
        </w:r>
      </w:del>
      <w:del w:id="2405" w:author="mkoenig" w:date="2015-09-05T12:04:00Z">
        <w:r w:rsidR="00402FCE" w:rsidRPr="000A6955" w:rsidDel="002D7261">
          <w:delText xml:space="preserve">strongly </w:delText>
        </w:r>
      </w:del>
      <w:del w:id="2406" w:author="mkoenig" w:date="2015-09-05T11:32:00Z">
        <w:r w:rsidR="00402FCE" w:rsidRPr="000A6955" w:rsidDel="008B371D">
          <w:delText xml:space="preserve">decreased </w:delText>
        </w:r>
      </w:del>
      <w:del w:id="2407" w:author="mkoenig" w:date="2015-09-05T12:04:00Z">
        <w:r w:rsidR="00402FCE" w:rsidRPr="000A6955" w:rsidDel="002D7261">
          <w:delText>only</w:delText>
        </w:r>
      </w:del>
      <w:del w:id="2408" w:author="mkoenig" w:date="2015-09-05T11:32:00Z">
        <w:r w:rsidR="00402FCE" w:rsidRPr="000A6955" w:rsidDel="008B371D">
          <w:delText xml:space="preserve"> for mice</w:delText>
        </w:r>
      </w:del>
      <w:del w:id="2409" w:author="mkoenig" w:date="2015-09-05T12:04:00Z">
        <w:r w:rsidR="00402FCE" w:rsidRPr="000A6955" w:rsidDel="002D7261">
          <w:delText xml:space="preserve"> </w:delText>
        </w:r>
        <w:r w:rsidRPr="000A6955" w:rsidDel="002D7261">
          <w:delText xml:space="preserve">at </w:delText>
        </w:r>
      </w:del>
      <w:del w:id="2410"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2411"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DF762E" w:rsidDel="00D9166C">
          <w:rPr>
            <w:b/>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2412" w:author="mkoenig" w:date="2015-09-05T11:12:00Z">
        <w:r w:rsidR="00402FCE" w:rsidRPr="000A6955" w:rsidDel="00A3453E">
          <w:delText xml:space="preserve">is </w:delText>
        </w:r>
      </w:del>
      <w:del w:id="2413" w:author="mkoenig" w:date="2015-09-05T12:38:00Z">
        <w:r w:rsidR="00402FCE" w:rsidRPr="000A6955" w:rsidDel="00D9166C">
          <w:delText xml:space="preserve">also </w:delText>
        </w:r>
      </w:del>
      <w:del w:id="2414" w:author="mkoenig" w:date="2015-09-05T11:12:00Z">
        <w:r w:rsidR="00402FCE" w:rsidRPr="000A6955" w:rsidDel="00A3453E">
          <w:delText xml:space="preserve">a separator for </w:delText>
        </w:r>
      </w:del>
      <w:del w:id="2415"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2416"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2417" w:author="mkoenig" w:date="2015-09-05T12:38:00Z">
        <w:r w:rsidR="00402FCE" w:rsidRPr="000A6955" w:rsidDel="00D9166C">
          <w:delText xml:space="preserve"> </w:delText>
        </w:r>
      </w:del>
      <w:moveToRangeStart w:id="2418" w:author="mkoenig" w:date="2015-09-05T11:31:00Z" w:name="move429215993"/>
      <w:moveTo w:id="2419" w:author="mkoenig" w:date="2015-09-05T11:31:00Z">
        <w:del w:id="2420"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2421" w:author="mkoenig" w:date="2015-09-05T12:38:00Z">
          <w:r w:rsidR="008B371D" w:rsidRPr="000A6955" w:rsidDel="00D9166C">
            <w:delText>Cyp1a2 shows the highest significance in the ANOVA test</w:delText>
          </w:r>
        </w:del>
        <w:del w:id="2422"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2423" w:author="mkoenig" w:date="2015-09-05T12:38:00Z">
          <w:r w:rsidR="008B371D" w:rsidRPr="000A6955" w:rsidDel="00D9166C">
            <w:delText xml:space="preserve">The gene product has already been observed to decrease upon bile obstruction [60]. </w:delText>
          </w:r>
        </w:del>
        <w:del w:id="2424" w:author="mkoenig" w:date="2015-09-05T12:00:00Z">
          <w:r w:rsidR="008B371D" w:rsidRPr="000A6955" w:rsidDel="003D3A4F">
            <w:delText>The two other RNA separators for this transition (Cd14, Ccl2) are poor.</w:delText>
          </w:r>
        </w:del>
      </w:moveTo>
    </w:p>
    <w:moveToRangeEnd w:id="2418"/>
    <w:p w14:paraId="619B187A" w14:textId="18446181" w:rsidR="00402FCE" w:rsidDel="00A36EE3" w:rsidRDefault="00402FCE">
      <w:pPr>
        <w:ind w:firstLine="0"/>
        <w:rPr>
          <w:del w:id="2425" w:author="mkoenig" w:date="2015-09-05T11:15:00Z"/>
        </w:rPr>
        <w:pPrChange w:id="2426" w:author="mkoenig" w:date="2015-09-05T11:18:00Z">
          <w:pPr/>
        </w:pPrChange>
      </w:pPr>
      <w:del w:id="2427" w:author="mkoenig" w:date="2015-09-05T11:12:00Z">
        <w:r w:rsidRPr="00DF762E" w:rsidDel="00A3453E">
          <w:rPr>
            <w:b/>
          </w:rPr>
          <w:delText xml:space="preserve">It had been found increased </w:delText>
        </w:r>
        <w:r w:rsidR="00DD2920" w:rsidRPr="00DF762E" w:rsidDel="00A3453E">
          <w:rPr>
            <w:b/>
          </w:rPr>
          <w:delText>in hepatoma cells [</w:delText>
        </w:r>
        <w:r w:rsidR="004F39D5" w:rsidRPr="00DF762E" w:rsidDel="00A3453E">
          <w:rPr>
            <w:b/>
          </w:rPr>
          <w:delText>55</w:delText>
        </w:r>
        <w:r w:rsidR="00DD2920" w:rsidRPr="00DF762E" w:rsidDel="00A3453E">
          <w:rPr>
            <w:b/>
          </w:rPr>
          <w:delText>]</w:delText>
        </w:r>
        <w:r w:rsidRPr="00DF762E" w:rsidDel="00A3453E">
          <w:rPr>
            <w:b/>
          </w:rPr>
          <w:delText xml:space="preserve">. </w:delText>
        </w:r>
      </w:del>
      <w:del w:id="2428" w:author="mkoenig" w:date="2015-09-05T11:13:00Z">
        <w:r w:rsidRPr="00DF762E" w:rsidDel="00A3453E">
          <w:rPr>
            <w:b/>
          </w:rPr>
          <w:delText>Mmp10 (Stromelysin-2/transin-2</w:delText>
        </w:r>
        <w:r w:rsidR="00142701" w:rsidRPr="00DF762E" w:rsidDel="00A3453E">
          <w:rPr>
            <w:b/>
          </w:rPr>
          <w:delText xml:space="preserve">, see </w:delText>
        </w:r>
        <w:r w:rsidR="009E231B" w:rsidRPr="00DF762E" w:rsidDel="00A3453E">
          <w:rPr>
            <w:b/>
          </w:rPr>
          <w:delText>Figure</w:delText>
        </w:r>
        <w:r w:rsidR="00142701" w:rsidRPr="00DF762E" w:rsidDel="00A3453E">
          <w:rPr>
            <w:b/>
          </w:rPr>
          <w:delText xml:space="preserve"> 6H</w:delText>
        </w:r>
        <w:r w:rsidRPr="00DF762E" w:rsidDel="00A3453E">
          <w:rPr>
            <w:b/>
          </w:rPr>
          <w:delText>) is a separator for the 18</w:delText>
        </w:r>
        <w:r w:rsidR="00E64DB5" w:rsidRPr="00DF762E" w:rsidDel="00A3453E">
          <w:rPr>
            <w:b/>
          </w:rPr>
          <w:delText xml:space="preserve">h </w:delText>
        </w:r>
        <w:r w:rsidRPr="00DF762E" w:rsidDel="00A3453E">
          <w:rPr>
            <w:b/>
          </w:rPr>
          <w:delText>time point, the only other internal time point with such a separator</w:delText>
        </w:r>
        <w:r w:rsidR="006A2BFA" w:rsidRPr="00DF762E" w:rsidDel="00A3453E">
          <w:rPr>
            <w:b/>
          </w:rPr>
          <w:delText xml:space="preserve"> in the investigated parameter set</w:delText>
        </w:r>
        <w:r w:rsidRPr="00DF762E" w:rsidDel="00A3453E">
          <w:rPr>
            <w:b/>
          </w:rPr>
          <w:delText>. By degrad</w:delText>
        </w:r>
        <w:r w:rsidR="00DD2920" w:rsidRPr="00DF762E" w:rsidDel="00A3453E">
          <w:rPr>
            <w:b/>
          </w:rPr>
          <w:delText>ing proteoglycans [</w:delText>
        </w:r>
        <w:r w:rsidR="004F39D5" w:rsidRPr="00DF762E" w:rsidDel="00A3453E">
          <w:rPr>
            <w:b/>
          </w:rPr>
          <w:delText>56</w:delText>
        </w:r>
        <w:r w:rsidR="00DD2920" w:rsidRPr="00DF762E" w:rsidDel="00A3453E">
          <w:rPr>
            <w:b/>
          </w:rPr>
          <w:delText>]</w:delText>
        </w:r>
        <w:r w:rsidRPr="00DF762E" w:rsidDel="00A3453E">
          <w:rPr>
            <w:b/>
          </w:rPr>
          <w:delText xml:space="preserve"> and f</w:delText>
        </w:r>
        <w:r w:rsidR="00DD2920" w:rsidRPr="00DF762E" w:rsidDel="00A3453E">
          <w:rPr>
            <w:b/>
          </w:rPr>
          <w:delText>ibronectin [</w:delText>
        </w:r>
        <w:r w:rsidR="004F39D5" w:rsidRPr="00DF762E" w:rsidDel="00A3453E">
          <w:rPr>
            <w:b/>
          </w:rPr>
          <w:delText>57</w:delText>
        </w:r>
        <w:r w:rsidR="00DD2920" w:rsidRPr="00DF762E" w:rsidDel="00A3453E">
          <w:rPr>
            <w:b/>
          </w:rPr>
          <w:delText>]</w:delText>
        </w:r>
        <w:r w:rsidRPr="00DF762E" w:rsidDel="00A3453E">
          <w:rPr>
            <w:b/>
          </w:rPr>
          <w:delText xml:space="preserve">, the metalloproteinase contributes to </w:delText>
        </w:r>
        <w:r w:rsidR="006A2BFA" w:rsidRPr="00DF762E" w:rsidDel="00A3453E">
          <w:rPr>
            <w:b/>
          </w:rPr>
          <w:delText xml:space="preserve">ECM </w:delText>
        </w:r>
        <w:r w:rsidR="00DD2920" w:rsidRPr="00DF762E" w:rsidDel="00A3453E">
          <w:rPr>
            <w:b/>
          </w:rPr>
          <w:delText>break down [</w:delText>
        </w:r>
        <w:r w:rsidR="004F39D5" w:rsidRPr="00DF762E" w:rsidDel="00A3453E">
          <w:rPr>
            <w:b/>
          </w:rPr>
          <w:delText>58</w:delText>
        </w:r>
        <w:r w:rsidR="00DD2920" w:rsidRPr="00DF762E" w:rsidDel="00A3453E">
          <w:rPr>
            <w:b/>
          </w:rPr>
          <w:delText>]</w:delText>
        </w:r>
        <w:r w:rsidRPr="00DF762E" w:rsidDel="00A3453E">
          <w:rPr>
            <w:b/>
          </w:rPr>
          <w:delText xml:space="preserve"> and is found increased a</w:delText>
        </w:r>
        <w:r w:rsidR="00DD2920" w:rsidRPr="00DF762E" w:rsidDel="00A3453E">
          <w:rPr>
            <w:b/>
          </w:rPr>
          <w:delText>fter liver injury [</w:delText>
        </w:r>
        <w:r w:rsidR="004F39D5" w:rsidRPr="00DF762E" w:rsidDel="00A3453E">
          <w:rPr>
            <w:b/>
          </w:rPr>
          <w:delText>57</w:delText>
        </w:r>
        <w:r w:rsidR="00DD2920" w:rsidRPr="00DF762E" w:rsidDel="00A3453E">
          <w:rPr>
            <w:b/>
          </w:rPr>
          <w:delText>]</w:delText>
        </w:r>
        <w:r w:rsidRPr="00DF762E" w:rsidDel="00A3453E">
          <w:rPr>
            <w:b/>
          </w:rPr>
          <w:delText xml:space="preserve"> and </w:delText>
        </w:r>
        <w:r w:rsidR="00533EEF" w:rsidRPr="00DF762E" w:rsidDel="00A3453E">
          <w:rPr>
            <w:b/>
          </w:rPr>
          <w:delText xml:space="preserve">at </w:delText>
        </w:r>
        <w:r w:rsidRPr="00DF762E" w:rsidDel="00A3453E">
          <w:rPr>
            <w:b/>
          </w:rPr>
          <w:delText>intoxication</w:delText>
        </w:r>
        <w:r w:rsidR="00DD2920" w:rsidRPr="00DF762E" w:rsidDel="00A3453E">
          <w:rPr>
            <w:b/>
          </w:rPr>
          <w:delText xml:space="preserve"> [</w:delText>
        </w:r>
        <w:r w:rsidR="004F39D5" w:rsidRPr="00DF762E" w:rsidDel="00A3453E">
          <w:rPr>
            <w:b/>
          </w:rPr>
          <w:delText>59</w:delText>
        </w:r>
        <w:r w:rsidR="00DD2920" w:rsidRPr="00DF762E" w:rsidDel="00A3453E">
          <w:rPr>
            <w:b/>
          </w:rPr>
          <w:delText>]</w:delText>
        </w:r>
        <w:r w:rsidRPr="00DF762E" w:rsidDel="00A3453E">
          <w:rPr>
            <w:b/>
          </w:rPr>
          <w:delText>.</w:delText>
        </w:r>
      </w:del>
      <w:del w:id="2429" w:author="mkoenig" w:date="2015-09-05T11:16:00Z">
        <w:r w:rsidR="00295EEC" w:rsidRPr="00DF762E" w:rsidDel="00520D7D">
          <w:rPr>
            <w:b/>
          </w:rPr>
          <w:delText xml:space="preserve"> </w:delText>
        </w:r>
        <w:r w:rsidRPr="00DF762E" w:rsidDel="00520D7D">
          <w:rPr>
            <w:b/>
          </w:rPr>
          <w:delText>The transcript of</w:delText>
        </w:r>
      </w:del>
      <w:del w:id="2430" w:author="mkoenig" w:date="2015-09-05T12:01:00Z">
        <w:r w:rsidRPr="00DF762E" w:rsidDel="003D3A4F">
          <w:rPr>
            <w:b/>
          </w:rPr>
          <w:delText xml:space="preserve"> C</w:delText>
        </w:r>
      </w:del>
      <w:del w:id="2431" w:author="mkoenig" w:date="2015-09-05T12:38:00Z">
        <w:r w:rsidRPr="00DF762E" w:rsidDel="00D9166C">
          <w:rPr>
            <w:b/>
          </w:rPr>
          <w:delText>dh2</w:delText>
        </w:r>
        <w:r w:rsidRPr="000A6955" w:rsidDel="00D9166C">
          <w:delText xml:space="preserve"> (cadherin 2</w:delText>
        </w:r>
      </w:del>
      <w:del w:id="2432"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DF762E" w:rsidDel="00EA143C" w:rsidRDefault="00402FCE">
      <w:pPr>
        <w:rPr>
          <w:del w:id="2433" w:author="mkoenig" w:date="2015-09-05T11:18:00Z"/>
          <w:b/>
        </w:rPr>
      </w:pPr>
      <w:del w:id="2434" w:author="mkoenig" w:date="2015-09-05T11:15:00Z">
        <w:r w:rsidRPr="00DF762E" w:rsidDel="00520D7D">
          <w:rPr>
            <w:b/>
          </w:rPr>
          <w:delText>A</w:delText>
        </w:r>
      </w:del>
      <w:del w:id="2435" w:author="mkoenig" w:date="2015-09-05T11:18:00Z">
        <w:r w:rsidRPr="00DF762E" w:rsidDel="00EA143C">
          <w:rPr>
            <w:b/>
          </w:rPr>
          <w:delText>mong the 9 separators for untreated mice (0</w:delText>
        </w:r>
        <w:r w:rsidR="00E64DB5" w:rsidRPr="00DF762E" w:rsidDel="00EA143C">
          <w:rPr>
            <w:b/>
          </w:rPr>
          <w:delText>h)</w:delText>
        </w:r>
        <w:r w:rsidR="00A52BCA" w:rsidRPr="00DF762E" w:rsidDel="00EA143C">
          <w:rPr>
            <w:b/>
          </w:rPr>
          <w:delText>,</w:delText>
        </w:r>
        <w:r w:rsidRPr="00DF762E" w:rsidDel="00EA143C">
          <w:rPr>
            <w:b/>
          </w:rPr>
          <w:delText xml:space="preserve"> serum ALT </w:delText>
        </w:r>
        <w:r w:rsidR="005F3A56" w:rsidRPr="00DF762E" w:rsidDel="00EA143C">
          <w:rPr>
            <w:b/>
          </w:rPr>
          <w:delText>i</w:delText>
        </w:r>
        <w:r w:rsidRPr="00DF762E" w:rsidDel="00EA143C">
          <w:rPr>
            <w:b/>
          </w:rPr>
          <w:delText>s the</w:delText>
        </w:r>
        <w:r w:rsidR="00FD5987" w:rsidRPr="00DF762E" w:rsidDel="00EA143C">
          <w:rPr>
            <w:b/>
          </w:rPr>
          <w:delText xml:space="preserve"> </w:delText>
        </w:r>
        <w:r w:rsidR="00A52BCA" w:rsidRPr="00DF762E" w:rsidDel="00EA143C">
          <w:rPr>
            <w:b/>
          </w:rPr>
          <w:delText xml:space="preserve">strongest </w:delText>
        </w:r>
        <w:r w:rsidRPr="00DF762E" w:rsidDel="00EA143C">
          <w:rPr>
            <w:b/>
          </w:rPr>
          <w:delText>separat</w:delText>
        </w:r>
        <w:r w:rsidR="005F3A56" w:rsidRPr="00DF762E" w:rsidDel="00EA143C">
          <w:rPr>
            <w:b/>
          </w:rPr>
          <w:delText>or</w:delText>
        </w:r>
        <w:r w:rsidRPr="00DF762E" w:rsidDel="00EA143C">
          <w:rPr>
            <w:b/>
          </w:rPr>
          <w:delText>. Serum bilirubin, Hmox1 (decycling heme oxygenase</w:delText>
        </w:r>
        <w:r w:rsidR="00FD5987" w:rsidRPr="00DF762E" w:rsidDel="00EA143C">
          <w:rPr>
            <w:b/>
          </w:rPr>
          <w:delText xml:space="preserve"> </w:delText>
        </w:r>
        <w:r w:rsidRPr="00DF762E" w:rsidDel="00EA143C">
          <w:rPr>
            <w:b/>
          </w:rPr>
          <w:delText xml:space="preserve">1), </w:delText>
        </w:r>
        <w:r w:rsidR="00501C36" w:rsidRPr="00DF762E" w:rsidDel="00EA143C">
          <w:rPr>
            <w:b/>
          </w:rPr>
          <w:delText xml:space="preserve">and </w:delText>
        </w:r>
        <w:r w:rsidRPr="00DF762E" w:rsidDel="00EA143C">
          <w:rPr>
            <w:b/>
          </w:rPr>
          <w:delText xml:space="preserve">serum GLDH have a separation &gt;1%, while </w:delText>
        </w:r>
        <w:r w:rsidR="00635CE0" w:rsidRPr="00DF762E" w:rsidDel="00EA143C">
          <w:rPr>
            <w:rFonts w:ascii="Symbol" w:hAnsi="Symbol"/>
            <w:b/>
          </w:rPr>
          <w:delText></w:delText>
        </w:r>
        <w:r w:rsidR="00635CE0" w:rsidRPr="00DF762E" w:rsidDel="00EA143C">
          <w:rPr>
            <w:b/>
          </w:rPr>
          <w:delText>-</w:delText>
        </w:r>
        <w:r w:rsidRPr="00DF762E" w:rsidDel="00EA143C">
          <w:rPr>
            <w:b/>
          </w:rPr>
          <w:delText>SMA</w:delText>
        </w:r>
        <w:r w:rsidR="00635CE0" w:rsidRPr="00DF762E" w:rsidDel="00EA143C">
          <w:rPr>
            <w:b/>
          </w:rPr>
          <w:delText>-</w:delText>
        </w:r>
        <w:r w:rsidRPr="00DF762E" w:rsidDel="00EA143C">
          <w:rPr>
            <w:b/>
          </w:rPr>
          <w:delText>positive cells, Cxcl2</w:delText>
        </w:r>
        <w:r w:rsidR="00FD5987" w:rsidRPr="00DF762E" w:rsidDel="00EA143C">
          <w:rPr>
            <w:b/>
          </w:rPr>
          <w:delText xml:space="preserve"> </w:delText>
        </w:r>
        <w:r w:rsidRPr="00DF762E" w:rsidDel="00EA143C">
          <w:rPr>
            <w:b/>
          </w:rPr>
          <w:delText>(chemokine (C-X-C motif) ligand 2), Cd14 (CD14 antigen)</w:delText>
        </w:r>
        <w:r w:rsidR="00501C36" w:rsidRPr="00DF762E" w:rsidDel="00EA143C">
          <w:rPr>
            <w:b/>
          </w:rPr>
          <w:delText>,</w:delText>
        </w:r>
        <w:r w:rsidRPr="00DF762E" w:rsidDel="00EA143C">
          <w:rPr>
            <w:b/>
          </w:rPr>
          <w:delText xml:space="preserve"> Timp1</w:delText>
        </w:r>
        <w:r w:rsidR="00FD5987" w:rsidRPr="00DF762E" w:rsidDel="00EA143C">
          <w:rPr>
            <w:b/>
          </w:rPr>
          <w:delText xml:space="preserve"> </w:delText>
        </w:r>
        <w:r w:rsidRPr="00DF762E" w:rsidDel="00EA143C">
          <w:rPr>
            <w:b/>
          </w:rPr>
          <w:delText>(tissue inhibitor of metalloproteinase 1), and Mmp10</w:delText>
        </w:r>
        <w:r w:rsidR="00142701" w:rsidRPr="00DF762E" w:rsidDel="00EA143C">
          <w:rPr>
            <w:b/>
          </w:rPr>
          <w:delText xml:space="preserve"> (</w:delText>
        </w:r>
        <w:r w:rsidR="009E231B" w:rsidRPr="00DF762E" w:rsidDel="00EA143C">
          <w:rPr>
            <w:b/>
          </w:rPr>
          <w:delText>Figure</w:delText>
        </w:r>
        <w:r w:rsidR="00142701" w:rsidRPr="00DF762E" w:rsidDel="00EA143C">
          <w:rPr>
            <w:b/>
          </w:rPr>
          <w:delText xml:space="preserve"> 6H)</w:delText>
        </w:r>
        <w:r w:rsidRPr="00DF762E" w:rsidDel="00EA143C">
          <w:rPr>
            <w:b/>
          </w:rPr>
          <w:delText xml:space="preserve"> have small</w:delText>
        </w:r>
        <w:r w:rsidR="00A52BCA" w:rsidRPr="00DF762E" w:rsidDel="00EA143C">
          <w:rPr>
            <w:b/>
          </w:rPr>
          <w:delText>er</w:delText>
        </w:r>
        <w:r w:rsidRPr="00DF762E" w:rsidDel="00EA143C">
          <w:rPr>
            <w:b/>
          </w:rPr>
          <w:delText xml:space="preserve"> separation</w:delText>
        </w:r>
        <w:r w:rsidR="00A52BCA" w:rsidRPr="00DF762E" w:rsidDel="00EA143C">
          <w:rPr>
            <w:b/>
          </w:rPr>
          <w:delText xml:space="preserve"> values</w:delText>
        </w:r>
        <w:r w:rsidRPr="00DF762E" w:rsidDel="00EA143C">
          <w:rPr>
            <w:b/>
          </w:rPr>
          <w:delText>.</w:delText>
        </w:r>
      </w:del>
    </w:p>
    <w:p w14:paraId="2130F9F4" w14:textId="7429DE0F" w:rsidR="000F6E53" w:rsidRPr="000A6955" w:rsidDel="00AC33C4" w:rsidRDefault="00F34D85">
      <w:pPr>
        <w:ind w:firstLine="0"/>
        <w:rPr>
          <w:del w:id="2436" w:author="mkoenig" w:date="2015-09-05T11:42:00Z"/>
        </w:rPr>
        <w:pPrChange w:id="2437" w:author="mkoenig" w:date="2015-09-05T12:37:00Z">
          <w:pPr/>
        </w:pPrChange>
      </w:pPr>
      <w:del w:id="2438" w:author="mkoenig" w:date="2015-09-05T12:38:00Z">
        <w:r w:rsidRPr="00DF762E" w:rsidDel="00D9166C">
          <w:rPr>
            <w:b/>
          </w:rPr>
          <w:delText>CTGF</w:delText>
        </w:r>
        <w:r w:rsidRPr="00F34D85" w:rsidDel="00D9166C">
          <w:delText>-positive cell number</w:delText>
        </w:r>
        <w:r w:rsidR="00402FCE" w:rsidRPr="000A6955" w:rsidDel="00D9166C">
          <w:delText xml:space="preserve"> </w:delText>
        </w:r>
      </w:del>
      <w:del w:id="2439"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440" w:author="mkoenig" w:date="2015-09-05T11:20:00Z">
        <w:r w:rsidR="00501C36" w:rsidRPr="000A6955" w:rsidDel="00EA143C">
          <w:delText>T</w:delText>
        </w:r>
        <w:r w:rsidR="00402FCE" w:rsidRPr="000A6955" w:rsidDel="00EA143C">
          <w:delText>hus, it</w:delText>
        </w:r>
      </w:del>
      <w:del w:id="2441" w:author="mkoenig" w:date="2015-09-05T12:38:00Z">
        <w:r w:rsidR="00402FCE" w:rsidRPr="000A6955" w:rsidDel="00D9166C">
          <w:delText xml:space="preserve"> is </w:delText>
        </w:r>
      </w:del>
      <w:del w:id="2442" w:author="mkoenig" w:date="2015-09-05T11:24:00Z">
        <w:r w:rsidR="00402FCE" w:rsidRPr="000A6955" w:rsidDel="00EA143C">
          <w:delText xml:space="preserve">clearly </w:delText>
        </w:r>
      </w:del>
      <w:del w:id="2443"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444" w:author="mkoenig" w:date="2015-09-05T11:24:00Z">
        <w:r w:rsidR="000A6955" w:rsidRPr="00DF762E" w:rsidDel="00EA143C">
          <w:rPr>
            <w:b/>
          </w:rPr>
          <w:delText>which is particularly remarkable as only 3 could be analyzed compared to 5 for other parameters</w:delText>
        </w:r>
      </w:del>
      <w:del w:id="2445" w:author="mkoenig" w:date="2015-09-05T11:27:00Z">
        <w:r w:rsidR="000A6955" w:rsidRPr="00DF762E" w:rsidDel="008B371D">
          <w:rPr>
            <w:b/>
          </w:rPr>
          <w:delText>, See Supplementary File 4, section 1).</w:delText>
        </w:r>
      </w:del>
      <w:del w:id="2446" w:author="mkoenig" w:date="2015-09-05T12:38:00Z">
        <w:r w:rsidR="00380270" w:rsidRPr="00DF762E" w:rsidDel="00D9166C">
          <w:rPr>
            <w:b/>
          </w:rPr>
          <w:delText xml:space="preserve"> </w:delText>
        </w:r>
        <w:r w:rsidR="00FD5987" w:rsidRPr="00DF762E" w:rsidDel="00D9166C">
          <w:rPr>
            <w:b/>
          </w:rPr>
          <w:delText xml:space="preserve"> S100</w:delText>
        </w:r>
        <w:r w:rsidRPr="00DF762E" w:rsidDel="00D9166C">
          <w:rPr>
            <w:b/>
          </w:rPr>
          <w:delText>a4</w:delText>
        </w:r>
        <w:r w:rsidRPr="00F34D85" w:rsidDel="00D9166C">
          <w:delText xml:space="preserve">-positive cells is a similarly good </w:delText>
        </w:r>
      </w:del>
      <w:del w:id="2447"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448" w:author="mkoenig" w:date="2015-09-05T11:43:00Z" w:name="move429216713"/>
      <w:moveTo w:id="2449" w:author="mkoenig" w:date="2015-09-05T11:43:00Z">
        <w:del w:id="2450" w:author="mkoenig" w:date="2015-09-05T11:48:00Z">
          <w:r w:rsidR="00AC33C4" w:rsidRPr="000A6955" w:rsidDel="00AD1805">
            <w:delText xml:space="preserve">Strong separators are abundantly available for the 2d/5d transition, </w:delText>
          </w:r>
        </w:del>
        <w:del w:id="2451" w:author="mkoenig" w:date="2015-09-05T11:45:00Z">
          <w:r w:rsidR="00AC33C4" w:rsidRPr="000A6955" w:rsidDel="00AC33C4">
            <w:delText xml:space="preserve">which indicates that large qualitative changes occur between day 2 and day 5 of the experimental disease process. </w:delText>
          </w:r>
        </w:del>
        <w:del w:id="2452"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453" w:author="mkoenig" w:date="2015-09-05T12:38:00Z">
          <w:r w:rsidR="00AC33C4" w:rsidRPr="000A6955" w:rsidDel="00D9166C">
            <w:delText xml:space="preserve"> Based on t</w:delText>
          </w:r>
        </w:del>
        <w:del w:id="2454" w:author="mkoenig" w:date="2015-09-05T12:26:00Z">
          <w:r w:rsidR="00AC33C4" w:rsidRPr="000A6955" w:rsidDel="004B0FF1">
            <w:delText>his investigation</w:delText>
          </w:r>
        </w:del>
        <w:del w:id="2455" w:author="mkoenig" w:date="2015-09-05T12:38:00Z">
          <w:r w:rsidR="00AC33C4" w:rsidRPr="000A6955" w:rsidDel="00D9166C">
            <w:delText>, we conclude that transition from day 2 to day 5 can be easily monitored, also in clinical practice, as serum bilirubin is among the</w:delText>
          </w:r>
        </w:del>
        <w:del w:id="2456" w:author="mkoenig" w:date="2015-09-05T12:28:00Z">
          <w:r w:rsidR="00AC33C4" w:rsidRPr="000A6955" w:rsidDel="004B0FF1">
            <w:delText xml:space="preserve"> best separators</w:delText>
          </w:r>
        </w:del>
        <w:del w:id="2457" w:author="mkoenig" w:date="2015-09-05T12:38:00Z">
          <w:r w:rsidR="00AC33C4" w:rsidRPr="000A6955" w:rsidDel="00D9166C">
            <w:delText>, and the interleukins (Il2</w:delText>
          </w:r>
        </w:del>
        <w:del w:id="2458" w:author="mkoenig" w:date="2015-09-05T12:29:00Z">
          <w:r w:rsidR="00AC33C4" w:rsidRPr="000A6955" w:rsidDel="004B0FF1">
            <w:delText>8b</w:delText>
          </w:r>
        </w:del>
        <w:del w:id="2459" w:author="mkoenig" w:date="2015-09-05T12:38:00Z">
          <w:r w:rsidR="00AC33C4" w:rsidRPr="000A6955" w:rsidDel="00D9166C">
            <w:delText xml:space="preserve">, </w:delText>
          </w:r>
        </w:del>
        <w:del w:id="2460" w:author="mkoenig" w:date="2015-09-05T12:29:00Z">
          <w:r w:rsidR="00AC33C4" w:rsidRPr="000A6955" w:rsidDel="004B0FF1">
            <w:delText xml:space="preserve">see Figure 6K, Il13, </w:delText>
          </w:r>
        </w:del>
        <w:del w:id="2461" w:author="mkoenig" w:date="2015-09-05T12:38:00Z">
          <w:r w:rsidR="00AC33C4" w:rsidRPr="000A6955" w:rsidDel="00D9166C">
            <w:delText>Il17a) as well as the growth factors (Pdgfb, Tgfb2,</w:delText>
          </w:r>
        </w:del>
        <w:del w:id="2462" w:author="mkoenig" w:date="2015-09-05T12:30:00Z">
          <w:r w:rsidR="00AC33C4" w:rsidRPr="000A6955" w:rsidDel="004B0FF1">
            <w:delText xml:space="preserve"> see</w:delText>
          </w:r>
        </w:del>
        <w:del w:id="2463"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464"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448"/>
      <w:del w:id="2465" w:author="mkoenig" w:date="2015-09-05T11:29:00Z">
        <w:r w:rsidR="00295EEC" w:rsidRPr="000A6955" w:rsidDel="008B371D">
          <w:delText>.</w:delText>
        </w:r>
      </w:del>
      <w:del w:id="2466"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467" w:author="mkoenig" w:date="2015-09-05T11:42:00Z"/>
        </w:rPr>
        <w:pPrChange w:id="2468" w:author="mkoenig" w:date="2015-09-05T12:37:00Z">
          <w:pPr/>
        </w:pPrChange>
      </w:pPr>
      <w:moveFromRangeStart w:id="2469" w:author="mkoenig" w:date="2015-09-05T11:31:00Z" w:name="move429215993"/>
      <w:moveFrom w:id="2470" w:author="mkoenig" w:date="2015-09-05T11:31:00Z">
        <w:del w:id="2471"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469"/>
    <w:p w14:paraId="4F39ED50" w14:textId="005B53C3" w:rsidR="00E963DD" w:rsidDel="00A36EE3" w:rsidRDefault="00402FCE">
      <w:pPr>
        <w:ind w:firstLine="0"/>
        <w:rPr>
          <w:del w:id="2472" w:author="mkoenig" w:date="2015-09-05T11:56:00Z"/>
        </w:rPr>
        <w:pPrChange w:id="2473" w:author="mkoenig" w:date="2015-09-05T12:37:00Z">
          <w:pPr/>
        </w:pPrChange>
      </w:pPr>
      <w:del w:id="2474"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475" w:author="Kerstin Abshagen" w:date="2015-07-07T10:45:00Z">
        <w:del w:id="2476" w:author="mkoenig" w:date="2015-09-05T11:42:00Z">
          <w:r w:rsidR="004C2517" w:rsidRPr="000A6955" w:rsidDel="00AC33C4">
            <w:delText>point</w:delText>
          </w:r>
          <w:r w:rsidR="004C2517" w:rsidDel="00AC33C4">
            <w:delText>s</w:delText>
          </w:r>
        </w:del>
      </w:ins>
      <w:del w:id="2477" w:author="mkoenig" w:date="2015-09-05T11:42:00Z">
        <w:r w:rsidRPr="000A6955" w:rsidDel="00AC33C4">
          <w:delText>.</w:delText>
        </w:r>
        <w:r w:rsidR="007C0385" w:rsidRPr="000A6955" w:rsidDel="00AC33C4">
          <w:delText xml:space="preserve"> </w:delText>
        </w:r>
      </w:del>
      <w:del w:id="2478" w:author="mkoenig" w:date="2015-09-02T15:21:00Z">
        <w:r w:rsidR="00B17A08" w:rsidRPr="000A6955" w:rsidDel="00460345">
          <w:delText xml:space="preserve"> </w:delText>
        </w:r>
      </w:del>
      <w:moveFromRangeStart w:id="2479" w:author="mkoenig" w:date="2015-09-05T11:43:00Z" w:name="move429216713"/>
      <w:moveFrom w:id="2480" w:author="mkoenig" w:date="2015-09-05T11:43:00Z">
        <w:del w:id="2481" w:author="mkoenig" w:date="2015-09-06T18:58:00Z">
          <w:r w:rsidR="00B17A08" w:rsidRPr="000A6955" w:rsidDel="00832BC7">
            <w:delText xml:space="preserve">Strong separators </w:delText>
          </w:r>
          <w:r w:rsidRPr="000A6955" w:rsidDel="00832BC7">
            <w:delText>are abundant</w:delText>
          </w:r>
          <w:r w:rsidR="00B17A08" w:rsidRPr="000A6955" w:rsidDel="00832BC7">
            <w:delText>ly available</w:delText>
          </w:r>
          <w:r w:rsidRPr="000A6955" w:rsidDel="00832BC7">
            <w:delText xml:space="preserve"> for the 2</w:delText>
          </w:r>
          <w:r w:rsidR="00E64DB5" w:rsidRPr="000A6955" w:rsidDel="00832BC7">
            <w:delText>d/</w:delText>
          </w:r>
          <w:r w:rsidRPr="000A6955" w:rsidDel="00832BC7">
            <w:delText>5</w:delText>
          </w:r>
          <w:r w:rsidR="00E64DB5" w:rsidRPr="000A6955" w:rsidDel="00832BC7">
            <w:delText xml:space="preserve">d </w:delText>
          </w:r>
          <w:r w:rsidRPr="000A6955" w:rsidDel="00832BC7">
            <w:delText>transition</w:delText>
          </w:r>
          <w:r w:rsidR="00B17A08" w:rsidRPr="000A6955" w:rsidDel="00832BC7">
            <w:delText>,</w:delText>
          </w:r>
          <w:r w:rsidRPr="000A6955" w:rsidDel="00832BC7">
            <w:delText xml:space="preserve"> which </w:delText>
          </w:r>
          <w:r w:rsidR="00B17A08" w:rsidRPr="000A6955" w:rsidDel="00832BC7">
            <w:delText xml:space="preserve">indicates </w:delText>
          </w:r>
          <w:r w:rsidRPr="000A6955" w:rsidDel="00832BC7">
            <w:delText xml:space="preserve">that large qualitative changes occur </w:delText>
          </w:r>
          <w:r w:rsidR="00503E3A" w:rsidRPr="000A6955" w:rsidDel="00832BC7">
            <w:delText>between day 2 and day 5 of</w:delText>
          </w:r>
          <w:r w:rsidR="00B17A08" w:rsidRPr="000A6955" w:rsidDel="00832BC7">
            <w:delText xml:space="preserve"> the experimental disease process</w:delText>
          </w:r>
          <w:r w:rsidRPr="000A6955" w:rsidDel="00832BC7">
            <w:delText>.</w:delText>
          </w:r>
          <w:r w:rsidR="00DE3342" w:rsidRPr="000A6955" w:rsidDel="00832BC7">
            <w:delText xml:space="preserve"> </w:delText>
          </w:r>
          <w:r w:rsidRPr="000A6955" w:rsidDel="00832BC7">
            <w:delText xml:space="preserve">The best </w:delText>
          </w:r>
          <w:r w:rsidR="00923A62" w:rsidRPr="000A6955" w:rsidDel="00832BC7">
            <w:delText xml:space="preserve">separator </w:delText>
          </w:r>
          <w:r w:rsidRPr="000A6955" w:rsidDel="00832BC7">
            <w:delText>i</w:delText>
          </w:r>
          <w:r w:rsidR="00295EEC" w:rsidRPr="000A6955" w:rsidDel="00832BC7">
            <w:delText xml:space="preserve">s </w:delText>
          </w:r>
          <w:r w:rsidR="00F34D85" w:rsidRPr="00F34D85" w:rsidDel="00832BC7">
            <w:delText>Il28b (interleukin 28B</w:delText>
          </w:r>
          <w:r w:rsidR="00B17A08" w:rsidRPr="000A6955" w:rsidDel="00832BC7">
            <w:delText xml:space="preserve">; </w:delText>
          </w:r>
          <w:r w:rsidR="009E231B" w:rsidRPr="000A6955" w:rsidDel="00832BC7">
            <w:delText>Figures</w:delText>
          </w:r>
          <w:r w:rsidR="007A05B9" w:rsidRPr="000A6955" w:rsidDel="00832BC7">
            <w:delText xml:space="preserve"> 1</w:delText>
          </w:r>
          <w:r w:rsidR="00106914" w:rsidRPr="000A6955" w:rsidDel="00832BC7">
            <w:delText>1</w:delText>
          </w:r>
          <w:r w:rsidR="00142701" w:rsidRPr="000A6955" w:rsidDel="00832BC7">
            <w:delText xml:space="preserve"> and 6K</w:delText>
          </w:r>
          <w:r w:rsidRPr="000A6955" w:rsidDel="00832BC7">
            <w:delText xml:space="preserve">). </w:delText>
          </w:r>
          <w:r w:rsidR="00B17A08" w:rsidRPr="000A6955" w:rsidDel="00832BC7">
            <w:delText>Based on this investigation, we conclude that</w:delText>
          </w:r>
          <w:r w:rsidRPr="000A6955" w:rsidDel="00832BC7">
            <w:delText xml:space="preserve"> transition </w:delText>
          </w:r>
          <w:r w:rsidR="00B17A08" w:rsidRPr="000A6955" w:rsidDel="00832BC7">
            <w:delText>fro</w:delText>
          </w:r>
          <w:r w:rsidR="00503E3A" w:rsidRPr="000A6955" w:rsidDel="00832BC7">
            <w:delText>m day 2 to day 5</w:delText>
          </w:r>
          <w:r w:rsidR="00B17A08" w:rsidRPr="000A6955" w:rsidDel="00832BC7">
            <w:delText xml:space="preserve"> can be </w:delText>
          </w:r>
          <w:r w:rsidRPr="000A6955" w:rsidDel="00832BC7">
            <w:delText xml:space="preserve">easily </w:delText>
          </w:r>
          <w:r w:rsidR="00B17A08" w:rsidRPr="000A6955" w:rsidDel="00832BC7">
            <w:delText>monitored, also in clinical</w:delText>
          </w:r>
          <w:r w:rsidRPr="000A6955" w:rsidDel="00832BC7">
            <w:delText xml:space="preserve"> practice</w:delText>
          </w:r>
          <w:r w:rsidR="002F4B33" w:rsidRPr="000A6955" w:rsidDel="00832BC7">
            <w:delText>,</w:delText>
          </w:r>
          <w:r w:rsidRPr="000A6955" w:rsidDel="00832BC7">
            <w:delText xml:space="preserve"> as serum </w:delText>
          </w:r>
          <w:r w:rsidR="00501C36" w:rsidRPr="000A6955" w:rsidDel="00832BC7">
            <w:delText>b</w:delText>
          </w:r>
          <w:r w:rsidRPr="000A6955" w:rsidDel="00832BC7">
            <w:delText>ilirubin is among the best sepa</w:delText>
          </w:r>
          <w:r w:rsidR="00295EEC" w:rsidRPr="000A6955" w:rsidDel="00832BC7">
            <w:delText>rators, and the interleukins (</w:delText>
          </w:r>
          <w:r w:rsidR="000F112C" w:rsidRPr="000A6955" w:rsidDel="00832BC7">
            <w:delText>Il</w:delText>
          </w:r>
          <w:r w:rsidR="00295EEC" w:rsidRPr="000A6955" w:rsidDel="00832BC7">
            <w:delText xml:space="preserve">28b, </w:delText>
          </w:r>
          <w:r w:rsidR="00142701" w:rsidRPr="000A6955" w:rsidDel="00832BC7">
            <w:delText xml:space="preserve">see </w:delText>
          </w:r>
          <w:r w:rsidR="009E231B" w:rsidRPr="000A6955" w:rsidDel="00832BC7">
            <w:delText>Figure</w:delText>
          </w:r>
          <w:r w:rsidR="00142701" w:rsidRPr="000A6955" w:rsidDel="00832BC7">
            <w:delText xml:space="preserve"> 6K, </w:delText>
          </w:r>
          <w:r w:rsidR="000F112C" w:rsidRPr="000A6955" w:rsidDel="00832BC7">
            <w:delText>Il</w:delText>
          </w:r>
          <w:r w:rsidR="00295EEC" w:rsidRPr="000A6955" w:rsidDel="00832BC7">
            <w:delText xml:space="preserve">13, </w:delText>
          </w:r>
          <w:r w:rsidR="000F112C" w:rsidRPr="000A6955" w:rsidDel="00832BC7">
            <w:delText>Il</w:delText>
          </w:r>
          <w:r w:rsidRPr="000A6955" w:rsidDel="00832BC7">
            <w:delText>17a) as well as the growth factors (Pdgfb, Tgfb2</w:delText>
          </w:r>
          <w:r w:rsidR="00142701" w:rsidRPr="000A6955" w:rsidDel="00832BC7">
            <w:delText xml:space="preserve">, see </w:delText>
          </w:r>
          <w:r w:rsidR="009E231B" w:rsidRPr="000A6955" w:rsidDel="00832BC7">
            <w:delText>Figure</w:delText>
          </w:r>
          <w:r w:rsidR="00142701" w:rsidRPr="000A6955" w:rsidDel="00832BC7">
            <w:delText xml:space="preserve"> 6I</w:delText>
          </w:r>
          <w:r w:rsidRPr="000A6955" w:rsidDel="00832BC7">
            <w:delText>, Hgf) and contributors to the extracellular matrix (Sparc, Col3a1, Col1a1</w:delText>
          </w:r>
          <w:r w:rsidR="00142701" w:rsidRPr="000A6955" w:rsidDel="00832BC7">
            <w:delText>, Fig</w:delText>
          </w:r>
          <w:r w:rsidR="009E231B" w:rsidRPr="000A6955" w:rsidDel="00832BC7">
            <w:delText>ures</w:delText>
          </w:r>
          <w:r w:rsidR="00142701" w:rsidRPr="000A6955" w:rsidDel="00832BC7">
            <w:delText xml:space="preserve"> 6F and E</w:delText>
          </w:r>
          <w:r w:rsidRPr="000A6955" w:rsidDel="00832BC7">
            <w:delText>)</w:delText>
          </w:r>
          <w:r w:rsidR="002F4B33" w:rsidRPr="000A6955" w:rsidDel="00832BC7">
            <w:delText>, all</w:delText>
          </w:r>
          <w:r w:rsidR="00DD2920" w:rsidRPr="000A6955" w:rsidDel="00832BC7">
            <w:delText xml:space="preserve"> </w:delText>
          </w:r>
          <w:r w:rsidR="002F4B33" w:rsidRPr="000A6955" w:rsidDel="00832BC7">
            <w:delText>together</w:delText>
          </w:r>
          <w:r w:rsidRPr="000A6955" w:rsidDel="00832BC7">
            <w:delText xml:space="preserve"> encode excreted gene products</w:delText>
          </w:r>
          <w:r w:rsidR="002F4B33" w:rsidRPr="000A6955" w:rsidDel="00832BC7">
            <w:delText>, that should be detectable in blood samples</w:delText>
          </w:r>
          <w:r w:rsidRPr="000A6955" w:rsidDel="00832BC7">
            <w:delText>.</w:delText>
          </w:r>
          <w:r w:rsidR="007C0385" w:rsidRPr="000A6955" w:rsidDel="00832BC7">
            <w:delText xml:space="preserve"> </w:delText>
          </w:r>
          <w:r w:rsidR="00F34D85" w:rsidRPr="00F34D85" w:rsidDel="00832BC7">
            <w:delText>Sparc (secreted acidic cysteine rich glycoprotein)</w:delText>
          </w:r>
          <w:r w:rsidR="002F4B33" w:rsidRPr="000A6955" w:rsidDel="00832BC7">
            <w:delText>,</w:delText>
          </w:r>
          <w:r w:rsidRPr="000A6955" w:rsidDel="00832BC7">
            <w:delText xml:space="preserve"> a known indicator of chro</w:delText>
          </w:r>
          <w:r w:rsidR="00DD2920" w:rsidRPr="000A6955" w:rsidDel="00832BC7">
            <w:delText>nic liver disease [</w:delText>
          </w:r>
          <w:r w:rsidR="004F39D5" w:rsidRPr="000A6955" w:rsidDel="00832BC7">
            <w:delText>53</w:delText>
          </w:r>
          <w:r w:rsidR="00DD2920" w:rsidRPr="000A6955" w:rsidDel="00832BC7">
            <w:delText>]</w:delText>
          </w:r>
          <w:r w:rsidRPr="000A6955" w:rsidDel="00832BC7">
            <w:delText xml:space="preserve"> and a med</w:delText>
          </w:r>
          <w:r w:rsidR="00DD2920" w:rsidRPr="000A6955" w:rsidDel="00832BC7">
            <w:delText>iator of fibrosis [</w:delText>
          </w:r>
          <w:r w:rsidR="004F39D5" w:rsidRPr="000A6955" w:rsidDel="00832BC7">
            <w:delText>61</w:delText>
          </w:r>
          <w:r w:rsidR="00DD2920" w:rsidRPr="000A6955" w:rsidDel="00832BC7">
            <w:delText>]</w:delText>
          </w:r>
          <w:r w:rsidR="005F3A56" w:rsidDel="00832BC7">
            <w:delText xml:space="preserve">, </w:delText>
          </w:r>
          <w:r w:rsidR="005F3A56" w:rsidRPr="005F3A56" w:rsidDel="00832BC7">
            <w:delText>also has a large separation gap</w:delText>
          </w:r>
          <w:r w:rsidRPr="000A6955" w:rsidDel="00832BC7">
            <w:delText>.</w:delText>
          </w:r>
        </w:del>
      </w:moveFrom>
      <w:moveFromRangeEnd w:id="2479"/>
    </w:p>
    <w:p w14:paraId="7C51F9F0" w14:textId="220FE705" w:rsidR="000F6E53" w:rsidRPr="000A6955" w:rsidDel="008B371D" w:rsidRDefault="00402FCE">
      <w:pPr>
        <w:ind w:firstLine="0"/>
        <w:rPr>
          <w:del w:id="2482" w:author="mkoenig" w:date="2015-09-05T11:34:00Z"/>
        </w:rPr>
        <w:pPrChange w:id="2483" w:author="mkoenig" w:date="2015-09-05T12:37:00Z">
          <w:pPr/>
        </w:pPrChange>
      </w:pPr>
      <w:del w:id="2484"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7A862171" w:rsidR="009B491A" w:rsidDel="00832BC7" w:rsidRDefault="009E231B">
      <w:pPr>
        <w:rPr>
          <w:del w:id="2485" w:author="mkoenig" w:date="2015-09-06T18:58:00Z"/>
        </w:rPr>
      </w:pPr>
      <w:moveFromRangeStart w:id="2486" w:author="mkoenig" w:date="2015-09-05T11:03:00Z" w:name="move429214351"/>
      <w:moveFrom w:id="2487" w:author="mkoenig" w:date="2015-09-05T11:03:00Z">
        <w:del w:id="2488" w:author="mkoenig" w:date="2015-09-06T18:58:00Z">
          <w:r w:rsidRPr="000A6955" w:rsidDel="00832BC7">
            <w:delText>Figure</w:delText>
          </w:r>
          <w:r w:rsidR="00712144" w:rsidRPr="000A6955" w:rsidDel="00832BC7">
            <w:delText xml:space="preserve"> </w:delText>
          </w:r>
          <w:r w:rsidR="00106914" w:rsidRPr="000A6955" w:rsidDel="00832BC7">
            <w:delText>10</w:delText>
          </w:r>
          <w:r w:rsidR="00712144" w:rsidRPr="000A6955" w:rsidDel="00832BC7">
            <w:delText xml:space="preserve"> shows </w:delText>
          </w:r>
          <w:r w:rsidR="00776BFC" w:rsidRPr="000A6955" w:rsidDel="00832BC7">
            <w:delText xml:space="preserve">a summary of </w:delText>
          </w:r>
          <w:r w:rsidR="00712144" w:rsidRPr="000A6955" w:rsidDel="00832BC7">
            <w:delText>the disease processes, the serum factors or histopathological parameters they represent, and the most correlate</w:delText>
          </w:r>
          <w:r w:rsidR="00712144" w:rsidRPr="00C31300" w:rsidDel="00832BC7">
            <w:delText>d</w:delText>
          </w:r>
          <w:r w:rsidR="00712144" w:rsidDel="00832BC7">
            <w:delText xml:space="preserve"> facto</w:delText>
          </w:r>
        </w:del>
        <w:del w:id="2489" w:author="mkoenig" w:date="2015-09-05T11:56:00Z">
          <w:r w:rsidR="00712144" w:rsidDel="00A36EE3">
            <w:delText>rs.</w:delText>
          </w:r>
        </w:del>
      </w:moveFrom>
      <w:moveFromRangeEnd w:id="2486"/>
    </w:p>
    <w:p w14:paraId="26D59378" w14:textId="378FAA60" w:rsidR="004D6A35" w:rsidRPr="004D6A35" w:rsidRDefault="00123B2D">
      <w:pPr>
        <w:pStyle w:val="Heading2"/>
      </w:pPr>
      <w:r w:rsidRPr="002F4B33">
        <w:t>Decision trees</w:t>
      </w:r>
      <w:r w:rsidR="008D1090">
        <w:t xml:space="preserve"> </w:t>
      </w:r>
      <w:ins w:id="2490" w:author="mkoenig" w:date="2015-08-27T10:10:00Z">
        <w:r w:rsidR="00E80B40">
          <w:t xml:space="preserve">for </w:t>
        </w:r>
      </w:ins>
      <w:del w:id="2491" w:author="mkoenig" w:date="2015-08-27T10:10:00Z">
        <w:r w:rsidR="008D1090" w:rsidDel="00E80B40">
          <w:delText xml:space="preserve">to monitor </w:delText>
        </w:r>
      </w:del>
      <w:r w:rsidR="008D1090">
        <w:t>disease progression</w:t>
      </w:r>
    </w:p>
    <w:p w14:paraId="59BEEE10" w14:textId="110BE499" w:rsidR="00AE66CC" w:rsidRDefault="009016AA">
      <w:pPr>
        <w:rPr>
          <w:ins w:id="2492" w:author="mkoenig" w:date="2015-09-06T12:28:00Z"/>
        </w:rPr>
      </w:pPr>
      <w:ins w:id="2493"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494" w:author="mkoenig" w:date="2015-09-05T13:21:00Z">
        <w:r w:rsidR="00FD23D6">
          <w:t xml:space="preserve">based on the </w:t>
        </w:r>
      </w:ins>
      <w:ins w:id="2495" w:author="mkoenig" w:date="2015-09-05T13:43:00Z">
        <w:r w:rsidR="00461AC8">
          <w:t xml:space="preserve">time courses of the </w:t>
        </w:r>
      </w:ins>
      <w:ins w:id="2496" w:author="mkoenig" w:date="2015-09-05T13:21:00Z">
        <w:r w:rsidR="00FD23D6">
          <w:t>normalized clusters (Figure 9)</w:t>
        </w:r>
      </w:ins>
      <w:ins w:id="2497" w:author="mkoenig" w:date="2015-09-06T12:53:00Z">
        <w:r w:rsidR="003B3CF1">
          <w:t xml:space="preserve">. This regression tree allows </w:t>
        </w:r>
      </w:ins>
      <w:ins w:id="2498" w:author="mkoenig" w:date="2015-09-05T13:08:00Z">
        <w:r w:rsidR="00FD23D6">
          <w:t xml:space="preserve">the prediction </w:t>
        </w:r>
      </w:ins>
      <w:ins w:id="2499" w:author="mkoenig" w:date="2015-09-05T13:22:00Z">
        <w:r w:rsidR="00FD23D6">
          <w:t xml:space="preserve">of a specific time interval of the </w:t>
        </w:r>
        <w:r w:rsidR="00FD23D6">
          <w:lastRenderedPageBreak/>
          <w:t>disease process</w:t>
        </w:r>
      </w:ins>
      <w:ins w:id="2500" w:author="mkoenig" w:date="2015-09-05T13:08:00Z">
        <w:r w:rsidRPr="006B532F">
          <w:t xml:space="preserve"> </w:t>
        </w:r>
      </w:ins>
      <w:ins w:id="2501" w:author="mkoenig" w:date="2015-09-05T13:22:00Z">
        <w:r w:rsidR="00461AC8">
          <w:t xml:space="preserve">based on the combination of </w:t>
        </w:r>
      </w:ins>
      <w:ins w:id="2502" w:author="mkoenig" w:date="2015-09-05T13:24:00Z">
        <w:r w:rsidR="00FD23D6">
          <w:t>time course</w:t>
        </w:r>
      </w:ins>
      <w:ins w:id="2503" w:author="mkoenig" w:date="2015-09-05T13:44:00Z">
        <w:r w:rsidR="00461AC8">
          <w:t>s</w:t>
        </w:r>
      </w:ins>
      <w:ins w:id="2504" w:author="mkoenig" w:date="2015-09-05T13:24:00Z">
        <w:r w:rsidR="00FD23D6">
          <w:t xml:space="preserve"> </w:t>
        </w:r>
      </w:ins>
      <w:ins w:id="2505" w:author="mkoenig" w:date="2015-09-05T13:08:00Z">
        <w:r>
          <w:t xml:space="preserve">of </w:t>
        </w:r>
        <w:r w:rsidR="00FD23D6">
          <w:t>factors</w:t>
        </w:r>
      </w:ins>
      <w:ins w:id="2506" w:author="mkoenig" w:date="2015-09-05T13:44:00Z">
        <w:r w:rsidR="00461AC8">
          <w:t xml:space="preserve"> from the clusters</w:t>
        </w:r>
      </w:ins>
      <w:ins w:id="2507" w:author="mkoenig" w:date="2015-09-06T12:10:00Z">
        <w:r w:rsidR="00AE66CC">
          <w:t xml:space="preserve"> (Figure 10)</w:t>
        </w:r>
      </w:ins>
      <w:ins w:id="2508" w:author="mkoenig" w:date="2015-09-06T12:11:00Z">
        <w:r w:rsidR="00AE66CC">
          <w:t>.</w:t>
        </w:r>
      </w:ins>
      <w:ins w:id="2509" w:author="mkoenig" w:date="2015-09-06T12:54:00Z">
        <w:r w:rsidR="003B3CF1">
          <w:t xml:space="preserve"> </w:t>
        </w:r>
      </w:ins>
      <w:ins w:id="2510" w:author="mkoenig" w:date="2015-09-06T12:12:00Z">
        <w:r w:rsidR="00AE66CC" w:rsidRPr="002669AE">
          <w:t>The 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511" w:author="mkoenig" w:date="2015-09-06T13:08:00Z">
        <w:r w:rsidR="00405285">
          <w:t>Consequently, t</w:t>
        </w:r>
      </w:ins>
      <w:ins w:id="2512"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513" w:author="mkoenig" w:date="2015-09-06T13:09:00Z">
        <w:r w:rsidR="00405285">
          <w:t xml:space="preserve">the </w:t>
        </w:r>
      </w:ins>
      <w:ins w:id="2514" w:author="mkoenig" w:date="2015-09-06T12:12:00Z">
        <w:r w:rsidR="00AE66CC" w:rsidRPr="002669AE">
          <w:t xml:space="preserve">discrete </w:t>
        </w:r>
      </w:ins>
      <w:ins w:id="2515" w:author="mkoenig" w:date="2015-09-06T13:09:00Z">
        <w:r w:rsidR="00405285">
          <w:t xml:space="preserve">experimental </w:t>
        </w:r>
      </w:ins>
      <w:ins w:id="2516" w:author="mkoenig" w:date="2015-09-06T12:12:00Z">
        <w:r w:rsidR="00405285">
          <w:t xml:space="preserve">time points, </w:t>
        </w:r>
      </w:ins>
      <w:ins w:id="2517" w:author="mkoenig" w:date="2015-09-06T12:58:00Z">
        <w:r w:rsidR="003B3CF1">
          <w:t>resulting</w:t>
        </w:r>
      </w:ins>
      <w:ins w:id="2518" w:author="mkoenig" w:date="2015-09-06T12:12:00Z">
        <w:r w:rsidR="003B3CF1">
          <w:t xml:space="preserve"> </w:t>
        </w:r>
      </w:ins>
      <w:ins w:id="2519" w:author="mkoenig" w:date="2015-09-06T13:09:00Z">
        <w:r w:rsidR="00405285">
          <w:t xml:space="preserve">in 6 </w:t>
        </w:r>
      </w:ins>
      <w:ins w:id="2520" w:author="mkoenig" w:date="2015-09-06T12:12:00Z">
        <w:r w:rsidR="00405285">
          <w:t>time classes</w:t>
        </w:r>
        <w:r w:rsidR="003B3CF1">
          <w:t xml:space="preserve">. Interestingly, mainly time points </w:t>
        </w:r>
        <w:r w:rsidR="00AE66CC" w:rsidRPr="002669AE">
          <w:t xml:space="preserve">in the </w:t>
        </w:r>
      </w:ins>
      <w:ins w:id="2521" w:author="mkoenig" w:date="2015-09-06T12:26:00Z">
        <w:r w:rsidR="00B529E6">
          <w:t xml:space="preserve">late initial phase and </w:t>
        </w:r>
      </w:ins>
      <w:ins w:id="2522" w:author="mkoenig" w:date="2015-09-06T12:12:00Z">
        <w:r w:rsidR="00AE66CC" w:rsidRPr="002669AE">
          <w:t>perpetuation phase</w:t>
        </w:r>
      </w:ins>
      <w:ins w:id="2523" w:author="mkoenig" w:date="2015-09-06T12:26:00Z">
        <w:r w:rsidR="00B529E6">
          <w:t xml:space="preserve"> (12h</w:t>
        </w:r>
      </w:ins>
      <w:ins w:id="2524" w:author="mkoenig" w:date="2015-09-06T12:27:00Z">
        <w:r w:rsidR="00B529E6">
          <w:t>, 18h, 30h, 48h</w:t>
        </w:r>
      </w:ins>
      <w:ins w:id="2525" w:author="mkoenig" w:date="2015-09-06T13:00:00Z">
        <w:r w:rsidR="003B3CF1">
          <w:t>) were merged into time classes</w:t>
        </w:r>
      </w:ins>
      <w:ins w:id="2526" w:author="mkoenig" w:date="2015-09-06T12:27:00Z">
        <w:r w:rsidR="003B3CF1">
          <w:t>, whereas the control (0h), early initial phase (6h), and progression phase (5d, 14d) remained almost unchanged</w:t>
        </w:r>
      </w:ins>
      <w:ins w:id="2527" w:author="mkoenig" w:date="2015-09-06T13:32:00Z">
        <w:r w:rsidR="00E54F98">
          <w:t>.</w:t>
        </w:r>
      </w:ins>
      <w:ins w:id="2528" w:author="mkoenig" w:date="2015-09-06T12:27:00Z">
        <w:r w:rsidR="00B529E6">
          <w:t xml:space="preserve"> </w:t>
        </w:r>
      </w:ins>
      <w:ins w:id="2529" w:author="mkoenig" w:date="2015-09-06T13:10:00Z">
        <w:r w:rsidR="00405285">
          <w:t xml:space="preserve">The robustness </w:t>
        </w:r>
      </w:ins>
      <w:ins w:id="2530" w:author="mkoenig" w:date="2015-09-06T12:14:00Z">
        <w:r w:rsidR="00AE66CC">
          <w:t>of the predicted time classes</w:t>
        </w:r>
      </w:ins>
      <w:ins w:id="2531" w:author="mkoenig" w:date="2015-09-06T12:15:00Z">
        <w:r w:rsidR="00EA49C8">
          <w:t xml:space="preserve"> and prediction</w:t>
        </w:r>
        <w:r w:rsidR="00AE66CC">
          <w:t xml:space="preserve"> </w:t>
        </w:r>
        <w:r w:rsidR="00C16B88">
          <w:t>performance</w:t>
        </w:r>
      </w:ins>
      <w:ins w:id="2532" w:author="mkoenig" w:date="2015-09-06T13:11:00Z">
        <w:r w:rsidR="00405285">
          <w:t xml:space="preserve"> were tested with</w:t>
        </w:r>
      </w:ins>
      <w:ins w:id="2533" w:author="mkoenig" w:date="2015-09-06T12:22:00Z">
        <w:r w:rsidR="00EA49C8">
          <w:t xml:space="preserve"> </w:t>
        </w:r>
      </w:ins>
      <w:ins w:id="2534" w:author="mkoenig" w:date="2015-09-06T12:15:00Z">
        <w:r w:rsidR="00C16B88">
          <w:t>a</w:t>
        </w:r>
      </w:ins>
      <w:ins w:id="2535"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536" w:author="mkoenig" w:date="2015-09-06T12:23:00Z">
        <w:r w:rsidR="00EA49C8">
          <w:t xml:space="preserve">resulting </w:t>
        </w:r>
      </w:ins>
      <w:ins w:id="2537" w:author="mkoenig" w:date="2015-09-06T12:14:00Z">
        <w:r w:rsidR="00EA49C8">
          <w:t xml:space="preserve">in </w:t>
        </w:r>
      </w:ins>
      <w:ins w:id="2538" w:author="mkoenig" w:date="2015-09-06T13:11:00Z">
        <w:r w:rsidR="00405285">
          <w:t xml:space="preserve">reproducible time classes and </w:t>
        </w:r>
      </w:ins>
      <w:ins w:id="2539" w:author="mkoenig" w:date="2015-09-06T12:14:00Z">
        <w:r w:rsidR="00EA49C8">
          <w:t xml:space="preserve">good prediction performance on the </w:t>
        </w:r>
      </w:ins>
      <w:ins w:id="2540" w:author="mkoenig" w:date="2015-09-06T13:11:00Z">
        <w:r w:rsidR="00405285">
          <w:t xml:space="preserve">left out </w:t>
        </w:r>
      </w:ins>
      <w:ins w:id="2541" w:author="mkoenig" w:date="2015-09-06T12:14:00Z">
        <w:r w:rsidR="00EA49C8">
          <w:t>test</w:t>
        </w:r>
        <w:r w:rsidR="00405285">
          <w:t xml:space="preserve"> data </w:t>
        </w:r>
      </w:ins>
      <w:ins w:id="2542" w:author="mkoenig" w:date="2015-09-06T12:24:00Z">
        <w:r w:rsidR="00EA49C8">
          <w:t>(see Supplement 2).</w:t>
        </w:r>
      </w:ins>
      <w:ins w:id="2543" w:author="mkoenig" w:date="2015-09-06T12:28:00Z">
        <w:r w:rsidR="00B529E6">
          <w:t xml:space="preserve"> </w:t>
        </w:r>
      </w:ins>
    </w:p>
    <w:p w14:paraId="5318C868" w14:textId="4E4A6D76" w:rsidR="00867982" w:rsidRDefault="00B529E6">
      <w:pPr>
        <w:rPr>
          <w:ins w:id="2544" w:author="mkoenig" w:date="2015-09-06T13:19:00Z"/>
        </w:rPr>
      </w:pPr>
      <w:ins w:id="2545" w:author="mkoenig" w:date="2015-09-06T12:31:00Z">
        <w:r>
          <w:t xml:space="preserve">The </w:t>
        </w:r>
      </w:ins>
      <w:ins w:id="2546" w:author="mkoenig" w:date="2015-09-06T13:13:00Z">
        <w:r w:rsidR="00CC3A4A">
          <w:t xml:space="preserve">resulting </w:t>
        </w:r>
      </w:ins>
      <w:ins w:id="2547" w:author="mkoenig" w:date="2015-09-06T12:31:00Z">
        <w:r>
          <w:t>r</w:t>
        </w:r>
      </w:ins>
      <w:ins w:id="2548" w:author="mkoenig" w:date="2015-09-06T12:28:00Z">
        <w:r>
          <w:t xml:space="preserve">egression tree </w:t>
        </w:r>
      </w:ins>
      <w:ins w:id="2549" w:author="mkoenig" w:date="2015-09-06T12:31:00Z">
        <w:r w:rsidR="00E5316A">
          <w:t>e</w:t>
        </w:r>
        <w:r w:rsidR="00CC3A4A">
          <w:t xml:space="preserve">xploits </w:t>
        </w:r>
        <w:r w:rsidR="00E5316A">
          <w:t>time course information from cluster c1, c3, c4</w:t>
        </w:r>
      </w:ins>
      <w:ins w:id="2550" w:author="mkoenig" w:date="2015-09-06T13:13:00Z">
        <w:r w:rsidR="00CC3A4A">
          <w:t>,</w:t>
        </w:r>
      </w:ins>
      <w:ins w:id="2551" w:author="mkoenig" w:date="2015-09-06T12:31:00Z">
        <w:r w:rsidR="00E5316A">
          <w:t xml:space="preserve"> and </w:t>
        </w:r>
      </w:ins>
      <w:ins w:id="2552" w:author="mkoenig" w:date="2015-09-06T12:32:00Z">
        <w:r w:rsidR="00E5316A">
          <w:t xml:space="preserve">c5, whereas clusters </w:t>
        </w:r>
      </w:ins>
      <w:ins w:id="2553" w:author="mkoenig" w:date="2015-09-06T12:33:00Z">
        <w:r w:rsidR="00E5316A">
          <w:t>c</w:t>
        </w:r>
      </w:ins>
      <w:ins w:id="2554" w:author="mkoenig" w:date="2015-09-06T12:32:00Z">
        <w:r w:rsidR="00E5316A">
          <w:t xml:space="preserve">2 and </w:t>
        </w:r>
      </w:ins>
      <w:ins w:id="2555" w:author="mkoenig" w:date="2015-09-06T12:33:00Z">
        <w:r w:rsidR="00E5316A">
          <w:t>c</w:t>
        </w:r>
      </w:ins>
      <w:ins w:id="2556" w:author="mkoenig" w:date="2015-09-06T12:32:00Z">
        <w:r w:rsidR="00E5316A">
          <w:t xml:space="preserve">6 are </w:t>
        </w:r>
      </w:ins>
      <w:ins w:id="2557" w:author="mkoenig" w:date="2015-09-06T12:33:00Z">
        <w:r w:rsidR="00E5316A">
          <w:t>not used</w:t>
        </w:r>
      </w:ins>
      <w:ins w:id="2558" w:author="mkoenig" w:date="2015-09-06T12:34:00Z">
        <w:r w:rsidR="00E5316A">
          <w:t xml:space="preserve">. </w:t>
        </w:r>
      </w:ins>
      <w:ins w:id="2559" w:author="mkoenig" w:date="2015-09-05T13:08:00Z">
        <w:r w:rsidR="009016AA">
          <w:t>Cluster 4 was found to possess the strongest discriminating power</w:t>
        </w:r>
      </w:ins>
      <w:ins w:id="2560" w:author="mkoenig" w:date="2015-09-05T13:28:00Z">
        <w:r w:rsidR="00E5316A">
          <w:t xml:space="preserve"> </w:t>
        </w:r>
      </w:ins>
      <w:ins w:id="2561" w:author="mkoenig" w:date="2015-09-06T13:32:00Z">
        <w:r w:rsidR="00E54F98">
          <w:t xml:space="preserve">performing the important split </w:t>
        </w:r>
      </w:ins>
      <w:ins w:id="2562" w:author="mkoenig" w:date="2015-09-05T13:28:00Z">
        <w:r w:rsidR="00E5316A">
          <w:t xml:space="preserve">between </w:t>
        </w:r>
        <w:r w:rsidR="00867982">
          <w:t xml:space="preserve">early </w:t>
        </w:r>
      </w:ins>
      <w:ins w:id="2563" w:author="mkoenig" w:date="2015-09-05T13:29:00Z">
        <w:r w:rsidR="00867982">
          <w:t>phase after BLD</w:t>
        </w:r>
      </w:ins>
      <w:ins w:id="2564" w:author="mkoenig" w:date="2015-09-06T13:32:00Z">
        <w:r w:rsidR="00E54F98">
          <w:t xml:space="preserve"> </w:t>
        </w:r>
      </w:ins>
      <w:ins w:id="2565" w:author="mkoenig" w:date="2015-09-05T13:28:00Z">
        <w:r w:rsidR="00736168">
          <w:t xml:space="preserve">(classes 0h, 6h and </w:t>
        </w:r>
        <w:r w:rsidR="00867982">
          <w:t>14h</w:t>
        </w:r>
      </w:ins>
      <w:ins w:id="2566" w:author="mkoenig" w:date="2015-09-05T13:29:00Z">
        <w:r w:rsidR="00867982">
          <w:t xml:space="preserve"> with range </w:t>
        </w:r>
      </w:ins>
      <w:ins w:id="2567" w:author="mkoenig" w:date="2015-09-05T13:28:00Z">
        <w:r w:rsidR="00867982">
          <w:t>0h-21.8h)</w:t>
        </w:r>
      </w:ins>
      <w:ins w:id="2568" w:author="mkoenig" w:date="2015-09-05T13:29:00Z">
        <w:r w:rsidR="00E5316A">
          <w:t xml:space="preserve"> and</w:t>
        </w:r>
        <w:r w:rsidR="00867982">
          <w:t xml:space="preserve"> </w:t>
        </w:r>
      </w:ins>
      <w:ins w:id="2569" w:author="mkoenig" w:date="2015-09-06T13:33:00Z">
        <w:r w:rsidR="00E54F98">
          <w:t xml:space="preserve">the </w:t>
        </w:r>
      </w:ins>
      <w:ins w:id="2570" w:author="mkoenig" w:date="2015-09-05T13:29:00Z">
        <w:r w:rsidR="00867982">
          <w:t xml:space="preserve">later </w:t>
        </w:r>
      </w:ins>
      <w:ins w:id="2571" w:author="mkoenig" w:date="2015-09-06T12:36:00Z">
        <w:r w:rsidR="00E5316A">
          <w:t xml:space="preserve">perpetuation and progression </w:t>
        </w:r>
      </w:ins>
      <w:ins w:id="2572" w:author="mkoenig" w:date="2015-09-05T13:29:00Z">
        <w:r w:rsidR="00867982">
          <w:t>phase (classes 34h, 6d,14d, with range 21.</w:t>
        </w:r>
      </w:ins>
      <w:ins w:id="2573" w:author="mkoenig" w:date="2015-09-05T13:30:00Z">
        <w:r w:rsidR="00867982">
          <w:t>8h-14d)</w:t>
        </w:r>
      </w:ins>
      <w:ins w:id="2574" w:author="mkoenig" w:date="2015-09-05T13:08:00Z">
        <w:r w:rsidR="009016AA">
          <w:t>: If the mean value of the factors within</w:t>
        </w:r>
        <w:r w:rsidR="00FD23D6">
          <w:t xml:space="preserve"> this cluster is smaller than -</w:t>
        </w:r>
        <w:r w:rsidR="009016AA">
          <w:t xml:space="preserve">0.12 at </w:t>
        </w:r>
      </w:ins>
      <w:ins w:id="2575" w:author="mkoenig" w:date="2015-09-05T13:27:00Z">
        <w:r w:rsidR="00867982">
          <w:t>a measured</w:t>
        </w:r>
      </w:ins>
      <w:ins w:id="2576" w:author="mkoenig" w:date="2015-09-05T13:26:00Z">
        <w:r w:rsidR="00867982">
          <w:t xml:space="preserve"> </w:t>
        </w:r>
      </w:ins>
      <w:ins w:id="2577" w:author="mkoenig" w:date="2015-09-05T13:08:00Z">
        <w:r w:rsidR="009016AA">
          <w:t>time point this time point of BLD induced disease is classi</w:t>
        </w:r>
        <w:r w:rsidR="00867982">
          <w:t>fied as being not larger than 21.</w:t>
        </w:r>
      </w:ins>
      <w:ins w:id="2578" w:author="mkoenig" w:date="2015-09-05T13:31:00Z">
        <w:r w:rsidR="00867982">
          <w:t>8</w:t>
        </w:r>
      </w:ins>
      <w:ins w:id="2579" w:author="mkoenig" w:date="2015-09-05T13:08:00Z">
        <w:r w:rsidR="009016AA">
          <w:t xml:space="preserve"> hours. The more detailed assignment of the respective time interval requires to interrogate </w:t>
        </w:r>
      </w:ins>
      <w:ins w:id="2580" w:author="mkoenig" w:date="2015-09-06T12:38:00Z">
        <w:r w:rsidR="00E5316A">
          <w:t xml:space="preserve">additional </w:t>
        </w:r>
      </w:ins>
      <w:ins w:id="2581" w:author="mkoenig" w:date="2015-09-05T13:08:00Z">
        <w:r w:rsidR="00E5316A">
          <w:t>clusters:</w:t>
        </w:r>
        <w:r w:rsidR="009016AA">
          <w:t xml:space="preserve"> </w:t>
        </w:r>
      </w:ins>
      <w:ins w:id="2582" w:author="mkoenig" w:date="2015-09-06T12:38:00Z">
        <w:r w:rsidR="00E5316A">
          <w:t xml:space="preserve">The value of </w:t>
        </w:r>
      </w:ins>
      <w:ins w:id="2583" w:author="mkoenig" w:date="2015-09-06T12:37:00Z">
        <w:r w:rsidR="00E5316A">
          <w:t xml:space="preserve">c3 decides between control and </w:t>
        </w:r>
      </w:ins>
      <w:ins w:id="2584" w:author="mkoenig" w:date="2015-09-06T12:38:00Z">
        <w:r w:rsidR="00E5316A">
          <w:t xml:space="preserve">initial phase with subsequent </w:t>
        </w:r>
      </w:ins>
      <w:ins w:id="2585" w:author="mkoenig" w:date="2015-09-06T12:39:00Z">
        <w:r w:rsidR="00E5316A">
          <w:t xml:space="preserve">splitting based on </w:t>
        </w:r>
      </w:ins>
      <w:ins w:id="2586" w:author="mkoenig" w:date="2015-09-06T12:38:00Z">
        <w:r w:rsidR="00E5316A">
          <w:t xml:space="preserve">c1 </w:t>
        </w:r>
      </w:ins>
      <w:ins w:id="2587" w:author="mkoenig" w:date="2015-09-06T12:39:00Z">
        <w:r w:rsidR="00E5316A">
          <w:t xml:space="preserve">in </w:t>
        </w:r>
      </w:ins>
      <w:ins w:id="2588" w:author="mkoenig" w:date="2015-09-06T12:38:00Z">
        <w:r w:rsidR="00E5316A">
          <w:t xml:space="preserve">early and late initial phase. </w:t>
        </w:r>
      </w:ins>
      <w:ins w:id="2589" w:author="mkoenig" w:date="2015-09-06T12:39:00Z">
        <w:r w:rsidR="00E5316A">
          <w:t>Analogue, the value of c5 dec</w:t>
        </w:r>
      </w:ins>
      <w:ins w:id="2590" w:author="mkoenig" w:date="2015-09-06T12:40:00Z">
        <w:r w:rsidR="00E5316A">
          <w:t>ides between perpetuation and progression phase with subsequent splitting in early and late progression phase based on c4. Note that the values of cluster 4 appear twice in the decision tree, owing to the monotonous increase after BDL.</w:t>
        </w:r>
      </w:ins>
      <w:ins w:id="2591" w:author="mkoenig" w:date="2015-09-06T12:42:00Z">
        <w:r w:rsidR="00526C39">
          <w:t xml:space="preserve"> </w:t>
        </w:r>
      </w:ins>
    </w:p>
    <w:p w14:paraId="611D0BE9" w14:textId="54685560" w:rsidR="00A575A4" w:rsidRDefault="00E54F98">
      <w:pPr>
        <w:rPr>
          <w:ins w:id="2592" w:author="mkoenig" w:date="2015-09-06T13:43:00Z"/>
        </w:rPr>
      </w:pPr>
      <w:ins w:id="2593" w:author="mkoenig" w:date="2015-09-06T13:26:00Z">
        <w:r>
          <w:t xml:space="preserve">The predictive performance of the regression tree on the mean cluster data </w:t>
        </w:r>
      </w:ins>
      <w:ins w:id="2594" w:author="mkoenig" w:date="2015-09-06T13:29:00Z">
        <w:r>
          <w:t xml:space="preserve">is </w:t>
        </w:r>
      </w:ins>
      <w:ins w:id="2595" w:author="mkoenig" w:date="2015-09-06T13:26:00Z">
        <w:r>
          <w:t>depicted in Figure 10B</w:t>
        </w:r>
      </w:ins>
      <w:ins w:id="2596" w:author="mkoenig" w:date="2015-09-06T13:28:00Z">
        <w:r>
          <w:t xml:space="preserve"> (blue)</w:t>
        </w:r>
      </w:ins>
      <w:ins w:id="2597" w:author="mkoenig" w:date="2015-09-06T13:33:00Z">
        <w:r w:rsidR="00A575A4">
          <w:t xml:space="preserve">, </w:t>
        </w:r>
      </w:ins>
      <w:ins w:id="2598" w:author="mkoenig" w:date="2015-09-07T12:25:00Z">
        <w:r w:rsidR="00DF5B4E">
          <w:t>providing</w:t>
        </w:r>
      </w:ins>
      <w:ins w:id="2599" w:author="mkoenig" w:date="2015-09-07T12:24:00Z">
        <w:r w:rsidR="00DF5B4E">
          <w:t xml:space="preserve"> </w:t>
        </w:r>
      </w:ins>
      <w:ins w:id="2600" w:author="mkoenig" w:date="2015-09-07T12:25:00Z">
        <w:r w:rsidR="00DF5B4E">
          <w:t xml:space="preserve">the information which </w:t>
        </w:r>
      </w:ins>
      <w:ins w:id="2601" w:author="mkoenig" w:date="2015-09-06T13:33:00Z">
        <w:r w:rsidR="00A575A4">
          <w:t>experimental time points were classified in which classes</w:t>
        </w:r>
      </w:ins>
      <w:ins w:id="2602" w:author="mkoenig" w:date="2015-09-06T13:26:00Z">
        <w:r>
          <w:t>.</w:t>
        </w:r>
      </w:ins>
      <w:ins w:id="2603" w:author="mkoenig" w:date="2015-09-06T13:28:00Z">
        <w:r>
          <w:t xml:space="preserve"> </w:t>
        </w:r>
      </w:ins>
      <w:ins w:id="2604" w:author="mkoenig" w:date="2015-09-06T13:35:00Z">
        <w:r w:rsidR="00A575A4">
          <w:t xml:space="preserve">All samples of control, 6h, and 14d are assigned to their </w:t>
        </w:r>
      </w:ins>
      <w:ins w:id="2605" w:author="mkoenig" w:date="2015-09-06T13:36:00Z">
        <w:r w:rsidR="00A575A4">
          <w:t>respective</w:t>
        </w:r>
      </w:ins>
      <w:ins w:id="2606" w:author="mkoenig" w:date="2015-09-06T13:35:00Z">
        <w:r w:rsidR="00A575A4">
          <w:t xml:space="preserve"> time classes 0h, 6h and 14d, whereas neighboring time points are combined in classes 14h, 34h and 6d.</w:t>
        </w:r>
      </w:ins>
      <w:ins w:id="2607" w:author="mkoenig" w:date="2015-09-06T13:37:00Z">
        <w:r w:rsidR="00A575A4">
          <w:t xml:space="preserve"> </w:t>
        </w:r>
      </w:ins>
      <w:ins w:id="2608" w:author="mkoenig" w:date="2015-09-06T13:28:00Z">
        <w:r>
          <w:t xml:space="preserve">In addition, we evaluated </w:t>
        </w:r>
      </w:ins>
      <w:ins w:id="2609" w:author="mkoenig" w:date="2015-09-06T13:19:00Z">
        <w:r w:rsidR="00CC3A4A">
          <w:t xml:space="preserve">the decision tree </w:t>
        </w:r>
      </w:ins>
      <w:ins w:id="2610" w:author="mkoenig" w:date="2015-09-06T13:20:00Z">
        <w:r w:rsidR="00CC3A4A">
          <w:t xml:space="preserve">based on </w:t>
        </w:r>
      </w:ins>
      <w:ins w:id="2611" w:author="mkoenig" w:date="2015-09-06T13:29:00Z">
        <w:r>
          <w:t xml:space="preserve">a </w:t>
        </w:r>
      </w:ins>
      <w:ins w:id="2612" w:author="mkoenig" w:date="2015-09-06T13:20:00Z">
        <w:r w:rsidR="00CC3A4A">
          <w:t>subsets of factors</w:t>
        </w:r>
        <w:r w:rsidR="00A575A4">
          <w:t xml:space="preserve"> from the time course clusters using </w:t>
        </w:r>
      </w:ins>
      <w:ins w:id="2613" w:author="mkoenig" w:date="2015-09-06T13:19:00Z">
        <w:r w:rsidR="00CC3A4A">
          <w:t>either a si</w:t>
        </w:r>
        <w:r w:rsidR="00A575A4">
          <w:t xml:space="preserve">ngle factor or two factors </w:t>
        </w:r>
        <w:r w:rsidR="00CC3A4A">
          <w:t>randomly chosen from each cluster and their values</w:t>
        </w:r>
      </w:ins>
      <w:ins w:id="2614" w:author="mkoenig" w:date="2015-09-06T13:38:00Z">
        <w:r w:rsidR="00A575A4">
          <w:t xml:space="preserve"> </w:t>
        </w:r>
      </w:ins>
      <w:ins w:id="2615" w:author="mkoenig" w:date="2015-09-06T13:21:00Z">
        <w:r w:rsidR="00CC3A4A">
          <w:t>were</w:t>
        </w:r>
      </w:ins>
      <w:ins w:id="2616" w:author="mkoenig" w:date="2015-09-06T13:19:00Z">
        <w:r w:rsidR="00CC3A4A">
          <w:t xml:space="preserve"> used</w:t>
        </w:r>
      </w:ins>
      <w:ins w:id="2617" w:author="mkoenig" w:date="2015-09-06T13:21:00Z">
        <w:r w:rsidR="00CC3A4A">
          <w:t xml:space="preserve"> for prediction</w:t>
        </w:r>
      </w:ins>
      <w:ins w:id="2618" w:author="mkoenig" w:date="2015-09-06T13:39:00Z">
        <w:r w:rsidR="00A575A4">
          <w:t xml:space="preserve"> (Figure 10B, single and double factors)</w:t>
        </w:r>
      </w:ins>
      <w:ins w:id="2619" w:author="mkoenig" w:date="2015-09-06T13:19:00Z">
        <w:r w:rsidR="00CC3A4A">
          <w:t>.</w:t>
        </w:r>
      </w:ins>
      <w:ins w:id="2620" w:author="mkoenig" w:date="2015-09-06T13:42:00Z">
        <w:r w:rsidR="00A575A4">
          <w:t xml:space="preserve"> </w:t>
        </w:r>
      </w:ins>
      <w:ins w:id="2621"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622" w:author="mkoenig" w:date="2015-09-06T13:40:00Z">
        <w:r w:rsidR="00A575A4">
          <w:t>e</w:t>
        </w:r>
      </w:ins>
      <w:ins w:id="2623" w:author="mkoenig" w:date="2015-09-06T13:19:00Z">
        <w:r w:rsidR="00CC3A4A">
          <w:t>ved. As expected, the quality of predictions was improved by increasing the number of factors.</w:t>
        </w:r>
      </w:ins>
      <w:ins w:id="2624" w:author="mkoenig" w:date="2015-09-06T13:41:00Z">
        <w:r w:rsidR="00A575A4">
          <w:t xml:space="preserve"> </w:t>
        </w:r>
      </w:ins>
      <w:ins w:id="2625" w:author="mkoenig" w:date="2015-09-06T13:45:00Z">
        <w:r w:rsidR="004D68CA">
          <w:lastRenderedPageBreak/>
          <w:t>T</w:t>
        </w:r>
      </w:ins>
      <w:ins w:id="2626" w:author="mkoenig" w:date="2015-09-06T13:43:00Z">
        <w:r w:rsidR="004D68CA">
          <w:t xml:space="preserve">he control, early initial phase </w:t>
        </w:r>
      </w:ins>
      <w:ins w:id="2627" w:author="mkoenig" w:date="2015-09-06T13:44:00Z">
        <w:r w:rsidR="004D68CA">
          <w:t xml:space="preserve">and late progression phase </w:t>
        </w:r>
      </w:ins>
      <w:ins w:id="2628" w:author="mkoenig" w:date="2015-09-06T13:43:00Z">
        <w:r w:rsidR="004D68CA">
          <w:t xml:space="preserve">can be predicted with high accuracy, whereas the intermediate phase shows more misclassifications in case of the single and double </w:t>
        </w:r>
      </w:ins>
      <w:ins w:id="2629" w:author="mkoenig" w:date="2015-09-06T13:46:00Z">
        <w:r w:rsidR="004D68CA">
          <w:t>factors</w:t>
        </w:r>
      </w:ins>
      <w:ins w:id="2630" w:author="mkoenig" w:date="2015-09-06T13:43:00Z">
        <w:r w:rsidR="004D68CA">
          <w:t>.</w:t>
        </w:r>
      </w:ins>
    </w:p>
    <w:p w14:paraId="108A5E5C" w14:textId="34EBDD87" w:rsidR="007E2122" w:rsidDel="00867982" w:rsidRDefault="00E54F98">
      <w:pPr>
        <w:rPr>
          <w:del w:id="2631" w:author="mkoenig" w:date="2015-09-05T13:33:00Z"/>
        </w:rPr>
      </w:pPr>
      <w:ins w:id="2632"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633" w:author="mkoenig" w:date="2015-09-06T13:31:00Z">
        <w:r>
          <w:t>A</w:t>
        </w:r>
      </w:ins>
      <w:ins w:id="2634" w:author="mkoenig" w:date="2015-09-06T13:47:00Z">
        <w:r w:rsidR="004D68CA">
          <w:t>)</w:t>
        </w:r>
      </w:ins>
      <w:ins w:id="2635"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(Fibronectin,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636" w:author="mkoenig" w:date="2015-09-06T13:46:00Z">
        <w:r w:rsidR="004D68CA">
          <w:t>T</w:t>
        </w:r>
      </w:ins>
      <w:ins w:id="2637" w:author="mkoenig" w:date="2015-09-06T13:30:00Z">
        <w:r w:rsidRPr="00867982">
          <w:t>he best</w:t>
        </w:r>
        <w:r>
          <w:t xml:space="preserve"> performing</w:t>
        </w:r>
        <w:r w:rsidRPr="00867982">
          <w:t xml:space="preserve"> decision tree based on </w:t>
        </w:r>
        <w:r>
          <w:t xml:space="preserve">all factors, i.e. histological, biochemical, immunostaining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638" w:author="mkoenig" w:date="2015-09-06T13:47:00Z">
        <w:r w:rsidR="004D68CA">
          <w:t>By selecting a subset of good performing</w:t>
        </w:r>
      </w:ins>
      <w:ins w:id="2639" w:author="mkoenig" w:date="2015-09-06T13:48:00Z">
        <w:r w:rsidR="004D68CA">
          <w:t xml:space="preserve"> transcripts very good prediction performance </w:t>
        </w:r>
      </w:ins>
      <w:ins w:id="2640" w:author="mkoenig" w:date="2015-09-06T13:49:00Z">
        <w:r w:rsidR="004D68CA">
          <w:t>already</w:t>
        </w:r>
      </w:ins>
      <w:ins w:id="2641" w:author="mkoenig" w:date="2015-09-06T13:48:00Z">
        <w:r w:rsidR="004D68CA">
          <w:t xml:space="preserve"> </w:t>
        </w:r>
      </w:ins>
      <w:ins w:id="2642" w:author="mkoenig" w:date="2015-09-06T13:49:00Z">
        <w:r w:rsidR="004D68CA">
          <w:t>on a small subset of factors can be achieved (Figure10B red)</w:t>
        </w:r>
      </w:ins>
      <w:ins w:id="2643" w:author="mkoenig" w:date="2015-09-06T13:48:00Z">
        <w:r w:rsidR="004D68CA">
          <w:t>.</w:t>
        </w:r>
      </w:ins>
      <w:ins w:id="2644" w:author="mkoenig" w:date="2015-09-06T13:50:00Z">
        <w:r w:rsidR="000D62D1">
          <w:t xml:space="preserve"> </w:t>
        </w:r>
      </w:ins>
      <w:ins w:id="2645" w:author="mkoenig" w:date="2015-09-06T13:43:00Z">
        <w:r w:rsidR="00A575A4">
          <w:t xml:space="preserve">Our approach allows </w:t>
        </w:r>
        <w:r w:rsidR="000D62D1">
          <w:t>the prediction of progression</w:t>
        </w:r>
        <w:r w:rsidR="00A575A4">
          <w:t xml:space="preserve"> </w:t>
        </w:r>
      </w:ins>
      <w:ins w:id="2646" w:author="mkoenig" w:date="2015-09-06T13:50:00Z">
        <w:r w:rsidR="000D62D1">
          <w:t xml:space="preserve">after </w:t>
        </w:r>
      </w:ins>
      <w:ins w:id="2647" w:author="mkoenig" w:date="2015-09-06T13:43:00Z">
        <w:r w:rsidR="00A575A4">
          <w:t>BDL from an arbitrary subset of measured parameters.</w:t>
        </w:r>
      </w:ins>
      <w:del w:id="2648"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649"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650" w:author="mkoenig" w:date="2015-09-04T18:33:00Z"/>
        </w:rPr>
      </w:pPr>
      <w:del w:id="2651"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652" w:author="mkoenig" w:date="2015-09-04T18:34:00Z"/>
        </w:rPr>
      </w:pPr>
      <w:del w:id="2653"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rPr>
          <w:del w:id="2654" w:author="mkoenig" w:date="2015-09-04T18:48:00Z"/>
          <w:b/>
        </w:rPr>
      </w:pPr>
      <w:del w:id="2655" w:author="mkoenig" w:date="2015-09-05T13:33:00Z">
        <w:r w:rsidRPr="00C31300" w:rsidDel="00867982">
          <w:delText>T</w:delText>
        </w:r>
        <w:r w:rsidR="00402FCE" w:rsidRPr="00C31300" w:rsidDel="00867982">
          <w:delText xml:space="preserve">he </w:delText>
        </w:r>
      </w:del>
      <w:del w:id="2656" w:author="mkoenig" w:date="2015-09-04T18:35:00Z">
        <w:r w:rsidR="00402FCE" w:rsidRPr="00C31300" w:rsidDel="00906EAD">
          <w:delText>decision</w:delText>
        </w:r>
      </w:del>
      <w:del w:id="2657"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658" w:author="mkoenig" w:date="2015-09-04T18:35:00Z">
        <w:r w:rsidR="005D0545" w:rsidRPr="00C31300" w:rsidDel="00906EAD">
          <w:delText>A</w:delText>
        </w:r>
      </w:del>
      <w:del w:id="2659" w:author="mkoenig" w:date="2015-09-05T13:33:00Z">
        <w:r w:rsidR="00402FCE" w:rsidRPr="00C31300" w:rsidDel="00867982">
          <w:delText xml:space="preserve">. </w:delText>
        </w:r>
      </w:del>
      <w:moveToRangeStart w:id="2660" w:author="mkoenig" w:date="2015-09-04T18:46:00Z" w:name="move429155746"/>
      <w:moveTo w:id="2661" w:author="mkoenig" w:date="2015-09-04T18:46:00Z">
        <w:del w:id="2662"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663"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664" w:author="mkoenig" w:date="2015-09-04T18:48:00Z"/>
        </w:rPr>
      </w:pPr>
      <w:moveTo w:id="2665" w:author="mkoenig" w:date="2015-09-04T18:46:00Z">
        <w:del w:id="2666"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660"/>
    <w:p w14:paraId="09EB0AB5" w14:textId="2CC336A2" w:rsidR="000F6E53" w:rsidRPr="005D3409" w:rsidDel="00117CCB" w:rsidRDefault="00402FCE">
      <w:pPr>
        <w:rPr>
          <w:del w:id="2667" w:author="mkoenig" w:date="2015-09-04T19:50:00Z"/>
        </w:rPr>
      </w:pPr>
      <w:del w:id="2668"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669"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670"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671"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rPr>
          <w:del w:id="2672" w:author="mkoenig" w:date="2015-09-06T12:42:00Z"/>
        </w:rPr>
      </w:pPr>
      <w:moveFromRangeStart w:id="2673" w:author="mkoenig" w:date="2015-09-04T18:46:00Z" w:name="move429155746"/>
      <w:moveFrom w:id="2674" w:author="mkoenig" w:date="2015-09-04T18:46:00Z">
        <w:del w:id="2675"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moveFrom w:id="2676"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673"/>
    <w:p w14:paraId="73E06853" w14:textId="1FE846FA" w:rsidR="00B8182A" w:rsidRPr="005D3409" w:rsidDel="001C5EFB" w:rsidRDefault="00B8182A">
      <w:pPr>
        <w:ind w:firstLine="0"/>
        <w:rPr>
          <w:del w:id="2677" w:author="mkoenig" w:date="2015-09-04T18:49:00Z"/>
        </w:rPr>
        <w:pPrChange w:id="2678" w:author="mkoenig" w:date="2015-09-05T10:52:00Z">
          <w:pPr/>
        </w:pPrChange>
      </w:pPr>
      <w:del w:id="2679"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680" w:author="mkoenig" w:date="2015-09-05T11:52:00Z"/>
        </w:rPr>
        <w:pPrChange w:id="2681" w:author="mkoenig" w:date="2015-09-05T10:52:00Z">
          <w:pPr/>
        </w:pPrChange>
      </w:pPr>
      <w:del w:id="2682"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683"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684"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685" w:author="mkoenig" w:date="2015-09-05T10:45:00Z"/>
        </w:rPr>
        <w:pPrChange w:id="2686" w:author="mkoenig" w:date="2015-09-04T18:50:00Z">
          <w:pPr/>
        </w:pPrChange>
      </w:pPr>
      <w:del w:id="2687"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688"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53290F06" w:rsidR="00922FF5" w:rsidRPr="00922FF5" w:rsidRDefault="006A1ECC">
      <w:pPr>
        <w:pStyle w:val="Heading2"/>
      </w:pPr>
      <w:del w:id="2689" w:author="mkoenig" w:date="2015-09-06T18:59:00Z">
        <w:r w:rsidRPr="005E74B2" w:rsidDel="00832BC7">
          <w:delText>Alternate progressio</w:delText>
        </w:r>
        <w:r w:rsidR="008D1090" w:rsidDel="00832BC7">
          <w:delText>n routes</w:delText>
        </w:r>
      </w:del>
      <w:ins w:id="2690" w:author="mkoenig" w:date="2015-09-04T19:49:00Z">
        <w:r w:rsidR="00832BC7">
          <w:t>I</w:t>
        </w:r>
        <w:r w:rsidR="00117CCB">
          <w:t>ndividual varia</w:t>
        </w:r>
      </w:ins>
      <w:ins w:id="2691" w:author="mkoenig" w:date="2015-09-06T19:40:00Z">
        <w:r w:rsidR="00B5573D">
          <w:t>bility</w:t>
        </w:r>
      </w:ins>
    </w:p>
    <w:p w14:paraId="2DCE8306" w14:textId="39A06AF6" w:rsidR="00832BC7" w:rsidDel="00131838" w:rsidRDefault="001C511E" w:rsidP="00832BC7">
      <w:pPr>
        <w:ind w:firstLine="0"/>
        <w:rPr>
          <w:del w:id="2692" w:author="mkoenig" w:date="2015-09-06T19:08:00Z"/>
        </w:rPr>
      </w:pPr>
      <w:ins w:id="2693" w:author="mkoenig" w:date="2015-09-06T19:25:00Z">
        <w:r>
          <w:t>We observed a</w:t>
        </w:r>
      </w:ins>
      <w:ins w:id="2694" w:author="mkoenig" w:date="2015-09-06T18:59:00Z">
        <w:r w:rsidR="00832BC7">
          <w:t xml:space="preserve"> </w:t>
        </w:r>
      </w:ins>
      <w:moveToRangeStart w:id="2695" w:author="mkoenig" w:date="2015-09-06T18:59:00Z" w:name="move429220444"/>
      <w:moveTo w:id="2696" w:author="mkoenig" w:date="2015-09-06T18:59:00Z">
        <w:del w:id="2697" w:author="mkoenig" w:date="2015-09-06T18:59:00Z">
          <w:r w:rsidR="00832BC7" w:rsidRPr="00932777" w:rsidDel="00832BC7">
            <w:delText xml:space="preserve">However, there is </w:delText>
          </w:r>
        </w:del>
        <w:r w:rsidR="00832BC7">
          <w:t xml:space="preserve">large </w:t>
        </w:r>
      </w:moveTo>
      <w:ins w:id="2698" w:author="mkoenig" w:date="2015-09-06T19:25:00Z">
        <w:r>
          <w:t xml:space="preserve">variability of many </w:t>
        </w:r>
      </w:ins>
      <w:moveTo w:id="2699" w:author="mkoenig" w:date="2015-09-06T18:59:00Z">
        <w:del w:id="2700" w:author="mkoenig" w:date="2015-09-06T19:25:00Z">
          <w:r w:rsidR="00832BC7" w:rsidDel="001C511E">
            <w:delText xml:space="preserve">variance in </w:delText>
          </w:r>
          <w:r w:rsidR="00832BC7" w:rsidRPr="00932777" w:rsidDel="001C511E">
            <w:delText xml:space="preserve">values </w:delText>
          </w:r>
          <w:r w:rsidR="00832BC7" w:rsidDel="001C511E">
            <w:delText>for</w:delText>
          </w:r>
          <w:r w:rsidR="00832BC7" w:rsidRPr="00932777" w:rsidDel="001C511E">
            <w:delText xml:space="preserve"> many </w:delText>
          </w:r>
        </w:del>
        <w:r w:rsidR="00832BC7">
          <w:t xml:space="preserve">analyzed </w:t>
        </w:r>
        <w:r w:rsidR="00832BC7" w:rsidRPr="00932777">
          <w:t>factors</w:t>
        </w:r>
        <w:r w:rsidR="00832BC7">
          <w:t>, when comparing individual mice of</w:t>
        </w:r>
        <w:r w:rsidR="00832BC7" w:rsidRPr="00932777">
          <w:t xml:space="preserve"> the same time point</w:t>
        </w:r>
        <w:r w:rsidR="00832BC7">
          <w:t>s</w:t>
        </w:r>
      </w:moveTo>
      <w:ins w:id="2701" w:author="mkoenig" w:date="2015-09-06T19:00:00Z">
        <w:r w:rsidR="00832BC7">
          <w:t>.</w:t>
        </w:r>
      </w:ins>
      <w:moveTo w:id="2702" w:author="mkoenig" w:date="2015-09-06T18:59:00Z">
        <w:del w:id="2703" w:author="mkoenig" w:date="2015-09-06T19:00:00Z">
          <w:r w:rsidR="00832BC7" w:rsidRPr="00932777" w:rsidDel="00832BC7">
            <w:delText>.</w:delText>
          </w:r>
        </w:del>
        <w:r w:rsidR="00832BC7" w:rsidRPr="00932777">
          <w:t xml:space="preserve"> For </w:t>
        </w:r>
      </w:moveTo>
      <w:ins w:id="2704" w:author="mkoenig" w:date="2015-09-06T19:25:00Z">
        <w:r>
          <w:t>example</w:t>
        </w:r>
      </w:ins>
      <w:moveTo w:id="2705" w:author="mkoenig" w:date="2015-09-06T18:59:00Z">
        <w:del w:id="2706" w:author="mkoenig" w:date="2015-09-06T19:00:00Z">
          <w:r w:rsidR="00832BC7" w:rsidRPr="00932777" w:rsidDel="00832BC7">
            <w:delText>example</w:delText>
          </w:r>
        </w:del>
        <w:del w:id="2707" w:author="mkoenig" w:date="2015-09-06T19:26:00Z">
          <w:r w:rsidR="00832BC7" w:rsidRPr="00932777" w:rsidDel="00726009">
            <w:delText>,</w:delText>
          </w:r>
        </w:del>
        <w:r w:rsidR="00832BC7" w:rsidRPr="00932777">
          <w:t xml:space="preserve"> at</w:t>
        </w:r>
      </w:moveTo>
      <w:ins w:id="2708" w:author="mkoenig" w:date="2015-09-06T19:26:00Z">
        <w:r w:rsidR="00726009">
          <w:t xml:space="preserve"> </w:t>
        </w:r>
      </w:ins>
      <w:moveTo w:id="2709" w:author="mkoenig" w:date="2015-09-06T18:59:00Z">
        <w:del w:id="2710" w:author="mkoenig" w:date="2015-09-06T19:26:00Z">
          <w:r w:rsidR="00832BC7" w:rsidRPr="00932777" w:rsidDel="00726009">
            <w:delText xml:space="preserve"> 5 </w:delText>
          </w:r>
        </w:del>
        <w:r w:rsidR="00832BC7" w:rsidRPr="00932777">
          <w:t>day</w:t>
        </w:r>
      </w:moveTo>
      <w:ins w:id="2711" w:author="mkoenig" w:date="2015-09-06T19:26:00Z">
        <w:r w:rsidR="00726009">
          <w:t xml:space="preserve"> 5, </w:t>
        </w:r>
      </w:ins>
      <w:moveTo w:id="2712" w:author="mkoenig" w:date="2015-09-06T18:59:00Z">
        <w:del w:id="2713" w:author="mkoenig" w:date="2015-09-06T19:26:00Z">
          <w:r w:rsidR="00832BC7" w:rsidRPr="00932777" w:rsidDel="00726009">
            <w:delText xml:space="preserve">s, </w:delText>
          </w:r>
        </w:del>
        <w:r w:rsidR="00832BC7" w:rsidRPr="00932777">
          <w:t xml:space="preserve">the infarct area varies </w:t>
        </w:r>
      </w:moveTo>
      <w:ins w:id="2714" w:author="mkoenig" w:date="2015-09-06T19:00:00Z">
        <w:r w:rsidR="00832BC7">
          <w:t xml:space="preserve">between </w:t>
        </w:r>
      </w:ins>
      <w:moveTo w:id="2715" w:author="mkoenig" w:date="2015-09-06T18:59:00Z">
        <w:del w:id="2716" w:author="mkoenig" w:date="2015-09-06T19:00:00Z">
          <w:r w:rsidR="00832BC7" w:rsidRPr="00932777" w:rsidDel="00832BC7">
            <w:delText xml:space="preserve">from </w:delText>
          </w:r>
        </w:del>
        <w:r w:rsidR="00832BC7" w:rsidRPr="00932777">
          <w:t xml:space="preserve">0.9% </w:t>
        </w:r>
      </w:moveTo>
      <w:ins w:id="2717" w:author="mkoenig" w:date="2015-09-06T19:00:00Z">
        <w:r w:rsidR="00832BC7">
          <w:t>and</w:t>
        </w:r>
      </w:ins>
      <w:moveTo w:id="2718" w:author="mkoenig" w:date="2015-09-06T18:59:00Z">
        <w:del w:id="2719" w:author="mkoenig" w:date="2015-09-06T19:00:00Z">
          <w:r w:rsidR="00832BC7" w:rsidRPr="00932777" w:rsidDel="00832BC7">
            <w:delText>to</w:delText>
          </w:r>
        </w:del>
        <w:r w:rsidR="00832BC7" w:rsidRPr="00932777">
          <w:t xml:space="preserve"> 12% </w:t>
        </w:r>
      </w:moveTo>
      <w:ins w:id="2720" w:author="mkoenig" w:date="2015-09-06T19:00:00Z">
        <w:r w:rsidR="00832BC7">
          <w:t>(</w:t>
        </w:r>
      </w:ins>
      <w:ins w:id="2721" w:author="mkoenig" w:date="2015-09-06T19:04:00Z">
        <w:r w:rsidR="00832BC7">
          <w:t>Figure 2A</w:t>
        </w:r>
      </w:ins>
      <w:ins w:id="2722" w:author="mkoenig" w:date="2015-09-06T19:00:00Z">
        <w:r w:rsidR="00832BC7">
          <w:t xml:space="preserve">) </w:t>
        </w:r>
      </w:ins>
      <w:moveTo w:id="2723" w:author="mkoenig" w:date="2015-09-06T18:59:00Z">
        <w:r w:rsidR="00832BC7" w:rsidRPr="00932777">
          <w:t xml:space="preserve">and the collagen deposition area </w:t>
        </w:r>
      </w:moveTo>
      <w:ins w:id="2724" w:author="mkoenig" w:date="2015-09-06T19:04:00Z">
        <w:r w:rsidR="00832BC7">
          <w:t xml:space="preserve">measured by Sirius red between </w:t>
        </w:r>
      </w:ins>
      <w:moveTo w:id="2725" w:author="mkoenig" w:date="2015-09-06T18:59:00Z">
        <w:del w:id="2726" w:author="mkoenig" w:date="2015-09-06T19:04:00Z">
          <w:r w:rsidR="00832BC7" w:rsidRPr="00932777" w:rsidDel="00832BC7">
            <w:delText xml:space="preserve">varies from </w:delText>
          </w:r>
        </w:del>
        <w:r w:rsidR="00832BC7" w:rsidRPr="00932777">
          <w:t>0.8%-5.9%</w:t>
        </w:r>
      </w:moveTo>
      <w:ins w:id="2727" w:author="mkoenig" w:date="2015-09-06T19:07:00Z">
        <w:r w:rsidR="00131838">
          <w:t xml:space="preserve"> (Figure 4B)</w:t>
        </w:r>
      </w:ins>
      <w:moveTo w:id="2728" w:author="mkoenig" w:date="2015-09-06T18:59:00Z">
        <w:r w:rsidR="00832BC7" w:rsidRPr="00932777">
          <w:t>.</w:t>
        </w:r>
      </w:moveTo>
      <w:ins w:id="2729" w:author="mkoenig" w:date="2015-09-06T19:05:00Z">
        <w:r w:rsidR="00832BC7">
          <w:t xml:space="preserve"> S</w:t>
        </w:r>
        <w:r w:rsidR="00726009">
          <w:t>imilar high variability can be observed</w:t>
        </w:r>
      </w:ins>
      <w:ins w:id="2730" w:author="mkoenig" w:date="2015-09-06T19:27:00Z">
        <w:r w:rsidR="00726009">
          <w:t xml:space="preserve"> </w:t>
        </w:r>
      </w:ins>
      <w:ins w:id="2731" w:author="mkoenig" w:date="2015-09-06T19:05:00Z">
        <w:r w:rsidR="00832BC7">
          <w:t>in the proliferative response (BEC</w:t>
        </w:r>
      </w:ins>
      <w:ins w:id="2732" w:author="mkoenig" w:date="2015-09-06T19:06:00Z">
        <w:r w:rsidR="00131838">
          <w:t xml:space="preserve"> Figure 3A</w:t>
        </w:r>
      </w:ins>
      <w:ins w:id="2733" w:author="mkoenig" w:date="2015-09-06T19:05:00Z">
        <w:r w:rsidR="00832BC7">
          <w:t>, Kupffer</w:t>
        </w:r>
      </w:ins>
      <w:ins w:id="2734" w:author="mkoenig" w:date="2015-09-06T19:07:00Z">
        <w:r w:rsidR="00131838">
          <w:t xml:space="preserve"> Figure 3E)</w:t>
        </w:r>
      </w:ins>
      <w:ins w:id="2735" w:author="mkoenig" w:date="2015-09-06T19:05:00Z">
        <w:r w:rsidR="00131838">
          <w:t xml:space="preserve"> </w:t>
        </w:r>
      </w:ins>
      <w:ins w:id="2736" w:author="mkoenig" w:date="2015-09-06T19:07:00Z">
        <w:r w:rsidR="00726009">
          <w:t>or</w:t>
        </w:r>
        <w:r w:rsidR="00131838">
          <w:t xml:space="preserve"> expression of collagen (Col1a1 Figure 6E, Col3a1 Figure 6F), to name a few.</w:t>
        </w:r>
      </w:ins>
    </w:p>
    <w:p w14:paraId="24DC0767" w14:textId="70EC4B8B" w:rsidR="0014555F" w:rsidDel="00131838" w:rsidRDefault="0014555F" w:rsidP="0014555F">
      <w:pPr>
        <w:rPr>
          <w:del w:id="2737" w:author="mkoenig" w:date="2015-09-06T19:08:00Z"/>
        </w:rPr>
      </w:pPr>
      <w:moveToRangeStart w:id="2738" w:author="mkoenig" w:date="2015-09-06T18:16:00Z" w:name="move429326716"/>
      <w:moveToRangeEnd w:id="2695"/>
      <w:moveTo w:id="2739" w:author="mkoenig" w:date="2015-09-06T18:16:00Z">
        <w:del w:id="2740" w:author="mkoenig" w:date="2015-09-06T19:08:00Z">
          <w:r w:rsidDel="00131838">
            <w:delText xml:space="preserve">Further, a remarkable </w:delText>
          </w:r>
          <w:r w:rsidRPr="00652A9F" w:rsidDel="00131838">
            <w:delText xml:space="preserve">variability </w:delText>
          </w:r>
          <w:r w:rsidDel="00131838">
            <w:delText xml:space="preserve">of BEC proliferation in the different mice can be seen </w:delText>
          </w:r>
          <w:r w:rsidRPr="00652A9F" w:rsidDel="00131838">
            <w:delText xml:space="preserve">at </w:delText>
          </w:r>
          <w:r w:rsidDel="00131838">
            <w:delText>day 14</w:delText>
          </w:r>
          <w:r w:rsidRPr="00C31300" w:rsidDel="00131838">
            <w:delText xml:space="preserve">. </w:delText>
          </w:r>
        </w:del>
      </w:moveTo>
    </w:p>
    <w:moveToRangeEnd w:id="2738"/>
    <w:p w14:paraId="73BF6034" w14:textId="77777777" w:rsidR="00B5573D" w:rsidRDefault="00131838">
      <w:pPr>
        <w:rPr>
          <w:ins w:id="2741" w:author="mkoenig" w:date="2015-09-06T19:39:00Z"/>
        </w:rPr>
      </w:pPr>
      <w:ins w:id="2742" w:author="mkoenig" w:date="2015-09-06T19:09:00Z">
        <w:r>
          <w:t xml:space="preserve"> </w:t>
        </w:r>
      </w:ins>
      <w:ins w:id="2743" w:author="mkoenig" w:date="2015-09-06T19:10:00Z">
        <w:r>
          <w:t xml:space="preserve">These large variation in </w:t>
        </w:r>
      </w:ins>
      <w:ins w:id="2744" w:author="mkoenig" w:date="2015-09-06T19:11:00Z">
        <w:r>
          <w:t xml:space="preserve">parameters during the perpetuation and especially progression phase </w:t>
        </w:r>
      </w:ins>
      <w:ins w:id="2745" w:author="mkoenig" w:date="2015-09-06T19:10:00Z">
        <w:r>
          <w:t>are an intriguing finding, considering the homogeneity of the experimental system</w:t>
        </w:r>
      </w:ins>
      <w:ins w:id="2746" w:author="mkoenig" w:date="2015-09-06T19:13:00Z">
        <w:r>
          <w:t xml:space="preserve"> (see also heatmap of time courses in Supplement 2)</w:t>
        </w:r>
      </w:ins>
      <w:ins w:id="2747" w:author="mkoenig" w:date="2015-09-06T19:12:00Z">
        <w:r>
          <w:t>.</w:t>
        </w:r>
      </w:ins>
      <w:ins w:id="2748" w:author="mkoenig" w:date="2015-09-06T19:29:00Z">
        <w:r w:rsidR="00B47166">
          <w:t xml:space="preserve"> A possible explanation could be </w:t>
        </w:r>
      </w:ins>
      <w:ins w:id="2749" w:author="mkoenig" w:date="2015-09-06T19:30:00Z">
        <w:r w:rsidR="00B47166">
          <w:t>a different individual pace of disease progression</w:t>
        </w:r>
      </w:ins>
      <w:ins w:id="2750" w:author="mkoenig" w:date="2015-09-06T19:31:00Z">
        <w:r w:rsidR="00B47166">
          <w:t xml:space="preserve"> due to variations</w:t>
        </w:r>
      </w:ins>
      <w:ins w:id="2751" w:author="mkoenig" w:date="2015-09-06T19:32:00Z">
        <w:r w:rsidR="00B47166">
          <w:t xml:space="preserve"> in </w:t>
        </w:r>
      </w:ins>
      <w:ins w:id="2752" w:author="mkoenig" w:date="2015-09-06T19:31:00Z">
        <w:r w:rsidR="00B47166">
          <w:t>susceptibility</w:t>
        </w:r>
      </w:ins>
      <w:ins w:id="2753" w:author="mkoenig" w:date="2015-09-06T19:32:00Z">
        <w:r w:rsidR="00B47166">
          <w:t xml:space="preserve"> to the damage caused by BDL, for instance due to different genetic background.</w:t>
        </w:r>
      </w:ins>
      <w:ins w:id="2754" w:author="mkoenig" w:date="2015-09-06T19:31:00Z">
        <w:r w:rsidR="00B47166">
          <w:t xml:space="preserve"> </w:t>
        </w:r>
      </w:ins>
      <w:ins w:id="2755" w:author="mkoenig" w:date="2015-09-06T19:33:00Z">
        <w:r w:rsidR="00B47166">
          <w:t>As a consequence heterogenous time courses develop, with highly affected mice showing strong signs of fibrosis earlier.</w:t>
        </w:r>
      </w:ins>
      <w:del w:id="2756" w:author="mkoenig" w:date="2015-09-06T19:10:00Z">
        <w:r w:rsidR="006A1ECC" w:rsidDel="00131838">
          <w:delText xml:space="preserve">The large variation in the </w:delText>
        </w:r>
        <w:r w:rsidR="00DD774C" w:rsidDel="00131838">
          <w:delText xml:space="preserve">parameters </w:delText>
        </w:r>
        <w:r w:rsidR="006A1ECC" w:rsidDel="00131838">
          <w:delText>infarct area (</w:delText>
        </w:r>
        <w:r w:rsidR="009E231B" w:rsidDel="00131838">
          <w:delText>Figure</w:delText>
        </w:r>
        <w:r w:rsidR="00712144" w:rsidDel="00131838">
          <w:delText xml:space="preserve"> 2</w:delText>
        </w:r>
        <w:r w:rsidR="006A1ECC" w:rsidDel="00131838">
          <w:delText xml:space="preserve">) and collagen area </w:delText>
        </w:r>
        <w:r w:rsidR="005D0545" w:rsidDel="00131838">
          <w:delText>(</w:delText>
        </w:r>
        <w:r w:rsidR="009E231B" w:rsidDel="00131838">
          <w:delText>Figures</w:delText>
        </w:r>
        <w:r w:rsidR="00712144" w:rsidDel="00131838">
          <w:delText xml:space="preserve"> 4</w:delText>
        </w:r>
        <w:r w:rsidR="005D0545" w:rsidDel="00131838">
          <w:delText>B</w:delText>
        </w:r>
        <w:r w:rsidR="009E231B" w:rsidDel="00131838">
          <w:delText xml:space="preserve"> and</w:delText>
        </w:r>
        <w:r w:rsidR="005D0545" w:rsidDel="00131838">
          <w:delText xml:space="preserve"> C)</w:delText>
        </w:r>
        <w:r w:rsidR="006A1ECC" w:rsidDel="00131838">
          <w:delText xml:space="preserve"> in </w:delText>
        </w:r>
        <w:r w:rsidR="00DD774C" w:rsidDel="00131838">
          <w:delText xml:space="preserve">mice from </w:delText>
        </w:r>
        <w:r w:rsidR="006A1ECC" w:rsidDel="00131838">
          <w:delText xml:space="preserve">the </w:delText>
        </w:r>
        <w:r w:rsidR="00DD774C" w:rsidDel="00131838">
          <w:delText>late experimental</w:delText>
        </w:r>
        <w:r w:rsidR="006A1ECC" w:rsidDel="00131838">
          <w:delText xml:space="preserve"> time points are an intriguing finding</w:delText>
        </w:r>
        <w:r w:rsidR="00DD774C" w:rsidDel="00131838">
          <w:delText>,</w:delText>
        </w:r>
        <w:r w:rsidR="006A1ECC" w:rsidDel="00131838">
          <w:delText xml:space="preserve"> considering the homogeneity of the experimental system</w:delText>
        </w:r>
      </w:del>
      <w:del w:id="2757" w:author="mkoenig" w:date="2015-09-05T10:56:00Z">
        <w:r w:rsidR="006A1ECC" w:rsidDel="00572B87">
          <w:delText xml:space="preserve">. </w:delText>
        </w:r>
      </w:del>
      <w:ins w:id="2758" w:author="mkoenig" w:date="2015-09-06T19:36:00Z">
        <w:r w:rsidR="00B47166">
          <w:t xml:space="preserve"> </w:t>
        </w:r>
      </w:ins>
    </w:p>
    <w:p w14:paraId="5A14E2C5" w14:textId="710EA9F2" w:rsidR="004D6A35" w:rsidDel="004D6A35" w:rsidRDefault="00B47166">
      <w:pPr>
        <w:rPr>
          <w:del w:id="2759" w:author="mkoenig" w:date="2015-09-05T11:05:00Z"/>
        </w:rPr>
      </w:pPr>
      <w:ins w:id="2760" w:author="mkoenig" w:date="2015-09-06T19:37:00Z">
        <w:r>
          <w:t xml:space="preserve">Another hypothesis </w:t>
        </w:r>
      </w:ins>
      <w:ins w:id="2761" w:author="mkoenig" w:date="2015-09-06T19:36:00Z">
        <w:r>
          <w:t>are variable routes of disease progression</w:t>
        </w:r>
      </w:ins>
      <w:ins w:id="2762" w:author="mkoenig" w:date="2015-09-06T19:37:00Z">
        <w:r>
          <w:t>:</w:t>
        </w:r>
      </w:ins>
      <w:del w:id="2763" w:author="mkoenig" w:date="2015-09-05T10:56:00Z">
        <w:r w:rsidR="006A1ECC" w:rsidDel="00572B87">
          <w:delText xml:space="preserve">Indeed, </w:delText>
        </w:r>
        <w:r w:rsidR="00B22957" w:rsidDel="00572B87">
          <w:delText>they</w:delText>
        </w:r>
        <w:r w:rsidR="006A1ECC" w:rsidDel="00572B87">
          <w:delText xml:space="preserve"> are negatively correlated</w:delText>
        </w:r>
        <w:r w:rsidR="00B22957" w:rsidDel="00572B87">
          <w:delText xml:space="preserve"> with each other</w:delText>
        </w:r>
        <w:r w:rsidR="006A1ECC" w:rsidDel="00572B87">
          <w:delText xml:space="preserve">, and suggest </w:delText>
        </w:r>
        <w:r w:rsidR="00B22957" w:rsidDel="00572B87">
          <w:delText xml:space="preserve">that </w:delText>
        </w:r>
        <w:r w:rsidR="006A1ECC" w:rsidDel="00572B87">
          <w:delText>alternate routes of disease progression</w:delText>
        </w:r>
        <w:r w:rsidR="00B22957" w:rsidDel="00572B87">
          <w:delText xml:space="preserve"> exist</w:delText>
        </w:r>
        <w:r w:rsidR="006A1ECC" w:rsidDel="00572B87">
          <w:delText>.</w:delText>
        </w:r>
      </w:del>
      <w:r w:rsidR="006A1ECC">
        <w:t xml:space="preserve"> One route is characterized by a strong increase in necrotic tissue and a weak</w:t>
      </w:r>
      <w:r w:rsidR="00B22957">
        <w:t>er activation</w:t>
      </w:r>
      <w:r w:rsidR="006A1ECC">
        <w:t xml:space="preserve"> of </w:t>
      </w:r>
      <w:r w:rsidR="00DD774C">
        <w:t>HSC</w:t>
      </w:r>
      <w:r w:rsidR="006A1ECC">
        <w:t xml:space="preserve"> and </w:t>
      </w:r>
      <w:r w:rsidR="00B22957">
        <w:t xml:space="preserve">lower expression change of inflammation </w:t>
      </w:r>
      <w:r w:rsidR="006A1ECC">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xml:space="preserve">: the former contains a large amount of necrotic tissue while the latter contains large </w:t>
      </w:r>
      <w:r w:rsidR="00B22957">
        <w:lastRenderedPageBreak/>
        <w:t>fibrotic tissue</w:t>
      </w:r>
      <w:r w:rsidR="00AF0350">
        <w:t>.</w:t>
      </w:r>
      <w:del w:id="2764" w:author="mkoenig" w:date="2015-09-06T19:24:00Z">
        <w:r w:rsidR="00AF0350" w:rsidDel="001C511E">
          <w:delText xml:space="preserve"> </w:delText>
        </w:r>
      </w:del>
      <w:ins w:id="2765" w:author="mkoenig" w:date="2015-09-06T19:39:00Z">
        <w:r w:rsidR="00B5573D">
          <w:t xml:space="preserve"> </w:t>
        </w:r>
      </w:ins>
      <w:ins w:id="2766" w:author="mkoenig" w:date="2015-09-06T19:38:00Z">
        <w:r w:rsidR="00B5573D">
          <w:t>Such a</w:t>
        </w:r>
      </w:ins>
      <w:del w:id="2767" w:author="mkoenig" w:date="2015-09-06T19:38:00Z">
        <w:r w:rsidR="00AF0350" w:rsidDel="00D8210F">
          <w:delText>Once verified also for human livers, the hypothesis of a</w:delText>
        </w:r>
      </w:del>
      <w:r w:rsidR="00AF0350">
        <w:t>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ins w:id="2768" w:author="mkoenig" w:date="2015-09-06T19:39:00Z">
        <w:r w:rsidR="00B5573D">
          <w:t>.</w:t>
        </w:r>
      </w:ins>
      <w:del w:id="2769" w:author="mkoenig" w:date="2015-09-06T19:39:00Z">
        <w:r w:rsidR="003F7F28" w:rsidDel="00B5573D">
          <w:delText>.</w:delText>
        </w:r>
      </w:del>
      <w:moveToRangeStart w:id="2770" w:author="mkoenig" w:date="2015-09-05T11:03:00Z" w:name="move429214351"/>
      <w:moveTo w:id="2771" w:author="mkoenig" w:date="2015-09-05T11:03:00Z">
        <w:del w:id="2772" w:author="mkoenig" w:date="2015-09-06T19:15:00Z">
          <w:r w:rsidR="004D6A35" w:rsidRPr="000A6955" w:rsidDel="00131838">
            <w:delText>Figure 1</w:delText>
          </w:r>
        </w:del>
        <w:del w:id="2773" w:author="mkoenig" w:date="2015-09-05T11:03:00Z">
          <w:r w:rsidR="004D6A35" w:rsidRPr="000A6955" w:rsidDel="004D6A35">
            <w:delText>0</w:delText>
          </w:r>
        </w:del>
        <w:del w:id="2774" w:author="mkoenig" w:date="2015-09-06T19:15:00Z">
          <w:r w:rsidR="004D6A35" w:rsidRPr="000A6955" w:rsidDel="00131838">
            <w:delText xml:space="preserve"> shows a summary of the disease processes, the serum factors or histopathological parameters they represent, and the most correlate</w:delText>
          </w:r>
          <w:r w:rsidR="004D6A35" w:rsidRPr="00C31300" w:rsidDel="00131838">
            <w:delText>d</w:delText>
          </w:r>
          <w:r w:rsidR="004D6A35" w:rsidDel="00131838">
            <w:delText xml:space="preserve"> factors.</w:delText>
          </w:r>
        </w:del>
      </w:moveTo>
    </w:p>
    <w:moveToRangeEnd w:id="2770"/>
    <w:p w14:paraId="0B0264A9" w14:textId="7EC4988A" w:rsidR="004D6A35" w:rsidRDefault="004D6A35">
      <w:pPr>
        <w:rPr>
          <w:ins w:id="2775" w:author="mkoenig" w:date="2015-09-04T18:18:00Z"/>
        </w:rPr>
      </w:pPr>
    </w:p>
    <w:p w14:paraId="37F2F446" w14:textId="78B17FA1" w:rsidR="004D6A35" w:rsidDel="00131838" w:rsidRDefault="004D6A35">
      <w:pPr>
        <w:rPr>
          <w:del w:id="2776" w:author="mkoenig" w:date="2015-09-06T19:15:00Z"/>
        </w:rPr>
      </w:pPr>
    </w:p>
    <w:p w14:paraId="59EE35F4" w14:textId="77777777" w:rsidR="000F6E53" w:rsidRPr="005D3409" w:rsidRDefault="00ED1EE7" w:rsidP="00A139B2">
      <w:pPr>
        <w:pStyle w:val="Heading1"/>
      </w:pPr>
      <w:r>
        <w:t>Conclusion</w:t>
      </w:r>
    </w:p>
    <w:p w14:paraId="27443052" w14:textId="47713695" w:rsidR="00B5573D" w:rsidDel="009D1DEB" w:rsidRDefault="00DE707A">
      <w:pPr>
        <w:rPr>
          <w:del w:id="2777" w:author="mkoenig" w:date="2015-09-06T20:06:00Z"/>
        </w:rPr>
      </w:pPr>
      <w:r>
        <w:t xml:space="preserve">The time-resolved analysis of a wide range of </w:t>
      </w:r>
      <w:r w:rsidR="00A467D5" w:rsidRPr="00172ABB">
        <w:t>parameter</w:t>
      </w:r>
      <w:r w:rsidRPr="00172ABB">
        <w:t>s</w:t>
      </w:r>
      <w:del w:id="2778" w:author="mkoenig" w:date="2015-09-06T19:43:00Z">
        <w:r w:rsidR="00A467D5" w:rsidRPr="00172ABB" w:rsidDel="00B5573D">
          <w:delText xml:space="preserve"> (</w:delText>
        </w:r>
        <w:r w:rsidR="006E5151" w:rsidRPr="00BC1059" w:rsidDel="00B5573D">
          <w:delText>6</w:delText>
        </w:r>
        <w:r w:rsidR="00172ABB" w:rsidDel="00B5573D">
          <w:delText>,</w:delText>
        </w:r>
        <w:r w:rsidR="006E5151" w:rsidRPr="00BC1059" w:rsidDel="00B5573D">
          <w:delText>313 in total)</w:delText>
        </w:r>
      </w:del>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ins w:id="2779" w:author="mkoenig" w:date="2015-09-06T20:06:00Z">
        <w:r w:rsidR="009D1DEB">
          <w:t>9</w:t>
        </w:r>
      </w:ins>
      <w:del w:id="2780" w:author="mkoenig" w:date="2015-09-06T20:06:00Z">
        <w:r w:rsidR="00106914" w:rsidRPr="00C31300" w:rsidDel="009D1DEB">
          <w:delText>10</w:delText>
        </w:r>
      </w:del>
      <w:r w:rsidR="00491077" w:rsidRPr="00C31300">
        <w:t>)</w:t>
      </w:r>
      <w:ins w:id="2781" w:author="mkoenig" w:date="2015-09-06T20:06:00Z">
        <w:r w:rsidR="009D1DEB">
          <w:t xml:space="preserve">. </w:t>
        </w:r>
      </w:ins>
      <w:ins w:id="2782" w:author="mkoenig" w:date="2015-09-06T20:07:00Z">
        <w:r w:rsidR="009D1DEB">
          <w:t xml:space="preserve">Particularly, </w:t>
        </w:r>
      </w:ins>
      <w:del w:id="2783" w:author="mkoenig" w:date="2015-09-06T20:06:00Z">
        <w:r w:rsidRPr="00C31300" w:rsidDel="009D1DEB">
          <w:delText xml:space="preserve">, </w:delText>
        </w:r>
      </w:del>
      <w:moveFromRangeStart w:id="2784" w:author="mkoenig" w:date="2015-09-06T20:03:00Z" w:name="move429332659"/>
      <w:moveFrom w:id="2785" w:author="mkoenig" w:date="2015-09-06T20:03:00Z">
        <w:del w:id="2786" w:author="mkoenig" w:date="2015-09-06T20:06:00Z">
          <w:r w:rsidRPr="00C31300" w:rsidDel="009D1DEB">
            <w:delText xml:space="preserve">however, most of them </w:delText>
          </w:r>
          <w:r w:rsidR="00A467D5" w:rsidRPr="00C31300" w:rsidDel="009D1DEB">
            <w:delText>display</w:delText>
          </w:r>
          <w:r w:rsidRPr="00C31300" w:rsidDel="009D1DEB">
            <w:delText xml:space="preserve"> a large variability</w:delText>
          </w:r>
          <w:r w:rsidR="00A467D5" w:rsidDel="009D1DEB">
            <w:delText>, which maybe the major reason why translation of a set of such parameters into diagnostic approaches have not proven sufficient robustness for valid predictions in human patients with chronic liver diseases</w:delText>
          </w:r>
          <w:r w:rsidDel="009D1DEB">
            <w:delText xml:space="preserve">. </w:delText>
          </w:r>
        </w:del>
      </w:moveFrom>
      <w:moveFromRangeEnd w:id="2784"/>
      <w:del w:id="2787" w:author="mkoenig" w:date="2015-09-06T20:06:00Z">
        <w:r w:rsidR="00A467D5" w:rsidDel="009D1DEB">
          <w:delText>C</w:delText>
        </w:r>
        <w:r w:rsidDel="009D1DEB">
          <w:delText>ount of CTGF</w:delText>
        </w:r>
        <w:r w:rsidR="00B0597E" w:rsidDel="009D1DEB">
          <w:delText>-</w:delText>
        </w:r>
        <w:r w:rsidDel="009D1DEB">
          <w:delText xml:space="preserve">positive cells </w:delText>
        </w:r>
        <w:r w:rsidR="00C652C1" w:rsidDel="009D1DEB">
          <w:delText xml:space="preserve">and expression of </w:delText>
        </w:r>
        <w:r w:rsidR="000F112C" w:rsidDel="009D1DEB">
          <w:delText>Il</w:delText>
        </w:r>
        <w:r w:rsidR="00C652C1" w:rsidDel="009D1DEB">
          <w:delText xml:space="preserve">28b are among </w:delText>
        </w:r>
        <w:r w:rsidDel="009D1DEB">
          <w:delText xml:space="preserve">the few exceptions and </w:delText>
        </w:r>
        <w:r w:rsidR="00A467D5" w:rsidDel="009D1DEB">
          <w:delText>their diagnostic potential is promising.</w:delText>
        </w:r>
        <w:r w:rsidDel="009D1DEB">
          <w:delText xml:space="preserve"> </w:delText>
        </w:r>
        <w:r w:rsidR="007E659F" w:rsidDel="009D1DEB">
          <w:delText xml:space="preserve">The most correlated factor to </w:delText>
        </w:r>
        <w:r w:rsidR="00A467D5" w:rsidDel="009D1DEB">
          <w:delText>CTGF</w:delText>
        </w:r>
        <w:r w:rsidR="00B0597E" w:rsidDel="009D1DEB">
          <w:delText>-</w:delText>
        </w:r>
        <w:r w:rsidR="00A467D5" w:rsidDel="009D1DEB">
          <w:delText xml:space="preserve">positive </w:delText>
        </w:r>
        <w:r w:rsidR="007E659F" w:rsidDel="009D1DEB">
          <w:delText>cell</w:delText>
        </w:r>
        <w:r w:rsidR="00A467D5" w:rsidDel="009D1DEB">
          <w:delText xml:space="preserve"> number</w:delText>
        </w:r>
        <w:r w:rsidR="007E659F" w:rsidDel="009D1DEB">
          <w:delText xml:space="preserve">s is </w:delText>
        </w:r>
        <w:r w:rsidR="007E659F" w:rsidRPr="0014557E" w:rsidDel="009D1DEB">
          <w:delText>TGF</w:delText>
        </w:r>
      </w:del>
      <w:ins w:id="2788" w:author="Kerstin Abshagen" w:date="2015-07-07T10:47:00Z">
        <w:del w:id="2789" w:author="mkoenig" w:date="2015-09-06T20:06:00Z">
          <w:r w:rsidR="004C2517" w:rsidRPr="0014557E" w:rsidDel="009D1DEB">
            <w:delText>T</w:delText>
          </w:r>
          <w:r w:rsidR="004C2517" w:rsidDel="009D1DEB">
            <w:delText>gf</w:delText>
          </w:r>
        </w:del>
      </w:ins>
      <w:del w:id="2790" w:author="mkoenig" w:date="2015-09-06T20:06:00Z">
        <w:r w:rsidR="007E659F" w:rsidRPr="0014557E" w:rsidDel="009D1DEB">
          <w:delText>-β</w:delText>
        </w:r>
        <w:r w:rsidR="00A467D5" w:rsidDel="009D1DEB">
          <w:delText>2</w:delText>
        </w:r>
        <w:r w:rsidR="007E659F" w:rsidRPr="0014557E" w:rsidDel="009D1DEB">
          <w:delText xml:space="preserve"> (</w:delText>
        </w:r>
        <w:r w:rsidR="009E231B" w:rsidDel="009D1DEB">
          <w:delText>Figure</w:delText>
        </w:r>
        <w:r w:rsidR="00142701" w:rsidDel="009D1DEB">
          <w:delText xml:space="preserve"> 6I</w:delText>
        </w:r>
        <w:r w:rsidR="007E659F" w:rsidRPr="0014557E" w:rsidDel="009D1DEB">
          <w:delText>)</w:delText>
        </w:r>
        <w:r w:rsidR="00CB6E87" w:rsidDel="009D1DEB">
          <w:delText xml:space="preserve">. Both, CTGF </w:delText>
        </w:r>
      </w:del>
      <w:ins w:id="2791" w:author="Kerstin Abshagen" w:date="2015-07-07T10:47:00Z">
        <w:del w:id="2792" w:author="mkoenig" w:date="2015-09-06T20:06:00Z">
          <w:r w:rsidR="004C2517" w:rsidDel="009D1DEB">
            <w:delText xml:space="preserve">Ctgf </w:delText>
          </w:r>
        </w:del>
      </w:ins>
      <w:del w:id="2793" w:author="mkoenig" w:date="2015-09-06T20:06:00Z">
        <w:r w:rsidR="00CB6E87" w:rsidDel="009D1DEB">
          <w:delText xml:space="preserve">and </w:delText>
        </w:r>
        <w:r w:rsidR="00CB6E87" w:rsidRPr="0014557E" w:rsidDel="009D1DEB">
          <w:delText>TGF</w:delText>
        </w:r>
      </w:del>
      <w:ins w:id="2794" w:author="Kerstin Abshagen" w:date="2015-07-07T10:47:00Z">
        <w:del w:id="2795" w:author="mkoenig" w:date="2015-09-06T20:06:00Z">
          <w:r w:rsidR="004C2517" w:rsidRPr="0014557E" w:rsidDel="009D1DEB">
            <w:delText>T</w:delText>
          </w:r>
          <w:r w:rsidR="004C2517" w:rsidDel="009D1DEB">
            <w:delText>gf</w:delText>
          </w:r>
        </w:del>
      </w:ins>
      <w:del w:id="2796" w:author="mkoenig" w:date="2015-09-06T20:06:00Z">
        <w:r w:rsidR="00CB6E87" w:rsidRPr="0014557E" w:rsidDel="009D1DEB">
          <w:delText>-β</w:delText>
        </w:r>
        <w:r w:rsidR="00CB6E87" w:rsidDel="009D1DEB">
          <w:delText>2</w:delText>
        </w:r>
        <w:r w:rsidR="007E659F" w:rsidDel="009D1DEB">
          <w:delText xml:space="preserve"> encod</w:delText>
        </w:r>
        <w:r w:rsidR="00CB6E87" w:rsidDel="009D1DEB">
          <w:delText>e</w:delText>
        </w:r>
        <w:r w:rsidR="007E659F" w:rsidDel="009D1DEB">
          <w:delText xml:space="preserve"> excreted cytokine</w:delText>
        </w:r>
        <w:r w:rsidR="00CB6E87" w:rsidDel="009D1DEB">
          <w:delText>s</w:delText>
        </w:r>
        <w:r w:rsidR="007E659F" w:rsidDel="009D1DEB">
          <w:delText>, a</w:delText>
        </w:r>
        <w:r w:rsidR="00CB6E87" w:rsidDel="009D1DEB">
          <w:delText>nd therefore represent</w:delText>
        </w:r>
        <w:r w:rsidR="007E659F" w:rsidDel="009D1DEB">
          <w:delText xml:space="preserve"> </w:delText>
        </w:r>
        <w:r w:rsidR="00CB6E87" w:rsidDel="009D1DEB">
          <w:delText xml:space="preserve">good </w:delText>
        </w:r>
        <w:r w:rsidR="007E659F" w:rsidDel="009D1DEB">
          <w:delText>candidate</w:delText>
        </w:r>
        <w:r w:rsidR="00CB6E87" w:rsidDel="009D1DEB">
          <w:delText>s as</w:delText>
        </w:r>
        <w:r w:rsidR="007E659F" w:rsidDel="009D1DEB">
          <w:delText xml:space="preserve"> serum marker to monitor disease progression.</w:delText>
        </w:r>
      </w:del>
    </w:p>
    <w:p w14:paraId="593EB997" w14:textId="7CE8D778" w:rsidR="00EF1B46" w:rsidDel="00EC12F9" w:rsidRDefault="009D1DEB">
      <w:pPr>
        <w:rPr>
          <w:del w:id="2797" w:author="mkoenig" w:date="2015-09-06T20:01:00Z"/>
        </w:rPr>
      </w:pPr>
      <w:ins w:id="2798" w:author="mkoenig" w:date="2015-09-06T20:08:00Z">
        <w:r>
          <w:t xml:space="preserve">pronounced </w:t>
        </w:r>
      </w:ins>
      <w:ins w:id="2799" w:author="mkoenig" w:date="2015-09-06T19:47:00Z">
        <w:r w:rsidR="00B5573D">
          <w:t xml:space="preserve">changes </w:t>
        </w:r>
      </w:ins>
      <w:ins w:id="2800" w:author="mkoenig" w:date="2015-09-06T19:49:00Z">
        <w:r w:rsidR="006D46CB">
          <w:t xml:space="preserve">were </w:t>
        </w:r>
      </w:ins>
      <w:ins w:id="2801" w:author="mkoenig" w:date="2015-09-06T19:47:00Z">
        <w:r w:rsidR="006D46CB">
          <w:t>observed during the</w:t>
        </w:r>
        <w:r w:rsidR="00B5573D">
          <w:t xml:space="preserve"> transition from perpetuation to </w:t>
        </w:r>
      </w:ins>
      <w:ins w:id="2802" w:author="mkoenig" w:date="2015-09-06T19:48:00Z">
        <w:r w:rsidR="00B5573D">
          <w:t>progression phase</w:t>
        </w:r>
      </w:ins>
      <w:ins w:id="2803" w:author="mkoenig" w:date="2015-09-06T19:45:00Z">
        <w:r w:rsidR="006D46CB">
          <w:t xml:space="preserve"> </w:t>
        </w:r>
      </w:ins>
      <w:del w:id="2804" w:author="mkoenig" w:date="2015-09-06T19:44:00Z">
        <w:r w:rsidR="00C652C1" w:rsidDel="00B5573D">
          <w:delText>For the regulatory program, t</w:delText>
        </w:r>
      </w:del>
      <w:del w:id="2805" w:author="mkoenig" w:date="2015-09-06T19:45:00Z">
        <w:r w:rsidR="00C652C1" w:rsidDel="00B5573D">
          <w:delText xml:space="preserve">he largest change of </w:delText>
        </w:r>
        <w:r w:rsidR="00C652C1" w:rsidRPr="00BC1059" w:rsidDel="00B5573D">
          <w:rPr>
            <w:rFonts w:cs="Times New Roman"/>
          </w:rPr>
          <w:delText>quality of the</w:delText>
        </w:r>
      </w:del>
      <w:del w:id="2806" w:author="mkoenig" w:date="2015-09-06T19:48:00Z">
        <w:r w:rsidR="00C652C1" w:rsidRPr="00BC1059" w:rsidDel="006D46CB">
          <w:rPr>
            <w:rFonts w:cs="Times New Roman"/>
          </w:rPr>
          <w:delText xml:space="preserve"> disease</w:delText>
        </w:r>
        <w:r w:rsidR="00BC1059" w:rsidRPr="00BC1059" w:rsidDel="006D46CB">
          <w:rPr>
            <w:rFonts w:cs="Times New Roman"/>
          </w:rPr>
          <w:delText xml:space="preserve"> progress occurs </w:delText>
        </w:r>
      </w:del>
      <w:del w:id="2807" w:author="mkoenig" w:date="2015-09-06T20:08:00Z">
        <w:r w:rsidR="00BC1059" w:rsidRPr="00BC1059" w:rsidDel="009D1DEB">
          <w:rPr>
            <w:rFonts w:cs="Times New Roman"/>
          </w:rPr>
          <w:delText>between</w:delText>
        </w:r>
        <w:r w:rsidR="00C652C1" w:rsidRPr="00BC1059" w:rsidDel="009D1DEB">
          <w:rPr>
            <w:rFonts w:cs="Times New Roman"/>
          </w:rPr>
          <w:delText xml:space="preserve"> </w:delText>
        </w:r>
        <w:r w:rsidR="00B0597E" w:rsidDel="009D1DEB">
          <w:rPr>
            <w:rFonts w:cs="Times New Roman"/>
          </w:rPr>
          <w:delText xml:space="preserve">days </w:delText>
        </w:r>
      </w:del>
      <w:r w:rsidR="000B01F9" w:rsidRPr="00BC1059">
        <w:rPr>
          <w:rFonts w:cs="Times New Roman"/>
        </w:rPr>
        <w:t>2</w:t>
      </w:r>
      <w:r w:rsidR="00C652C1" w:rsidRPr="00BC1059">
        <w:rPr>
          <w:rFonts w:cs="Times New Roman"/>
        </w:rPr>
        <w:t xml:space="preserve"> </w:t>
      </w:r>
      <w:ins w:id="2808" w:author="mkoenig" w:date="2015-09-06T20:08:00Z">
        <w:r>
          <w:rPr>
            <w:rFonts w:cs="Times New Roman"/>
          </w:rPr>
          <w:t xml:space="preserve">to </w:t>
        </w:r>
      </w:ins>
      <w:del w:id="2809" w:author="mkoenig" w:date="2015-09-06T20:08:00Z">
        <w:r w:rsidR="00C652C1" w:rsidRPr="00BC1059" w:rsidDel="009D1DEB">
          <w:rPr>
            <w:rFonts w:cs="Times New Roman"/>
          </w:rPr>
          <w:delText xml:space="preserve">and </w:delText>
        </w:r>
      </w:del>
      <w:r w:rsidR="000B01F9" w:rsidRPr="00BC1059">
        <w:rPr>
          <w:rFonts w:cs="Times New Roman"/>
        </w:rPr>
        <w:t>5</w:t>
      </w:r>
      <w:ins w:id="2810" w:author="mkoenig" w:date="2015-09-06T19:49:00Z">
        <w:r w:rsidR="006D46CB">
          <w:rPr>
            <w:rFonts w:cs="Times New Roman"/>
          </w:rPr>
          <w:t xml:space="preserve"> days after BDL</w:t>
        </w:r>
      </w:ins>
      <w:r w:rsidR="00C652C1" w:rsidRPr="00BC1059">
        <w:rPr>
          <w:rFonts w:cs="Times New Roman"/>
        </w:rPr>
        <w:t xml:space="preserve">, </w:t>
      </w:r>
      <w:del w:id="2811" w:author="mkoenig" w:date="2015-09-06T19:49:00Z">
        <w:r w:rsidR="00CB6E87" w:rsidRPr="00BC1059" w:rsidDel="006D46CB">
          <w:rPr>
            <w:rFonts w:cs="Times New Roman"/>
          </w:rPr>
          <w:delText xml:space="preserve">and is </w:delText>
        </w:r>
      </w:del>
      <w:r w:rsidR="00CB6E87" w:rsidRPr="00BC1059">
        <w:rPr>
          <w:rFonts w:cs="Times New Roman"/>
        </w:rPr>
        <w:t>characteriz</w:t>
      </w:r>
      <w:r w:rsidR="00C652C1" w:rsidRPr="00BC1059">
        <w:rPr>
          <w:rFonts w:cs="Times New Roman"/>
        </w:rPr>
        <w:t xml:space="preserve">ed by </w:t>
      </w:r>
      <w:ins w:id="2812" w:author="mkoenig" w:date="2015-09-06T20:07:00Z">
        <w:r>
          <w:rPr>
            <w:rFonts w:cs="Times New Roman"/>
          </w:rPr>
          <w:t>strong increase</w:t>
        </w:r>
      </w:ins>
      <w:ins w:id="2813" w:author="mkoenig" w:date="2015-09-06T20:09:00Z">
        <w:r w:rsidR="002957DC">
          <w:rPr>
            <w:rFonts w:cs="Times New Roman"/>
          </w:rPr>
          <w:t xml:space="preserve"> of</w:t>
        </w:r>
      </w:ins>
      <w:ins w:id="2814" w:author="mkoenig" w:date="2015-09-06T20:07:00Z">
        <w:r>
          <w:rPr>
            <w:rFonts w:cs="Times New Roman"/>
          </w:rPr>
          <w:t xml:space="preserve"> </w:t>
        </w:r>
      </w:ins>
      <w:del w:id="2815" w:author="mkoenig" w:date="2015-09-06T20:07:00Z">
        <w:r w:rsidR="00C652C1" w:rsidRPr="00BC1059" w:rsidDel="009D1DEB">
          <w:rPr>
            <w:rFonts w:cs="Times New Roman"/>
          </w:rPr>
          <w:delText xml:space="preserve">large </w:delText>
        </w:r>
      </w:del>
      <w:ins w:id="2816" w:author="mkoenig" w:date="2015-09-06T19:49:00Z">
        <w:r w:rsidR="006D46CB">
          <w:rPr>
            <w:rFonts w:cs="Times New Roman"/>
          </w:rPr>
          <w:t>parameters</w:t>
        </w:r>
      </w:ins>
      <w:del w:id="2817" w:author="mkoenig" w:date="2015-09-06T19:49:00Z">
        <w:r w:rsidR="00CB6E87" w:rsidRPr="00BC1059" w:rsidDel="006D46CB">
          <w:rPr>
            <w:rFonts w:cs="Times New Roman"/>
          </w:rPr>
          <w:delText xml:space="preserve">expression </w:delText>
        </w:r>
        <w:r w:rsidR="00C652C1" w:rsidRPr="00BC1059" w:rsidDel="006D46CB">
          <w:rPr>
            <w:rFonts w:cs="Times New Roman"/>
          </w:rPr>
          <w:delText>change</w:delText>
        </w:r>
        <w:r w:rsidR="00CB6E87" w:rsidRPr="00BC1059" w:rsidDel="006D46CB">
          <w:rPr>
            <w:rFonts w:cs="Times New Roman"/>
          </w:rPr>
          <w:delText>s</w:delText>
        </w:r>
        <w:r w:rsidR="00C652C1" w:rsidDel="006D46CB">
          <w:delText xml:space="preserve"> of factors</w:delText>
        </w:r>
      </w:del>
      <w:r w:rsidR="00CB6E87">
        <w:t>,</w:t>
      </w:r>
      <w:r w:rsidR="00C652C1">
        <w:t xml:space="preserve"> such as </w:t>
      </w:r>
      <w:ins w:id="2818" w:author="mkoenig" w:date="2015-09-06T19:50:00Z">
        <w:r w:rsidR="006D46CB">
          <w:t xml:space="preserve">Il17A, </w:t>
        </w:r>
      </w:ins>
      <w:r w:rsidR="00C652C1">
        <w:t>Il2, Il28b</w:t>
      </w:r>
      <w:r w:rsidR="00CB6E87">
        <w:t xml:space="preserve"> or</w:t>
      </w:r>
      <w:r w:rsidR="00C652C1">
        <w:t xml:space="preserve"> Il13. This information has </w:t>
      </w:r>
      <w:r w:rsidR="00CB6E87">
        <w:t>strong</w:t>
      </w:r>
      <w:r w:rsidR="00C652C1">
        <w:t xml:space="preserve"> clinical relevance</w:t>
      </w:r>
      <w:r w:rsidR="00CB6E87">
        <w:t>,</w:t>
      </w:r>
      <w:r w:rsidR="0014557E">
        <w:t xml:space="preserve"> as it indicates a switching point, and h</w:t>
      </w:r>
      <w:r w:rsidR="00C652C1">
        <w:t xml:space="preserve">uman homologs of the respective </w:t>
      </w:r>
      <w:del w:id="2819" w:author="mkoenig" w:date="2015-09-06T20:14:00Z">
        <w:r w:rsidR="00C652C1" w:rsidDel="001A1C91">
          <w:delText>interleukines</w:delText>
        </w:r>
      </w:del>
      <w:ins w:id="2820" w:author="mkoenig" w:date="2015-09-06T20:14:00Z">
        <w:r w:rsidR="001A1C91">
          <w:t>interleukins</w:t>
        </w:r>
      </w:ins>
      <w:r w:rsidR="00C652C1">
        <w:t xml:space="preserve"> are </w:t>
      </w:r>
      <w:r w:rsidR="0014557E">
        <w:t xml:space="preserve">top </w:t>
      </w:r>
      <w:r w:rsidR="00C652C1">
        <w:t xml:space="preserve">candidates </w:t>
      </w:r>
      <w:r w:rsidR="00CB6E87">
        <w:t xml:space="preserve">to be used as </w:t>
      </w:r>
      <w:r w:rsidR="0014557E">
        <w:t>clinical markers.</w:t>
      </w:r>
      <w:r w:rsidR="0014557E" w:rsidRPr="0014557E">
        <w:t xml:space="preserve"> </w:t>
      </w:r>
    </w:p>
    <w:p w14:paraId="5662C785" w14:textId="1C594FDE" w:rsidR="00EF1B46" w:rsidRDefault="00CB6E87">
      <w:del w:id="2821" w:author="mkoenig" w:date="2015-09-06T20:01:00Z">
        <w:r w:rsidDel="00EC12F9">
          <w:delText>Our data suggest</w:delText>
        </w:r>
        <w:r w:rsidR="0014557E" w:rsidDel="00EC12F9">
          <w:delText xml:space="preserve"> f</w:delText>
        </w:r>
        <w:r w:rsidR="0014557E" w:rsidRPr="0014557E" w:rsidDel="00EC12F9">
          <w:delText>ibronectin (Fn1</w:delText>
        </w:r>
        <w:r w:rsidR="00142701" w:rsidDel="00EC12F9">
          <w:delText xml:space="preserve">, </w:delText>
        </w:r>
        <w:r w:rsidR="009E231B" w:rsidDel="00EC12F9">
          <w:delText>Figure</w:delText>
        </w:r>
        <w:r w:rsidR="00142701" w:rsidDel="00EC12F9">
          <w:delText xml:space="preserve"> 6G</w:delText>
        </w:r>
        <w:r w:rsidR="0014557E" w:rsidRPr="0014557E" w:rsidDel="00EC12F9">
          <w:delText xml:space="preserve">) </w:delText>
        </w:r>
        <w:r w:rsidDel="00EC12F9">
          <w:delText>a</w:delText>
        </w:r>
        <w:r w:rsidR="0014557E" w:rsidDel="00EC12F9">
          <w:delText xml:space="preserve">s the most sensitive marker for the </w:delText>
        </w:r>
        <w:r w:rsidR="0014557E" w:rsidRPr="0014557E" w:rsidDel="00EC12F9">
          <w:delText>o</w:delText>
        </w:r>
        <w:r w:rsidR="0014557E" w:rsidDel="00EC12F9">
          <w:delText>nset of the disease process.</w:delText>
        </w:r>
        <w:r w:rsidR="00826E3E" w:rsidDel="00EC12F9">
          <w:delText xml:space="preserve"> </w:delText>
        </w:r>
      </w:del>
      <w:del w:id="2822" w:author="mkoenig" w:date="2015-09-06T19:51:00Z">
        <w:r w:rsidR="00940250" w:rsidDel="006D46CB">
          <w:delText xml:space="preserve">Oncostatin M and its receptor are both highly correlated </w:delText>
        </w:r>
        <w:r w:rsidR="00E904C2" w:rsidDel="006D46CB">
          <w:delText xml:space="preserve">with </w:delText>
        </w:r>
        <w:r w:rsidR="00940250" w:rsidDel="006D46CB">
          <w:delText xml:space="preserve">the area of </w:delText>
        </w:r>
        <w:r w:rsidR="00E904C2" w:rsidDel="006D46CB">
          <w:delText xml:space="preserve">deposited collagen/ECM, </w:delText>
        </w:r>
        <w:r w:rsidR="00940250" w:rsidDel="006D46CB">
          <w:delText xml:space="preserve">suggesting </w:delText>
        </w:r>
        <w:r w:rsidR="00E904C2" w:rsidDel="006D46CB">
          <w:delText xml:space="preserve">it as </w:delText>
        </w:r>
        <w:r w:rsidR="00940250" w:rsidDel="006D46CB">
          <w:delText xml:space="preserve">a sensitive diagnostic marker for </w:delText>
        </w:r>
        <w:r w:rsidR="00E904C2" w:rsidDel="006D46CB">
          <w:delText>ongoing</w:delText>
        </w:r>
        <w:r w:rsidR="00940250" w:rsidDel="006D46CB">
          <w:delText xml:space="preserve"> fibro</w:delText>
        </w:r>
        <w:r w:rsidR="00E904C2" w:rsidDel="006D46CB">
          <w:delText>gene</w:delText>
        </w:r>
        <w:r w:rsidR="00940250" w:rsidDel="006D46CB">
          <w:delText>sis.</w:delText>
        </w:r>
      </w:del>
    </w:p>
    <w:p w14:paraId="268D2836" w14:textId="504B96C6" w:rsidR="00EF1B46" w:rsidRDefault="007E659F">
      <w:pPr>
        <w:rPr>
          <w:ins w:id="2823" w:author="mkoenig" w:date="2015-09-06T19:56:00Z"/>
        </w:rPr>
      </w:pPr>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del w:id="2824" w:author="mkoenig" w:date="2015-09-06T19:51:00Z">
        <w:r w:rsidR="00E64DB5" w:rsidDel="006D46CB">
          <w:delText xml:space="preserve"> </w:delText>
        </w:r>
        <w:r w:rsidR="00DF0586" w:rsidDel="006D46CB">
          <w:delText>or</w:delText>
        </w:r>
        <w:r w:rsidR="00826E3E" w:rsidDel="006D46CB">
          <w:delText xml:space="preserve"> transin-2 (Mmp10</w:delText>
        </w:r>
        <w:r w:rsidR="00142701" w:rsidDel="006D46CB">
          <w:delText xml:space="preserve">, </w:delText>
        </w:r>
        <w:r w:rsidR="009E231B" w:rsidDel="006D46CB">
          <w:delText>Figure</w:delText>
        </w:r>
        <w:r w:rsidR="00142701" w:rsidDel="006D46CB">
          <w:delText xml:space="preserve"> 6H</w:delText>
        </w:r>
        <w:r w:rsidR="00826E3E" w:rsidDel="006D46CB">
          <w:delText xml:space="preserve">) at </w:delText>
        </w:r>
        <w:r w:rsidR="000B01F9" w:rsidRPr="007555DF" w:rsidDel="006D46CB">
          <w:delText>18h</w:delText>
        </w:r>
      </w:del>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xml:space="preserve">. </w:t>
      </w:r>
      <w:del w:id="2825" w:author="mkoenig" w:date="2015-09-06T19:51:00Z">
        <w:r w:rsidR="003A57BA" w:rsidDel="006D46CB">
          <w:delText>This is a potential starting point in therapy.</w:delText>
        </w:r>
      </w:del>
    </w:p>
    <w:p w14:paraId="49C02A89" w14:textId="78F6DE6F" w:rsidR="006D46CB" w:rsidDel="006D46CB" w:rsidRDefault="006D46CB">
      <w:pPr>
        <w:ind w:firstLine="0"/>
        <w:rPr>
          <w:del w:id="2826" w:author="mkoenig" w:date="2015-09-06T19:57:00Z"/>
        </w:rPr>
        <w:pPrChange w:id="2827" w:author="mkoenig" w:date="2015-09-06T19:57:00Z">
          <w:pPr/>
        </w:pPrChange>
      </w:pPr>
      <w:ins w:id="2828" w:author="mkoenig" w:date="2015-09-06T19:57:00Z">
        <w:r>
          <w:t>Based on</w:t>
        </w:r>
      </w:ins>
      <w:ins w:id="2829" w:author="mkoenig" w:date="2015-09-06T19:56:00Z">
        <w:r>
          <w:t xml:space="preserve"> time course correlation analysis </w:t>
        </w:r>
      </w:ins>
      <w:ins w:id="2830" w:author="mkoenig" w:date="2015-09-06T19:57:00Z">
        <w:r>
          <w:t xml:space="preserve">we found a </w:t>
        </w:r>
      </w:ins>
      <w:ins w:id="2831" w:author="mkoenig" w:date="2015-09-06T19:56:00Z">
        <w:r>
          <w:t>distinct number of time course patterns</w:t>
        </w:r>
      </w:ins>
      <w:ins w:id="2832" w:author="mkoenig" w:date="2015-09-06T19:57:00Z">
        <w:r>
          <w:t xml:space="preserve"> following BDL. </w:t>
        </w:r>
      </w:ins>
    </w:p>
    <w:p w14:paraId="104C72DE" w14:textId="3880F330" w:rsidR="001E0AAC" w:rsidDel="006D46CB" w:rsidRDefault="00DF0586">
      <w:pPr>
        <w:ind w:firstLine="0"/>
        <w:rPr>
          <w:del w:id="2833" w:author="mkoenig" w:date="2015-09-06T19:52:00Z"/>
        </w:rPr>
        <w:pPrChange w:id="2834" w:author="mkoenig" w:date="2015-09-06T19:57:00Z">
          <w:pPr/>
        </w:pPrChange>
      </w:pPr>
      <w:del w:id="2835" w:author="mkoenig" w:date="2015-09-06T19:52:00Z">
        <w:r w:rsidDel="006D46CB">
          <w:delText>To conclude, a d</w:delText>
        </w:r>
        <w:r w:rsidR="001E0AAC" w:rsidRPr="001C5B85" w:rsidDel="006D46CB">
          <w:delText>etailed time-resolved transcriptional profiling of liver homogenates following BDL revealed a coordinated induction of detoxification processes immediately after surgery and an up</w:delText>
        </w:r>
        <w:r w:rsidR="006D4809" w:rsidDel="006D46CB">
          <w:delText>-</w:delText>
        </w:r>
        <w:r w:rsidR="001E0AAC" w:rsidRPr="001C5B85" w:rsidDel="006D46CB">
          <w:delText xml:space="preserve">regulation of an inflammatory response along with activation of metabolically active genes, which can be explained by physiological recovery and adaptation of the mice to </w:delText>
        </w:r>
        <w:r w:rsidR="001E0AAC" w:rsidRPr="001C5B85" w:rsidDel="006D46CB">
          <w:rPr>
            <w:szCs w:val="20"/>
          </w:rPr>
          <w:delText xml:space="preserve">the </w:delText>
        </w:r>
        <w:r w:rsidR="001E0AAC" w:rsidRPr="001C5B85" w:rsidDel="006D46CB">
          <w:delText>bile acid exposure.</w:delText>
        </w:r>
      </w:del>
    </w:p>
    <w:p w14:paraId="11724735" w14:textId="13497D3F" w:rsidR="002957DC" w:rsidRDefault="000649B1">
      <w:pPr>
        <w:rPr>
          <w:ins w:id="2836" w:author="mkoenig" w:date="2015-09-06T20:10:00Z"/>
        </w:rPr>
      </w:pPr>
      <w:r w:rsidRPr="00C31300">
        <w:t xml:space="preserve">Based on </w:t>
      </w:r>
      <w:ins w:id="2837" w:author="mkoenig" w:date="2015-09-06T19:57:00Z">
        <w:r w:rsidR="006D46CB">
          <w:t>these</w:t>
        </w:r>
      </w:ins>
      <w:del w:id="2838" w:author="mkoenig" w:date="2015-09-06T19:57:00Z">
        <w:r w:rsidRPr="00C31300" w:rsidDel="006D46CB">
          <w:delText>our</w:delText>
        </w:r>
      </w:del>
      <w:r w:rsidRPr="00C31300">
        <w:t xml:space="preserve"> results, we propose </w:t>
      </w:r>
      <w:ins w:id="2839" w:author="mkoenig" w:date="2015-09-06T19:58:00Z">
        <w:r w:rsidR="006D46CB">
          <w:t xml:space="preserve">a decision tree </w:t>
        </w:r>
      </w:ins>
      <w:del w:id="2840" w:author="mkoenig" w:date="2015-09-06T19:58:00Z">
        <w:r w:rsidRPr="00C31300" w:rsidDel="006D46CB">
          <w:delText xml:space="preserve">binary decision trees </w:delText>
        </w:r>
      </w:del>
      <w:r w:rsidRPr="00C31300">
        <w:t xml:space="preserve">from </w:t>
      </w:r>
      <w:ins w:id="2841" w:author="mkoenig" w:date="2015-09-06T19:59:00Z">
        <w:r w:rsidR="00EC12F9">
          <w:t>a subset of</w:t>
        </w:r>
      </w:ins>
      <w:del w:id="2842" w:author="mkoenig" w:date="2015-09-06T19:59:00Z">
        <w:r w:rsidRPr="00C31300" w:rsidDel="00EC12F9">
          <w:delText>selec</w:delText>
        </w:r>
      </w:del>
      <w:del w:id="2843" w:author="mkoenig" w:date="2015-09-06T19:58:00Z">
        <w:r w:rsidRPr="00C31300" w:rsidDel="00EC12F9">
          <w:delText>ted</w:delText>
        </w:r>
      </w:del>
      <w:r w:rsidRPr="00C31300">
        <w:t xml:space="preserve"> </w:t>
      </w:r>
      <w:del w:id="2844" w:author="mkoenig" w:date="2015-09-06T19:58:00Z">
        <w:r w:rsidRPr="00C31300" w:rsidDel="00EC12F9">
          <w:delText xml:space="preserve">serum </w:delText>
        </w:r>
      </w:del>
      <w:r w:rsidRPr="00C31300">
        <w:t xml:space="preserve">parameters, such as in </w:t>
      </w:r>
      <w:r w:rsidR="009E231B">
        <w:t>Figure</w:t>
      </w:r>
      <w:r w:rsidRPr="00C31300">
        <w:t xml:space="preserve"> 1</w:t>
      </w:r>
      <w:ins w:id="2845" w:author="mkoenig" w:date="2015-09-06T20:00:00Z">
        <w:r w:rsidR="00EC12F9">
          <w:t>0</w:t>
        </w:r>
      </w:ins>
      <w:ins w:id="2846" w:author="mkoenig" w:date="2015-09-06T20:10:00Z">
        <w:r w:rsidR="002957DC">
          <w:t>,</w:t>
        </w:r>
      </w:ins>
      <w:ins w:id="2847" w:author="mkoenig" w:date="2015-09-06T20:00:00Z">
        <w:r w:rsidR="00EC12F9">
          <w:t xml:space="preserve"> </w:t>
        </w:r>
      </w:ins>
      <w:del w:id="2848" w:author="mkoenig" w:date="2015-09-06T20:00:00Z">
        <w:r w:rsidR="00106914" w:rsidRPr="00C31300" w:rsidDel="00EC12F9">
          <w:delText>1</w:delText>
        </w:r>
        <w:r w:rsidRPr="00C31300" w:rsidDel="00EC12F9">
          <w:delText xml:space="preserve">C </w:delText>
        </w:r>
      </w:del>
      <w:r w:rsidRPr="00C31300">
        <w:t xml:space="preserve">as a promising tool for </w:t>
      </w:r>
      <w:del w:id="2849" w:author="mkoenig" w:date="2015-09-06T20:00:00Z">
        <w:r w:rsidRPr="00C31300" w:rsidDel="00EC12F9">
          <w:delText xml:space="preserve">bedside </w:delText>
        </w:r>
      </w:del>
      <w:r w:rsidRPr="00C31300">
        <w:t>assessment of disease progression. Therefore, as</w:t>
      </w:r>
      <w:r>
        <w:t xml:space="preserve"> next step, suitability of the parameters selected from the mouse model need to be confirmed for human patients</w:t>
      </w:r>
      <w:r w:rsidR="00604978">
        <w:t xml:space="preserve"> as in </w:t>
      </w:r>
      <w:r w:rsidR="00C638FD">
        <w:fldChar w:fldCharType="begin"/>
      </w:r>
      <w:r w:rsidR="00C638FD">
        <w:instrText xml:space="preserve"> ADDIN EN.CITE &lt;EndNote&gt;&lt;Cite ExcludeYear="1"&gt;&lt;Author&gt;Gadd&lt;/Author&gt;&lt;Year&gt;2014&lt;/Year&gt;&lt;RecNum&gt;386&lt;/RecNum&gt;&lt;DisplayText&gt;[47]&lt;/DisplayText&gt;&lt;record&gt;&lt;rec-number&gt;386&lt;/rec-number&gt;&lt;foreign-keys&gt;&lt;key app="EN" db-id="zeapvzrpm5fx2oefdz3v2s03fwp2t09seezp"&gt;386&lt;/key&gt;&lt;/foreign-keys&gt;&lt;ref-type name="Journal Article"&gt;17&lt;/ref-type&gt;&lt;contributors&gt;&lt;authors&gt;&lt;author&gt;Gadd, Victoria L.&lt;/author&gt;&lt;author&gt;Skoien, Richard&lt;/author&gt;&lt;author&gt;Powell, Elizabeth E.&lt;/author&gt;&lt;author&gt;Fagan, Kevin J.&lt;/author&gt;&lt;author&gt;Winterford, Clay&lt;/author&gt;&lt;author&gt;Horsfall, Leigh&lt;/author&gt;&lt;author&gt;Irvine, Katharine&lt;/author&gt;&lt;author&gt;Clouston, Andrew D.&lt;/author&gt;&lt;/authors&gt;&lt;/contributors&gt;&lt;titles&gt;&lt;title&gt;The portal inflammatory infiltrate and ductular reaction in human nonalcoholic fatty liver disease&lt;/title&gt;&lt;secondary-title&gt;Hepatology&lt;/secondary-title&gt;&lt;/titles&gt;&lt;pages&gt;1393-1405&lt;/pages&gt;&lt;volume&gt;59&lt;/volume&gt;&lt;number&gt;4&lt;/number&gt;&lt;keywords&gt;&lt;keyword&gt;Adult&lt;/keyword&gt;&lt;keyword&gt;Aged&lt;/keyword&gt;&lt;keyword&gt;Biopsy&lt;/keyword&gt;&lt;keyword&gt;Cohort Studies&lt;/keyword&gt;&lt;keyword&gt;Fatty Liver, metabolism/pathology&lt;/keyword&gt;&lt;keyword&gt;Female&lt;/keyword&gt;&lt;keyword&gt;Hepatic Duct, Common, metabolism/pathology&lt;/keyword&gt;&lt;keyword&gt;Humans&lt;/keyword&gt;&lt;keyword&gt;Interleukin-17, metabolism&lt;/keyword&gt;&lt;keyword&gt;Interleukin-1beta, metabolism&lt;/keyword&gt;&lt;keyword&gt;Liver Diseases, Alcoholic, metabolism/pathology&lt;/keyword&gt;&lt;keyword&gt;Liver, metabolism/pathology&lt;/keyword&gt;&lt;keyword&gt;Male&lt;/keyword&gt;&lt;keyword&gt;Matrix Metalloproteinase 9, metabolism&lt;/keyword&gt;&lt;keyword&gt;Middle Aged&lt;/keyword&gt;&lt;keyword&gt;Non-alcoholic Fatty Liver Disease&lt;/keyword&gt;&lt;keyword&gt;Portal System, metabolism/pathology&lt;/keyword&gt;&lt;keyword&gt;Tumor Necrosis Factor-alpha, metabolism&lt;/keyword&gt;&lt;/keywords&gt;&lt;dates&gt;&lt;year&gt;2014&lt;/year&gt;&lt;pub-dates&gt;&lt;date&gt;Apr&lt;/date&gt;&lt;/pub-dates&gt;&lt;/dates&gt;&lt;label&gt;Gadd2014&lt;/label&gt;&lt;urls&gt;&lt;related-urls&gt;&lt;url&gt;http://dx.doi.org/10.1002/hep.26937&lt;/url&gt;&lt;/related-urls&gt;&lt;/urls&gt;&lt;/record&gt;&lt;/Cite&gt;&lt;/EndNote&gt;</w:instrText>
      </w:r>
      <w:r w:rsidR="00C638FD">
        <w:fldChar w:fldCharType="separate"/>
      </w:r>
      <w:r w:rsidR="00C638FD">
        <w:rPr>
          <w:noProof/>
        </w:rPr>
        <w:t>[</w:t>
      </w:r>
      <w:hyperlink w:anchor="_ENREF_47" w:tooltip="Gadd, 2014 #386" w:history="1">
        <w:r w:rsidR="00C638FD">
          <w:rPr>
            <w:noProof/>
          </w:rPr>
          <w:t>47</w:t>
        </w:r>
      </w:hyperlink>
      <w:r w:rsidR="00C638FD">
        <w:rPr>
          <w:noProof/>
        </w:rPr>
        <w:t>]</w:t>
      </w:r>
      <w:r w:rsidR="00C638FD">
        <w:fldChar w:fldCharType="end"/>
      </w:r>
      <w:ins w:id="2850" w:author="mkoenig" w:date="2015-09-08T12:04:00Z">
        <w:r w:rsidR="00C638FD">
          <w:t>s</w:t>
        </w:r>
      </w:ins>
      <w:del w:id="2851" w:author="mkoenig" w:date="2015-09-08T12:04:00Z">
        <w:r w:rsidR="0072529E" w:rsidRPr="007B1213" w:rsidDel="00C638FD">
          <w:delText>[</w:delText>
        </w:r>
        <w:r w:rsidR="007B1213" w:rsidRPr="007B1213" w:rsidDel="00C638FD">
          <w:delText>69</w:delText>
        </w:r>
        <w:r w:rsidR="0072529E" w:rsidRPr="007B1213" w:rsidDel="00C638FD">
          <w:delText>]</w:delText>
        </w:r>
      </w:del>
      <w:r w:rsidR="0072529E" w:rsidRPr="007B1213">
        <w:t>.</w:t>
      </w:r>
      <w:r w:rsidRPr="000649B1">
        <w:t xml:space="preserve"> </w:t>
      </w:r>
    </w:p>
    <w:p w14:paraId="13956FD3" w14:textId="682272E0" w:rsidR="00EC12F9" w:rsidDel="00EC12F9" w:rsidRDefault="00EC12F9" w:rsidP="00EC12F9">
      <w:pPr>
        <w:rPr>
          <w:del w:id="2852" w:author="mkoenig" w:date="2015-09-06T20:04:00Z"/>
        </w:rPr>
      </w:pPr>
      <w:ins w:id="2853" w:author="mkoenig" w:date="2015-09-06T20:03:00Z">
        <w:r>
          <w:t xml:space="preserve">Many of the measured parameters </w:t>
        </w:r>
      </w:ins>
      <w:moveToRangeStart w:id="2854" w:author="mkoenig" w:date="2015-09-06T20:03:00Z" w:name="move429332659"/>
      <w:moveTo w:id="2855" w:author="mkoenig" w:date="2015-09-06T20:03:00Z">
        <w:del w:id="2856" w:author="mkoenig" w:date="2015-09-06T20:03:00Z">
          <w:r w:rsidRPr="00C31300" w:rsidDel="00EC12F9">
            <w:delText xml:space="preserve">however, most of them </w:delText>
          </w:r>
        </w:del>
        <w:r w:rsidRPr="00C31300">
          <w:t>display a large variability</w:t>
        </w:r>
        <w:r>
          <w:t xml:space="preserve">, which maybe the major reason why translation of a set of such parameters into diagnostic approaches have not proven sufficient robustness for valid predictions in human patients with chronic liver diseases. </w:t>
        </w:r>
      </w:moveTo>
      <w:ins w:id="2857" w:author="mkoenig" w:date="2015-09-06T20:03:00Z">
        <w:r>
          <w:t>The here suggested approach of pooling information from factors falling in the same time course classes could be a possible solution for more robust predictors.</w:t>
        </w:r>
      </w:ins>
    </w:p>
    <w:moveToRangeEnd w:id="2854"/>
    <w:p w14:paraId="34832027" w14:textId="77777777" w:rsidR="00EC12F9" w:rsidRDefault="00EC12F9">
      <w:pPr>
        <w:rPr>
          <w:ins w:id="2858" w:author="mkoenig" w:date="2015-09-06T20:03:00Z"/>
        </w:rPr>
      </w:pPr>
    </w:p>
    <w:p w14:paraId="4E74FA41" w14:textId="01089A41" w:rsidR="00B5573D" w:rsidRPr="00B5573D" w:rsidDel="006D46CB" w:rsidRDefault="000649B1" w:rsidP="00B5573D">
      <w:pPr>
        <w:rPr>
          <w:del w:id="2859" w:author="mkoenig" w:date="2015-09-06T19:52:00Z"/>
        </w:rPr>
      </w:pPr>
      <w:del w:id="2860" w:author="mkoenig" w:date="2015-09-06T20:04:00Z">
        <w:r w:rsidDel="00EC12F9">
          <w:delText>We additionally suggest to identify common transcription factors (TF)/TF-binding sites controlling the transcription of those genes with the most significantly correlated expression.</w:delText>
        </w:r>
      </w:del>
      <w:moveToRangeStart w:id="2861" w:author="mkoenig" w:date="2015-09-06T19:40:00Z" w:name="move429154038"/>
      <w:moveTo w:id="2862" w:author="mkoenig" w:date="2015-09-06T19:40:00Z">
        <w:r w:rsidR="00B5573D" w:rsidRPr="00B5573D">
          <w:t xml:space="preserve">Taken together, the detailed time-resolved transcriptional profiling of liver homogenates following BDL revealed a coordinated </w:t>
        </w:r>
      </w:moveTo>
      <w:ins w:id="2863" w:author="mkoenig" w:date="2015-09-06T20:12:00Z">
        <w:r w:rsidR="002957DC">
          <w:t xml:space="preserve">response </w:t>
        </w:r>
      </w:ins>
      <w:moveTo w:id="2864" w:author="mkoenig" w:date="2015-09-06T19:40:00Z">
        <w:del w:id="2865" w:author="mkoenig" w:date="2015-09-06T20:12:00Z">
          <w:r w:rsidR="00B5573D" w:rsidRPr="00B5573D" w:rsidDel="002957DC">
            <w:delText xml:space="preserve">induction of detoxification processes immediately </w:delText>
          </w:r>
        </w:del>
        <w:r w:rsidR="00B5573D" w:rsidRPr="00B5573D">
          <w:t>after surgery</w:t>
        </w:r>
      </w:moveTo>
      <w:ins w:id="2866" w:author="mkoenig" w:date="2015-09-06T20:12:00Z">
        <w:r w:rsidR="002957DC">
          <w:t>,</w:t>
        </w:r>
      </w:ins>
      <w:moveTo w:id="2867" w:author="mkoenig" w:date="2015-09-06T19:40:00Z">
        <w:del w:id="2868" w:author="mkoenig" w:date="2015-09-06T20:12:00Z">
          <w:r w:rsidR="00B5573D" w:rsidRPr="00B5573D" w:rsidDel="002957DC">
            <w:delText xml:space="preserve"> and an</w:delText>
          </w:r>
        </w:del>
        <w:r w:rsidR="00B5573D" w:rsidRPr="00B5573D">
          <w:t xml:space="preserve"> </w:t>
        </w:r>
      </w:moveTo>
      <w:ins w:id="2869" w:author="mkoenig" w:date="2015-09-06T20:13:00Z">
        <w:r w:rsidR="002957DC">
          <w:t xml:space="preserve">resulting in an </w:t>
        </w:r>
      </w:ins>
      <w:moveTo w:id="2870" w:author="mkoenig" w:date="2015-09-06T19:40:00Z">
        <w:r w:rsidR="00B5573D" w:rsidRPr="00B5573D">
          <w:t xml:space="preserve">upregulation of an inflammatory response </w:t>
        </w:r>
        <w:r w:rsidR="00B5573D" w:rsidRPr="00B5573D">
          <w:lastRenderedPageBreak/>
          <w:t>along with activation of metabolically active genes, which can be explained by physiological recovery and adaptation of the mice to the bile acid exposure.</w:t>
        </w:r>
      </w:moveTo>
      <w:ins w:id="2871" w:author="mkoenig" w:date="2015-09-06T20:13:00Z">
        <w:r w:rsidR="002957DC">
          <w:t xml:space="preserve"> </w:t>
        </w:r>
      </w:ins>
    </w:p>
    <w:moveToRangeEnd w:id="2861"/>
    <w:p w14:paraId="6E5C3F9C" w14:textId="77777777" w:rsidR="00B5573D" w:rsidRDefault="00B5573D"/>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2872" w:author="Windows User" w:date="2015-08-20T16:47:00Z"/>
        </w:rPr>
      </w:pPr>
      <w:r w:rsidRPr="00704D2A">
        <w:t xml:space="preserve">Dataset S2. </w:t>
      </w:r>
      <w:ins w:id="2873" w:author="Windows User" w:date="2015-08-20T16:47:00Z">
        <w:r w:rsidR="004A34E4">
          <w:t>Statistical analysis.</w:t>
        </w:r>
      </w:ins>
      <w:del w:id="2874"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875" w:author="Windows User" w:date="2015-08-20T16:47:00Z"/>
        </w:rPr>
      </w:pPr>
      <w:del w:id="2876" w:author="Windows User" w:date="2015-08-20T16:47:00Z">
        <w:r w:rsidRPr="00704D2A" w:rsidDel="004A34E4">
          <w:delText>Dataset S3. Separators and decision trees.</w:delText>
        </w:r>
      </w:del>
    </w:p>
    <w:p w14:paraId="73CDCDD8" w14:textId="2E4E93F8" w:rsidR="004018DE" w:rsidRDefault="00ED1EE7">
      <w:pPr>
        <w:pStyle w:val="NoSpacing"/>
      </w:pPr>
      <w:del w:id="2877"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05292F" w:rsidRDefault="004018DE" w:rsidP="0005292F">
      <w:pPr>
        <w:pStyle w:val="Heading1"/>
        <w:rPr>
          <w:rPrChange w:id="2878" w:author="mkoenig" w:date="2015-09-08T12:10:00Z">
            <w:rPr/>
          </w:rPrChange>
        </w:rPr>
        <w:pPrChange w:id="2879" w:author="mkoenig" w:date="2015-09-08T12:10:00Z">
          <w:pPr>
            <w:pStyle w:val="Heading1"/>
          </w:pPr>
        </w:pPrChange>
      </w:pPr>
      <w:r w:rsidRPr="0005292F">
        <w:rPr>
          <w:rStyle w:val="Heading1Char"/>
          <w:b/>
          <w:rPrChange w:id="2880" w:author="mkoenig" w:date="2015-09-08T12:10:00Z">
            <w:rPr>
              <w:rStyle w:val="Heading1Char"/>
            </w:rPr>
          </w:rPrChange>
        </w:rPr>
        <w:t>List of Abbreviations</w:t>
      </w:r>
      <w:r w:rsidRPr="0005292F">
        <w:rPr>
          <w:rPrChange w:id="2881" w:author="mkoenig" w:date="2015-09-08T12:10:00Z">
            <w:rPr/>
          </w:rPrChange>
        </w:rPr>
        <w:t xml:space="preserve"> </w:t>
      </w:r>
    </w:p>
    <w:p w14:paraId="03151ACF" w14:textId="77777777" w:rsidR="004018DE" w:rsidDel="0005292F" w:rsidRDefault="004018DE" w:rsidP="004018DE">
      <w:pPr>
        <w:pStyle w:val="NoSpacing"/>
        <w:rPr>
          <w:del w:id="2882" w:author="mkoenig" w:date="2015-09-08T12:09:00Z"/>
        </w:rPr>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05292F">
      <w:pPr>
        <w:pStyle w:val="Heading1"/>
        <w:pPrChange w:id="2883" w:author="mkoenig" w:date="2015-09-08T12:10:00Z">
          <w:pPr>
            <w:pStyle w:val="NoSpacing"/>
          </w:pPr>
        </w:pPrChange>
      </w:pPr>
      <w:r w:rsidRPr="004018DE">
        <w:t>Competing Interests</w:t>
      </w:r>
    </w:p>
    <w:p w14:paraId="22138E6A" w14:textId="77777777" w:rsidR="004018DE" w:rsidDel="0005292F" w:rsidRDefault="004018DE" w:rsidP="004018DE">
      <w:pPr>
        <w:pStyle w:val="NoSpacing"/>
        <w:rPr>
          <w:del w:id="2884" w:author="mkoenig" w:date="2015-09-08T12:10:00Z"/>
        </w:rPr>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05292F">
      <w:pPr>
        <w:pStyle w:val="Heading1"/>
        <w:pPrChange w:id="2885" w:author="mkoenig" w:date="2015-09-08T12:10:00Z">
          <w:pPr>
            <w:pStyle w:val="NoSpacing"/>
          </w:pPr>
        </w:pPrChange>
      </w:pPr>
      <w:r w:rsidRPr="004018DE">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886" w:author="Windows User" w:date="2015-08-20T16:44:00Z">
        <w:r w:rsidR="004A34E4">
          <w:t xml:space="preserve">MK </w:t>
        </w:r>
      </w:ins>
      <w:r>
        <w:t>AH</w:t>
      </w:r>
      <w:del w:id="2887" w:author="Windows User" w:date="2015-08-20T16:44:00Z">
        <w:r w:rsidDel="004A34E4">
          <w:delText xml:space="preserve"> </w:delText>
        </w:r>
      </w:del>
      <w:ins w:id="2888" w:author="Kerstin Abshagen" w:date="2015-08-06T15:37:00Z">
        <w:del w:id="2889" w:author="Windows User" w:date="2015-08-20T16:44:00Z">
          <w:r w:rsidR="004B544C" w:rsidDel="004A34E4">
            <w:delText>MK</w:delText>
          </w:r>
        </w:del>
        <w:r w:rsidR="004B544C">
          <w:t xml:space="preserve"> </w:t>
        </w:r>
      </w:ins>
      <w:r>
        <w:t xml:space="preserve">MT IM ME HW HH UMZ BV SD. Wrote the paper: KA </w:t>
      </w:r>
      <w:del w:id="2890" w:author="Windows User" w:date="2015-08-20T16:45:00Z">
        <w:r w:rsidDel="004A34E4">
          <w:delText>AH</w:delText>
        </w:r>
      </w:del>
      <w:ins w:id="2891" w:author="Kerstin Abshagen" w:date="2015-08-06T15:37:00Z">
        <w:del w:id="2892" w:author="Windows User" w:date="2015-08-20T16:45:00Z">
          <w:r w:rsidR="004B544C" w:rsidDel="004A34E4">
            <w:delText xml:space="preserve"> </w:delText>
          </w:r>
        </w:del>
        <w:r w:rsidR="004B544C">
          <w:t>MK</w:t>
        </w:r>
      </w:ins>
      <w:ins w:id="2893"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Del="00C638FD" w:rsidRDefault="00C81EF7">
      <w:pPr>
        <w:pStyle w:val="NoSpacing"/>
        <w:rPr>
          <w:del w:id="2894" w:author="mkoenig" w:date="2015-09-08T12:07:00Z"/>
        </w:rPr>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2895" w:author="Windows User" w:date="2015-08-20T16:45:00Z">
        <w:r w:rsidR="004A34E4">
          <w:t xml:space="preserve">The authors thank </w:t>
        </w:r>
      </w:ins>
      <w:ins w:id="2896" w:author="Windows User" w:date="2015-08-20T16:46:00Z">
        <w:r w:rsidR="004A34E4">
          <w:t xml:space="preserve">Pablo Jaskowiak for helpful discussions. </w:t>
        </w:r>
      </w:ins>
      <w:r w:rsidR="004018DE" w:rsidRPr="002B69BE">
        <w:t xml:space="preserve">The study was supported by grants from the German Research Foundation to Kerstin </w:t>
      </w:r>
      <w:r w:rsidR="004018DE" w:rsidRPr="002B69BE">
        <w:lastRenderedPageBreak/>
        <w:t>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sidP="00C638FD">
      <w:pPr>
        <w:pStyle w:val="NoSpacing"/>
        <w:pPrChange w:id="2897" w:author="mkoenig" w:date="2015-09-08T12:07:00Z">
          <w:pPr/>
        </w:pPrChange>
      </w:pPr>
      <w:del w:id="2898" w:author="mkoenig" w:date="2015-09-08T12:07:00Z">
        <w:r w:rsidDel="00C638FD">
          <w:br w:type="page"/>
        </w:r>
      </w:del>
    </w:p>
    <w:p w14:paraId="7CC05248" w14:textId="77777777" w:rsidR="00EF1B46" w:rsidRDefault="00156799" w:rsidP="00A139B2">
      <w:pPr>
        <w:pStyle w:val="Heading1"/>
      </w:pPr>
      <w:r w:rsidRPr="00B55E2E">
        <w:t>References</w:t>
      </w:r>
    </w:p>
    <w:moveToRangeStart w:id="2899" w:author="mkoenig" w:date="2015-09-08T12:07:00Z" w:name="move429477350"/>
    <w:p w14:paraId="402D8A9A" w14:textId="77777777" w:rsidR="00C638FD" w:rsidRDefault="00C638FD" w:rsidP="00C638FD">
      <w:pPr>
        <w:pStyle w:val="NoSpacing"/>
        <w:spacing w:line="240" w:lineRule="auto"/>
        <w:ind w:left="720" w:hanging="720"/>
        <w:rPr>
          <w:noProof/>
        </w:rPr>
      </w:pPr>
      <w:moveTo w:id="2900" w:author="mkoenig" w:date="2015-09-08T12:07:00Z">
        <w:r>
          <w:fldChar w:fldCharType="begin"/>
        </w:r>
        <w:r>
          <w:instrText xml:space="preserve"> ADDIN EN.REFLIST </w:instrText>
        </w:r>
        <w:r>
          <w:fldChar w:fldCharType="separate"/>
        </w:r>
        <w:r>
          <w:rPr>
            <w:noProof/>
          </w:rPr>
          <w:t>1.</w:t>
        </w:r>
        <w:r>
          <w:rPr>
            <w:noProof/>
          </w:rPr>
          <w:tab/>
          <w:t xml:space="preserve">Wang H, Vohra BPS, Zhang Y, Heuckeroth RO: </w:t>
        </w:r>
        <w:r w:rsidRPr="00C638FD">
          <w:rPr>
            <w:b/>
            <w:noProof/>
          </w:rPr>
          <w:t>Transcriptional profiling after bile duct ligation identifies PAI-1 as a contributor to cholestatic injury in mice</w:t>
        </w:r>
        <w:r>
          <w:rPr>
            <w:noProof/>
          </w:rPr>
          <w:t xml:space="preserve">. </w:t>
        </w:r>
        <w:r w:rsidRPr="00C638FD">
          <w:rPr>
            <w:i/>
            <w:noProof/>
          </w:rPr>
          <w:t xml:space="preserve">Hepatology </w:t>
        </w:r>
        <w:r>
          <w:rPr>
            <w:noProof/>
          </w:rPr>
          <w:t xml:space="preserve">2005, </w:t>
        </w:r>
        <w:r w:rsidRPr="00C638FD">
          <w:rPr>
            <w:b/>
            <w:noProof/>
          </w:rPr>
          <w:t>42</w:t>
        </w:r>
        <w:r>
          <w:rPr>
            <w:noProof/>
          </w:rPr>
          <w:t>(5):1099-1108.</w:t>
        </w:r>
      </w:moveTo>
    </w:p>
    <w:p w14:paraId="2E2B1C73" w14:textId="77777777" w:rsidR="00C638FD" w:rsidRDefault="00C638FD" w:rsidP="00C638FD">
      <w:pPr>
        <w:pStyle w:val="NoSpacing"/>
        <w:spacing w:line="240" w:lineRule="auto"/>
        <w:ind w:left="720" w:hanging="720"/>
        <w:rPr>
          <w:noProof/>
        </w:rPr>
      </w:pPr>
      <w:moveTo w:id="2901" w:author="mkoenig" w:date="2015-09-08T12:07:00Z">
        <w:r>
          <w:rPr>
            <w:noProof/>
          </w:rPr>
          <w:t>2.</w:t>
        </w:r>
        <w:r>
          <w:rPr>
            <w:noProof/>
          </w:rPr>
          <w:tab/>
          <w:t xml:space="preserve">Woolbright BL, Antoine DJ, Jenkins RE, Bajt ML, Park BK, Jaeschke H: </w:t>
        </w:r>
        <w:r w:rsidRPr="00C638FD">
          <w:rPr>
            <w:b/>
            <w:noProof/>
          </w:rPr>
          <w:t>Plasma biomarkers of liver injury and inflammation demonstrate a lack of apoptosis during obstructive cholestasis in mice</w:t>
        </w:r>
        <w:r>
          <w:rPr>
            <w:noProof/>
          </w:rPr>
          <w:t xml:space="preserve">. </w:t>
        </w:r>
        <w:r w:rsidRPr="00C638FD">
          <w:rPr>
            <w:i/>
            <w:noProof/>
          </w:rPr>
          <w:t xml:space="preserve">Toxicol Appl Pharmacol </w:t>
        </w:r>
        <w:r>
          <w:rPr>
            <w:noProof/>
          </w:rPr>
          <w:t xml:space="preserve">2013, </w:t>
        </w:r>
        <w:r w:rsidRPr="00C638FD">
          <w:rPr>
            <w:b/>
            <w:noProof/>
          </w:rPr>
          <w:t>273</w:t>
        </w:r>
        <w:r>
          <w:rPr>
            <w:noProof/>
          </w:rPr>
          <w:t>(3):524-531.</w:t>
        </w:r>
      </w:moveTo>
    </w:p>
    <w:p w14:paraId="46EF2DD6" w14:textId="77777777" w:rsidR="00C638FD" w:rsidRDefault="00C638FD" w:rsidP="00C638FD">
      <w:pPr>
        <w:pStyle w:val="NoSpacing"/>
        <w:spacing w:line="240" w:lineRule="auto"/>
        <w:ind w:left="720" w:hanging="720"/>
        <w:rPr>
          <w:noProof/>
        </w:rPr>
      </w:pPr>
      <w:moveTo w:id="2902" w:author="mkoenig" w:date="2015-09-08T12:07:00Z">
        <w:r>
          <w:rPr>
            <w:noProof/>
          </w:rPr>
          <w:t>3.</w:t>
        </w:r>
        <w:r>
          <w:rPr>
            <w:noProof/>
          </w:rPr>
          <w:tab/>
          <w:t xml:space="preserve">Lindblad L, Lundholm K, Schersten T: </w:t>
        </w:r>
        <w:r w:rsidRPr="00C638FD">
          <w:rPr>
            <w:b/>
            <w:noProof/>
          </w:rPr>
          <w:t>Bile acid concentrations in systemic and portal serum in presumably normal man and in cholestatic and cirrhotic conditions</w:t>
        </w:r>
        <w:r>
          <w:rPr>
            <w:noProof/>
          </w:rPr>
          <w:t xml:space="preserve">. </w:t>
        </w:r>
        <w:r w:rsidRPr="00C638FD">
          <w:rPr>
            <w:i/>
            <w:noProof/>
          </w:rPr>
          <w:t xml:space="preserve">Scand J Gastroenterol </w:t>
        </w:r>
        <w:r>
          <w:rPr>
            <w:noProof/>
          </w:rPr>
          <w:t xml:space="preserve">1977, </w:t>
        </w:r>
        <w:r w:rsidRPr="00C638FD">
          <w:rPr>
            <w:b/>
            <w:noProof/>
          </w:rPr>
          <w:t>12</w:t>
        </w:r>
        <w:r>
          <w:rPr>
            <w:noProof/>
          </w:rPr>
          <w:t>(4):395-400.</w:t>
        </w:r>
      </w:moveTo>
    </w:p>
    <w:p w14:paraId="60BE3E36" w14:textId="77777777" w:rsidR="00C638FD" w:rsidRDefault="00C638FD" w:rsidP="00C638FD">
      <w:pPr>
        <w:pStyle w:val="NoSpacing"/>
        <w:spacing w:line="240" w:lineRule="auto"/>
        <w:ind w:left="720" w:hanging="720"/>
        <w:rPr>
          <w:noProof/>
        </w:rPr>
      </w:pPr>
      <w:moveTo w:id="2903" w:author="mkoenig" w:date="2015-09-08T12:07:00Z">
        <w:r>
          <w:rPr>
            <w:noProof/>
          </w:rPr>
          <w:t>4.</w:t>
        </w:r>
        <w:r>
          <w:rPr>
            <w:noProof/>
          </w:rPr>
          <w:tab/>
          <w:t xml:space="preserve">Trauner M, Jansen PL: </w:t>
        </w:r>
        <w:r w:rsidRPr="00C638FD">
          <w:rPr>
            <w:b/>
            <w:noProof/>
          </w:rPr>
          <w:t>Molecular pathogenesis of cholestasis</w:t>
        </w:r>
        <w:r>
          <w:rPr>
            <w:noProof/>
          </w:rPr>
          <w:t>: Springer Science \&amp; Business Media; 2004.</w:t>
        </w:r>
      </w:moveTo>
    </w:p>
    <w:p w14:paraId="7D6584CA" w14:textId="77777777" w:rsidR="00C638FD" w:rsidRDefault="00C638FD" w:rsidP="00C638FD">
      <w:pPr>
        <w:pStyle w:val="NoSpacing"/>
        <w:spacing w:line="240" w:lineRule="auto"/>
        <w:ind w:left="720" w:hanging="720"/>
        <w:rPr>
          <w:noProof/>
        </w:rPr>
      </w:pPr>
      <w:moveTo w:id="2904" w:author="mkoenig" w:date="2015-09-08T12:07:00Z">
        <w:r>
          <w:rPr>
            <w:noProof/>
          </w:rPr>
          <w:t>5.</w:t>
        </w:r>
        <w:r>
          <w:rPr>
            <w:noProof/>
          </w:rPr>
          <w:tab/>
          <w:t xml:space="preserve">Nguyen KD, Sundaram V, Ayoub WS: </w:t>
        </w:r>
        <w:r w:rsidRPr="00C638FD">
          <w:rPr>
            <w:b/>
            <w:noProof/>
          </w:rPr>
          <w:t>Atypical causes of cholestasis</w:t>
        </w:r>
        <w:r>
          <w:rPr>
            <w:noProof/>
          </w:rPr>
          <w:t xml:space="preserve">. </w:t>
        </w:r>
        <w:r w:rsidRPr="00C638FD">
          <w:rPr>
            <w:i/>
            <w:noProof/>
          </w:rPr>
          <w:t xml:space="preserve">World J Gastroenterol </w:t>
        </w:r>
        <w:r>
          <w:rPr>
            <w:noProof/>
          </w:rPr>
          <w:t xml:space="preserve">2014, </w:t>
        </w:r>
        <w:r w:rsidRPr="00C638FD">
          <w:rPr>
            <w:b/>
            <w:noProof/>
          </w:rPr>
          <w:t>20</w:t>
        </w:r>
        <w:r>
          <w:rPr>
            <w:noProof/>
          </w:rPr>
          <w:t>(28):9418-9426.</w:t>
        </w:r>
      </w:moveTo>
    </w:p>
    <w:p w14:paraId="3AA43E28" w14:textId="77777777" w:rsidR="00C638FD" w:rsidRDefault="00C638FD" w:rsidP="00C638FD">
      <w:pPr>
        <w:pStyle w:val="NoSpacing"/>
        <w:spacing w:line="240" w:lineRule="auto"/>
        <w:ind w:left="720" w:hanging="720"/>
        <w:rPr>
          <w:noProof/>
        </w:rPr>
      </w:pPr>
      <w:moveTo w:id="2905" w:author="mkoenig" w:date="2015-09-08T12:07:00Z">
        <w:r>
          <w:rPr>
            <w:noProof/>
          </w:rPr>
          <w:t>6.</w:t>
        </w:r>
        <w:r>
          <w:rPr>
            <w:noProof/>
          </w:rPr>
          <w:tab/>
          <w:t xml:space="preserve">Tag CG, Sauer-Lehnen S, Weiskirchen S, Borkham-Kamphorst E, Tolba RH, Tacke F, Weiskirchen R: </w:t>
        </w:r>
        <w:r w:rsidRPr="00C638FD">
          <w:rPr>
            <w:b/>
            <w:noProof/>
          </w:rPr>
          <w:t>Bile duct ligation in mice: induction of inflammatory liver injury and fibrosis by obstructive cholestasis</w:t>
        </w:r>
        <w:r>
          <w:rPr>
            <w:noProof/>
          </w:rPr>
          <w:t xml:space="preserve">. </w:t>
        </w:r>
        <w:r w:rsidRPr="00C638FD">
          <w:rPr>
            <w:i/>
            <w:noProof/>
          </w:rPr>
          <w:t xml:space="preserve">J Vis Exp </w:t>
        </w:r>
        <w:r>
          <w:rPr>
            <w:noProof/>
          </w:rPr>
          <w:t>2015(96).</w:t>
        </w:r>
      </w:moveTo>
    </w:p>
    <w:p w14:paraId="49F15946" w14:textId="77777777" w:rsidR="00C638FD" w:rsidRDefault="00C638FD" w:rsidP="00C638FD">
      <w:pPr>
        <w:pStyle w:val="NoSpacing"/>
        <w:spacing w:line="240" w:lineRule="auto"/>
        <w:ind w:left="720" w:hanging="720"/>
        <w:rPr>
          <w:noProof/>
        </w:rPr>
      </w:pPr>
      <w:moveTo w:id="2906" w:author="mkoenig" w:date="2015-09-08T12:07:00Z">
        <w:r>
          <w:rPr>
            <w:noProof/>
          </w:rPr>
          <w:t>7.</w:t>
        </w:r>
        <w:r>
          <w:rPr>
            <w:noProof/>
          </w:rPr>
          <w:tab/>
          <w:t xml:space="preserve">Georgiev P, Jochum W, Heinrich S, Jang JH, Nocito A, Dahm F, Clavien P-A: </w:t>
        </w:r>
        <w:r w:rsidRPr="00C638FD">
          <w:rPr>
            <w:b/>
            <w:noProof/>
          </w:rPr>
          <w:t>Characterization of time-related changes after experimental bile duct ligation</w:t>
        </w:r>
        <w:r>
          <w:rPr>
            <w:noProof/>
          </w:rPr>
          <w:t xml:space="preserve">. </w:t>
        </w:r>
        <w:r w:rsidRPr="00C638FD">
          <w:rPr>
            <w:i/>
            <w:noProof/>
          </w:rPr>
          <w:t xml:space="preserve">Br J Surg </w:t>
        </w:r>
        <w:r>
          <w:rPr>
            <w:noProof/>
          </w:rPr>
          <w:t xml:space="preserve">2008, </w:t>
        </w:r>
        <w:r w:rsidRPr="00C638FD">
          <w:rPr>
            <w:b/>
            <w:noProof/>
          </w:rPr>
          <w:t>95</w:t>
        </w:r>
        <w:r>
          <w:rPr>
            <w:noProof/>
          </w:rPr>
          <w:t>(5):646-656.</w:t>
        </w:r>
      </w:moveTo>
    </w:p>
    <w:p w14:paraId="4AFABCFA" w14:textId="77777777" w:rsidR="00C638FD" w:rsidRDefault="00C638FD" w:rsidP="00C638FD">
      <w:pPr>
        <w:pStyle w:val="NoSpacing"/>
        <w:spacing w:line="240" w:lineRule="auto"/>
        <w:ind w:left="720" w:hanging="720"/>
        <w:rPr>
          <w:noProof/>
        </w:rPr>
      </w:pPr>
      <w:moveTo w:id="2907" w:author="mkoenig" w:date="2015-09-08T12:07:00Z">
        <w:r>
          <w:rPr>
            <w:noProof/>
          </w:rPr>
          <w:t>8.</w:t>
        </w:r>
        <w:r>
          <w:rPr>
            <w:noProof/>
          </w:rPr>
          <w:tab/>
          <w:t xml:space="preserve">Huss S, Schmitz J, Goltz D, Fischer H-P, Büttner R, Weiskirchen R: </w:t>
        </w:r>
        <w:r w:rsidRPr="00C638FD">
          <w:rPr>
            <w:b/>
            <w:noProof/>
          </w:rPr>
          <w:t>Development and evaluation of an open source Delphi-based software for morphometric quantification of liver fibrosis</w:t>
        </w:r>
        <w:r>
          <w:rPr>
            <w:noProof/>
          </w:rPr>
          <w:t xml:space="preserve">. </w:t>
        </w:r>
        <w:r w:rsidRPr="00C638FD">
          <w:rPr>
            <w:i/>
            <w:noProof/>
          </w:rPr>
          <w:t xml:space="preserve">Fibrogenesis Tissue Repair </w:t>
        </w:r>
        <w:r>
          <w:rPr>
            <w:noProof/>
          </w:rPr>
          <w:t xml:space="preserve">2010, </w:t>
        </w:r>
        <w:r w:rsidRPr="00C638FD">
          <w:rPr>
            <w:b/>
            <w:noProof/>
          </w:rPr>
          <w:t>3</w:t>
        </w:r>
        <w:r>
          <w:rPr>
            <w:noProof/>
          </w:rPr>
          <w:t>(1):10.</w:t>
        </w:r>
      </w:moveTo>
    </w:p>
    <w:p w14:paraId="1030A7E7" w14:textId="77777777" w:rsidR="00C638FD" w:rsidRDefault="00C638FD" w:rsidP="00C638FD">
      <w:pPr>
        <w:pStyle w:val="NoSpacing"/>
        <w:spacing w:line="240" w:lineRule="auto"/>
        <w:ind w:left="720" w:hanging="720"/>
        <w:rPr>
          <w:noProof/>
        </w:rPr>
      </w:pPr>
      <w:moveTo w:id="2908" w:author="mkoenig" w:date="2015-09-08T12:07:00Z">
        <w:r>
          <w:rPr>
            <w:noProof/>
          </w:rPr>
          <w:t>9.</w:t>
        </w:r>
        <w:r>
          <w:rPr>
            <w:noProof/>
          </w:rPr>
          <w:tab/>
          <w:t xml:space="preserve">Tanaka A, Tsuneyama K, Mikami M, Uegaki S, Aiso M, Takikawa H: </w:t>
        </w:r>
        <w:r w:rsidRPr="00C638FD">
          <w:rPr>
            <w:b/>
            <w:noProof/>
          </w:rPr>
          <w:t>Gene expression profiling in whole liver of bile duct ligated rats: VEGF-A expression is up-regulated in hepatocytes adjacent to the portal tracts</w:t>
        </w:r>
        <w:r>
          <w:rPr>
            <w:noProof/>
          </w:rPr>
          <w:t xml:space="preserve">. </w:t>
        </w:r>
        <w:r w:rsidRPr="00C638FD">
          <w:rPr>
            <w:i/>
            <w:noProof/>
          </w:rPr>
          <w:t xml:space="preserve">J Gastroenterol Hepatol </w:t>
        </w:r>
        <w:r>
          <w:rPr>
            <w:noProof/>
          </w:rPr>
          <w:t xml:space="preserve">2007, </w:t>
        </w:r>
        <w:r w:rsidRPr="00C638FD">
          <w:rPr>
            <w:b/>
            <w:noProof/>
          </w:rPr>
          <w:t>22</w:t>
        </w:r>
        <w:r>
          <w:rPr>
            <w:noProof/>
          </w:rPr>
          <w:t>(11):1993-2000.</w:t>
        </w:r>
      </w:moveTo>
    </w:p>
    <w:p w14:paraId="35A5FDAB" w14:textId="77777777" w:rsidR="00C638FD" w:rsidRDefault="00C638FD" w:rsidP="00C638FD">
      <w:pPr>
        <w:pStyle w:val="NoSpacing"/>
        <w:spacing w:line="240" w:lineRule="auto"/>
        <w:ind w:left="720" w:hanging="720"/>
        <w:rPr>
          <w:noProof/>
        </w:rPr>
      </w:pPr>
      <w:moveTo w:id="2909" w:author="mkoenig" w:date="2015-09-08T12:07:00Z">
        <w:r>
          <w:rPr>
            <w:noProof/>
          </w:rPr>
          <w:t>10.</w:t>
        </w:r>
        <w:r>
          <w:rPr>
            <w:noProof/>
          </w:rPr>
          <w:tab/>
          <w:t xml:space="preserve">Spurgeon SL, Jones RC, Ramakrishnan R: </w:t>
        </w:r>
        <w:r w:rsidRPr="00C638FD">
          <w:rPr>
            <w:b/>
            <w:noProof/>
          </w:rPr>
          <w:t>High throughput gene expression measurement with real time PCR in a microfluidic dynamic array</w:t>
        </w:r>
        <w:r>
          <w:rPr>
            <w:noProof/>
          </w:rPr>
          <w:t xml:space="preserve">. </w:t>
        </w:r>
        <w:r w:rsidRPr="00C638FD">
          <w:rPr>
            <w:i/>
            <w:noProof/>
          </w:rPr>
          <w:t xml:space="preserve">PLoS One </w:t>
        </w:r>
        <w:r>
          <w:rPr>
            <w:noProof/>
          </w:rPr>
          <w:t xml:space="preserve">2008, </w:t>
        </w:r>
        <w:r w:rsidRPr="00C638FD">
          <w:rPr>
            <w:b/>
            <w:noProof/>
          </w:rPr>
          <w:t>3</w:t>
        </w:r>
        <w:r>
          <w:rPr>
            <w:noProof/>
          </w:rPr>
          <w:t>(2):e1662.</w:t>
        </w:r>
      </w:moveTo>
    </w:p>
    <w:p w14:paraId="3C015E2A" w14:textId="77777777" w:rsidR="00C638FD" w:rsidRDefault="00C638FD" w:rsidP="00C638FD">
      <w:pPr>
        <w:pStyle w:val="NoSpacing"/>
        <w:spacing w:line="240" w:lineRule="auto"/>
        <w:ind w:left="720" w:hanging="720"/>
        <w:rPr>
          <w:noProof/>
        </w:rPr>
      </w:pPr>
      <w:moveTo w:id="2910" w:author="mkoenig" w:date="2015-09-08T12:07:00Z">
        <w:r>
          <w:rPr>
            <w:noProof/>
          </w:rPr>
          <w:t>11.</w:t>
        </w:r>
        <w:r>
          <w:rPr>
            <w:noProof/>
          </w:rPr>
          <w:tab/>
          <w:t xml:space="preserve">Holm S: </w:t>
        </w:r>
        <w:r w:rsidRPr="00C638FD">
          <w:rPr>
            <w:b/>
            <w:noProof/>
          </w:rPr>
          <w:t>A simple sequentially rejective multiple test procedure</w:t>
        </w:r>
        <w:r>
          <w:rPr>
            <w:noProof/>
          </w:rPr>
          <w:t xml:space="preserve">. </w:t>
        </w:r>
        <w:r w:rsidRPr="00C638FD">
          <w:rPr>
            <w:i/>
            <w:noProof/>
          </w:rPr>
          <w:t xml:space="preserve">Scandinavian journal of statistics </w:t>
        </w:r>
        <w:r>
          <w:rPr>
            <w:noProof/>
          </w:rPr>
          <w:t>1979.</w:t>
        </w:r>
      </w:moveTo>
    </w:p>
    <w:p w14:paraId="1B865152" w14:textId="77777777" w:rsidR="00C638FD" w:rsidRDefault="00C638FD" w:rsidP="00C638FD">
      <w:pPr>
        <w:pStyle w:val="NoSpacing"/>
        <w:spacing w:line="240" w:lineRule="auto"/>
        <w:ind w:left="720" w:hanging="720"/>
        <w:rPr>
          <w:noProof/>
        </w:rPr>
      </w:pPr>
      <w:moveTo w:id="2911" w:author="mkoenig" w:date="2015-09-08T12:07:00Z">
        <w:r>
          <w:rPr>
            <w:noProof/>
          </w:rPr>
          <w:t>12.</w:t>
        </w:r>
        <w:r>
          <w:rPr>
            <w:noProof/>
          </w:rPr>
          <w:tab/>
          <w:t xml:space="preserve">Son YS, Baek J: </w:t>
        </w:r>
        <w:r w:rsidRPr="00C638FD">
          <w:rPr>
            <w:b/>
            <w:noProof/>
          </w:rPr>
          <w:t>A modified correlation coefficient based similarity measure for clustering time-course gene expression data</w:t>
        </w:r>
        <w:r>
          <w:rPr>
            <w:noProof/>
          </w:rPr>
          <w:t xml:space="preserve">. </w:t>
        </w:r>
        <w:r w:rsidRPr="00C638FD">
          <w:rPr>
            <w:i/>
            <w:noProof/>
          </w:rPr>
          <w:t xml:space="preserve">Pattern Recognition Letters </w:t>
        </w:r>
        <w:r>
          <w:rPr>
            <w:noProof/>
          </w:rPr>
          <w:t xml:space="preserve">2008, </w:t>
        </w:r>
        <w:r w:rsidRPr="00C638FD">
          <w:rPr>
            <w:b/>
            <w:noProof/>
          </w:rPr>
          <w:t>29</w:t>
        </w:r>
        <w:r>
          <w:rPr>
            <w:noProof/>
          </w:rPr>
          <w:t>(3):232-242.</w:t>
        </w:r>
      </w:moveTo>
    </w:p>
    <w:p w14:paraId="0AEA6506" w14:textId="77777777" w:rsidR="00C638FD" w:rsidRDefault="00C638FD" w:rsidP="00C638FD">
      <w:pPr>
        <w:pStyle w:val="NoSpacing"/>
        <w:spacing w:line="240" w:lineRule="auto"/>
        <w:ind w:left="720" w:hanging="720"/>
        <w:rPr>
          <w:noProof/>
        </w:rPr>
      </w:pPr>
      <w:moveTo w:id="2912" w:author="mkoenig" w:date="2015-09-08T12:07:00Z">
        <w:r>
          <w:rPr>
            <w:noProof/>
          </w:rPr>
          <w:t>13.</w:t>
        </w:r>
        <w:r>
          <w:rPr>
            <w:noProof/>
          </w:rPr>
          <w:tab/>
          <w:t xml:space="preserve">Jaskowiak PA, Campello RJGB, Costa IG: </w:t>
        </w:r>
        <w:r w:rsidRPr="00C638FD">
          <w:rPr>
            <w:b/>
            <w:noProof/>
          </w:rPr>
          <w:t>On the selection of appropriate distances for gene expression data clustering</w:t>
        </w:r>
        <w:r>
          <w:rPr>
            <w:noProof/>
          </w:rPr>
          <w:t xml:space="preserve">. </w:t>
        </w:r>
        <w:r w:rsidRPr="00C638FD">
          <w:rPr>
            <w:i/>
            <w:noProof/>
          </w:rPr>
          <w:t xml:space="preserve">BMC Bioinformatics </w:t>
        </w:r>
        <w:r>
          <w:rPr>
            <w:noProof/>
          </w:rPr>
          <w:t xml:space="preserve">2014, </w:t>
        </w:r>
        <w:r w:rsidRPr="00C638FD">
          <w:rPr>
            <w:b/>
            <w:noProof/>
          </w:rPr>
          <w:t>15 Suppl 2</w:t>
        </w:r>
        <w:r>
          <w:rPr>
            <w:noProof/>
          </w:rPr>
          <w:t>:S2.</w:t>
        </w:r>
      </w:moveTo>
    </w:p>
    <w:p w14:paraId="5D324D6D" w14:textId="77777777" w:rsidR="00C638FD" w:rsidRDefault="00C638FD" w:rsidP="00C638FD">
      <w:pPr>
        <w:pStyle w:val="NoSpacing"/>
        <w:spacing w:line="240" w:lineRule="auto"/>
        <w:ind w:left="720" w:hanging="720"/>
        <w:rPr>
          <w:noProof/>
        </w:rPr>
      </w:pPr>
      <w:moveTo w:id="2913" w:author="mkoenig" w:date="2015-09-08T12:07:00Z">
        <w:r>
          <w:rPr>
            <w:noProof/>
          </w:rPr>
          <w:t>14.</w:t>
        </w:r>
        <w:r>
          <w:rPr>
            <w:noProof/>
          </w:rPr>
          <w:tab/>
          <w:t xml:space="preserve">Jaskowiak PA, Campello RJGB, Costa IG: </w:t>
        </w:r>
        <w:r w:rsidRPr="00C638FD">
          <w:rPr>
            <w:b/>
            <w:noProof/>
          </w:rPr>
          <w:t>Proximity measures for clustering gene expression microarray data: a validation methodology and a comparative analysis</w:t>
        </w:r>
        <w:r>
          <w:rPr>
            <w:noProof/>
          </w:rPr>
          <w:t xml:space="preserve">. </w:t>
        </w:r>
        <w:r w:rsidRPr="00C638FD">
          <w:rPr>
            <w:i/>
            <w:noProof/>
          </w:rPr>
          <w:t xml:space="preserve">IEEE/ACM Trans Comput Biol Bioinform </w:t>
        </w:r>
        <w:r>
          <w:rPr>
            <w:noProof/>
          </w:rPr>
          <w:t xml:space="preserve">2013, </w:t>
        </w:r>
        <w:r w:rsidRPr="00C638FD">
          <w:rPr>
            <w:b/>
            <w:noProof/>
          </w:rPr>
          <w:t>10</w:t>
        </w:r>
        <w:r>
          <w:rPr>
            <w:noProof/>
          </w:rPr>
          <w:t>(4):845-857.</w:t>
        </w:r>
      </w:moveTo>
    </w:p>
    <w:p w14:paraId="6DD13BEA" w14:textId="77777777" w:rsidR="00C638FD" w:rsidRDefault="00C638FD" w:rsidP="00C638FD">
      <w:pPr>
        <w:pStyle w:val="NoSpacing"/>
        <w:spacing w:line="240" w:lineRule="auto"/>
        <w:ind w:left="720" w:hanging="720"/>
        <w:rPr>
          <w:noProof/>
        </w:rPr>
      </w:pPr>
      <w:moveTo w:id="2914" w:author="mkoenig" w:date="2015-09-08T12:07:00Z">
        <w:r>
          <w:rPr>
            <w:noProof/>
          </w:rPr>
          <w:t>15.</w:t>
        </w:r>
        <w:r>
          <w:rPr>
            <w:noProof/>
          </w:rPr>
          <w:tab/>
          <w:t xml:space="preserve">Breiman L, Friedman J, Stone CJ, Olshen RA: </w:t>
        </w:r>
        <w:r w:rsidRPr="00C638FD">
          <w:rPr>
            <w:b/>
            <w:noProof/>
          </w:rPr>
          <w:t>Classification and regression trees</w:t>
        </w:r>
        <w:r>
          <w:rPr>
            <w:noProof/>
          </w:rPr>
          <w:t>: CRC press; 1984.</w:t>
        </w:r>
      </w:moveTo>
    </w:p>
    <w:p w14:paraId="0EF480BD" w14:textId="77777777" w:rsidR="00C638FD" w:rsidRDefault="00C638FD" w:rsidP="00C638FD">
      <w:pPr>
        <w:pStyle w:val="NoSpacing"/>
        <w:spacing w:line="240" w:lineRule="auto"/>
        <w:ind w:left="720" w:hanging="720"/>
        <w:rPr>
          <w:noProof/>
        </w:rPr>
      </w:pPr>
      <w:moveTo w:id="2915" w:author="mkoenig" w:date="2015-09-08T12:07:00Z">
        <w:r>
          <w:rPr>
            <w:noProof/>
          </w:rPr>
          <w:t>16.</w:t>
        </w:r>
        <w:r>
          <w:rPr>
            <w:noProof/>
          </w:rPr>
          <w:tab/>
          <w:t xml:space="preserve">Geerts AM, Vanheule E, Praet M, Van Vlierberghe H, De Vos M, Colle I: </w:t>
        </w:r>
        <w:r w:rsidRPr="00C638FD">
          <w:rPr>
            <w:b/>
            <w:noProof/>
          </w:rPr>
          <w:t>Comparison of three research models of portal hypertension in mice: macroscopic, histological and portal pressure evaluation</w:t>
        </w:r>
        <w:r>
          <w:rPr>
            <w:noProof/>
          </w:rPr>
          <w:t xml:space="preserve">. </w:t>
        </w:r>
        <w:r w:rsidRPr="00C638FD">
          <w:rPr>
            <w:i/>
            <w:noProof/>
          </w:rPr>
          <w:t xml:space="preserve">Int J Exp Pathol </w:t>
        </w:r>
        <w:r>
          <w:rPr>
            <w:noProof/>
          </w:rPr>
          <w:t xml:space="preserve">2008, </w:t>
        </w:r>
        <w:r w:rsidRPr="00C638FD">
          <w:rPr>
            <w:b/>
            <w:noProof/>
          </w:rPr>
          <w:t>89</w:t>
        </w:r>
        <w:r>
          <w:rPr>
            <w:noProof/>
          </w:rPr>
          <w:t>(4):251-263.</w:t>
        </w:r>
      </w:moveTo>
    </w:p>
    <w:p w14:paraId="54FB8888" w14:textId="77777777" w:rsidR="00C638FD" w:rsidRDefault="00C638FD" w:rsidP="00C638FD">
      <w:pPr>
        <w:pStyle w:val="NoSpacing"/>
        <w:spacing w:line="240" w:lineRule="auto"/>
        <w:ind w:left="720" w:hanging="720"/>
        <w:rPr>
          <w:noProof/>
        </w:rPr>
      </w:pPr>
      <w:moveTo w:id="2916" w:author="mkoenig" w:date="2015-09-08T12:07:00Z">
        <w:r>
          <w:rPr>
            <w:noProof/>
          </w:rPr>
          <w:t>17.</w:t>
        </w:r>
        <w:r>
          <w:rPr>
            <w:noProof/>
          </w:rPr>
          <w:tab/>
          <w:t xml:space="preserve">Kisseleva T, Brenner DA: </w:t>
        </w:r>
        <w:r w:rsidRPr="00C638FD">
          <w:rPr>
            <w:b/>
            <w:noProof/>
          </w:rPr>
          <w:t>Anti-fibrogenic strategies and the regression of fibrosis</w:t>
        </w:r>
        <w:r>
          <w:rPr>
            <w:noProof/>
          </w:rPr>
          <w:t xml:space="preserve">. </w:t>
        </w:r>
        <w:r w:rsidRPr="00C638FD">
          <w:rPr>
            <w:i/>
            <w:noProof/>
          </w:rPr>
          <w:t xml:space="preserve">Best Pract Res Clin Gastroenterol </w:t>
        </w:r>
        <w:r>
          <w:rPr>
            <w:noProof/>
          </w:rPr>
          <w:t xml:space="preserve">2011, </w:t>
        </w:r>
        <w:r w:rsidRPr="00C638FD">
          <w:rPr>
            <w:b/>
            <w:noProof/>
          </w:rPr>
          <w:t>25</w:t>
        </w:r>
        <w:r>
          <w:rPr>
            <w:noProof/>
          </w:rPr>
          <w:t>(2):305-317.</w:t>
        </w:r>
      </w:moveTo>
    </w:p>
    <w:p w14:paraId="50B1BA3F" w14:textId="77777777" w:rsidR="00C638FD" w:rsidRDefault="00C638FD" w:rsidP="00C638FD">
      <w:pPr>
        <w:pStyle w:val="NoSpacing"/>
        <w:spacing w:line="240" w:lineRule="auto"/>
        <w:ind w:left="720" w:hanging="720"/>
        <w:rPr>
          <w:noProof/>
        </w:rPr>
      </w:pPr>
      <w:moveTo w:id="2917" w:author="mkoenig" w:date="2015-09-08T12:07:00Z">
        <w:r>
          <w:rPr>
            <w:noProof/>
          </w:rPr>
          <w:t>18.</w:t>
        </w:r>
        <w:r>
          <w:rPr>
            <w:noProof/>
          </w:rPr>
          <w:tab/>
          <w:t xml:space="preserve">Mederacke I, Hsu CC, Troeger JS, Huebener P, Mu X, Dapito DH, Pradere J-P, Schwabe RF: </w:t>
        </w:r>
        <w:r w:rsidRPr="00C638FD">
          <w:rPr>
            <w:b/>
            <w:noProof/>
          </w:rPr>
          <w:t>Fate tracing reveals hepatic stellate cells as dominant contributors to liver fibrosis independent of its aetiology</w:t>
        </w:r>
        <w:r>
          <w:rPr>
            <w:noProof/>
          </w:rPr>
          <w:t xml:space="preserve">. </w:t>
        </w:r>
        <w:r w:rsidRPr="00C638FD">
          <w:rPr>
            <w:i/>
            <w:noProof/>
          </w:rPr>
          <w:t xml:space="preserve">Nat Commun </w:t>
        </w:r>
        <w:r>
          <w:rPr>
            <w:noProof/>
          </w:rPr>
          <w:t xml:space="preserve">2013, </w:t>
        </w:r>
        <w:r w:rsidRPr="00C638FD">
          <w:rPr>
            <w:b/>
            <w:noProof/>
          </w:rPr>
          <w:t>4</w:t>
        </w:r>
        <w:r>
          <w:rPr>
            <w:noProof/>
          </w:rPr>
          <w:t>:2823.</w:t>
        </w:r>
      </w:moveTo>
    </w:p>
    <w:p w14:paraId="4D42F1DB" w14:textId="77777777" w:rsidR="00C638FD" w:rsidRDefault="00C638FD" w:rsidP="00C638FD">
      <w:pPr>
        <w:pStyle w:val="NoSpacing"/>
        <w:spacing w:line="240" w:lineRule="auto"/>
        <w:ind w:left="720" w:hanging="720"/>
        <w:rPr>
          <w:noProof/>
        </w:rPr>
      </w:pPr>
      <w:moveTo w:id="2918" w:author="mkoenig" w:date="2015-09-08T12:07:00Z">
        <w:r>
          <w:rPr>
            <w:noProof/>
          </w:rPr>
          <w:lastRenderedPageBreak/>
          <w:t>19.</w:t>
        </w:r>
        <w:r>
          <w:rPr>
            <w:noProof/>
          </w:rPr>
          <w:tab/>
          <w:t xml:space="preserve">Holt AP, Salmon M, Buckley CD, Adams DH: </w:t>
        </w:r>
        <w:r w:rsidRPr="00C638FD">
          <w:rPr>
            <w:b/>
            <w:noProof/>
          </w:rPr>
          <w:t>Immune interactions in hepatic fibrosis</w:t>
        </w:r>
        <w:r>
          <w:rPr>
            <w:noProof/>
          </w:rPr>
          <w:t xml:space="preserve">. </w:t>
        </w:r>
        <w:r w:rsidRPr="00C638FD">
          <w:rPr>
            <w:i/>
            <w:noProof/>
          </w:rPr>
          <w:t xml:space="preserve">Clin Liver Dis </w:t>
        </w:r>
        <w:r>
          <w:rPr>
            <w:noProof/>
          </w:rPr>
          <w:t xml:space="preserve">2008, </w:t>
        </w:r>
        <w:r w:rsidRPr="00C638FD">
          <w:rPr>
            <w:b/>
            <w:noProof/>
          </w:rPr>
          <w:t>12</w:t>
        </w:r>
        <w:r>
          <w:rPr>
            <w:noProof/>
          </w:rPr>
          <w:t>(4):861-882, x.</w:t>
        </w:r>
      </w:moveTo>
    </w:p>
    <w:p w14:paraId="1C4538C6" w14:textId="77777777" w:rsidR="00C638FD" w:rsidRDefault="00C638FD" w:rsidP="00C638FD">
      <w:pPr>
        <w:pStyle w:val="NoSpacing"/>
        <w:spacing w:line="240" w:lineRule="auto"/>
        <w:ind w:left="720" w:hanging="720"/>
        <w:rPr>
          <w:noProof/>
        </w:rPr>
      </w:pPr>
      <w:moveTo w:id="2919" w:author="mkoenig" w:date="2015-09-08T12:07:00Z">
        <w:r>
          <w:rPr>
            <w:noProof/>
          </w:rPr>
          <w:t>20.</w:t>
        </w:r>
        <w:r>
          <w:rPr>
            <w:noProof/>
          </w:rPr>
          <w:tab/>
          <w:t>Wasmuth HE, Lammert F, Zaldivar MM, Weiskirchen R, Hellerbrand C, Scholten D, Berres M-L, Zimmermann H, Streetz KL, Tacke F</w:t>
        </w:r>
        <w:r w:rsidRPr="00C638FD">
          <w:rPr>
            <w:i/>
            <w:noProof/>
          </w:rPr>
          <w:t xml:space="preserve"> et al</w:t>
        </w:r>
        <w:r>
          <w:rPr>
            <w:noProof/>
          </w:rPr>
          <w:t xml:space="preserve">: </w:t>
        </w:r>
        <w:r w:rsidRPr="00C638FD">
          <w:rPr>
            <w:b/>
            <w:noProof/>
          </w:rPr>
          <w:t>Antifibrotic effects of CXCL9 and its receptor CXCR3 in livers of mice and humans</w:t>
        </w:r>
        <w:r>
          <w:rPr>
            <w:noProof/>
          </w:rPr>
          <w:t xml:space="preserve">. </w:t>
        </w:r>
        <w:r w:rsidRPr="00C638FD">
          <w:rPr>
            <w:i/>
            <w:noProof/>
          </w:rPr>
          <w:t xml:space="preserve">Gastroenterology </w:t>
        </w:r>
        <w:r>
          <w:rPr>
            <w:noProof/>
          </w:rPr>
          <w:t xml:space="preserve">2009, </w:t>
        </w:r>
        <w:r w:rsidRPr="00C638FD">
          <w:rPr>
            <w:b/>
            <w:noProof/>
          </w:rPr>
          <w:t>137</w:t>
        </w:r>
        <w:r>
          <w:rPr>
            <w:noProof/>
          </w:rPr>
          <w:t>(1):309-319, 319.e301-303.</w:t>
        </w:r>
      </w:moveTo>
    </w:p>
    <w:p w14:paraId="269FD215" w14:textId="77777777" w:rsidR="00C638FD" w:rsidRDefault="00C638FD" w:rsidP="00C638FD">
      <w:pPr>
        <w:pStyle w:val="NoSpacing"/>
        <w:spacing w:line="240" w:lineRule="auto"/>
        <w:ind w:left="720" w:hanging="720"/>
        <w:rPr>
          <w:noProof/>
        </w:rPr>
      </w:pPr>
      <w:moveTo w:id="2920" w:author="mkoenig" w:date="2015-09-08T12:07:00Z">
        <w:r>
          <w:rPr>
            <w:noProof/>
          </w:rPr>
          <w:t>21.</w:t>
        </w:r>
        <w:r>
          <w:rPr>
            <w:noProof/>
          </w:rPr>
          <w:tab/>
          <w:t xml:space="preserve">Heinrichs D, Berres M-L, Nellen A, Fischer P, Scholten D, Trautwein C, Wasmuth HE, Sahin H: </w:t>
        </w:r>
        <w:r w:rsidRPr="00C638FD">
          <w:rPr>
            <w:b/>
            <w:noProof/>
          </w:rPr>
          <w:t>The chemokine CCL3 promotes experimental liver fibrosis in mice</w:t>
        </w:r>
        <w:r>
          <w:rPr>
            <w:noProof/>
          </w:rPr>
          <w:t xml:space="preserve">. </w:t>
        </w:r>
        <w:r w:rsidRPr="00C638FD">
          <w:rPr>
            <w:i/>
            <w:noProof/>
          </w:rPr>
          <w:t xml:space="preserve">PLoS One </w:t>
        </w:r>
        <w:r>
          <w:rPr>
            <w:noProof/>
          </w:rPr>
          <w:t xml:space="preserve">2013, </w:t>
        </w:r>
        <w:r w:rsidRPr="00C638FD">
          <w:rPr>
            <w:b/>
            <w:noProof/>
          </w:rPr>
          <w:t>8</w:t>
        </w:r>
        <w:r>
          <w:rPr>
            <w:noProof/>
          </w:rPr>
          <w:t>(6):e66106.</w:t>
        </w:r>
      </w:moveTo>
    </w:p>
    <w:p w14:paraId="5C4B3469" w14:textId="77777777" w:rsidR="00C638FD" w:rsidRDefault="00C638FD" w:rsidP="00C638FD">
      <w:pPr>
        <w:pStyle w:val="NoSpacing"/>
        <w:spacing w:line="240" w:lineRule="auto"/>
        <w:ind w:left="720" w:hanging="720"/>
        <w:rPr>
          <w:noProof/>
        </w:rPr>
      </w:pPr>
      <w:moveTo w:id="2921" w:author="mkoenig" w:date="2015-09-08T12:07:00Z">
        <w:r>
          <w:rPr>
            <w:noProof/>
          </w:rPr>
          <w:t>22.</w:t>
        </w:r>
        <w:r>
          <w:rPr>
            <w:noProof/>
          </w:rPr>
          <w:tab/>
          <w:t xml:space="preserve">Leask A, Abraham DJ: </w:t>
        </w:r>
        <w:r w:rsidRPr="00C638FD">
          <w:rPr>
            <w:b/>
            <w:noProof/>
          </w:rPr>
          <w:t>All in the CCN family: essential matricellular signaling modulators emerge from the bunker</w:t>
        </w:r>
        <w:r>
          <w:rPr>
            <w:noProof/>
          </w:rPr>
          <w:t xml:space="preserve">. </w:t>
        </w:r>
        <w:r w:rsidRPr="00C638FD">
          <w:rPr>
            <w:i/>
            <w:noProof/>
          </w:rPr>
          <w:t xml:space="preserve">J Cell Sci </w:t>
        </w:r>
        <w:r>
          <w:rPr>
            <w:noProof/>
          </w:rPr>
          <w:t xml:space="preserve">2006, </w:t>
        </w:r>
        <w:r w:rsidRPr="00C638FD">
          <w:rPr>
            <w:b/>
            <w:noProof/>
          </w:rPr>
          <w:t>119</w:t>
        </w:r>
        <w:r>
          <w:rPr>
            <w:noProof/>
          </w:rPr>
          <w:t>(Pt 23):4803-4810.</w:t>
        </w:r>
      </w:moveTo>
    </w:p>
    <w:p w14:paraId="4C26969B" w14:textId="77777777" w:rsidR="00C638FD" w:rsidRDefault="00C638FD" w:rsidP="00C638FD">
      <w:pPr>
        <w:pStyle w:val="NoSpacing"/>
        <w:spacing w:line="240" w:lineRule="auto"/>
        <w:ind w:left="720" w:hanging="720"/>
        <w:rPr>
          <w:noProof/>
        </w:rPr>
      </w:pPr>
      <w:moveTo w:id="2922" w:author="mkoenig" w:date="2015-09-08T12:07:00Z">
        <w:r>
          <w:rPr>
            <w:noProof/>
          </w:rPr>
          <w:t>23.</w:t>
        </w:r>
        <w:r>
          <w:rPr>
            <w:noProof/>
          </w:rPr>
          <w:tab/>
          <w:t xml:space="preserve">Smalling RL, Delker DA, Zhang Y, Nieto N, McGuiness MS, Liu S, Friedman SL, Hagedorn CH, Wang L: </w:t>
        </w:r>
        <w:r w:rsidRPr="00C638FD">
          <w:rPr>
            <w:b/>
            <w:noProof/>
          </w:rPr>
          <w:t>Genome-wide transcriptome analysis identifies novel gene signatures implicated in human chronic liver disease</w:t>
        </w:r>
        <w:r>
          <w:rPr>
            <w:noProof/>
          </w:rPr>
          <w:t xml:space="preserve">. </w:t>
        </w:r>
        <w:r w:rsidRPr="00C638FD">
          <w:rPr>
            <w:i/>
            <w:noProof/>
          </w:rPr>
          <w:t xml:space="preserve">Am J Physiol Gastrointest Liver Physiol </w:t>
        </w:r>
        <w:r>
          <w:rPr>
            <w:noProof/>
          </w:rPr>
          <w:t xml:space="preserve">2013, </w:t>
        </w:r>
        <w:r w:rsidRPr="00C638FD">
          <w:rPr>
            <w:b/>
            <w:noProof/>
          </w:rPr>
          <w:t>305</w:t>
        </w:r>
        <w:r>
          <w:rPr>
            <w:noProof/>
          </w:rPr>
          <w:t>(5):G364-G374.</w:t>
        </w:r>
      </w:moveTo>
    </w:p>
    <w:p w14:paraId="7F6C98D0" w14:textId="77777777" w:rsidR="00C638FD" w:rsidRDefault="00C638FD" w:rsidP="00C638FD">
      <w:pPr>
        <w:pStyle w:val="NoSpacing"/>
        <w:spacing w:line="240" w:lineRule="auto"/>
        <w:ind w:left="720" w:hanging="720"/>
        <w:rPr>
          <w:noProof/>
        </w:rPr>
      </w:pPr>
      <w:moveTo w:id="2923" w:author="mkoenig" w:date="2015-09-08T12:07:00Z">
        <w:r>
          <w:rPr>
            <w:noProof/>
          </w:rPr>
          <w:t>24.</w:t>
        </w:r>
        <w:r>
          <w:rPr>
            <w:noProof/>
          </w:rPr>
          <w:tab/>
          <w:t xml:space="preserve">Zhang Y, Xu N, Xu J, Kong B, Copple B, Guo GL, Wang L: </w:t>
        </w:r>
        <w:r w:rsidRPr="00C638FD">
          <w:rPr>
            <w:b/>
            <w:noProof/>
          </w:rPr>
          <w:t>E2F1 is a novel fibrogenic gene that regulates cholestatic liver fibrosis through the Egr-1/SHP/EID1 network</w:t>
        </w:r>
        <w:r>
          <w:rPr>
            <w:noProof/>
          </w:rPr>
          <w:t xml:space="preserve">. </w:t>
        </w:r>
        <w:r w:rsidRPr="00C638FD">
          <w:rPr>
            <w:i/>
            <w:noProof/>
          </w:rPr>
          <w:t xml:space="preserve">Hepatology </w:t>
        </w:r>
        <w:r>
          <w:rPr>
            <w:noProof/>
          </w:rPr>
          <w:t xml:space="preserve">2014, </w:t>
        </w:r>
        <w:r w:rsidRPr="00C638FD">
          <w:rPr>
            <w:b/>
            <w:noProof/>
          </w:rPr>
          <w:t>60</w:t>
        </w:r>
        <w:r>
          <w:rPr>
            <w:noProof/>
          </w:rPr>
          <w:t>(3):919-930.</w:t>
        </w:r>
      </w:moveTo>
    </w:p>
    <w:p w14:paraId="042F61F8" w14:textId="77777777" w:rsidR="00C638FD" w:rsidRDefault="00C638FD" w:rsidP="00C638FD">
      <w:pPr>
        <w:pStyle w:val="NoSpacing"/>
        <w:spacing w:line="240" w:lineRule="auto"/>
        <w:ind w:left="720" w:hanging="720"/>
        <w:rPr>
          <w:noProof/>
        </w:rPr>
      </w:pPr>
      <w:moveTo w:id="2924" w:author="mkoenig" w:date="2015-09-08T12:07:00Z">
        <w:r>
          <w:rPr>
            <w:noProof/>
          </w:rPr>
          <w:t>25.</w:t>
        </w:r>
        <w:r>
          <w:rPr>
            <w:noProof/>
          </w:rPr>
          <w:tab/>
          <w:t xml:space="preserve">Schacter BA, Joseph E, Firneisz G: </w:t>
        </w:r>
        <w:r w:rsidRPr="00C638FD">
          <w:rPr>
            <w:b/>
            <w:noProof/>
          </w:rPr>
          <w:t>Effect of cholestasis produced by bile duct ligation on hepatic heme and hemoprotein metabolism in rats</w:t>
        </w:r>
        <w:r>
          <w:rPr>
            <w:noProof/>
          </w:rPr>
          <w:t xml:space="preserve">. </w:t>
        </w:r>
        <w:r w:rsidRPr="00C638FD">
          <w:rPr>
            <w:i/>
            <w:noProof/>
          </w:rPr>
          <w:t xml:space="preserve">Gastroenterology </w:t>
        </w:r>
        <w:r>
          <w:rPr>
            <w:noProof/>
          </w:rPr>
          <w:t xml:space="preserve">1983, </w:t>
        </w:r>
        <w:r w:rsidRPr="00C638FD">
          <w:rPr>
            <w:b/>
            <w:noProof/>
          </w:rPr>
          <w:t>84</w:t>
        </w:r>
        <w:r>
          <w:rPr>
            <w:noProof/>
          </w:rPr>
          <w:t>(2):227-235.</w:t>
        </w:r>
      </w:moveTo>
    </w:p>
    <w:p w14:paraId="28CE2B0E" w14:textId="77777777" w:rsidR="00C638FD" w:rsidRDefault="00C638FD" w:rsidP="00C638FD">
      <w:pPr>
        <w:pStyle w:val="NoSpacing"/>
        <w:spacing w:line="240" w:lineRule="auto"/>
        <w:ind w:left="720" w:hanging="720"/>
        <w:rPr>
          <w:noProof/>
        </w:rPr>
      </w:pPr>
      <w:moveTo w:id="2925" w:author="mkoenig" w:date="2015-09-08T12:07:00Z">
        <w:r>
          <w:rPr>
            <w:noProof/>
          </w:rPr>
          <w:t>26.</w:t>
        </w:r>
        <w:r>
          <w:rPr>
            <w:noProof/>
          </w:rPr>
          <w:tab/>
          <w:t xml:space="preserve">Gupta S, Stravitz RT, Dent P, Hylemon PB: </w:t>
        </w:r>
        <w:r w:rsidRPr="00C638FD">
          <w:rPr>
            <w:b/>
            <w:noProof/>
          </w:rPr>
          <w:t>Down-regulation of cholesterol 7alpha-hydroxylase (CYP7A1) gene expression by bile acids in primary rat hepatocytes is mediated by the c-Jun N-terminal kinase pathway</w:t>
        </w:r>
        <w:r>
          <w:rPr>
            <w:noProof/>
          </w:rPr>
          <w:t xml:space="preserve">. </w:t>
        </w:r>
        <w:r w:rsidRPr="00C638FD">
          <w:rPr>
            <w:i/>
            <w:noProof/>
          </w:rPr>
          <w:t xml:space="preserve">J Biol Chem </w:t>
        </w:r>
        <w:r>
          <w:rPr>
            <w:noProof/>
          </w:rPr>
          <w:t xml:space="preserve">2001, </w:t>
        </w:r>
        <w:r w:rsidRPr="00C638FD">
          <w:rPr>
            <w:b/>
            <w:noProof/>
          </w:rPr>
          <w:t>276</w:t>
        </w:r>
        <w:r>
          <w:rPr>
            <w:noProof/>
          </w:rPr>
          <w:t>(19):15816-15822.</w:t>
        </w:r>
      </w:moveTo>
    </w:p>
    <w:p w14:paraId="08568843" w14:textId="77777777" w:rsidR="00C638FD" w:rsidRDefault="00C638FD" w:rsidP="00C638FD">
      <w:pPr>
        <w:pStyle w:val="NoSpacing"/>
        <w:spacing w:line="240" w:lineRule="auto"/>
        <w:ind w:left="720" w:hanging="720"/>
        <w:rPr>
          <w:noProof/>
        </w:rPr>
      </w:pPr>
      <w:moveTo w:id="2926" w:author="mkoenig" w:date="2015-09-08T12:07:00Z">
        <w:r>
          <w:rPr>
            <w:noProof/>
          </w:rPr>
          <w:t>27.</w:t>
        </w:r>
        <w:r>
          <w:rPr>
            <w:noProof/>
          </w:rPr>
          <w:tab/>
          <w:t xml:space="preserve">Russell DW: </w:t>
        </w:r>
        <w:r w:rsidRPr="00C638FD">
          <w:rPr>
            <w:b/>
            <w:noProof/>
          </w:rPr>
          <w:t>Nuclear orphan receptors control cholesterol catabolism</w:t>
        </w:r>
        <w:r>
          <w:rPr>
            <w:noProof/>
          </w:rPr>
          <w:t xml:space="preserve">. </w:t>
        </w:r>
        <w:r w:rsidRPr="00C638FD">
          <w:rPr>
            <w:i/>
            <w:noProof/>
          </w:rPr>
          <w:t xml:space="preserve">Cell </w:t>
        </w:r>
        <w:r>
          <w:rPr>
            <w:noProof/>
          </w:rPr>
          <w:t xml:space="preserve">1999, </w:t>
        </w:r>
        <w:r w:rsidRPr="00C638FD">
          <w:rPr>
            <w:b/>
            <w:noProof/>
          </w:rPr>
          <w:t>97</w:t>
        </w:r>
        <w:r>
          <w:rPr>
            <w:noProof/>
          </w:rPr>
          <w:t>(5):539-542.</w:t>
        </w:r>
      </w:moveTo>
    </w:p>
    <w:p w14:paraId="7AB63373" w14:textId="77777777" w:rsidR="00C638FD" w:rsidRDefault="00C638FD" w:rsidP="00C638FD">
      <w:pPr>
        <w:pStyle w:val="NoSpacing"/>
        <w:spacing w:line="240" w:lineRule="auto"/>
        <w:ind w:left="720" w:hanging="720"/>
        <w:rPr>
          <w:noProof/>
        </w:rPr>
      </w:pPr>
      <w:moveTo w:id="2927" w:author="mkoenig" w:date="2015-09-08T12:07:00Z">
        <w:r>
          <w:rPr>
            <w:noProof/>
          </w:rPr>
          <w:t>28.</w:t>
        </w:r>
        <w:r>
          <w:rPr>
            <w:noProof/>
          </w:rPr>
          <w:tab/>
          <w:t xml:space="preserve">Fukushima S, Okuno H, Shibatani N, Nakahashi Y, Seki T, Okazaki K: </w:t>
        </w:r>
        <w:r w:rsidRPr="00C638FD">
          <w:rPr>
            <w:b/>
            <w:noProof/>
          </w:rPr>
          <w:t>Effect of biliary obstruction and internal biliary drainage on hepatic cytochrome P450 isozymes in rats</w:t>
        </w:r>
        <w:r>
          <w:rPr>
            <w:noProof/>
          </w:rPr>
          <w:t xml:space="preserve">. </w:t>
        </w:r>
        <w:r w:rsidRPr="00C638FD">
          <w:rPr>
            <w:i/>
            <w:noProof/>
          </w:rPr>
          <w:t xml:space="preserve">World J Gastroenterol </w:t>
        </w:r>
        <w:r>
          <w:rPr>
            <w:noProof/>
          </w:rPr>
          <w:t xml:space="preserve">2008, </w:t>
        </w:r>
        <w:r w:rsidRPr="00C638FD">
          <w:rPr>
            <w:b/>
            <w:noProof/>
          </w:rPr>
          <w:t>14</w:t>
        </w:r>
        <w:r>
          <w:rPr>
            <w:noProof/>
          </w:rPr>
          <w:t>(16):2556-2560.</w:t>
        </w:r>
      </w:moveTo>
    </w:p>
    <w:p w14:paraId="3AE0BD10" w14:textId="77777777" w:rsidR="00C638FD" w:rsidRDefault="00C638FD" w:rsidP="00C638FD">
      <w:pPr>
        <w:pStyle w:val="NoSpacing"/>
        <w:spacing w:line="240" w:lineRule="auto"/>
        <w:ind w:left="720" w:hanging="720"/>
        <w:rPr>
          <w:noProof/>
        </w:rPr>
      </w:pPr>
      <w:moveTo w:id="2928" w:author="mkoenig" w:date="2015-09-08T12:07:00Z">
        <w:r>
          <w:rPr>
            <w:noProof/>
          </w:rPr>
          <w:t>29.</w:t>
        </w:r>
        <w:r>
          <w:rPr>
            <w:noProof/>
          </w:rPr>
          <w:tab/>
          <w:t xml:space="preserve">Page S, Birerdinc A, Estep M, Stepanova M, Afendy A, Petricoin E, Younossi Z, Chandhoke V, Baranova A: </w:t>
        </w:r>
        <w:r w:rsidRPr="00C638FD">
          <w:rPr>
            <w:b/>
            <w:noProof/>
          </w:rPr>
          <w:t>Knowledge-based identification of soluble biomarkers: hepatic fibrosis in NAFLD as an example</w:t>
        </w:r>
        <w:r>
          <w:rPr>
            <w:noProof/>
          </w:rPr>
          <w:t xml:space="preserve">. </w:t>
        </w:r>
        <w:r w:rsidRPr="00C638FD">
          <w:rPr>
            <w:i/>
            <w:noProof/>
          </w:rPr>
          <w:t xml:space="preserve">PLoS One </w:t>
        </w:r>
        <w:r>
          <w:rPr>
            <w:noProof/>
          </w:rPr>
          <w:t xml:space="preserve">2013, </w:t>
        </w:r>
        <w:r w:rsidRPr="00C638FD">
          <w:rPr>
            <w:b/>
            <w:noProof/>
          </w:rPr>
          <w:t>8</w:t>
        </w:r>
        <w:r>
          <w:rPr>
            <w:noProof/>
          </w:rPr>
          <w:t>(2):e56009.</w:t>
        </w:r>
      </w:moveTo>
    </w:p>
    <w:p w14:paraId="5AC1D312" w14:textId="77777777" w:rsidR="00C638FD" w:rsidRDefault="00C638FD" w:rsidP="00C638FD">
      <w:pPr>
        <w:pStyle w:val="NoSpacing"/>
        <w:spacing w:line="240" w:lineRule="auto"/>
        <w:ind w:left="720" w:hanging="720"/>
        <w:rPr>
          <w:noProof/>
        </w:rPr>
      </w:pPr>
      <w:moveTo w:id="2929" w:author="mkoenig" w:date="2015-09-08T12:07:00Z">
        <w:r>
          <w:rPr>
            <w:noProof/>
          </w:rPr>
          <w:t>30.</w:t>
        </w:r>
        <w:r>
          <w:rPr>
            <w:noProof/>
          </w:rPr>
          <w:tab/>
          <w:t>Bai H, Zhang N, Xu Y, Chen Q, Khan M, Potter JJ, Nayar SK, Cornish T, Alpini G, Bronk S</w:t>
        </w:r>
        <w:r w:rsidRPr="00C638FD">
          <w:rPr>
            <w:i/>
            <w:noProof/>
          </w:rPr>
          <w:t xml:space="preserve"> et al</w:t>
        </w:r>
        <w:r>
          <w:rPr>
            <w:noProof/>
          </w:rPr>
          <w:t xml:space="preserve">: </w:t>
        </w:r>
        <w:r w:rsidRPr="00C638FD">
          <w:rPr>
            <w:b/>
            <w:noProof/>
          </w:rPr>
          <w:t>Yes-associated protein regulates the hepatic response after bile duct ligation</w:t>
        </w:r>
        <w:r>
          <w:rPr>
            <w:noProof/>
          </w:rPr>
          <w:t xml:space="preserve">. </w:t>
        </w:r>
        <w:r w:rsidRPr="00C638FD">
          <w:rPr>
            <w:i/>
            <w:noProof/>
          </w:rPr>
          <w:t xml:space="preserve">Hepatology </w:t>
        </w:r>
        <w:r>
          <w:rPr>
            <w:noProof/>
          </w:rPr>
          <w:t xml:space="preserve">2012, </w:t>
        </w:r>
        <w:r w:rsidRPr="00C638FD">
          <w:rPr>
            <w:b/>
            <w:noProof/>
          </w:rPr>
          <w:t>56</w:t>
        </w:r>
        <w:r>
          <w:rPr>
            <w:noProof/>
          </w:rPr>
          <w:t>(3):1097-1107.</w:t>
        </w:r>
      </w:moveTo>
    </w:p>
    <w:p w14:paraId="58CB4596" w14:textId="77777777" w:rsidR="00C638FD" w:rsidRDefault="00C638FD" w:rsidP="00C638FD">
      <w:pPr>
        <w:pStyle w:val="NoSpacing"/>
        <w:spacing w:line="240" w:lineRule="auto"/>
        <w:ind w:left="720" w:hanging="720"/>
        <w:rPr>
          <w:noProof/>
        </w:rPr>
      </w:pPr>
      <w:moveTo w:id="2930" w:author="mkoenig" w:date="2015-09-08T12:07:00Z">
        <w:r>
          <w:rPr>
            <w:noProof/>
          </w:rPr>
          <w:t>31.</w:t>
        </w:r>
        <w:r>
          <w:rPr>
            <w:noProof/>
          </w:rPr>
          <w:tab/>
          <w:t xml:space="preserve">Eipel C, Menschikow E, Sigal M, Kuhla A, Abshagen K, Vollmar B: </w:t>
        </w:r>
        <w:r w:rsidRPr="00C638FD">
          <w:rPr>
            <w:b/>
            <w:noProof/>
          </w:rPr>
          <w:t>Hepatoprotection in bile duct ligated mice mediated by darbepoetin-$$ is not caused by changes in hepatobiliary transporter expression</w:t>
        </w:r>
        <w:r>
          <w:rPr>
            <w:noProof/>
          </w:rPr>
          <w:t xml:space="preserve">. </w:t>
        </w:r>
        <w:r w:rsidRPr="00C638FD">
          <w:rPr>
            <w:i/>
            <w:noProof/>
          </w:rPr>
          <w:t xml:space="preserve">Int J Clin Exp Pathol </w:t>
        </w:r>
        <w:r>
          <w:rPr>
            <w:noProof/>
          </w:rPr>
          <w:t xml:space="preserve">2013, </w:t>
        </w:r>
        <w:r w:rsidRPr="00C638FD">
          <w:rPr>
            <w:b/>
            <w:noProof/>
          </w:rPr>
          <w:t>6</w:t>
        </w:r>
        <w:r>
          <w:rPr>
            <w:noProof/>
          </w:rPr>
          <w:t>(1):80-90.</w:t>
        </w:r>
      </w:moveTo>
    </w:p>
    <w:p w14:paraId="0939627D" w14:textId="77777777" w:rsidR="00C638FD" w:rsidRDefault="00C638FD" w:rsidP="00C638FD">
      <w:pPr>
        <w:pStyle w:val="NoSpacing"/>
        <w:spacing w:line="240" w:lineRule="auto"/>
        <w:ind w:left="720" w:hanging="720"/>
        <w:rPr>
          <w:noProof/>
        </w:rPr>
      </w:pPr>
      <w:moveTo w:id="2931" w:author="mkoenig" w:date="2015-09-08T12:07:00Z">
        <w:r>
          <w:rPr>
            <w:noProof/>
          </w:rPr>
          <w:t>32.</w:t>
        </w:r>
        <w:r>
          <w:rPr>
            <w:noProof/>
          </w:rPr>
          <w:tab/>
          <w:t>Paradis V, Dargere D, Vidaud M, De Gouville AC, Huet S, Martinez V, Gauthier JM, Ba N, Sobesky R, Ratziu V</w:t>
        </w:r>
        <w:r w:rsidRPr="00C638FD">
          <w:rPr>
            <w:i/>
            <w:noProof/>
          </w:rPr>
          <w:t xml:space="preserve"> et al</w:t>
        </w:r>
        <w:r>
          <w:rPr>
            <w:noProof/>
          </w:rPr>
          <w:t xml:space="preserve">: </w:t>
        </w:r>
        <w:r w:rsidRPr="00C638FD">
          <w:rPr>
            <w:b/>
            <w:noProof/>
          </w:rPr>
          <w:t>Expression of connective tissue growth factor in experimental rat and human liver fibrosis</w:t>
        </w:r>
        <w:r>
          <w:rPr>
            <w:noProof/>
          </w:rPr>
          <w:t xml:space="preserve">. </w:t>
        </w:r>
        <w:r w:rsidRPr="00C638FD">
          <w:rPr>
            <w:i/>
            <w:noProof/>
          </w:rPr>
          <w:t xml:space="preserve">Hepatology </w:t>
        </w:r>
        <w:r>
          <w:rPr>
            <w:noProof/>
          </w:rPr>
          <w:t xml:space="preserve">1999, </w:t>
        </w:r>
        <w:r w:rsidRPr="00C638FD">
          <w:rPr>
            <w:b/>
            <w:noProof/>
          </w:rPr>
          <w:t>30</w:t>
        </w:r>
        <w:r>
          <w:rPr>
            <w:noProof/>
          </w:rPr>
          <w:t>(4):968-976.</w:t>
        </w:r>
      </w:moveTo>
    </w:p>
    <w:p w14:paraId="79840476" w14:textId="77777777" w:rsidR="00C638FD" w:rsidRDefault="00C638FD" w:rsidP="00C638FD">
      <w:pPr>
        <w:pStyle w:val="NoSpacing"/>
        <w:spacing w:line="240" w:lineRule="auto"/>
        <w:ind w:left="720" w:hanging="720"/>
        <w:rPr>
          <w:noProof/>
        </w:rPr>
      </w:pPr>
      <w:moveTo w:id="2932" w:author="mkoenig" w:date="2015-09-08T12:07:00Z">
        <w:r>
          <w:rPr>
            <w:noProof/>
          </w:rPr>
          <w:t>33.</w:t>
        </w:r>
        <w:r>
          <w:rPr>
            <w:noProof/>
          </w:rPr>
          <w:tab/>
          <w:t xml:space="preserve">Sedlaczek N, Jia JD, Bauer M, Herbst H, Ruehl M, Hahn EG, Schuppan D: </w:t>
        </w:r>
        <w:r w:rsidRPr="00C638FD">
          <w:rPr>
            <w:b/>
            <w:noProof/>
          </w:rPr>
          <w:t>Proliferating bile duct epithelial cells are a major source of connective tissue growth factor in rat biliary fibrosis</w:t>
        </w:r>
        <w:r>
          <w:rPr>
            <w:noProof/>
          </w:rPr>
          <w:t xml:space="preserve">. </w:t>
        </w:r>
        <w:r w:rsidRPr="00C638FD">
          <w:rPr>
            <w:i/>
            <w:noProof/>
          </w:rPr>
          <w:t xml:space="preserve">Am J Pathol </w:t>
        </w:r>
        <w:r>
          <w:rPr>
            <w:noProof/>
          </w:rPr>
          <w:t xml:space="preserve">2001, </w:t>
        </w:r>
        <w:r w:rsidRPr="00C638FD">
          <w:rPr>
            <w:b/>
            <w:noProof/>
          </w:rPr>
          <w:t>158</w:t>
        </w:r>
        <w:r>
          <w:rPr>
            <w:noProof/>
          </w:rPr>
          <w:t>(4):1239-1244.</w:t>
        </w:r>
      </w:moveTo>
    </w:p>
    <w:p w14:paraId="58AC25C4" w14:textId="77777777" w:rsidR="00C638FD" w:rsidRDefault="00C638FD" w:rsidP="00C638FD">
      <w:pPr>
        <w:pStyle w:val="NoSpacing"/>
        <w:spacing w:line="240" w:lineRule="auto"/>
        <w:ind w:left="720" w:hanging="720"/>
        <w:rPr>
          <w:noProof/>
        </w:rPr>
      </w:pPr>
      <w:moveTo w:id="2933" w:author="mkoenig" w:date="2015-09-08T12:07:00Z">
        <w:r>
          <w:rPr>
            <w:noProof/>
          </w:rPr>
          <w:t>34.</w:t>
        </w:r>
        <w:r>
          <w:rPr>
            <w:noProof/>
          </w:rPr>
          <w:tab/>
          <w:t xml:space="preserve">Rachfal AW, Brigstock DR: </w:t>
        </w:r>
        <w:r w:rsidRPr="00C638FD">
          <w:rPr>
            <w:b/>
            <w:noProof/>
          </w:rPr>
          <w:t>Connective tissue growth factor (CTGF/CCN2) in hepatic fibrosis</w:t>
        </w:r>
        <w:r>
          <w:rPr>
            <w:noProof/>
          </w:rPr>
          <w:t xml:space="preserve">. </w:t>
        </w:r>
        <w:r w:rsidRPr="00C638FD">
          <w:rPr>
            <w:i/>
            <w:noProof/>
          </w:rPr>
          <w:t xml:space="preserve">Hepatol Res </w:t>
        </w:r>
        <w:r>
          <w:rPr>
            <w:noProof/>
          </w:rPr>
          <w:t xml:space="preserve">2003, </w:t>
        </w:r>
        <w:r w:rsidRPr="00C638FD">
          <w:rPr>
            <w:b/>
            <w:noProof/>
          </w:rPr>
          <w:t>26</w:t>
        </w:r>
        <w:r>
          <w:rPr>
            <w:noProof/>
          </w:rPr>
          <w:t>(1):1-9.</w:t>
        </w:r>
      </w:moveTo>
    </w:p>
    <w:p w14:paraId="5F31B6A1" w14:textId="77777777" w:rsidR="00C638FD" w:rsidRDefault="00C638FD" w:rsidP="00C638FD">
      <w:pPr>
        <w:pStyle w:val="NoSpacing"/>
        <w:spacing w:line="240" w:lineRule="auto"/>
        <w:ind w:left="720" w:hanging="720"/>
        <w:rPr>
          <w:noProof/>
        </w:rPr>
      </w:pPr>
      <w:moveTo w:id="2934" w:author="mkoenig" w:date="2015-09-08T12:07:00Z">
        <w:r>
          <w:rPr>
            <w:noProof/>
          </w:rPr>
          <w:t>35.</w:t>
        </w:r>
        <w:r>
          <w:rPr>
            <w:noProof/>
          </w:rPr>
          <w:tab/>
          <w:t xml:space="preserve">Dendooven A, Gerritsen KG, Nguyen TQ, Kok RJ, Goldschmeding R: </w:t>
        </w:r>
        <w:r w:rsidRPr="00C638FD">
          <w:rPr>
            <w:b/>
            <w:noProof/>
          </w:rPr>
          <w:t>Connective tissue growth factor (CTGF/CCN2) ELISA: a novel tool for monitoring fibrosis</w:t>
        </w:r>
        <w:r>
          <w:rPr>
            <w:noProof/>
          </w:rPr>
          <w:t xml:space="preserve">. </w:t>
        </w:r>
        <w:r w:rsidRPr="00C638FD">
          <w:rPr>
            <w:i/>
            <w:noProof/>
          </w:rPr>
          <w:t xml:space="preserve">Biomarkers </w:t>
        </w:r>
        <w:r>
          <w:rPr>
            <w:noProof/>
          </w:rPr>
          <w:t xml:space="preserve">2011, </w:t>
        </w:r>
        <w:r w:rsidRPr="00C638FD">
          <w:rPr>
            <w:b/>
            <w:noProof/>
          </w:rPr>
          <w:t>16</w:t>
        </w:r>
        <w:r>
          <w:rPr>
            <w:noProof/>
          </w:rPr>
          <w:t>(4):289-301.</w:t>
        </w:r>
      </w:moveTo>
    </w:p>
    <w:p w14:paraId="113823F2" w14:textId="77777777" w:rsidR="00C638FD" w:rsidRDefault="00C638FD" w:rsidP="00C638FD">
      <w:pPr>
        <w:pStyle w:val="NoSpacing"/>
        <w:spacing w:line="240" w:lineRule="auto"/>
        <w:ind w:left="720" w:hanging="720"/>
        <w:rPr>
          <w:noProof/>
        </w:rPr>
      </w:pPr>
      <w:moveTo w:id="2935" w:author="mkoenig" w:date="2015-09-08T12:07:00Z">
        <w:r>
          <w:rPr>
            <w:noProof/>
          </w:rPr>
          <w:t>36.</w:t>
        </w:r>
        <w:r>
          <w:rPr>
            <w:noProof/>
          </w:rPr>
          <w:tab/>
          <w:t xml:space="preserve">Hayashi N, Kakimuma T, Soma Y, Grotendorst GR, Tamaki K, Harada M, Igarashi A: </w:t>
        </w:r>
        <w:r w:rsidRPr="00C638FD">
          <w:rPr>
            <w:b/>
            <w:noProof/>
          </w:rPr>
          <w:t>Connective tissue growth factor is directly related to liver fibrosis</w:t>
        </w:r>
        <w:r>
          <w:rPr>
            <w:noProof/>
          </w:rPr>
          <w:t xml:space="preserve">. </w:t>
        </w:r>
        <w:r w:rsidRPr="00C638FD">
          <w:rPr>
            <w:i/>
            <w:noProof/>
          </w:rPr>
          <w:t xml:space="preserve">Hepatogastroenterology </w:t>
        </w:r>
        <w:r>
          <w:rPr>
            <w:noProof/>
          </w:rPr>
          <w:t xml:space="preserve">2002, </w:t>
        </w:r>
        <w:r w:rsidRPr="00C638FD">
          <w:rPr>
            <w:b/>
            <w:noProof/>
          </w:rPr>
          <w:t>49</w:t>
        </w:r>
        <w:r>
          <w:rPr>
            <w:noProof/>
          </w:rPr>
          <w:t>(43):133-135.</w:t>
        </w:r>
      </w:moveTo>
    </w:p>
    <w:p w14:paraId="31C7AC25" w14:textId="77777777" w:rsidR="00C638FD" w:rsidRDefault="00C638FD" w:rsidP="00C638FD">
      <w:pPr>
        <w:pStyle w:val="NoSpacing"/>
        <w:spacing w:line="240" w:lineRule="auto"/>
        <w:ind w:left="720" w:hanging="720"/>
        <w:rPr>
          <w:noProof/>
        </w:rPr>
      </w:pPr>
      <w:moveTo w:id="2936" w:author="mkoenig" w:date="2015-09-08T12:07:00Z">
        <w:r>
          <w:rPr>
            <w:noProof/>
          </w:rPr>
          <w:t>37.</w:t>
        </w:r>
        <w:r>
          <w:rPr>
            <w:noProof/>
          </w:rPr>
          <w:tab/>
          <w:t>Colak Y, Senates E, Coskunpinar E, Oltulu YM, Zemheri E, Ozturk O, Doganay L, Mesci B, Yilmaz Y, Enc FY</w:t>
        </w:r>
        <w:r w:rsidRPr="00C638FD">
          <w:rPr>
            <w:i/>
            <w:noProof/>
          </w:rPr>
          <w:t xml:space="preserve"> et al</w:t>
        </w:r>
        <w:r>
          <w:rPr>
            <w:noProof/>
          </w:rPr>
          <w:t xml:space="preserve">: </w:t>
        </w:r>
        <w:r w:rsidRPr="00C638FD">
          <w:rPr>
            <w:b/>
            <w:noProof/>
          </w:rPr>
          <w:t>Concentrations of connective tissue growth factor in patients with nonalcoholic fatty liver disease: association with liver fibrosis</w:t>
        </w:r>
        <w:r>
          <w:rPr>
            <w:noProof/>
          </w:rPr>
          <w:t xml:space="preserve">. </w:t>
        </w:r>
        <w:r w:rsidRPr="00C638FD">
          <w:rPr>
            <w:i/>
            <w:noProof/>
          </w:rPr>
          <w:t xml:space="preserve">Dis Markers </w:t>
        </w:r>
        <w:r>
          <w:rPr>
            <w:noProof/>
          </w:rPr>
          <w:t xml:space="preserve">2012, </w:t>
        </w:r>
        <w:r w:rsidRPr="00C638FD">
          <w:rPr>
            <w:b/>
            <w:noProof/>
          </w:rPr>
          <w:t>33</w:t>
        </w:r>
        <w:r>
          <w:rPr>
            <w:noProof/>
          </w:rPr>
          <w:t>(2):77-83.</w:t>
        </w:r>
      </w:moveTo>
    </w:p>
    <w:p w14:paraId="5423C7E1" w14:textId="77777777" w:rsidR="00C638FD" w:rsidRDefault="00C638FD" w:rsidP="00C638FD">
      <w:pPr>
        <w:pStyle w:val="NoSpacing"/>
        <w:spacing w:line="240" w:lineRule="auto"/>
        <w:ind w:left="720" w:hanging="720"/>
        <w:rPr>
          <w:noProof/>
        </w:rPr>
      </w:pPr>
      <w:moveTo w:id="2937" w:author="mkoenig" w:date="2015-09-08T12:07:00Z">
        <w:r>
          <w:rPr>
            <w:noProof/>
          </w:rPr>
          <w:t>38.</w:t>
        </w:r>
        <w:r>
          <w:rPr>
            <w:noProof/>
          </w:rPr>
          <w:tab/>
          <w:t xml:space="preserve">Gressner OA, Fang M, Li H, Lu LG, Gressner AM, Gao CF: </w:t>
        </w:r>
        <w:r w:rsidRPr="00C638FD">
          <w:rPr>
            <w:b/>
            <w:noProof/>
          </w:rPr>
          <w:t>Connective tissue growth factor (CTGF/CCN2) in serum is an indicator of fibrogenic progression and malignant transformation in patients with chronic hepatitis B infection</w:t>
        </w:r>
        <w:r>
          <w:rPr>
            <w:noProof/>
          </w:rPr>
          <w:t xml:space="preserve">. </w:t>
        </w:r>
        <w:r w:rsidRPr="00C638FD">
          <w:rPr>
            <w:i/>
            <w:noProof/>
          </w:rPr>
          <w:t xml:space="preserve">Clin Chim Acta </w:t>
        </w:r>
        <w:r>
          <w:rPr>
            <w:noProof/>
          </w:rPr>
          <w:t xml:space="preserve">2013, </w:t>
        </w:r>
        <w:r w:rsidRPr="00C638FD">
          <w:rPr>
            <w:b/>
            <w:noProof/>
          </w:rPr>
          <w:t>421</w:t>
        </w:r>
        <w:r>
          <w:rPr>
            <w:noProof/>
          </w:rPr>
          <w:t>:126-131.</w:t>
        </w:r>
      </w:moveTo>
    </w:p>
    <w:p w14:paraId="7BB7E4AB" w14:textId="77777777" w:rsidR="00C638FD" w:rsidRDefault="00C638FD" w:rsidP="00C638FD">
      <w:pPr>
        <w:pStyle w:val="NoSpacing"/>
        <w:spacing w:line="240" w:lineRule="auto"/>
        <w:ind w:left="720" w:hanging="720"/>
        <w:rPr>
          <w:noProof/>
        </w:rPr>
      </w:pPr>
      <w:moveTo w:id="2938" w:author="mkoenig" w:date="2015-09-08T12:07:00Z">
        <w:r>
          <w:rPr>
            <w:noProof/>
          </w:rPr>
          <w:lastRenderedPageBreak/>
          <w:t>39.</w:t>
        </w:r>
        <w:r>
          <w:rPr>
            <w:noProof/>
          </w:rPr>
          <w:tab/>
          <w:t xml:space="preserve">Liu Y, Liu H, Meyer C, Li J, Nadalin S, Königsrainer A, Weng H, Dooley S, ten Dijke P: </w:t>
        </w:r>
        <w:r w:rsidRPr="00C638FD">
          <w:rPr>
            <w:b/>
            <w:noProof/>
          </w:rPr>
          <w:t>Transforming growth factor-$$ (TGF-$$)-mediated connective tissue growth factor (CTGF) expression in hepatic stellate cells requires Stat3 signaling activation</w:t>
        </w:r>
        <w:r>
          <w:rPr>
            <w:noProof/>
          </w:rPr>
          <w:t xml:space="preserve">. </w:t>
        </w:r>
        <w:r w:rsidRPr="00C638FD">
          <w:rPr>
            <w:i/>
            <w:noProof/>
          </w:rPr>
          <w:t xml:space="preserve">J Biol Chem </w:t>
        </w:r>
        <w:r>
          <w:rPr>
            <w:noProof/>
          </w:rPr>
          <w:t xml:space="preserve">2013, </w:t>
        </w:r>
        <w:r w:rsidRPr="00C638FD">
          <w:rPr>
            <w:b/>
            <w:noProof/>
          </w:rPr>
          <w:t>288</w:t>
        </w:r>
        <w:r>
          <w:rPr>
            <w:noProof/>
          </w:rPr>
          <w:t>(42):30708-30719.</w:t>
        </w:r>
      </w:moveTo>
    </w:p>
    <w:p w14:paraId="58CC5D78" w14:textId="77777777" w:rsidR="00C638FD" w:rsidRDefault="00C638FD" w:rsidP="00C638FD">
      <w:pPr>
        <w:pStyle w:val="NoSpacing"/>
        <w:spacing w:line="240" w:lineRule="auto"/>
        <w:ind w:left="720" w:hanging="720"/>
        <w:rPr>
          <w:noProof/>
        </w:rPr>
      </w:pPr>
      <w:moveTo w:id="2939" w:author="mkoenig" w:date="2015-09-08T12:07:00Z">
        <w:r>
          <w:rPr>
            <w:noProof/>
          </w:rPr>
          <w:t>40.</w:t>
        </w:r>
        <w:r>
          <w:rPr>
            <w:noProof/>
          </w:rPr>
          <w:tab/>
          <w:t xml:space="preserve">Schierwagen R, Leeming DJ, Klein S, Granzow M, Nielsen MJ, Sauerbruch T, Krag A, Karsdal MA, Trebicka J: </w:t>
        </w:r>
        <w:r w:rsidRPr="00C638FD">
          <w:rPr>
            <w:b/>
            <w:noProof/>
          </w:rPr>
          <w:t>Serum markers of the extracellular matrix remodeling reflect antifibrotic therapy in bile-duct ligated rats</w:t>
        </w:r>
        <w:r>
          <w:rPr>
            <w:noProof/>
          </w:rPr>
          <w:t xml:space="preserve">. </w:t>
        </w:r>
        <w:r w:rsidRPr="00C638FD">
          <w:rPr>
            <w:i/>
            <w:noProof/>
          </w:rPr>
          <w:t xml:space="preserve">Front Physiol </w:t>
        </w:r>
        <w:r>
          <w:rPr>
            <w:noProof/>
          </w:rPr>
          <w:t xml:space="preserve">2013, </w:t>
        </w:r>
        <w:r w:rsidRPr="00C638FD">
          <w:rPr>
            <w:b/>
            <w:noProof/>
          </w:rPr>
          <w:t>4</w:t>
        </w:r>
        <w:r>
          <w:rPr>
            <w:noProof/>
          </w:rPr>
          <w:t>:195.</w:t>
        </w:r>
      </w:moveTo>
    </w:p>
    <w:p w14:paraId="332AAD6B" w14:textId="77777777" w:rsidR="00C638FD" w:rsidRDefault="00C638FD" w:rsidP="00C638FD">
      <w:pPr>
        <w:pStyle w:val="NoSpacing"/>
        <w:spacing w:line="240" w:lineRule="auto"/>
        <w:ind w:left="720" w:hanging="720"/>
        <w:rPr>
          <w:noProof/>
        </w:rPr>
      </w:pPr>
      <w:moveTo w:id="2940" w:author="mkoenig" w:date="2015-09-08T12:07:00Z">
        <w:r>
          <w:rPr>
            <w:noProof/>
          </w:rPr>
          <w:t>41.</w:t>
        </w:r>
        <w:r>
          <w:rPr>
            <w:noProof/>
          </w:rPr>
          <w:tab/>
          <w:t xml:space="preserve">Malizia G, Brunt EM, Peters MG, Rizzo A, Broekelmann TJ, McDonald JA: </w:t>
        </w:r>
        <w:r w:rsidRPr="00C638FD">
          <w:rPr>
            <w:b/>
            <w:noProof/>
          </w:rPr>
          <w:t>Growth factor and procollagen type I gene expression in human liver disease</w:t>
        </w:r>
        <w:r>
          <w:rPr>
            <w:noProof/>
          </w:rPr>
          <w:t xml:space="preserve">. </w:t>
        </w:r>
        <w:r w:rsidRPr="00C638FD">
          <w:rPr>
            <w:i/>
            <w:noProof/>
          </w:rPr>
          <w:t xml:space="preserve">Gastroenterology </w:t>
        </w:r>
        <w:r>
          <w:rPr>
            <w:noProof/>
          </w:rPr>
          <w:t xml:space="preserve">1995, </w:t>
        </w:r>
        <w:r w:rsidRPr="00C638FD">
          <w:rPr>
            <w:b/>
            <w:noProof/>
          </w:rPr>
          <w:t>108</w:t>
        </w:r>
        <w:r>
          <w:rPr>
            <w:noProof/>
          </w:rPr>
          <w:t>(1):145-156.</w:t>
        </w:r>
      </w:moveTo>
    </w:p>
    <w:p w14:paraId="074BC022" w14:textId="77777777" w:rsidR="00C638FD" w:rsidRDefault="00C638FD" w:rsidP="00C638FD">
      <w:pPr>
        <w:pStyle w:val="NoSpacing"/>
        <w:spacing w:line="240" w:lineRule="auto"/>
        <w:ind w:left="720" w:hanging="720"/>
        <w:rPr>
          <w:noProof/>
        </w:rPr>
      </w:pPr>
      <w:moveTo w:id="2941" w:author="mkoenig" w:date="2015-09-08T12:07:00Z">
        <w:r>
          <w:rPr>
            <w:noProof/>
          </w:rPr>
          <w:t>42.</w:t>
        </w:r>
        <w:r>
          <w:rPr>
            <w:noProof/>
          </w:rPr>
          <w:tab/>
          <w:t xml:space="preserve">Yang L, Inokuchi S, Roh YS, Song J, Loomba R, Park EJ, Seki E: </w:t>
        </w:r>
        <w:r w:rsidRPr="00C638FD">
          <w:rPr>
            <w:b/>
            <w:noProof/>
          </w:rPr>
          <w:t>Transforming growth factor-$$ signaling in hepatocytes promotes hepatic fibrosis and carcinogenesis in mice with hepatocyte-specific deletion of TAK1</w:t>
        </w:r>
        <w:r>
          <w:rPr>
            <w:noProof/>
          </w:rPr>
          <w:t xml:space="preserve">. </w:t>
        </w:r>
        <w:r w:rsidRPr="00C638FD">
          <w:rPr>
            <w:i/>
            <w:noProof/>
          </w:rPr>
          <w:t xml:space="preserve">Gastroenterology </w:t>
        </w:r>
        <w:r>
          <w:rPr>
            <w:noProof/>
          </w:rPr>
          <w:t xml:space="preserve">2013, </w:t>
        </w:r>
        <w:r w:rsidRPr="00C638FD">
          <w:rPr>
            <w:b/>
            <w:noProof/>
          </w:rPr>
          <w:t>144</w:t>
        </w:r>
        <w:r>
          <w:rPr>
            <w:noProof/>
          </w:rPr>
          <w:t>(5):1042-1054.e1044.</w:t>
        </w:r>
      </w:moveTo>
    </w:p>
    <w:p w14:paraId="00169F2A" w14:textId="77777777" w:rsidR="00C638FD" w:rsidRDefault="00C638FD" w:rsidP="00C638FD">
      <w:pPr>
        <w:pStyle w:val="NoSpacing"/>
        <w:spacing w:line="240" w:lineRule="auto"/>
        <w:ind w:left="720" w:hanging="720"/>
        <w:rPr>
          <w:noProof/>
        </w:rPr>
      </w:pPr>
      <w:moveTo w:id="2942" w:author="mkoenig" w:date="2015-09-08T12:07:00Z">
        <w:r>
          <w:rPr>
            <w:noProof/>
          </w:rPr>
          <w:t>43.</w:t>
        </w:r>
        <w:r>
          <w:rPr>
            <w:noProof/>
          </w:rPr>
          <w:tab/>
          <w:t>Floreani M, De Martin S, Gabbia D, Barbierato M, Nassi A, Mescoli C, Orlando R, Bova S, Angeli P, Gola E</w:t>
        </w:r>
        <w:r w:rsidRPr="00C638FD">
          <w:rPr>
            <w:i/>
            <w:noProof/>
          </w:rPr>
          <w:t xml:space="preserve"> et al</w:t>
        </w:r>
        <w:r>
          <w:rPr>
            <w:noProof/>
          </w:rPr>
          <w:t xml:space="preserve">: </w:t>
        </w:r>
        <w:r w:rsidRPr="00C638FD">
          <w:rPr>
            <w:b/>
            <w:noProof/>
          </w:rPr>
          <w:t>Severe liver cirrhosis markedly reduces AhR-mediated induction of cytochrome P450 in rats by decreasing the transcription of target genes</w:t>
        </w:r>
        <w:r>
          <w:rPr>
            <w:noProof/>
          </w:rPr>
          <w:t xml:space="preserve">. </w:t>
        </w:r>
        <w:r w:rsidRPr="00C638FD">
          <w:rPr>
            <w:i/>
            <w:noProof/>
          </w:rPr>
          <w:t xml:space="preserve">PLoS One </w:t>
        </w:r>
        <w:r>
          <w:rPr>
            <w:noProof/>
          </w:rPr>
          <w:t xml:space="preserve">2013, </w:t>
        </w:r>
        <w:r w:rsidRPr="00C638FD">
          <w:rPr>
            <w:b/>
            <w:noProof/>
          </w:rPr>
          <w:t>8</w:t>
        </w:r>
        <w:r>
          <w:rPr>
            <w:noProof/>
          </w:rPr>
          <w:t>(4):e61983.</w:t>
        </w:r>
      </w:moveTo>
    </w:p>
    <w:p w14:paraId="7EE4B451" w14:textId="77777777" w:rsidR="00C638FD" w:rsidRDefault="00C638FD" w:rsidP="00C638FD">
      <w:pPr>
        <w:pStyle w:val="NoSpacing"/>
        <w:spacing w:line="240" w:lineRule="auto"/>
        <w:ind w:left="720" w:hanging="720"/>
        <w:rPr>
          <w:noProof/>
        </w:rPr>
      </w:pPr>
      <w:moveTo w:id="2943" w:author="mkoenig" w:date="2015-09-08T12:07:00Z">
        <w:r>
          <w:rPr>
            <w:noProof/>
          </w:rPr>
          <w:t>44.</w:t>
        </w:r>
        <w:r>
          <w:rPr>
            <w:noProof/>
          </w:rPr>
          <w:tab/>
          <w:t xml:space="preserve">Gressner AM, Weiskirchen R, Breitkopf K, Dooley S: </w:t>
        </w:r>
        <w:r w:rsidRPr="00C638FD">
          <w:rPr>
            <w:b/>
            <w:noProof/>
          </w:rPr>
          <w:t>Roles of TGF-beta in hepatic fibrosis</w:t>
        </w:r>
        <w:r>
          <w:rPr>
            <w:noProof/>
          </w:rPr>
          <w:t xml:space="preserve">. </w:t>
        </w:r>
        <w:r w:rsidRPr="00C638FD">
          <w:rPr>
            <w:i/>
            <w:noProof/>
          </w:rPr>
          <w:t xml:space="preserve">Front Biosci </w:t>
        </w:r>
        <w:r>
          <w:rPr>
            <w:noProof/>
          </w:rPr>
          <w:t xml:space="preserve">2002, </w:t>
        </w:r>
        <w:r w:rsidRPr="00C638FD">
          <w:rPr>
            <w:b/>
            <w:noProof/>
          </w:rPr>
          <w:t>7</w:t>
        </w:r>
        <w:r>
          <w:rPr>
            <w:noProof/>
          </w:rPr>
          <w:t>:d793-d807.</w:t>
        </w:r>
      </w:moveTo>
    </w:p>
    <w:p w14:paraId="26E6921F" w14:textId="77777777" w:rsidR="00C638FD" w:rsidRDefault="00C638FD" w:rsidP="00C638FD">
      <w:pPr>
        <w:pStyle w:val="NoSpacing"/>
        <w:spacing w:line="240" w:lineRule="auto"/>
        <w:ind w:left="720" w:hanging="720"/>
        <w:rPr>
          <w:noProof/>
        </w:rPr>
      </w:pPr>
      <w:moveTo w:id="2944" w:author="mkoenig" w:date="2015-09-08T12:07:00Z">
        <w:r>
          <w:rPr>
            <w:noProof/>
          </w:rPr>
          <w:t>45.</w:t>
        </w:r>
        <w:r>
          <w:rPr>
            <w:noProof/>
          </w:rPr>
          <w:tab/>
          <w:t xml:space="preserve">Inagaki Y, Okazaki I: </w:t>
        </w:r>
        <w:r w:rsidRPr="00C638FD">
          <w:rPr>
            <w:b/>
            <w:noProof/>
          </w:rPr>
          <w:t>Emerging insights into Transforming growth factor beta Smad signal in hepatic fibrogenesis</w:t>
        </w:r>
        <w:r>
          <w:rPr>
            <w:noProof/>
          </w:rPr>
          <w:t xml:space="preserve">. </w:t>
        </w:r>
        <w:r w:rsidRPr="00C638FD">
          <w:rPr>
            <w:i/>
            <w:noProof/>
          </w:rPr>
          <w:t xml:space="preserve">Gut </w:t>
        </w:r>
        <w:r>
          <w:rPr>
            <w:noProof/>
          </w:rPr>
          <w:t xml:space="preserve">2007, </w:t>
        </w:r>
        <w:r w:rsidRPr="00C638FD">
          <w:rPr>
            <w:b/>
            <w:noProof/>
          </w:rPr>
          <w:t>56</w:t>
        </w:r>
        <w:r>
          <w:rPr>
            <w:noProof/>
          </w:rPr>
          <w:t>(2):284-292.</w:t>
        </w:r>
      </w:moveTo>
    </w:p>
    <w:p w14:paraId="768078C3" w14:textId="77777777" w:rsidR="00C638FD" w:rsidRDefault="00C638FD" w:rsidP="00C638FD">
      <w:pPr>
        <w:pStyle w:val="NoSpacing"/>
        <w:spacing w:line="240" w:lineRule="auto"/>
        <w:ind w:left="720" w:hanging="720"/>
        <w:rPr>
          <w:noProof/>
        </w:rPr>
      </w:pPr>
      <w:moveTo w:id="2945" w:author="mkoenig" w:date="2015-09-08T12:07:00Z">
        <w:r>
          <w:rPr>
            <w:noProof/>
          </w:rPr>
          <w:t>46.</w:t>
        </w:r>
        <w:r>
          <w:rPr>
            <w:noProof/>
          </w:rPr>
          <w:tab/>
          <w:t xml:space="preserve">Hara M, Kono H, Furuya S, Hirayama K, Tsuchiya M, Fujii H: </w:t>
        </w:r>
        <w:r w:rsidRPr="00C638FD">
          <w:rPr>
            <w:b/>
            <w:noProof/>
          </w:rPr>
          <w:t>Interleukin-17A plays a pivotal role in cholestatic liver fibrosis in mice</w:t>
        </w:r>
        <w:r>
          <w:rPr>
            <w:noProof/>
          </w:rPr>
          <w:t xml:space="preserve">. </w:t>
        </w:r>
        <w:r w:rsidRPr="00C638FD">
          <w:rPr>
            <w:i/>
            <w:noProof/>
          </w:rPr>
          <w:t xml:space="preserve">J Surg Res </w:t>
        </w:r>
        <w:r>
          <w:rPr>
            <w:noProof/>
          </w:rPr>
          <w:t xml:space="preserve">2013, </w:t>
        </w:r>
        <w:r w:rsidRPr="00C638FD">
          <w:rPr>
            <w:b/>
            <w:noProof/>
          </w:rPr>
          <w:t>183</w:t>
        </w:r>
        <w:r>
          <w:rPr>
            <w:noProof/>
          </w:rPr>
          <w:t>(2):574-582.</w:t>
        </w:r>
      </w:moveTo>
    </w:p>
    <w:p w14:paraId="39A5D850" w14:textId="77777777" w:rsidR="00C638FD" w:rsidRDefault="00C638FD" w:rsidP="00C638FD">
      <w:pPr>
        <w:pStyle w:val="NoSpacing"/>
        <w:spacing w:line="240" w:lineRule="auto"/>
        <w:ind w:left="720" w:hanging="720"/>
        <w:rPr>
          <w:noProof/>
        </w:rPr>
      </w:pPr>
      <w:moveTo w:id="2946" w:author="mkoenig" w:date="2015-09-08T12:07:00Z">
        <w:r>
          <w:rPr>
            <w:noProof/>
          </w:rPr>
          <w:t>47.</w:t>
        </w:r>
        <w:r>
          <w:rPr>
            <w:noProof/>
          </w:rPr>
          <w:tab/>
          <w:t xml:space="preserve">Gadd VL, Skoien R, Powell EE, Fagan KJ, Winterford C, Horsfall L, Irvine K, Clouston AD: </w:t>
        </w:r>
        <w:r w:rsidRPr="00C638FD">
          <w:rPr>
            <w:b/>
            <w:noProof/>
          </w:rPr>
          <w:t>The portal inflammatory infiltrate and ductular reaction in human nonalcoholic fatty liver disease</w:t>
        </w:r>
        <w:r>
          <w:rPr>
            <w:noProof/>
          </w:rPr>
          <w:t xml:space="preserve">. </w:t>
        </w:r>
        <w:r w:rsidRPr="00C638FD">
          <w:rPr>
            <w:i/>
            <w:noProof/>
          </w:rPr>
          <w:t xml:space="preserve">Hepatology </w:t>
        </w:r>
        <w:r>
          <w:rPr>
            <w:noProof/>
          </w:rPr>
          <w:t xml:space="preserve">2014, </w:t>
        </w:r>
        <w:r w:rsidRPr="00C638FD">
          <w:rPr>
            <w:b/>
            <w:noProof/>
          </w:rPr>
          <w:t>59</w:t>
        </w:r>
        <w:r>
          <w:rPr>
            <w:noProof/>
          </w:rPr>
          <w:t>(4):1393-1405.</w:t>
        </w:r>
      </w:moveTo>
    </w:p>
    <w:p w14:paraId="2A683820" w14:textId="77777777" w:rsidR="00C638FD" w:rsidRDefault="00C638FD" w:rsidP="00C638FD">
      <w:pPr>
        <w:pStyle w:val="NoSpacing"/>
        <w:spacing w:line="240" w:lineRule="auto"/>
        <w:rPr>
          <w:noProof/>
        </w:rPr>
      </w:pPr>
    </w:p>
    <w:p w14:paraId="79219DF2" w14:textId="7B3DECE7" w:rsidR="00E963DD" w:rsidDel="00C638FD" w:rsidRDefault="00C638FD" w:rsidP="00C638FD">
      <w:pPr>
        <w:pStyle w:val="NoSpacing"/>
        <w:numPr>
          <w:ilvl w:val="0"/>
          <w:numId w:val="6"/>
        </w:numPr>
        <w:rPr>
          <w:del w:id="2947" w:author="mkoenig" w:date="2015-09-08T11:58:00Z"/>
        </w:rPr>
      </w:pPr>
      <w:moveTo w:id="2948" w:author="mkoenig" w:date="2015-09-08T12:07:00Z">
        <w:r>
          <w:fldChar w:fldCharType="end"/>
        </w:r>
      </w:moveTo>
      <w:moveToRangeEnd w:id="2899"/>
      <w:del w:id="2949" w:author="mkoenig" w:date="2015-09-08T11:58:00Z">
        <w:r w:rsidR="00950979" w:rsidDel="00C638FD">
          <w:delText>Rockey DC</w:delText>
        </w:r>
        <w:r w:rsidR="00D37B7F" w:rsidDel="00C638FD">
          <w:delText>.</w:delText>
        </w:r>
        <w:r w:rsidR="00950979" w:rsidDel="00C638FD">
          <w:delText xml:space="preserve"> </w:delText>
        </w:r>
        <w:r w:rsidR="00156799" w:rsidRPr="005A493F" w:rsidDel="00C638FD">
          <w:delText>Translating an understanding of the pathogenesis of hepatic fibrosis to novel therapies. Clin Gastroenterol Hepatol</w:delText>
        </w:r>
        <w:r w:rsidR="00DF4D4B" w:rsidDel="00C638FD">
          <w:delText xml:space="preserve">. </w:delText>
        </w:r>
        <w:r w:rsidR="00950979" w:rsidRPr="005A493F" w:rsidDel="00C638FD">
          <w:delText>2013</w:delText>
        </w:r>
        <w:r w:rsidR="00DF4D4B" w:rsidDel="00C638FD">
          <w:delText>;</w:delText>
        </w:r>
        <w:r w:rsidR="00156799" w:rsidRPr="005A493F" w:rsidDel="00C638FD">
          <w:delText>11:224-</w:delText>
        </w:r>
        <w:r w:rsidR="00A50CD2" w:rsidRPr="005A493F" w:rsidDel="00C638FD">
          <w:delText>31</w:delText>
        </w:r>
        <w:r w:rsidR="00DF4D4B" w:rsidDel="00C638FD">
          <w:delText>.</w:delText>
        </w:r>
      </w:del>
    </w:p>
    <w:p w14:paraId="19B54E9E" w14:textId="3BAAB3FC" w:rsidR="00E963DD" w:rsidDel="00C638FD" w:rsidRDefault="00156799">
      <w:pPr>
        <w:pStyle w:val="NoSpacing"/>
        <w:numPr>
          <w:ilvl w:val="0"/>
          <w:numId w:val="6"/>
        </w:numPr>
        <w:rPr>
          <w:del w:id="2950" w:author="mkoenig" w:date="2015-09-08T11:58:00Z"/>
        </w:rPr>
      </w:pPr>
      <w:del w:id="2951" w:author="mkoenig" w:date="2015-09-08T11:58:00Z">
        <w:r w:rsidRPr="005A493F" w:rsidDel="00C638FD">
          <w:delText>Diehl AM</w:delText>
        </w:r>
        <w:r w:rsidR="00DF4D4B" w:rsidDel="00C638FD">
          <w:delText>,</w:delText>
        </w:r>
        <w:r w:rsidR="00A03C94" w:rsidRPr="005A493F" w:rsidDel="00C638FD">
          <w:delText xml:space="preserve"> </w:delText>
        </w:r>
        <w:r w:rsidRPr="005A493F" w:rsidDel="00C638FD">
          <w:delText>Chute J</w:delText>
        </w:r>
        <w:r w:rsidR="00D37B7F" w:rsidDel="00C638FD">
          <w:delText>.</w:delText>
        </w:r>
        <w:r w:rsidRPr="005A493F" w:rsidDel="00C638FD">
          <w:delText xml:space="preserve"> Underlying potential: cellular and molecular determinants of adult liver repair. J Clin Invest</w:delText>
        </w:r>
        <w:r w:rsidR="00DF4D4B" w:rsidDel="00C638FD">
          <w:delText>.</w:delText>
        </w:r>
        <w:r w:rsidRPr="005A493F" w:rsidDel="00C638FD">
          <w:delText xml:space="preserve"> </w:delText>
        </w:r>
        <w:r w:rsidR="00DF4D4B" w:rsidDel="00C638FD">
          <w:delText>2013;</w:delText>
        </w:r>
        <w:r w:rsidRPr="005A493F" w:rsidDel="00C638FD">
          <w:delText>123:1858-60</w:delText>
        </w:r>
        <w:r w:rsidR="00DF4D4B" w:rsidDel="00C638FD">
          <w:delText>.</w:delText>
        </w:r>
      </w:del>
    </w:p>
    <w:p w14:paraId="5B95C70F" w14:textId="32FF0B8B" w:rsidR="00E963DD" w:rsidDel="00C638FD" w:rsidRDefault="00156799">
      <w:pPr>
        <w:pStyle w:val="NoSpacing"/>
        <w:numPr>
          <w:ilvl w:val="0"/>
          <w:numId w:val="6"/>
        </w:numPr>
        <w:rPr>
          <w:del w:id="2952" w:author="mkoenig" w:date="2015-09-08T11:58:00Z"/>
        </w:rPr>
      </w:pPr>
      <w:del w:id="2953" w:author="mkoenig" w:date="2015-09-08T11:58:00Z">
        <w:r w:rsidRPr="005A493F" w:rsidDel="00C638FD">
          <w:delText>Schuppan D</w:delText>
        </w:r>
        <w:r w:rsidR="00DF4D4B" w:rsidDel="00C638FD">
          <w:delText>,</w:delText>
        </w:r>
        <w:r w:rsidR="00A03C94" w:rsidRPr="005A493F" w:rsidDel="00C638FD">
          <w:delText xml:space="preserve"> </w:delText>
        </w:r>
        <w:r w:rsidRPr="005A493F" w:rsidDel="00C638FD">
          <w:delText>Kim YO</w:delText>
        </w:r>
        <w:r w:rsidR="00D37B7F" w:rsidDel="00C638FD">
          <w:delText>.</w:delText>
        </w:r>
        <w:r w:rsidRPr="005A493F" w:rsidDel="00C638FD">
          <w:delText xml:space="preserve"> Evolving therapies for liver fibrosis. J Clin Invest</w:delText>
        </w:r>
        <w:r w:rsidR="00DF4D4B" w:rsidDel="00C638FD">
          <w:delText>.</w:delText>
        </w:r>
        <w:r w:rsidRPr="005A493F" w:rsidDel="00C638FD">
          <w:delText xml:space="preserve"> </w:delText>
        </w:r>
        <w:r w:rsidR="00DF4D4B" w:rsidDel="00C638FD">
          <w:delText>2013;</w:delText>
        </w:r>
        <w:r w:rsidRPr="005A493F" w:rsidDel="00C638FD">
          <w:delText>123:1887-</w:delText>
        </w:r>
        <w:r w:rsidR="00A50CD2" w:rsidRPr="005A493F" w:rsidDel="00C638FD">
          <w:delText>1901</w:delText>
        </w:r>
        <w:r w:rsidR="00DF4D4B" w:rsidDel="00C638FD">
          <w:delText>.</w:delText>
        </w:r>
      </w:del>
    </w:p>
    <w:p w14:paraId="1C02651D" w14:textId="657BE4C6" w:rsidR="00E963DD" w:rsidDel="00C638FD" w:rsidRDefault="00156799">
      <w:pPr>
        <w:pStyle w:val="NoSpacing"/>
        <w:numPr>
          <w:ilvl w:val="0"/>
          <w:numId w:val="6"/>
        </w:numPr>
        <w:rPr>
          <w:del w:id="2954" w:author="mkoenig" w:date="2015-09-08T11:58:00Z"/>
        </w:rPr>
      </w:pPr>
      <w:del w:id="2955" w:author="mkoenig" w:date="2015-09-08T11:58:00Z">
        <w:r w:rsidRPr="005A493F" w:rsidDel="00C638FD">
          <w:delText>An G, Mi Q, Dutta-Moscato</w:delText>
        </w:r>
        <w:r w:rsidR="00A03C94" w:rsidRPr="005A493F" w:rsidDel="00C638FD">
          <w:delText xml:space="preserve">m </w:delText>
        </w:r>
        <w:r w:rsidRPr="005A493F" w:rsidDel="00C638FD">
          <w:delText>J</w:delText>
        </w:r>
        <w:r w:rsidR="00DF4D4B" w:rsidDel="00C638FD">
          <w:delText>,</w:delText>
        </w:r>
        <w:r w:rsidR="00A03C94" w:rsidRPr="005A493F" w:rsidDel="00C638FD">
          <w:delText xml:space="preserve"> </w:delText>
        </w:r>
        <w:r w:rsidRPr="005A493F" w:rsidDel="00C638FD">
          <w:delText>Vodovotz Y</w:delText>
        </w:r>
        <w:r w:rsidR="00D37B7F" w:rsidDel="00C638FD">
          <w:delText>.</w:delText>
        </w:r>
        <w:r w:rsidRPr="005A493F" w:rsidDel="00C638FD">
          <w:delText xml:space="preserve"> Agent-based models in translational systems biology. Wiley Interdiscip Rev Syst Biol Med</w:delText>
        </w:r>
        <w:r w:rsidR="00DF4D4B" w:rsidDel="00C638FD">
          <w:delText>.</w:delText>
        </w:r>
        <w:r w:rsidRPr="005A493F" w:rsidDel="00C638FD">
          <w:delText xml:space="preserve"> </w:delText>
        </w:r>
        <w:r w:rsidR="00950979" w:rsidRPr="005A493F" w:rsidDel="00C638FD">
          <w:delText>2009</w:delText>
        </w:r>
        <w:r w:rsidR="00DF4D4B" w:rsidDel="00C638FD">
          <w:delText>;</w:delText>
        </w:r>
        <w:r w:rsidR="00950979" w:rsidRPr="005A493F" w:rsidDel="00C638FD">
          <w:delText xml:space="preserve"> </w:delText>
        </w:r>
        <w:r w:rsidRPr="005A493F" w:rsidDel="00C638FD">
          <w:delText>1:159-</w:delText>
        </w:r>
        <w:r w:rsidR="00A50CD2" w:rsidRPr="005A493F" w:rsidDel="00C638FD">
          <w:delText>71</w:delText>
        </w:r>
        <w:r w:rsidR="00DF4D4B" w:rsidDel="00C638FD">
          <w:delText>.</w:delText>
        </w:r>
      </w:del>
    </w:p>
    <w:p w14:paraId="22EDDB22" w14:textId="6EDB46B6" w:rsidR="00E963DD" w:rsidDel="00C638FD" w:rsidRDefault="00950979">
      <w:pPr>
        <w:pStyle w:val="NoSpacing"/>
        <w:numPr>
          <w:ilvl w:val="0"/>
          <w:numId w:val="6"/>
        </w:numPr>
        <w:rPr>
          <w:del w:id="2956" w:author="mkoenig" w:date="2015-09-08T11:58:00Z"/>
        </w:rPr>
      </w:pPr>
      <w:del w:id="2957" w:author="mkoenig" w:date="2015-09-08T11:58:00Z">
        <w:r w:rsidRPr="00950979" w:rsidDel="00C638FD">
          <w:delText xml:space="preserve">Georgiev P, Jochum W, Heinrich S, Jang JH, Nocito A, Dahm F, </w:delText>
        </w:r>
        <w:r w:rsidR="00DF4D4B" w:rsidDel="00C638FD">
          <w:delText>et al.</w:delText>
        </w:r>
        <w:r w:rsidRPr="00950979" w:rsidDel="00C638FD">
          <w:delText xml:space="preserve"> </w:delText>
        </w:r>
        <w:r w:rsidR="00156799" w:rsidRPr="005A493F" w:rsidDel="00C638FD">
          <w:delText>Characterization of time-related changes after experimental bile duct ligation. Br J Surg</w:delText>
        </w:r>
        <w:r w:rsidR="00DF4D4B" w:rsidDel="00C638FD">
          <w:delText>.</w:delText>
        </w:r>
        <w:r w:rsidDel="00C638FD">
          <w:delText xml:space="preserve"> 2008</w:delText>
        </w:r>
        <w:r w:rsidR="00DF4D4B" w:rsidDel="00C638FD">
          <w:delText>;</w:delText>
        </w:r>
        <w:r w:rsidR="00156799" w:rsidRPr="005A493F" w:rsidDel="00C638FD">
          <w:delText>95:646-</w:delText>
        </w:r>
        <w:r w:rsidR="00A50CD2" w:rsidRPr="005A493F" w:rsidDel="00C638FD">
          <w:delText>56</w:delText>
        </w:r>
        <w:r w:rsidR="00DF4D4B" w:rsidDel="00C638FD">
          <w:delText>.</w:delText>
        </w:r>
      </w:del>
    </w:p>
    <w:p w14:paraId="19FC79C6" w14:textId="78C57B46" w:rsidR="00E963DD" w:rsidDel="00C638FD" w:rsidRDefault="00156799">
      <w:pPr>
        <w:pStyle w:val="NoSpacing"/>
        <w:numPr>
          <w:ilvl w:val="0"/>
          <w:numId w:val="6"/>
        </w:numPr>
        <w:rPr>
          <w:del w:id="2958" w:author="mkoenig" w:date="2015-09-08T11:58:00Z"/>
        </w:rPr>
      </w:pPr>
      <w:del w:id="2959" w:author="mkoenig" w:date="2015-09-08T11:58:00Z">
        <w:r w:rsidRPr="005A493F" w:rsidDel="00C638FD">
          <w:delText>Spurgeon SL, Jones RC</w:delText>
        </w:r>
        <w:r w:rsidR="00DF4D4B" w:rsidDel="00C638FD">
          <w:delText>,</w:delText>
        </w:r>
        <w:r w:rsidR="00A03C94" w:rsidRPr="005A493F" w:rsidDel="00C638FD">
          <w:delText xml:space="preserve"> </w:delText>
        </w:r>
        <w:r w:rsidRPr="005A493F" w:rsidDel="00C638FD">
          <w:delText>Ramakrishnan R</w:delText>
        </w:r>
        <w:r w:rsidR="00D37B7F" w:rsidDel="00C638FD">
          <w:delText>.</w:delText>
        </w:r>
        <w:r w:rsidR="00B02458" w:rsidRPr="005A493F" w:rsidDel="00C638FD">
          <w:delText xml:space="preserve"> </w:delText>
        </w:r>
        <w:r w:rsidRPr="005A493F" w:rsidDel="00C638FD">
          <w:delText>High throughput gene expression measurement with real time PCR in a microfluidic dynamic array. PLoS One</w:delText>
        </w:r>
        <w:r w:rsidR="00DF4D4B" w:rsidDel="00C638FD">
          <w:delText>.</w:delText>
        </w:r>
        <w:r w:rsidRPr="005A493F" w:rsidDel="00C638FD">
          <w:delText xml:space="preserve"> </w:delText>
        </w:r>
        <w:r w:rsidR="00950979" w:rsidDel="00C638FD">
          <w:delText>2008</w:delText>
        </w:r>
        <w:r w:rsidR="00DF4D4B" w:rsidDel="00C638FD">
          <w:delText>;</w:delText>
        </w:r>
        <w:r w:rsidRPr="005A493F" w:rsidDel="00C638FD">
          <w:delText>3:e1662</w:delText>
        </w:r>
        <w:r w:rsidR="00DF4D4B" w:rsidDel="00C638FD">
          <w:delText>.</w:delText>
        </w:r>
      </w:del>
    </w:p>
    <w:p w14:paraId="05D87348" w14:textId="065CFDB4" w:rsidR="00E963DD" w:rsidDel="00C638FD" w:rsidRDefault="00200EFC">
      <w:pPr>
        <w:pStyle w:val="NoSpacing"/>
        <w:numPr>
          <w:ilvl w:val="0"/>
          <w:numId w:val="6"/>
        </w:numPr>
        <w:rPr>
          <w:del w:id="2960" w:author="mkoenig" w:date="2015-09-08T11:58:00Z"/>
        </w:rPr>
      </w:pPr>
      <w:del w:id="2961" w:author="mkoenig" w:date="2015-09-08T11:58:00Z">
        <w:r w:rsidRPr="00950979" w:rsidDel="00C638FD">
          <w:delText xml:space="preserve">Geerts AM, Vanheule E, Praet M, Van Vlierberghe H, De Vos M, </w:delText>
        </w:r>
        <w:r w:rsidR="00950979" w:rsidRPr="00950979" w:rsidDel="00C638FD">
          <w:delText>Colle I</w:delText>
        </w:r>
        <w:r w:rsidR="00D37B7F" w:rsidDel="00C638FD">
          <w:delText>.</w:delText>
        </w:r>
        <w:r w:rsidRPr="00950979" w:rsidDel="00C638FD">
          <w:delText xml:space="preserve"> </w:delText>
        </w:r>
        <w:r w:rsidRPr="005A493F" w:rsidDel="00C638FD">
          <w:delText>Comparison of three research models of portal hypertension in mice: macroscopic, histological and portal pressure evaluation. Int J Exp Pathol</w:delText>
        </w:r>
        <w:r w:rsidR="00DF4D4B" w:rsidDel="00C638FD">
          <w:delText>.</w:delText>
        </w:r>
        <w:r w:rsidRPr="005A493F" w:rsidDel="00C638FD">
          <w:delText xml:space="preserve"> </w:delText>
        </w:r>
        <w:r w:rsidR="00950979" w:rsidRPr="005A493F" w:rsidDel="00C638FD">
          <w:delText>2008</w:delText>
        </w:r>
        <w:r w:rsidR="00DF4D4B" w:rsidDel="00C638FD">
          <w:delText>;</w:delText>
        </w:r>
        <w:r w:rsidR="00950979" w:rsidDel="00C638FD">
          <w:delText>89:</w:delText>
        </w:r>
        <w:r w:rsidR="00DF4D4B" w:rsidDel="00C638FD">
          <w:delText>251-</w:delText>
        </w:r>
        <w:r w:rsidRPr="005A493F" w:rsidDel="00C638FD">
          <w:delText>63</w:delText>
        </w:r>
        <w:r w:rsidR="00DF4D4B" w:rsidDel="00C638FD">
          <w:delText>.</w:delText>
        </w:r>
      </w:del>
    </w:p>
    <w:p w14:paraId="5BCB362B" w14:textId="0C227DA2" w:rsidR="00E963DD" w:rsidDel="00C638FD" w:rsidRDefault="00200EFC">
      <w:pPr>
        <w:pStyle w:val="NoSpacing"/>
        <w:numPr>
          <w:ilvl w:val="0"/>
          <w:numId w:val="6"/>
        </w:numPr>
        <w:rPr>
          <w:del w:id="2962" w:author="mkoenig" w:date="2015-09-08T11:58:00Z"/>
        </w:rPr>
      </w:pPr>
      <w:del w:id="2963" w:author="mkoenig" w:date="2015-09-08T11:58:00Z">
        <w:r w:rsidRPr="005A493F" w:rsidDel="00C638FD">
          <w:delText>Kisseleva T</w:delText>
        </w:r>
        <w:r w:rsidR="00D37B7F" w:rsidDel="00C638FD">
          <w:delText>,</w:delText>
        </w:r>
        <w:r w:rsidRPr="005A493F" w:rsidDel="00C638FD">
          <w:delText xml:space="preserve"> Brenner DA</w:delText>
        </w:r>
        <w:r w:rsidR="00D37B7F" w:rsidDel="00C638FD">
          <w:delText>.</w:delText>
        </w:r>
        <w:r w:rsidRPr="005A493F" w:rsidDel="00C638FD">
          <w:delText xml:space="preserve"> Anti-fibrogenic strategies and the regression of fibrosis. Best Pract Res Clin Gastroenterol</w:delText>
        </w:r>
        <w:r w:rsidR="00DF4D4B" w:rsidDel="00C638FD">
          <w:delText>.</w:delText>
        </w:r>
        <w:r w:rsidRPr="005A493F" w:rsidDel="00C638FD">
          <w:delText xml:space="preserve"> </w:delText>
        </w:r>
        <w:r w:rsidR="00950979" w:rsidRPr="005A493F" w:rsidDel="00C638FD">
          <w:delText>2011</w:delText>
        </w:r>
        <w:r w:rsidR="00DF4D4B" w:rsidDel="00C638FD">
          <w:delText>;</w:delText>
        </w:r>
        <w:r w:rsidR="00BE3784" w:rsidDel="00C638FD">
          <w:delText>25:</w:delText>
        </w:r>
        <w:r w:rsidR="00DF4D4B" w:rsidDel="00C638FD">
          <w:delText>305-</w:delText>
        </w:r>
        <w:r w:rsidRPr="005A493F" w:rsidDel="00C638FD">
          <w:delText>17</w:delText>
        </w:r>
        <w:r w:rsidR="00DF4D4B" w:rsidDel="00C638FD">
          <w:delText>.</w:delText>
        </w:r>
      </w:del>
    </w:p>
    <w:p w14:paraId="1DEA057C" w14:textId="6F7A2191" w:rsidR="00E963DD" w:rsidDel="00C638FD" w:rsidRDefault="00950979">
      <w:pPr>
        <w:pStyle w:val="NoSpacing"/>
        <w:numPr>
          <w:ilvl w:val="0"/>
          <w:numId w:val="6"/>
        </w:numPr>
        <w:rPr>
          <w:del w:id="2964" w:author="mkoenig" w:date="2015-09-08T11:58:00Z"/>
        </w:rPr>
      </w:pPr>
      <w:del w:id="2965" w:author="mkoenig" w:date="2015-09-08T11:58:00Z">
        <w:r w:rsidRPr="00C638FD" w:rsidDel="00C638FD">
          <w:rPr>
            <w:rPrChange w:id="2966" w:author="mkoenig" w:date="2015-09-08T12:05:00Z">
              <w:rPr>
                <w:lang w:val="de-DE"/>
              </w:rPr>
            </w:rPrChange>
          </w:rPr>
          <w:delText xml:space="preserve">Mederacke I, Hsu CC, Troeger JS, Huebener P, Mu X, Dapito DH, </w:delText>
        </w:r>
        <w:r w:rsidR="00D37B7F" w:rsidRPr="00C638FD" w:rsidDel="00C638FD">
          <w:rPr>
            <w:rPrChange w:id="2967" w:author="mkoenig" w:date="2015-09-08T12:05:00Z">
              <w:rPr>
                <w:lang w:val="de-DE"/>
              </w:rPr>
            </w:rPrChange>
          </w:rPr>
          <w:delText>et al.</w:delText>
        </w:r>
        <w:r w:rsidRPr="00C638FD" w:rsidDel="00C638FD">
          <w:rPr>
            <w:rPrChange w:id="2968" w:author="mkoenig" w:date="2015-09-08T12:05:00Z">
              <w:rPr>
                <w:lang w:val="de-DE"/>
              </w:rPr>
            </w:rPrChange>
          </w:rPr>
          <w:delText xml:space="preserve"> </w:delText>
        </w:r>
        <w:r w:rsidR="00FF5576" w:rsidRPr="00EB6A15" w:rsidDel="00C638FD">
          <w:delText>Fate tracing reveals hepatic stellate cells as dominant contributors to liver fibrosis independent of its aetiology</w:delText>
        </w:r>
        <w:r w:rsidR="00FF5576" w:rsidRPr="00FF5576" w:rsidDel="00C638FD">
          <w:delText>. Nat Commun</w:delText>
        </w:r>
        <w:r w:rsidR="00D37B7F" w:rsidDel="00C638FD">
          <w:delText>.</w:delText>
        </w:r>
        <w:r w:rsidR="00FF5576" w:rsidRPr="00FF5576" w:rsidDel="00C638FD">
          <w:delText xml:space="preserve"> </w:delText>
        </w:r>
        <w:r w:rsidRPr="00EB6A15" w:rsidDel="00C638FD">
          <w:delText>2013</w:delText>
        </w:r>
        <w:r w:rsidR="00D37B7F" w:rsidDel="00C638FD">
          <w:delText>;</w:delText>
        </w:r>
        <w:r w:rsidR="00FF5576" w:rsidRPr="00FF5576" w:rsidDel="00C638FD">
          <w:delText>4:2823</w:delText>
        </w:r>
        <w:r w:rsidR="00D37B7F" w:rsidDel="00C638FD">
          <w:delText>.</w:delText>
        </w:r>
      </w:del>
    </w:p>
    <w:p w14:paraId="35E1352C" w14:textId="3E8BC33B" w:rsidR="00E963DD" w:rsidDel="00C638FD" w:rsidRDefault="00FF5576">
      <w:pPr>
        <w:pStyle w:val="NoSpacing"/>
        <w:numPr>
          <w:ilvl w:val="0"/>
          <w:numId w:val="6"/>
        </w:numPr>
        <w:rPr>
          <w:del w:id="2969" w:author="mkoenig" w:date="2015-09-08T11:58:00Z"/>
        </w:rPr>
      </w:pPr>
      <w:del w:id="2970" w:author="mkoenig" w:date="2015-09-08T11:58:00Z">
        <w:r w:rsidRPr="00FF5576" w:rsidDel="00C638FD">
          <w:delText>Holt AP, Salmon M, Buckley CD, Adams DH</w:delText>
        </w:r>
        <w:r w:rsidR="00D37B7F" w:rsidDel="00C638FD">
          <w:delText>.</w:delText>
        </w:r>
        <w:r w:rsidRPr="00FF5576" w:rsidDel="00C638FD">
          <w:delText xml:space="preserve"> Immune interactions in hepatic fibrosis. Clin Liver Dis</w:delText>
        </w:r>
        <w:r w:rsidR="00D37B7F" w:rsidDel="00C638FD">
          <w:delText>.</w:delText>
        </w:r>
        <w:r w:rsidRPr="00FF5576" w:rsidDel="00C638FD">
          <w:delText xml:space="preserve"> </w:delText>
        </w:r>
        <w:r w:rsidR="00950979" w:rsidRPr="00FF5576" w:rsidDel="00C638FD">
          <w:delText>2008</w:delText>
        </w:r>
        <w:r w:rsidR="00D37B7F" w:rsidDel="00C638FD">
          <w:delText>;</w:delText>
        </w:r>
        <w:r w:rsidR="00950979" w:rsidDel="00C638FD">
          <w:delText>12:</w:delText>
        </w:r>
        <w:r w:rsidR="00D37B7F" w:rsidDel="00C638FD">
          <w:delText>861-</w:delText>
        </w:r>
        <w:r w:rsidRPr="00FF5576" w:rsidDel="00C638FD">
          <w:delText>82</w:delText>
        </w:r>
        <w:r w:rsidR="00D37B7F" w:rsidDel="00C638FD">
          <w:delText>.</w:delText>
        </w:r>
      </w:del>
    </w:p>
    <w:p w14:paraId="1BC1ABA2" w14:textId="2F7DEB5D" w:rsidR="00E963DD" w:rsidDel="00C638FD" w:rsidRDefault="00950979">
      <w:pPr>
        <w:pStyle w:val="NoSpacing"/>
        <w:numPr>
          <w:ilvl w:val="0"/>
          <w:numId w:val="6"/>
        </w:numPr>
        <w:rPr>
          <w:del w:id="2971" w:author="mkoenig" w:date="2015-09-08T11:58:00Z"/>
        </w:rPr>
      </w:pPr>
      <w:del w:id="2972" w:author="mkoenig" w:date="2015-09-08T11:58:00Z">
        <w:r w:rsidRPr="00C638FD" w:rsidDel="00C638FD">
          <w:rPr>
            <w:rPrChange w:id="2973" w:author="mkoenig" w:date="2015-09-08T12:05:00Z">
              <w:rPr>
                <w:lang w:val="de-DE"/>
              </w:rPr>
            </w:rPrChange>
          </w:rPr>
          <w:delText xml:space="preserve">Wasmuth HE, Lammert F, Zaldivar MM, Weiskirchen R, Hellerbrand C, Scholten D, </w:delText>
        </w:r>
        <w:r w:rsidR="00D37B7F" w:rsidRPr="00C638FD" w:rsidDel="00C638FD">
          <w:rPr>
            <w:rPrChange w:id="2974" w:author="mkoenig" w:date="2015-09-08T12:05:00Z">
              <w:rPr>
                <w:lang w:val="de-DE"/>
              </w:rPr>
            </w:rPrChange>
          </w:rPr>
          <w:delText>et al.</w:delText>
        </w:r>
        <w:r w:rsidR="00FF5576" w:rsidRPr="00C638FD" w:rsidDel="00C638FD">
          <w:rPr>
            <w:rPrChange w:id="2975" w:author="mkoenig" w:date="2015-09-08T12:05:00Z">
              <w:rPr>
                <w:lang w:val="de-DE"/>
              </w:rPr>
            </w:rPrChange>
          </w:rPr>
          <w:delText xml:space="preserve"> </w:delText>
        </w:r>
        <w:r w:rsidR="00FF5576" w:rsidRPr="00FF5576" w:rsidDel="00C638FD">
          <w:delText>Antifibrotic effects of CXCL9 and its receptor CXCR3 in livers of mice and humans. Gastroenterology</w:delText>
        </w:r>
        <w:r w:rsidR="00D37B7F" w:rsidDel="00C638FD">
          <w:delText>. 2009;</w:delText>
        </w:r>
        <w:r w:rsidR="00FF5576" w:rsidRPr="00FF5576" w:rsidDel="00C638FD">
          <w:delText>137:309-19</w:delText>
        </w:r>
        <w:r w:rsidR="00D37B7F" w:rsidDel="00C638FD">
          <w:delText>.</w:delText>
        </w:r>
      </w:del>
    </w:p>
    <w:p w14:paraId="6FE226BD" w14:textId="41C71D5A" w:rsidR="00E963DD" w:rsidDel="00C638FD" w:rsidRDefault="00FF5576">
      <w:pPr>
        <w:pStyle w:val="NoSpacing"/>
        <w:numPr>
          <w:ilvl w:val="0"/>
          <w:numId w:val="6"/>
        </w:numPr>
        <w:rPr>
          <w:del w:id="2976" w:author="mkoenig" w:date="2015-09-08T11:58:00Z"/>
        </w:rPr>
      </w:pPr>
      <w:del w:id="2977" w:author="mkoenig" w:date="2015-09-08T11:58:00Z">
        <w:r w:rsidRPr="00C638FD" w:rsidDel="00C638FD">
          <w:rPr>
            <w:rPrChange w:id="2978" w:author="mkoenig" w:date="2015-09-08T12:05:00Z">
              <w:rPr>
                <w:lang w:val="de-DE"/>
              </w:rPr>
            </w:rPrChange>
          </w:rPr>
          <w:delText xml:space="preserve">Heinrichs D, Berres ML, Nellen A, Fischer P, Scholten D, </w:delText>
        </w:r>
        <w:r w:rsidR="00BF09AA" w:rsidRPr="00C638FD" w:rsidDel="00C638FD">
          <w:rPr>
            <w:rPrChange w:id="2979" w:author="mkoenig" w:date="2015-09-08T12:05:00Z">
              <w:rPr>
                <w:lang w:val="de-DE"/>
              </w:rPr>
            </w:rPrChange>
          </w:rPr>
          <w:delText xml:space="preserve">Trautwein C, </w:delText>
        </w:r>
        <w:r w:rsidR="00D37B7F" w:rsidRPr="00C638FD" w:rsidDel="00C638FD">
          <w:rPr>
            <w:rPrChange w:id="2980" w:author="mkoenig" w:date="2015-09-08T12:05:00Z">
              <w:rPr>
                <w:lang w:val="de-DE"/>
              </w:rPr>
            </w:rPrChange>
          </w:rPr>
          <w:delText>et al.</w:delText>
        </w:r>
        <w:r w:rsidRPr="00C638FD" w:rsidDel="00C638FD">
          <w:rPr>
            <w:rPrChange w:id="2981" w:author="mkoenig" w:date="2015-09-08T12:05:00Z">
              <w:rPr>
                <w:lang w:val="de-DE"/>
              </w:rPr>
            </w:rPrChange>
          </w:rPr>
          <w:delText xml:space="preserve"> </w:delText>
        </w:r>
        <w:r w:rsidRPr="00FF5576" w:rsidDel="00C638FD">
          <w:delText>The chemokine CCL3 promotes experimental liver fibrosis in mice. PLoS One</w:delText>
        </w:r>
        <w:r w:rsidR="00D37B7F" w:rsidDel="00C638FD">
          <w:delText>.</w:delText>
        </w:r>
        <w:r w:rsidR="00BF09AA" w:rsidDel="00C638FD">
          <w:delText xml:space="preserve"> 2013</w:delText>
        </w:r>
        <w:r w:rsidR="00D37B7F" w:rsidDel="00C638FD">
          <w:delText>;</w:delText>
        </w:r>
        <w:r w:rsidRPr="00FF5576" w:rsidDel="00C638FD">
          <w:delText>8:e66106</w:delText>
        </w:r>
        <w:r w:rsidR="00D37B7F" w:rsidDel="00C638FD">
          <w:delText>.</w:delText>
        </w:r>
      </w:del>
    </w:p>
    <w:p w14:paraId="51F5060A" w14:textId="23EF1357" w:rsidR="00E963DD" w:rsidDel="00C638FD" w:rsidRDefault="00FF5576">
      <w:pPr>
        <w:pStyle w:val="NoSpacing"/>
        <w:numPr>
          <w:ilvl w:val="0"/>
          <w:numId w:val="6"/>
        </w:numPr>
        <w:rPr>
          <w:del w:id="2982" w:author="mkoenig" w:date="2015-09-08T11:58:00Z"/>
        </w:rPr>
      </w:pPr>
      <w:del w:id="2983" w:author="mkoenig" w:date="2015-09-08T11:58:00Z">
        <w:r w:rsidRPr="00FF5576" w:rsidDel="00C638FD">
          <w:delText>Leask A, Abraham DJ</w:delText>
        </w:r>
        <w:r w:rsidR="00D37B7F" w:rsidDel="00C638FD">
          <w:delText>.</w:delText>
        </w:r>
        <w:r w:rsidRPr="00FF5576" w:rsidDel="00C638FD">
          <w:delText xml:space="preserve"> All in the CCN family: essential matricellular signaling modulators emerge from the bunker. J Cell Sci</w:delText>
        </w:r>
        <w:r w:rsidR="00D37B7F" w:rsidDel="00C638FD">
          <w:delText>.</w:delText>
        </w:r>
        <w:r w:rsidRPr="00FF5576" w:rsidDel="00C638FD">
          <w:delText xml:space="preserve"> </w:delText>
        </w:r>
        <w:r w:rsidR="00BF09AA" w:rsidRPr="00FF5576" w:rsidDel="00C638FD">
          <w:delText>2006</w:delText>
        </w:r>
        <w:r w:rsidR="00D37B7F" w:rsidDel="00C638FD">
          <w:delText>;</w:delText>
        </w:r>
        <w:r w:rsidR="00BF09AA" w:rsidDel="00C638FD">
          <w:delText>119:</w:delText>
        </w:r>
        <w:r w:rsidRPr="00FF5576" w:rsidDel="00C638FD">
          <w:delText>4803-10</w:delText>
        </w:r>
        <w:r w:rsidR="00D37B7F" w:rsidDel="00C638FD">
          <w:delText>.</w:delText>
        </w:r>
      </w:del>
    </w:p>
    <w:p w14:paraId="3FF57E55" w14:textId="15F83B0D" w:rsidR="00E963DD" w:rsidDel="00C638FD" w:rsidRDefault="00FF5576">
      <w:pPr>
        <w:pStyle w:val="NoSpacing"/>
        <w:numPr>
          <w:ilvl w:val="0"/>
          <w:numId w:val="6"/>
        </w:numPr>
        <w:rPr>
          <w:del w:id="2984" w:author="mkoenig" w:date="2015-09-08T11:58:00Z"/>
        </w:rPr>
      </w:pPr>
      <w:del w:id="2985" w:author="mkoenig" w:date="2015-09-08T11:58:00Z">
        <w:r w:rsidRPr="00FF5576" w:rsidDel="00C638FD">
          <w:delText>Gressner AM, Weiskirchen R, Breitkopf K, Dooley S</w:delText>
        </w:r>
        <w:r w:rsidR="00D37B7F" w:rsidDel="00C638FD">
          <w:delText>.</w:delText>
        </w:r>
        <w:r w:rsidRPr="00FF5576" w:rsidDel="00C638FD">
          <w:delText xml:space="preserve"> Roles of TGF-beta in hepatic fibrosis. Front Biosci</w:delText>
        </w:r>
        <w:r w:rsidR="00D37B7F" w:rsidDel="00C638FD">
          <w:delText>.</w:delText>
        </w:r>
        <w:r w:rsidRPr="00FF5576" w:rsidDel="00C638FD">
          <w:delText xml:space="preserve"> </w:delText>
        </w:r>
        <w:r w:rsidR="00BF09AA" w:rsidRPr="00FF5576" w:rsidDel="00C638FD">
          <w:delText>2002</w:delText>
        </w:r>
        <w:r w:rsidR="00D37B7F" w:rsidDel="00C638FD">
          <w:delText>;</w:delText>
        </w:r>
        <w:r w:rsidR="00BF09AA" w:rsidDel="00C638FD">
          <w:delText>7:</w:delText>
        </w:r>
        <w:r w:rsidRPr="00FF5576" w:rsidDel="00C638FD">
          <w:delText>d793-807</w:delText>
        </w:r>
        <w:r w:rsidR="00D37B7F" w:rsidDel="00C638FD">
          <w:delText>.</w:delText>
        </w:r>
      </w:del>
    </w:p>
    <w:p w14:paraId="47FC4E68" w14:textId="05C95B59" w:rsidR="00E963DD" w:rsidDel="00C638FD" w:rsidRDefault="00FF5576">
      <w:pPr>
        <w:pStyle w:val="NoSpacing"/>
        <w:numPr>
          <w:ilvl w:val="0"/>
          <w:numId w:val="6"/>
        </w:numPr>
        <w:rPr>
          <w:del w:id="2986" w:author="mkoenig" w:date="2015-09-08T11:58:00Z"/>
        </w:rPr>
      </w:pPr>
      <w:del w:id="2987" w:author="mkoenig" w:date="2015-09-08T11:58:00Z">
        <w:r w:rsidRPr="00FF5576" w:rsidDel="00C638FD">
          <w:delText>Gupta S, Stravitz RT, Dent P, Hylemon PB</w:delText>
        </w:r>
        <w:r w:rsidR="00D37B7F" w:rsidDel="00C638FD">
          <w:delText>.</w:delText>
        </w:r>
        <w:r w:rsidRPr="00FF5576" w:rsidDel="00C638FD">
          <w:delText xml:space="preserve"> Down-regulation of cholesterol 7alpha-hydroxylase (CYP7A1) gene expression by bile acids in primary rat hepatocytes is mediated by the c-Jun N-terminal kinase pathway. J Biol Chem</w:delText>
        </w:r>
        <w:r w:rsidR="00D37B7F" w:rsidDel="00C638FD">
          <w:delText>.</w:delText>
        </w:r>
        <w:r w:rsidRPr="00FF5576" w:rsidDel="00C638FD">
          <w:delText xml:space="preserve"> </w:delText>
        </w:r>
        <w:r w:rsidR="00BF09AA" w:rsidRPr="00FF5576" w:rsidDel="00C638FD">
          <w:delText>2001</w:delText>
        </w:r>
        <w:r w:rsidR="00D37B7F" w:rsidDel="00C638FD">
          <w:delText>;</w:delText>
        </w:r>
        <w:r w:rsidR="00BF09AA" w:rsidDel="00C638FD">
          <w:delText>276:</w:delText>
        </w:r>
        <w:r w:rsidRPr="00FF5576" w:rsidDel="00C638FD">
          <w:delText>15816-22</w:delText>
        </w:r>
        <w:r w:rsidR="00D37B7F" w:rsidDel="00C638FD">
          <w:delText>.</w:delText>
        </w:r>
      </w:del>
    </w:p>
    <w:p w14:paraId="3558C938" w14:textId="73B4B22D" w:rsidR="00E963DD" w:rsidDel="00C638FD" w:rsidRDefault="00FF5576">
      <w:pPr>
        <w:pStyle w:val="NoSpacing"/>
        <w:numPr>
          <w:ilvl w:val="0"/>
          <w:numId w:val="6"/>
        </w:numPr>
        <w:rPr>
          <w:del w:id="2988" w:author="mkoenig" w:date="2015-09-08T11:58:00Z"/>
        </w:rPr>
      </w:pPr>
      <w:del w:id="2989" w:author="mkoenig" w:date="2015-09-08T11:58:00Z">
        <w:r w:rsidRPr="00FF5576" w:rsidDel="00C638FD">
          <w:delText>Russell DW</w:delText>
        </w:r>
        <w:r w:rsidR="00D37B7F" w:rsidDel="00C638FD">
          <w:delText>.</w:delText>
        </w:r>
        <w:r w:rsidRPr="00FF5576" w:rsidDel="00C638FD">
          <w:delText xml:space="preserve"> Nuclear orphan receptors control cholesterol catabolism. Cell</w:delText>
        </w:r>
        <w:r w:rsidR="00D37B7F" w:rsidDel="00C638FD">
          <w:delText>.</w:delText>
        </w:r>
        <w:r w:rsidRPr="00FF5576" w:rsidDel="00C638FD">
          <w:delText xml:space="preserve"> </w:delText>
        </w:r>
        <w:r w:rsidR="00BF09AA" w:rsidRPr="00FF5576" w:rsidDel="00C638FD">
          <w:delText>1999</w:delText>
        </w:r>
        <w:r w:rsidR="00D37B7F" w:rsidDel="00C638FD">
          <w:delText>;</w:delText>
        </w:r>
        <w:r w:rsidR="00BF09AA" w:rsidDel="00C638FD">
          <w:delText>97:</w:delText>
        </w:r>
        <w:r w:rsidR="00D37B7F" w:rsidDel="00C638FD">
          <w:delText>539-</w:delText>
        </w:r>
        <w:r w:rsidRPr="00FF5576" w:rsidDel="00C638FD">
          <w:delText>42</w:delText>
        </w:r>
        <w:r w:rsidR="00D37B7F" w:rsidDel="00C638FD">
          <w:delText>.</w:delText>
        </w:r>
      </w:del>
    </w:p>
    <w:p w14:paraId="2A2C303A" w14:textId="6BFA7CD7" w:rsidR="00E963DD" w:rsidDel="00C638FD" w:rsidRDefault="00FF5576">
      <w:pPr>
        <w:pStyle w:val="NoSpacing"/>
        <w:numPr>
          <w:ilvl w:val="0"/>
          <w:numId w:val="6"/>
        </w:numPr>
        <w:rPr>
          <w:del w:id="2990" w:author="mkoenig" w:date="2015-09-08T11:58:00Z"/>
        </w:rPr>
      </w:pPr>
      <w:del w:id="2991" w:author="mkoenig" w:date="2015-09-08T11:58:00Z">
        <w:r w:rsidRPr="00FF5576" w:rsidDel="00C638FD">
          <w:delText>Schacter BA, Joseph E, Firneisz G</w:delText>
        </w:r>
        <w:r w:rsidR="00D37B7F" w:rsidDel="00C638FD">
          <w:delText>.</w:delText>
        </w:r>
        <w:r w:rsidRPr="00FF5576" w:rsidDel="00C638FD">
          <w:delText xml:space="preserve"> Effect of cholestasis produced by bile duct ligation on hepatic heme and hemoprotein metabolism in rats. Gastroenterology</w:delText>
        </w:r>
        <w:r w:rsidR="00D37B7F" w:rsidDel="00C638FD">
          <w:delText>.</w:delText>
        </w:r>
        <w:r w:rsidRPr="00FF5576" w:rsidDel="00C638FD">
          <w:delText xml:space="preserve"> </w:delText>
        </w:r>
        <w:r w:rsidR="00BF09AA" w:rsidRPr="00FF5576" w:rsidDel="00C638FD">
          <w:delText>1983</w:delText>
        </w:r>
        <w:r w:rsidR="00D37B7F" w:rsidDel="00C638FD">
          <w:delText>;</w:delText>
        </w:r>
        <w:r w:rsidR="00BF09AA" w:rsidDel="00C638FD">
          <w:delText>84:</w:delText>
        </w:r>
        <w:r w:rsidRPr="00FF5576" w:rsidDel="00C638FD">
          <w:delText>227-35</w:delText>
        </w:r>
        <w:r w:rsidR="00D37B7F" w:rsidDel="00C638FD">
          <w:delText>.</w:delText>
        </w:r>
      </w:del>
    </w:p>
    <w:p w14:paraId="7C42F476" w14:textId="1C293109" w:rsidR="00E963DD" w:rsidDel="00C638FD" w:rsidRDefault="00FF5576">
      <w:pPr>
        <w:pStyle w:val="NoSpacing"/>
        <w:numPr>
          <w:ilvl w:val="0"/>
          <w:numId w:val="6"/>
        </w:numPr>
        <w:rPr>
          <w:del w:id="2992" w:author="mkoenig" w:date="2015-09-08T11:58:00Z"/>
        </w:rPr>
      </w:pPr>
      <w:del w:id="2993" w:author="mkoenig" w:date="2015-09-08T11:58:00Z">
        <w:r w:rsidRPr="00FF5576" w:rsidDel="00C638FD">
          <w:delText>Hattori T, Ohoka N, Hayashi H, Onozaki K</w:delText>
        </w:r>
        <w:r w:rsidR="00D37B7F" w:rsidDel="00C638FD">
          <w:delText>.</w:delText>
        </w:r>
        <w:r w:rsidRPr="00FF5576" w:rsidDel="00C638FD">
          <w:delText xml:space="preserve"> C/EBP homologous protein (CHOP) up-regulates IL-6 transcription by trapping negative regulating</w:delText>
        </w:r>
        <w:r w:rsidR="00BF09AA" w:rsidDel="00C638FD">
          <w:delText xml:space="preserve"> NF-IL6 isoform. FEBS Lett</w:delText>
        </w:r>
        <w:r w:rsidR="00D37B7F" w:rsidDel="00C638FD">
          <w:delText>.</w:delText>
        </w:r>
        <w:r w:rsidR="00BF09AA" w:rsidDel="00C638FD">
          <w:delText xml:space="preserve"> </w:delText>
        </w:r>
        <w:r w:rsidR="00BF09AA" w:rsidRPr="00FF5576" w:rsidDel="00C638FD">
          <w:delText>2003</w:delText>
        </w:r>
        <w:r w:rsidR="00D37B7F" w:rsidDel="00C638FD">
          <w:delText>;</w:delText>
        </w:r>
        <w:r w:rsidR="00BF09AA" w:rsidDel="00C638FD">
          <w:delText>541:</w:delText>
        </w:r>
        <w:r w:rsidR="00D37B7F" w:rsidDel="00C638FD">
          <w:delText>33-</w:delText>
        </w:r>
        <w:r w:rsidRPr="00FF5576" w:rsidDel="00C638FD">
          <w:delText>9</w:delText>
        </w:r>
        <w:r w:rsidR="00D37B7F" w:rsidDel="00C638FD">
          <w:delText>.</w:delText>
        </w:r>
      </w:del>
    </w:p>
    <w:p w14:paraId="2FA95971" w14:textId="5C9D2FCB" w:rsidR="00E963DD" w:rsidDel="00C638FD" w:rsidRDefault="00FF5576">
      <w:pPr>
        <w:pStyle w:val="NoSpacing"/>
        <w:numPr>
          <w:ilvl w:val="0"/>
          <w:numId w:val="6"/>
        </w:numPr>
        <w:rPr>
          <w:del w:id="2994" w:author="mkoenig" w:date="2015-09-08T11:58:00Z"/>
        </w:rPr>
      </w:pPr>
      <w:del w:id="2995" w:author="mkoenig" w:date="2015-09-08T11:58:00Z">
        <w:r w:rsidRPr="00FF5576" w:rsidDel="00C638FD">
          <w:delText xml:space="preserve">Hara M, Kono H, Furuya S, Hirayama K, Tsuchiya M, </w:delText>
        </w:r>
        <w:r w:rsidR="00BF09AA" w:rsidRPr="00BF09AA" w:rsidDel="00C638FD">
          <w:delText>Fujii H</w:delText>
        </w:r>
        <w:r w:rsidR="00D37B7F" w:rsidDel="00C638FD">
          <w:delText>.</w:delText>
        </w:r>
        <w:r w:rsidR="00BF09AA" w:rsidRPr="00BF09AA" w:rsidDel="00C638FD">
          <w:delText xml:space="preserve"> </w:delText>
        </w:r>
        <w:r w:rsidRPr="00FF5576" w:rsidDel="00C638FD">
          <w:delText>Interleukin-17A plays a pivotal role in cholestatic liver fi</w:delText>
        </w:r>
        <w:r w:rsidR="00BF09AA" w:rsidDel="00C638FD">
          <w:delText>brosis in mice. J Surg Res</w:delText>
        </w:r>
        <w:r w:rsidR="00D37B7F" w:rsidDel="00C638FD">
          <w:delText>.</w:delText>
        </w:r>
        <w:r w:rsidR="00BF09AA" w:rsidDel="00C638FD">
          <w:delText xml:space="preserve"> </w:delText>
        </w:r>
        <w:r w:rsidR="00D37B7F" w:rsidDel="00C638FD">
          <w:delText>2013;</w:delText>
        </w:r>
        <w:r w:rsidR="00BF09AA" w:rsidDel="00C638FD">
          <w:delText>183:</w:delText>
        </w:r>
        <w:r w:rsidR="00D37B7F" w:rsidDel="00C638FD">
          <w:delText>574-</w:delText>
        </w:r>
        <w:r w:rsidRPr="00FF5576" w:rsidDel="00C638FD">
          <w:delText>82</w:delText>
        </w:r>
        <w:r w:rsidR="00D37B7F" w:rsidDel="00C638FD">
          <w:delText>.</w:delText>
        </w:r>
      </w:del>
    </w:p>
    <w:p w14:paraId="0ED90039" w14:textId="1FF5FEEA" w:rsidR="00E963DD" w:rsidDel="00C638FD" w:rsidRDefault="00FF5576">
      <w:pPr>
        <w:pStyle w:val="NoSpacing"/>
        <w:numPr>
          <w:ilvl w:val="0"/>
          <w:numId w:val="6"/>
        </w:numPr>
        <w:rPr>
          <w:del w:id="2996" w:author="mkoenig" w:date="2015-09-08T11:58:00Z"/>
        </w:rPr>
      </w:pPr>
      <w:del w:id="2997" w:author="mkoenig" w:date="2015-09-08T11:58:00Z">
        <w:r w:rsidRPr="00C638FD" w:rsidDel="00C638FD">
          <w:rPr>
            <w:rPrChange w:id="2998" w:author="mkoenig" w:date="2015-09-08T12:05:00Z">
              <w:rPr>
                <w:lang w:val="de-DE"/>
              </w:rPr>
            </w:rPrChange>
          </w:rPr>
          <w:delText>Chen YX, Weng ZH, Zhang SL</w:delText>
        </w:r>
        <w:r w:rsidR="00D37B7F" w:rsidRPr="00C638FD" w:rsidDel="00C638FD">
          <w:rPr>
            <w:rPrChange w:id="2999" w:author="mkoenig" w:date="2015-09-08T12:05:00Z">
              <w:rPr>
                <w:lang w:val="de-DE"/>
              </w:rPr>
            </w:rPrChange>
          </w:rPr>
          <w:delText>.</w:delText>
        </w:r>
        <w:r w:rsidRPr="00C638FD" w:rsidDel="00C638FD">
          <w:rPr>
            <w:rPrChange w:id="3000" w:author="mkoenig" w:date="2015-09-08T12:05:00Z">
              <w:rPr>
                <w:lang w:val="de-DE"/>
              </w:rPr>
            </w:rPrChange>
          </w:rPr>
          <w:delText xml:space="preserve"> </w:delText>
        </w:r>
        <w:r w:rsidRPr="00FF5576" w:rsidDel="00C638FD">
          <w:delText>Notch3 regulates the activation of hepatic stellate c</w:delText>
        </w:r>
        <w:r w:rsidR="00BF09AA" w:rsidDel="00C638FD">
          <w:delText>ells. World J Gastroenterol</w:delText>
        </w:r>
        <w:r w:rsidR="00D37B7F" w:rsidDel="00C638FD">
          <w:delText>.</w:delText>
        </w:r>
        <w:r w:rsidR="00BF09AA" w:rsidDel="00C638FD">
          <w:delText xml:space="preserve"> 2012</w:delText>
        </w:r>
        <w:r w:rsidR="00D37B7F" w:rsidDel="00C638FD">
          <w:delText>;</w:delText>
        </w:r>
        <w:r w:rsidR="00BF09AA" w:rsidDel="00C638FD">
          <w:delText>18:</w:delText>
        </w:r>
        <w:r w:rsidRPr="00FF5576" w:rsidDel="00C638FD">
          <w:delText>1397-403</w:delText>
        </w:r>
        <w:r w:rsidR="00D37B7F" w:rsidDel="00C638FD">
          <w:delText>.</w:delText>
        </w:r>
      </w:del>
    </w:p>
    <w:p w14:paraId="35EA38B7" w14:textId="4BE9822E" w:rsidR="00E963DD" w:rsidDel="00C638FD" w:rsidRDefault="00BF09AA">
      <w:pPr>
        <w:pStyle w:val="NoSpacing"/>
        <w:numPr>
          <w:ilvl w:val="0"/>
          <w:numId w:val="6"/>
        </w:numPr>
        <w:rPr>
          <w:del w:id="3001" w:author="mkoenig" w:date="2015-09-08T11:58:00Z"/>
        </w:rPr>
      </w:pPr>
      <w:del w:id="3002" w:author="mkoenig" w:date="2015-09-08T11:58:00Z">
        <w:r w:rsidRPr="00BF09AA" w:rsidDel="00C638FD">
          <w:delText xml:space="preserve">Sancho-Bru P, Altamirano J, Rodrigo-Torres D, Coll M, Millán C, José Lozano J, </w:delText>
        </w:r>
        <w:r w:rsidR="00D37B7F" w:rsidDel="00C638FD">
          <w:delText>et al.</w:delText>
        </w:r>
        <w:r w:rsidRPr="00BF09AA" w:rsidDel="00C638FD">
          <w:delText xml:space="preserve"> </w:delText>
        </w:r>
        <w:r w:rsidR="00FF5576" w:rsidRPr="00FF5576" w:rsidDel="00C638FD">
          <w:delText>Liver progenitor cell markers correlate with liver damage and predict short-term mortality in patients with alcoholic hepatitis. Hepatology</w:delText>
        </w:r>
        <w:r w:rsidR="00D37B7F" w:rsidDel="00C638FD">
          <w:delText>.</w:delText>
        </w:r>
        <w:r w:rsidR="00FF5576" w:rsidRPr="00FF5576" w:rsidDel="00C638FD">
          <w:delText xml:space="preserve"> </w:delText>
        </w:r>
        <w:r w:rsidRPr="00FF5576" w:rsidDel="00C638FD">
          <w:delText>2012</w:delText>
        </w:r>
        <w:r w:rsidR="00D37B7F" w:rsidDel="00C638FD">
          <w:delText>;</w:delText>
        </w:r>
        <w:r w:rsidR="00FF5576" w:rsidRPr="00FF5576" w:rsidDel="00C638FD">
          <w:delText>55:1931-41</w:delText>
        </w:r>
        <w:r w:rsidR="00D37B7F" w:rsidDel="00C638FD">
          <w:delText>.</w:delText>
        </w:r>
      </w:del>
    </w:p>
    <w:p w14:paraId="758E8C2F" w14:textId="5B882AF7" w:rsidR="00E963DD" w:rsidDel="00C638FD" w:rsidRDefault="00BF09AA">
      <w:pPr>
        <w:pStyle w:val="NoSpacing"/>
        <w:numPr>
          <w:ilvl w:val="0"/>
          <w:numId w:val="6"/>
        </w:numPr>
        <w:rPr>
          <w:del w:id="3003" w:author="mkoenig" w:date="2015-09-08T11:58:00Z"/>
        </w:rPr>
      </w:pPr>
      <w:del w:id="3004" w:author="mkoenig" w:date="2015-09-08T11:58:00Z">
        <w:r w:rsidRPr="00BF09AA" w:rsidDel="00C638FD">
          <w:delText xml:space="preserve">Fujii T, Fuchs BC, Yamada S, Lauwers GY, Kulu Y, </w:delText>
        </w:r>
        <w:r w:rsidDel="00C638FD">
          <w:delText xml:space="preserve">Goodwin JM, </w:delText>
        </w:r>
        <w:r w:rsidR="00D37B7F" w:rsidDel="00C638FD">
          <w:delText>et al.</w:delText>
        </w:r>
        <w:r w:rsidRPr="00BF09AA" w:rsidDel="00C638FD">
          <w:delText xml:space="preserve"> </w:delText>
        </w:r>
        <w:r w:rsidR="001C6FC6" w:rsidRPr="001C6FC6" w:rsidDel="00C638FD">
          <w:delText>Mouse model of carbon tetrachloride induced liver fibrosis: Histopathological changes and expression of CD133 and epidermal growth factor. BMC Gastroenterol</w:delText>
        </w:r>
        <w:r w:rsidR="00D37B7F" w:rsidDel="00C638FD">
          <w:delText>.</w:delText>
        </w:r>
        <w:r w:rsidR="001C6FC6" w:rsidRPr="001C6FC6" w:rsidDel="00C638FD">
          <w:delText xml:space="preserve"> </w:delText>
        </w:r>
        <w:r w:rsidDel="00C638FD">
          <w:delText>2010</w:delText>
        </w:r>
        <w:r w:rsidR="00D37B7F" w:rsidDel="00C638FD">
          <w:delText>.</w:delText>
        </w:r>
        <w:r w:rsidDel="00C638FD">
          <w:delText>10:</w:delText>
        </w:r>
        <w:r w:rsidR="001C6FC6" w:rsidRPr="001C6FC6" w:rsidDel="00C638FD">
          <w:delText>79</w:delText>
        </w:r>
        <w:r w:rsidR="00D37B7F" w:rsidDel="00C638FD">
          <w:delText>.</w:delText>
        </w:r>
      </w:del>
    </w:p>
    <w:p w14:paraId="78A4E0C1" w14:textId="3D41DF99" w:rsidR="00E963DD" w:rsidDel="00C638FD" w:rsidRDefault="001C6FC6">
      <w:pPr>
        <w:pStyle w:val="NoSpacing"/>
        <w:numPr>
          <w:ilvl w:val="0"/>
          <w:numId w:val="6"/>
        </w:numPr>
        <w:rPr>
          <w:del w:id="3005" w:author="mkoenig" w:date="2015-09-08T11:58:00Z"/>
        </w:rPr>
      </w:pPr>
      <w:del w:id="3006" w:author="mkoenig" w:date="2015-09-08T11:58:00Z">
        <w:r w:rsidRPr="001C6FC6" w:rsidDel="00C638FD">
          <w:delText>Reister S, Kordes C, Sawitza I, Häussinger D</w:delText>
        </w:r>
        <w:r w:rsidR="00D37B7F" w:rsidDel="00C638FD">
          <w:delText>.</w:delText>
        </w:r>
        <w:r w:rsidRPr="001C6FC6" w:rsidDel="00C638FD">
          <w:delText xml:space="preserve"> The epigenetic regulation of stem cell factors in hepatic stellate cells. Stem Cells Dev</w:delText>
        </w:r>
        <w:r w:rsidR="00D37B7F" w:rsidDel="00C638FD">
          <w:delText>.</w:delText>
        </w:r>
        <w:r w:rsidRPr="001C6FC6" w:rsidDel="00C638FD">
          <w:delText xml:space="preserve"> </w:delText>
        </w:r>
        <w:r w:rsidR="00BF09AA" w:rsidRPr="001C6FC6" w:rsidDel="00C638FD">
          <w:delText>2011</w:delText>
        </w:r>
        <w:r w:rsidR="00D37B7F" w:rsidDel="00C638FD">
          <w:delText>;</w:delText>
        </w:r>
        <w:r w:rsidRPr="001C6FC6" w:rsidDel="00C638FD">
          <w:delText>20:1687-99</w:delText>
        </w:r>
        <w:r w:rsidR="00D37B7F" w:rsidDel="00C638FD">
          <w:delText>.</w:delText>
        </w:r>
      </w:del>
    </w:p>
    <w:p w14:paraId="684F4BB7" w14:textId="3F76B7B8" w:rsidR="00E963DD" w:rsidDel="00C638FD" w:rsidRDefault="001C6FC6">
      <w:pPr>
        <w:pStyle w:val="NoSpacing"/>
        <w:numPr>
          <w:ilvl w:val="0"/>
          <w:numId w:val="6"/>
        </w:numPr>
        <w:rPr>
          <w:del w:id="3007" w:author="mkoenig" w:date="2015-09-08T11:58:00Z"/>
        </w:rPr>
      </w:pPr>
      <w:del w:id="3008" w:author="mkoenig" w:date="2015-09-08T11:58:00Z">
        <w:r w:rsidRPr="001C6FC6" w:rsidDel="00C638FD">
          <w:delText xml:space="preserve">Page S, Birerdinc A, Estep M, Stepanova M, Afendy A, </w:delText>
        </w:r>
        <w:r w:rsidR="00BF09AA" w:rsidRPr="00BF09AA" w:rsidDel="00C638FD">
          <w:delText xml:space="preserve">Petricoin E, </w:delText>
        </w:r>
        <w:r w:rsidR="00D37B7F" w:rsidDel="00C638FD">
          <w:delText>et al.</w:delText>
        </w:r>
        <w:r w:rsidR="00BF09AA" w:rsidRPr="00BF09AA" w:rsidDel="00C638FD">
          <w:delText xml:space="preserve"> </w:delText>
        </w:r>
        <w:r w:rsidRPr="001C6FC6" w:rsidDel="00C638FD">
          <w:delText>Knowledge-based identification of soluble biomarkers: hepatic fibrosis in NAFLD as an example. PLoS One</w:delText>
        </w:r>
        <w:r w:rsidR="00D37B7F" w:rsidDel="00C638FD">
          <w:delText>.</w:delText>
        </w:r>
        <w:r w:rsidRPr="001C6FC6" w:rsidDel="00C638FD">
          <w:delText xml:space="preserve"> </w:delText>
        </w:r>
        <w:r w:rsidR="00BF09AA" w:rsidDel="00C638FD">
          <w:delText>2013</w:delText>
        </w:r>
        <w:r w:rsidR="00D37B7F" w:rsidDel="00C638FD">
          <w:delText>;</w:delText>
        </w:r>
        <w:r w:rsidRPr="001C6FC6" w:rsidDel="00C638FD">
          <w:delText>8:e56009</w:delText>
        </w:r>
        <w:r w:rsidR="00D37B7F" w:rsidDel="00C638FD">
          <w:delText>.</w:delText>
        </w:r>
      </w:del>
    </w:p>
    <w:p w14:paraId="45189235" w14:textId="547B84A0" w:rsidR="00E963DD" w:rsidDel="00C638FD" w:rsidRDefault="001C6FC6">
      <w:pPr>
        <w:pStyle w:val="NoSpacing"/>
        <w:numPr>
          <w:ilvl w:val="0"/>
          <w:numId w:val="6"/>
        </w:numPr>
        <w:rPr>
          <w:del w:id="3009" w:author="mkoenig" w:date="2015-09-08T11:58:00Z"/>
        </w:rPr>
      </w:pPr>
      <w:del w:id="3010" w:author="mkoenig" w:date="2015-09-08T11:58:00Z">
        <w:r w:rsidRPr="001C6FC6" w:rsidDel="00C638FD">
          <w:delText xml:space="preserve">Estep JM, Baranova A, Hossain N, Elariny H, Ankrah K, </w:delText>
        </w:r>
        <w:r w:rsidR="00BF09AA" w:rsidRPr="00BF09AA" w:rsidDel="00C638FD">
          <w:delText xml:space="preserve">Afendy A, </w:delText>
        </w:r>
        <w:r w:rsidR="00D37B7F" w:rsidDel="00C638FD">
          <w:delText>et al.</w:delText>
        </w:r>
        <w:r w:rsidR="00BF09AA" w:rsidRPr="00BF09AA" w:rsidDel="00C638FD">
          <w:delText xml:space="preserve"> </w:delText>
        </w:r>
        <w:r w:rsidRPr="001C6FC6" w:rsidDel="00C638FD">
          <w:delText>Expression of cytokine signaling genes in morbidly obese patients with non-alcoholic steatohepatitis and hepatic fibrosis. Obes Surg</w:delText>
        </w:r>
        <w:r w:rsidR="00D37B7F" w:rsidDel="00C638FD">
          <w:delText>.</w:delText>
        </w:r>
        <w:r w:rsidRPr="001C6FC6" w:rsidDel="00C638FD">
          <w:delText xml:space="preserve"> </w:delText>
        </w:r>
        <w:r w:rsidR="00BF09AA" w:rsidDel="00C638FD">
          <w:delText>2009</w:delText>
        </w:r>
        <w:r w:rsidR="00D37B7F" w:rsidDel="00C638FD">
          <w:delText>;</w:delText>
        </w:r>
        <w:r w:rsidRPr="001C6FC6" w:rsidDel="00C638FD">
          <w:delText>19:617-24</w:delText>
        </w:r>
        <w:r w:rsidR="00D37B7F" w:rsidDel="00C638FD">
          <w:delText>.</w:delText>
        </w:r>
      </w:del>
    </w:p>
    <w:p w14:paraId="5AADD637" w14:textId="2F2D8F58" w:rsidR="00E963DD" w:rsidDel="00C638FD" w:rsidRDefault="001C6FC6">
      <w:pPr>
        <w:pStyle w:val="NoSpacing"/>
        <w:numPr>
          <w:ilvl w:val="0"/>
          <w:numId w:val="6"/>
        </w:numPr>
        <w:rPr>
          <w:del w:id="3011" w:author="mkoenig" w:date="2015-09-08T11:58:00Z"/>
        </w:rPr>
      </w:pPr>
      <w:del w:id="3012" w:author="mkoenig" w:date="2015-09-08T11:58:00Z">
        <w:r w:rsidRPr="001C6FC6" w:rsidDel="00C638FD">
          <w:delText xml:space="preserve">Huang W, Zhang J, Chua SS, Qatanani M, Han Y, </w:delText>
        </w:r>
        <w:r w:rsidR="00BF09AA" w:rsidDel="00C638FD">
          <w:delText xml:space="preserve">Granata R, </w:delText>
        </w:r>
        <w:r w:rsidR="00D37B7F" w:rsidDel="00C638FD">
          <w:delText>et al.</w:delText>
        </w:r>
        <w:r w:rsidR="00BF09AA" w:rsidRPr="00BF09AA" w:rsidDel="00C638FD">
          <w:delText xml:space="preserve"> </w:delText>
        </w:r>
        <w:r w:rsidRPr="001C6FC6" w:rsidDel="00C638FD">
          <w:delText>Induction of bilirubin clearance by the constitutive androstane receptor (CAR). Proc Natl Acad Sci U S A</w:delText>
        </w:r>
        <w:r w:rsidR="00D37B7F" w:rsidDel="00C638FD">
          <w:delText>.</w:delText>
        </w:r>
        <w:r w:rsidRPr="001C6FC6" w:rsidDel="00C638FD">
          <w:delText xml:space="preserve"> </w:delText>
        </w:r>
        <w:r w:rsidR="00BF09AA" w:rsidRPr="001C6FC6" w:rsidDel="00C638FD">
          <w:delText>2003</w:delText>
        </w:r>
        <w:r w:rsidR="00D37B7F" w:rsidDel="00C638FD">
          <w:delText>;</w:delText>
        </w:r>
        <w:r w:rsidR="00BF09AA" w:rsidDel="00C638FD">
          <w:delText>100:</w:delText>
        </w:r>
        <w:r w:rsidRPr="001C6FC6" w:rsidDel="00C638FD">
          <w:delText>4156-61</w:delText>
        </w:r>
        <w:r w:rsidR="00D37B7F" w:rsidDel="00C638FD">
          <w:delText>.</w:delText>
        </w:r>
      </w:del>
    </w:p>
    <w:p w14:paraId="59FFE973" w14:textId="7AEA5E32" w:rsidR="00E963DD" w:rsidDel="00C638FD" w:rsidRDefault="00BF09AA">
      <w:pPr>
        <w:pStyle w:val="NoSpacing"/>
        <w:numPr>
          <w:ilvl w:val="0"/>
          <w:numId w:val="6"/>
        </w:numPr>
        <w:rPr>
          <w:del w:id="3013" w:author="mkoenig" w:date="2015-09-08T11:58:00Z"/>
        </w:rPr>
      </w:pPr>
      <w:del w:id="3014" w:author="mkoenig" w:date="2015-09-08T11:58:00Z">
        <w:r w:rsidRPr="00BF09AA" w:rsidDel="00C638FD">
          <w:delText xml:space="preserve">Floreani M, De Martin S, Gabbia D, Barbierato M, Nassi A, Mescoli C, </w:delText>
        </w:r>
        <w:r w:rsidR="00D37B7F" w:rsidDel="00C638FD">
          <w:delText>et al.</w:delText>
        </w:r>
        <w:r w:rsidRPr="00BF09AA" w:rsidDel="00C638FD">
          <w:delText xml:space="preserve"> </w:delText>
        </w:r>
        <w:r w:rsidR="001C6FC6" w:rsidRPr="001C6FC6" w:rsidDel="00C638FD">
          <w:delText>Severe liver cirrhosis markedly reduces AhR-mediated induction of cytochrome P450 in rats by decreasing the transcription of target genes. PLoS One</w:delText>
        </w:r>
        <w:r w:rsidR="00D37B7F" w:rsidDel="00C638FD">
          <w:delText>,</w:delText>
        </w:r>
        <w:r w:rsidR="001C6FC6" w:rsidRPr="001C6FC6" w:rsidDel="00C638FD">
          <w:delText xml:space="preserve"> </w:delText>
        </w:r>
        <w:r w:rsidDel="00C638FD">
          <w:delText>2013</w:delText>
        </w:r>
        <w:r w:rsidR="00D37B7F" w:rsidDel="00C638FD">
          <w:delText>;</w:delText>
        </w:r>
        <w:r w:rsidR="000C2567" w:rsidDel="00C638FD">
          <w:delText>8:</w:delText>
        </w:r>
        <w:r w:rsidR="001C6FC6" w:rsidRPr="001C6FC6" w:rsidDel="00C638FD">
          <w:delText>e61983</w:delText>
        </w:r>
        <w:r w:rsidR="00D37B7F" w:rsidDel="00C638FD">
          <w:delText>.</w:delText>
        </w:r>
      </w:del>
    </w:p>
    <w:p w14:paraId="49ABC914" w14:textId="4D138BBA" w:rsidR="00E963DD" w:rsidDel="00C638FD" w:rsidRDefault="001C6FC6">
      <w:pPr>
        <w:pStyle w:val="NoSpacing"/>
        <w:numPr>
          <w:ilvl w:val="0"/>
          <w:numId w:val="6"/>
        </w:numPr>
        <w:rPr>
          <w:del w:id="3015" w:author="mkoenig" w:date="2015-09-08T11:58:00Z"/>
        </w:rPr>
      </w:pPr>
      <w:del w:id="3016" w:author="mkoenig" w:date="2015-09-08T11:58:00Z">
        <w:r w:rsidRPr="000C2567" w:rsidDel="00C638FD">
          <w:delText xml:space="preserve">Bai H, Zhang N, Xu Y, Chen Q, Khan M, </w:delText>
        </w:r>
        <w:r w:rsidR="000C2567" w:rsidRPr="000C2567" w:rsidDel="00C638FD">
          <w:delText xml:space="preserve">Potter JJ, </w:delText>
        </w:r>
        <w:r w:rsidR="00D37B7F" w:rsidDel="00C638FD">
          <w:delText>et al.</w:delText>
        </w:r>
        <w:r w:rsidR="000C2567" w:rsidRPr="000C2567" w:rsidDel="00C638FD">
          <w:delText xml:space="preserve"> </w:delText>
        </w:r>
        <w:r w:rsidRPr="001C6FC6" w:rsidDel="00C638FD">
          <w:delText>Yes-associated protein regulates the hepatic response after bile duct ligation. Hepatology</w:delText>
        </w:r>
        <w:r w:rsidR="00D37B7F" w:rsidDel="00C638FD">
          <w:delText>.</w:delText>
        </w:r>
        <w:r w:rsidRPr="001C6FC6" w:rsidDel="00C638FD">
          <w:delText xml:space="preserve"> </w:delText>
        </w:r>
        <w:r w:rsidR="000C2567" w:rsidRPr="001C6FC6" w:rsidDel="00C638FD">
          <w:delText>2012</w:delText>
        </w:r>
        <w:r w:rsidR="00D37B7F" w:rsidDel="00C638FD">
          <w:delText>;</w:delText>
        </w:r>
        <w:r w:rsidR="000C2567" w:rsidDel="00C638FD">
          <w:delText>56:</w:delText>
        </w:r>
        <w:r w:rsidRPr="001C6FC6" w:rsidDel="00C638FD">
          <w:delText>1097-107</w:delText>
        </w:r>
        <w:r w:rsidR="00D37B7F" w:rsidDel="00C638FD">
          <w:delText>.</w:delText>
        </w:r>
      </w:del>
    </w:p>
    <w:p w14:paraId="5E4DD81C" w14:textId="58C74DBF" w:rsidR="00E963DD" w:rsidDel="00C638FD" w:rsidRDefault="001C6FC6">
      <w:pPr>
        <w:pStyle w:val="NoSpacing"/>
        <w:numPr>
          <w:ilvl w:val="0"/>
          <w:numId w:val="6"/>
        </w:numPr>
        <w:rPr>
          <w:del w:id="3017" w:author="mkoenig" w:date="2015-09-08T11:58:00Z"/>
        </w:rPr>
      </w:pPr>
      <w:del w:id="3018" w:author="mkoenig" w:date="2015-09-08T11:58:00Z">
        <w:r w:rsidRPr="001C6FC6" w:rsidDel="00C638FD">
          <w:delText xml:space="preserve">Sookoian S, Gianotti TF, Rosselli MS, Burgueño AL, Castaño GO, </w:delText>
        </w:r>
        <w:r w:rsidR="000C2567" w:rsidRPr="000C2567" w:rsidDel="00C638FD">
          <w:delText>Pirola CJ</w:delText>
        </w:r>
        <w:r w:rsidR="00D37B7F" w:rsidDel="00C638FD">
          <w:delText>.</w:delText>
        </w:r>
        <w:r w:rsidR="000C2567" w:rsidRPr="000C2567" w:rsidDel="00C638FD">
          <w:delText xml:space="preserve"> </w:delText>
        </w:r>
        <w:r w:rsidRPr="001C6FC6" w:rsidDel="00C638FD">
          <w:delText>Liver transcriptional profile of atherosclerosis-related genes in human nonalcoholic fatty liver disease. Atherosclerosis</w:delText>
        </w:r>
        <w:r w:rsidR="00D37B7F" w:rsidDel="00C638FD">
          <w:delText>.</w:delText>
        </w:r>
        <w:r w:rsidRPr="001C6FC6" w:rsidDel="00C638FD">
          <w:delText xml:space="preserve"> </w:delText>
        </w:r>
        <w:r w:rsidR="000C2567" w:rsidRPr="001C6FC6" w:rsidDel="00C638FD">
          <w:delText>2011</w:delText>
        </w:r>
        <w:r w:rsidR="00D37B7F" w:rsidDel="00C638FD">
          <w:delText>;</w:delText>
        </w:r>
        <w:r w:rsidR="000C2567" w:rsidDel="00C638FD">
          <w:delText>218:</w:delText>
        </w:r>
        <w:r w:rsidRPr="001C6FC6" w:rsidDel="00C638FD">
          <w:delText>378-85</w:delText>
        </w:r>
        <w:r w:rsidR="00D37B7F" w:rsidDel="00C638FD">
          <w:delText>.</w:delText>
        </w:r>
      </w:del>
    </w:p>
    <w:p w14:paraId="6B688DD3" w14:textId="0E45825B" w:rsidR="00E963DD" w:rsidDel="00C638FD" w:rsidRDefault="001C6FC6">
      <w:pPr>
        <w:pStyle w:val="NoSpacing"/>
        <w:numPr>
          <w:ilvl w:val="0"/>
          <w:numId w:val="6"/>
        </w:numPr>
        <w:rPr>
          <w:del w:id="3019" w:author="mkoenig" w:date="2015-09-08T11:58:00Z"/>
        </w:rPr>
      </w:pPr>
      <w:del w:id="3020" w:author="mkoenig" w:date="2015-09-08T11:58:00Z">
        <w:r w:rsidRPr="001C6FC6" w:rsidDel="00C638FD">
          <w:delText>Inagaki Y, Okazaki I</w:delText>
        </w:r>
        <w:r w:rsidR="00D37B7F" w:rsidDel="00C638FD">
          <w:delText>.</w:delText>
        </w:r>
        <w:r w:rsidRPr="001C6FC6" w:rsidDel="00C638FD">
          <w:delText xml:space="preserve"> Emerging insights into Transforming growth factor beta Smad signal in hepatic fibrogenesis. Gut</w:delText>
        </w:r>
        <w:r w:rsidR="00D37B7F" w:rsidDel="00C638FD">
          <w:delText>.</w:delText>
        </w:r>
        <w:r w:rsidRPr="001C6FC6" w:rsidDel="00C638FD">
          <w:delText xml:space="preserve"> </w:delText>
        </w:r>
        <w:r w:rsidR="000C2567" w:rsidRPr="001C6FC6" w:rsidDel="00C638FD">
          <w:delText>2007</w:delText>
        </w:r>
        <w:r w:rsidR="00D37B7F" w:rsidDel="00C638FD">
          <w:delText>;</w:delText>
        </w:r>
        <w:r w:rsidR="000C2567" w:rsidDel="00C638FD">
          <w:delText>56:</w:delText>
        </w:r>
        <w:r w:rsidR="00D37B7F" w:rsidDel="00C638FD">
          <w:delText>284-</w:delText>
        </w:r>
        <w:r w:rsidRPr="001C6FC6" w:rsidDel="00C638FD">
          <w:delText>92</w:delText>
        </w:r>
        <w:r w:rsidR="00D37B7F" w:rsidDel="00C638FD">
          <w:delText>.</w:delText>
        </w:r>
      </w:del>
    </w:p>
    <w:p w14:paraId="2515C7D2" w14:textId="6AF18A1D" w:rsidR="00E963DD" w:rsidDel="00C638FD" w:rsidRDefault="001C6FC6">
      <w:pPr>
        <w:pStyle w:val="NoSpacing"/>
        <w:numPr>
          <w:ilvl w:val="0"/>
          <w:numId w:val="6"/>
        </w:numPr>
        <w:rPr>
          <w:del w:id="3021" w:author="mkoenig" w:date="2015-09-08T11:58:00Z"/>
        </w:rPr>
      </w:pPr>
      <w:del w:id="3022" w:author="mkoenig" w:date="2015-09-08T11:58:00Z">
        <w:r w:rsidRPr="00C638FD" w:rsidDel="00C638FD">
          <w:rPr>
            <w:rPrChange w:id="3023" w:author="mkoenig" w:date="2015-09-08T12:05:00Z">
              <w:rPr>
                <w:lang w:val="de-DE"/>
              </w:rPr>
            </w:rPrChange>
          </w:rPr>
          <w:delText xml:space="preserve">Rachmawati H, Beljaars L, Reker-Smit C, Van Loenen-Weemaes AM, Hagens WI, </w:delText>
        </w:r>
        <w:r w:rsidR="000C2567" w:rsidRPr="00C638FD" w:rsidDel="00C638FD">
          <w:rPr>
            <w:rPrChange w:id="3024" w:author="mkoenig" w:date="2015-09-08T12:05:00Z">
              <w:rPr>
                <w:lang w:val="de-DE"/>
              </w:rPr>
            </w:rPrChange>
          </w:rPr>
          <w:delText xml:space="preserve">Meijer DK, </w:delText>
        </w:r>
        <w:r w:rsidR="003C3E70" w:rsidRPr="00C638FD" w:rsidDel="00C638FD">
          <w:rPr>
            <w:rPrChange w:id="3025" w:author="mkoenig" w:date="2015-09-08T12:05:00Z">
              <w:rPr>
                <w:lang w:val="de-DE"/>
              </w:rPr>
            </w:rPrChange>
          </w:rPr>
          <w:delText>et al.</w:delText>
        </w:r>
        <w:r w:rsidR="000C2567" w:rsidRPr="00C638FD" w:rsidDel="00C638FD">
          <w:rPr>
            <w:rPrChange w:id="3026" w:author="mkoenig" w:date="2015-09-08T12:05:00Z">
              <w:rPr>
                <w:lang w:val="de-DE"/>
              </w:rPr>
            </w:rPrChange>
          </w:rPr>
          <w:delText xml:space="preserve"> </w:delText>
        </w:r>
        <w:r w:rsidRPr="001C6FC6" w:rsidDel="00C638FD">
          <w:delText>Pharmacokinetic and biodistribution profile of recombinant human interleukin-10 following intravenous administration in rats with extensive liver fibrosis. Pharm Res</w:delText>
        </w:r>
        <w:r w:rsidR="003C3E70" w:rsidDel="00C638FD">
          <w:delText>.</w:delText>
        </w:r>
        <w:r w:rsidRPr="001C6FC6" w:rsidDel="00C638FD">
          <w:delText xml:space="preserve"> </w:delText>
        </w:r>
        <w:r w:rsidR="000C2567" w:rsidRPr="001C6FC6" w:rsidDel="00C638FD">
          <w:delText>2004</w:delText>
        </w:r>
        <w:r w:rsidR="003C3E70" w:rsidDel="00C638FD">
          <w:delText>;</w:delText>
        </w:r>
        <w:r w:rsidRPr="001C6FC6" w:rsidDel="00C638FD">
          <w:delText>21:2072-8</w:delText>
        </w:r>
        <w:r w:rsidR="003C3E70" w:rsidDel="00C638FD">
          <w:delText>.</w:delText>
        </w:r>
      </w:del>
    </w:p>
    <w:p w14:paraId="4F9F99FB" w14:textId="11632DC3" w:rsidR="00E963DD" w:rsidDel="00C638FD" w:rsidRDefault="00282F98">
      <w:pPr>
        <w:pStyle w:val="NoSpacing"/>
        <w:numPr>
          <w:ilvl w:val="0"/>
          <w:numId w:val="6"/>
        </w:numPr>
        <w:rPr>
          <w:del w:id="3027" w:author="mkoenig" w:date="2015-09-08T11:58:00Z"/>
        </w:rPr>
      </w:pPr>
      <w:del w:id="3028" w:author="mkoenig" w:date="2015-09-08T11:58:00Z">
        <w:r w:rsidRPr="000C2567" w:rsidDel="00C638FD">
          <w:delText xml:space="preserve">Eipel C, Menschikow E, Sigal M, Kuhla A, Abshagen K, </w:delText>
        </w:r>
        <w:r w:rsidR="000C2567" w:rsidRPr="000C2567" w:rsidDel="00C638FD">
          <w:delText>Vo</w:delText>
        </w:r>
        <w:r w:rsidR="003C3E70" w:rsidDel="00C638FD">
          <w:delText>llmar B.</w:delText>
        </w:r>
        <w:r w:rsidRPr="000C2567" w:rsidDel="00C638FD">
          <w:delText xml:space="preserve"> </w:delText>
        </w:r>
        <w:r w:rsidRPr="00282F98" w:rsidDel="00C638FD">
          <w:delText>Hepatoprotection in bile duct ligated mice mediated by darbepoetin-α is not caused by changes in hepatobiliary transporter expression. Int J Clin Exp Pathol</w:delText>
        </w:r>
        <w:r w:rsidR="003C3E70" w:rsidDel="00C638FD">
          <w:delText>.</w:delText>
        </w:r>
        <w:r w:rsidRPr="00282F98" w:rsidDel="00C638FD">
          <w:delText xml:space="preserve"> </w:delText>
        </w:r>
        <w:r w:rsidR="000C2567" w:rsidRPr="00282F98" w:rsidDel="00C638FD">
          <w:delText>2013</w:delText>
        </w:r>
        <w:r w:rsidR="003C3E70" w:rsidDel="00C638FD">
          <w:delText>;</w:delText>
        </w:r>
        <w:r w:rsidR="000C2567" w:rsidDel="00C638FD">
          <w:delText>6:</w:delText>
        </w:r>
        <w:r w:rsidRPr="00282F98" w:rsidDel="00C638FD">
          <w:delText>80-90</w:delText>
        </w:r>
        <w:r w:rsidR="003C3E70" w:rsidDel="00C638FD">
          <w:delText>.</w:delText>
        </w:r>
      </w:del>
    </w:p>
    <w:p w14:paraId="38E31218" w14:textId="327D04AF" w:rsidR="00E963DD" w:rsidDel="00C638FD" w:rsidRDefault="00282F98">
      <w:pPr>
        <w:pStyle w:val="NoSpacing"/>
        <w:numPr>
          <w:ilvl w:val="0"/>
          <w:numId w:val="6"/>
        </w:numPr>
        <w:rPr>
          <w:del w:id="3029" w:author="mkoenig" w:date="2015-09-08T11:58:00Z"/>
        </w:rPr>
      </w:pPr>
      <w:del w:id="3030" w:author="mkoenig" w:date="2015-09-08T11:58:00Z">
        <w:r w:rsidRPr="00282F98" w:rsidDel="00C638FD">
          <w:delText xml:space="preserve">Paradis V, Dargere D, Vidaud M, De Gouville AC, Huet S, </w:delText>
        </w:r>
        <w:r w:rsidR="000C2567" w:rsidRPr="000C2567" w:rsidDel="00C638FD">
          <w:delText xml:space="preserve">Martinez V, </w:delText>
        </w:r>
        <w:r w:rsidR="003C3E70" w:rsidDel="00C638FD">
          <w:delText>et al.</w:delText>
        </w:r>
        <w:r w:rsidRPr="00282F98" w:rsidDel="00C638FD">
          <w:delText xml:space="preserve"> Expression of connective tissue growth factor in experimental rat and human liver fibrosis. Hepatology</w:delText>
        </w:r>
        <w:r w:rsidR="003C3E70" w:rsidDel="00C638FD">
          <w:delText>.</w:delText>
        </w:r>
        <w:r w:rsidRPr="00282F98" w:rsidDel="00C638FD">
          <w:delText xml:space="preserve"> </w:delText>
        </w:r>
        <w:r w:rsidR="000C2567" w:rsidRPr="00282F98" w:rsidDel="00C638FD">
          <w:delText>1999</w:delText>
        </w:r>
        <w:r w:rsidR="003C3E70" w:rsidDel="00C638FD">
          <w:delText>;</w:delText>
        </w:r>
        <w:r w:rsidR="000C2567" w:rsidDel="00C638FD">
          <w:delText>30:</w:delText>
        </w:r>
        <w:r w:rsidRPr="00282F98" w:rsidDel="00C638FD">
          <w:delText>968-76</w:delText>
        </w:r>
        <w:r w:rsidR="003C3E70" w:rsidDel="00C638FD">
          <w:delText>.</w:delText>
        </w:r>
      </w:del>
    </w:p>
    <w:p w14:paraId="7A39E95F" w14:textId="740E040C" w:rsidR="00E963DD" w:rsidDel="00C638FD" w:rsidRDefault="00282F98">
      <w:pPr>
        <w:pStyle w:val="NoSpacing"/>
        <w:numPr>
          <w:ilvl w:val="0"/>
          <w:numId w:val="6"/>
        </w:numPr>
        <w:rPr>
          <w:del w:id="3031" w:author="mkoenig" w:date="2015-09-08T11:58:00Z"/>
        </w:rPr>
      </w:pPr>
      <w:del w:id="3032" w:author="mkoenig" w:date="2015-09-08T11:58:00Z">
        <w:r w:rsidRPr="00C638FD" w:rsidDel="00C638FD">
          <w:rPr>
            <w:rPrChange w:id="3033" w:author="mkoenig" w:date="2015-09-08T12:05:00Z">
              <w:rPr>
                <w:lang w:val="de-DE"/>
              </w:rPr>
            </w:rPrChange>
          </w:rPr>
          <w:delText xml:space="preserve">Sedlaczek N, Jia JD, Bauer M, Herbst H, Ruehl M, </w:delText>
        </w:r>
        <w:r w:rsidR="000C2567" w:rsidRPr="00C638FD" w:rsidDel="00C638FD">
          <w:rPr>
            <w:rPrChange w:id="3034" w:author="mkoenig" w:date="2015-09-08T12:05:00Z">
              <w:rPr>
                <w:lang w:val="de-DE"/>
              </w:rPr>
            </w:rPrChange>
          </w:rPr>
          <w:delText xml:space="preserve">Hahn EG, </w:delText>
        </w:r>
        <w:r w:rsidR="003C3E70" w:rsidRPr="00C638FD" w:rsidDel="00C638FD">
          <w:rPr>
            <w:rPrChange w:id="3035" w:author="mkoenig" w:date="2015-09-08T12:05:00Z">
              <w:rPr>
                <w:lang w:val="de-DE"/>
              </w:rPr>
            </w:rPrChange>
          </w:rPr>
          <w:delText>et al.</w:delText>
        </w:r>
        <w:r w:rsidR="000C2567" w:rsidRPr="00C638FD" w:rsidDel="00C638FD">
          <w:rPr>
            <w:rPrChange w:id="3036" w:author="mkoenig" w:date="2015-09-08T12:05:00Z">
              <w:rPr>
                <w:lang w:val="de-DE"/>
              </w:rPr>
            </w:rPrChange>
          </w:rPr>
          <w:delText xml:space="preserve"> </w:delText>
        </w:r>
        <w:r w:rsidRPr="00282F98" w:rsidDel="00C638FD">
          <w:delText>Proliferating bile duct epithelial cells are a major source of connective tissue growth factor in rat biliary fibrosis. Am J Pathol</w:delText>
        </w:r>
        <w:r w:rsidR="003C3E70" w:rsidDel="00C638FD">
          <w:delText>.</w:delText>
        </w:r>
        <w:r w:rsidRPr="00282F98" w:rsidDel="00C638FD">
          <w:delText xml:space="preserve"> </w:delText>
        </w:r>
        <w:r w:rsidR="000C2567" w:rsidRPr="00282F98" w:rsidDel="00C638FD">
          <w:delText>2001</w:delText>
        </w:r>
        <w:r w:rsidR="003C3E70" w:rsidDel="00C638FD">
          <w:delText>;</w:delText>
        </w:r>
        <w:r w:rsidRPr="00282F98" w:rsidDel="00C638FD">
          <w:delText>158:1239-44</w:delText>
        </w:r>
        <w:r w:rsidR="003C3E70" w:rsidDel="00C638FD">
          <w:delText>.</w:delText>
        </w:r>
      </w:del>
    </w:p>
    <w:p w14:paraId="1ABAECBB" w14:textId="62B8E8AA" w:rsidR="00E963DD" w:rsidDel="00C638FD" w:rsidRDefault="00282F98">
      <w:pPr>
        <w:pStyle w:val="NoSpacing"/>
        <w:numPr>
          <w:ilvl w:val="0"/>
          <w:numId w:val="6"/>
        </w:numPr>
        <w:rPr>
          <w:del w:id="3037" w:author="mkoenig" w:date="2015-09-08T11:58:00Z"/>
        </w:rPr>
      </w:pPr>
      <w:del w:id="3038" w:author="mkoenig" w:date="2015-09-08T11:58:00Z">
        <w:r w:rsidRPr="00282F98" w:rsidDel="00C638FD">
          <w:delText>Rachfal AW, Brigstock DR</w:delText>
        </w:r>
        <w:r w:rsidR="003C3E70" w:rsidDel="00C638FD">
          <w:delText>.</w:delText>
        </w:r>
        <w:r w:rsidRPr="00282F98" w:rsidDel="00C638FD">
          <w:delText xml:space="preserve"> Connective tissue growth factor (CTGF/CCN2) in hepatic fibrosis. Hepatol Res</w:delText>
        </w:r>
        <w:r w:rsidR="003C3E70" w:rsidDel="00C638FD">
          <w:delText>.</w:delText>
        </w:r>
        <w:r w:rsidRPr="00282F98" w:rsidDel="00C638FD">
          <w:delText xml:space="preserve"> </w:delText>
        </w:r>
        <w:r w:rsidR="000C2567" w:rsidDel="00C638FD">
          <w:delText>2003</w:delText>
        </w:r>
        <w:r w:rsidR="003C3E70" w:rsidDel="00C638FD">
          <w:delText>;</w:delText>
        </w:r>
        <w:r w:rsidR="000C2567" w:rsidDel="00C638FD">
          <w:delText>26:</w:delText>
        </w:r>
        <w:r w:rsidRPr="00282F98" w:rsidDel="00C638FD">
          <w:delText>1-9</w:delText>
        </w:r>
        <w:r w:rsidR="003C3E70" w:rsidDel="00C638FD">
          <w:delText>.</w:delText>
        </w:r>
      </w:del>
    </w:p>
    <w:p w14:paraId="1018884B" w14:textId="37055FAE" w:rsidR="00E963DD" w:rsidDel="00C638FD" w:rsidRDefault="00282F98">
      <w:pPr>
        <w:pStyle w:val="NoSpacing"/>
        <w:numPr>
          <w:ilvl w:val="0"/>
          <w:numId w:val="6"/>
        </w:numPr>
        <w:rPr>
          <w:del w:id="3039" w:author="mkoenig" w:date="2015-09-08T11:58:00Z"/>
        </w:rPr>
      </w:pPr>
      <w:del w:id="3040" w:author="mkoenig" w:date="2015-09-08T11:58:00Z">
        <w:r w:rsidRPr="00282F98" w:rsidDel="00C638FD">
          <w:delText>Dendooven A, Gerritsen KG, Nguyen TQ, Kok RJ, Goldschmeding R</w:delText>
        </w:r>
        <w:r w:rsidR="003C3E70" w:rsidDel="00C638FD">
          <w:delText>.</w:delText>
        </w:r>
        <w:r w:rsidRPr="00282F98" w:rsidDel="00C638FD">
          <w:delText xml:space="preserve"> Connective tissue growth factor (CTGF/CCN2) ELISA: a novel tool for monitoring fibrosis. Biomarkers</w:delText>
        </w:r>
        <w:r w:rsidR="003C3E70" w:rsidDel="00C638FD">
          <w:delText>.</w:delText>
        </w:r>
        <w:r w:rsidRPr="00282F98" w:rsidDel="00C638FD">
          <w:delText xml:space="preserve"> </w:delText>
        </w:r>
        <w:r w:rsidR="000C2567" w:rsidDel="00C638FD">
          <w:delText>2011</w:delText>
        </w:r>
        <w:r w:rsidR="003C3E70" w:rsidDel="00C638FD">
          <w:delText>;</w:delText>
        </w:r>
        <w:r w:rsidR="000C2567" w:rsidDel="00C638FD">
          <w:delText>16:</w:delText>
        </w:r>
        <w:r w:rsidRPr="00282F98" w:rsidDel="00C638FD">
          <w:delText>289-301</w:delText>
        </w:r>
        <w:r w:rsidR="003C3E70" w:rsidDel="00C638FD">
          <w:delText>.</w:delText>
        </w:r>
      </w:del>
    </w:p>
    <w:p w14:paraId="18316E3B" w14:textId="2DA1E682" w:rsidR="00E963DD" w:rsidDel="00C638FD" w:rsidRDefault="00282F98">
      <w:pPr>
        <w:pStyle w:val="NoSpacing"/>
        <w:numPr>
          <w:ilvl w:val="0"/>
          <w:numId w:val="6"/>
        </w:numPr>
        <w:rPr>
          <w:del w:id="3041" w:author="mkoenig" w:date="2015-09-08T11:58:00Z"/>
        </w:rPr>
      </w:pPr>
      <w:del w:id="3042" w:author="mkoenig" w:date="2015-09-08T11:58:00Z">
        <w:r w:rsidRPr="00282F98" w:rsidDel="00C638FD">
          <w:delText xml:space="preserve">Liu Y, Liu H, Meyer C, Li J, Nadalin S, </w:delText>
        </w:r>
        <w:r w:rsidR="000C2567" w:rsidRPr="000C2567" w:rsidDel="00C638FD">
          <w:delText xml:space="preserve">Königsrainer A, </w:delText>
        </w:r>
        <w:r w:rsidR="003C3E70" w:rsidDel="00C638FD">
          <w:delText>et al.</w:delText>
        </w:r>
        <w:r w:rsidR="000C2567" w:rsidRPr="000C2567" w:rsidDel="00C638FD">
          <w:delText xml:space="preserve"> </w:delText>
        </w:r>
        <w:r w:rsidRPr="00282F98" w:rsidDel="00C638FD">
          <w:delText>Transforming growth factor-β (TGF-β)-mediated connective tissue growth factor (CTGF) expression in hepatic stellate cells requires Stat3 signaling activation. J Biol Chem</w:delText>
        </w:r>
        <w:r w:rsidR="003C3E70" w:rsidDel="00C638FD">
          <w:delText>.</w:delText>
        </w:r>
        <w:r w:rsidRPr="00282F98" w:rsidDel="00C638FD">
          <w:delText xml:space="preserve"> </w:delText>
        </w:r>
        <w:r w:rsidR="000C2567" w:rsidRPr="00282F98" w:rsidDel="00C638FD">
          <w:delText>2013</w:delText>
        </w:r>
        <w:r w:rsidR="003C3E70" w:rsidDel="00C638FD">
          <w:delText>;</w:delText>
        </w:r>
        <w:r w:rsidR="000C2567" w:rsidDel="00C638FD">
          <w:delText>288:</w:delText>
        </w:r>
        <w:r w:rsidRPr="00282F98" w:rsidDel="00C638FD">
          <w:delText>30708-19</w:delText>
        </w:r>
        <w:r w:rsidR="003C3E70" w:rsidDel="00C638FD">
          <w:delText>.</w:delText>
        </w:r>
      </w:del>
    </w:p>
    <w:p w14:paraId="3B5E7DC3" w14:textId="4A653722" w:rsidR="00E963DD" w:rsidDel="00C638FD" w:rsidRDefault="00282F98">
      <w:pPr>
        <w:pStyle w:val="NoSpacing"/>
        <w:numPr>
          <w:ilvl w:val="0"/>
          <w:numId w:val="6"/>
        </w:numPr>
        <w:rPr>
          <w:del w:id="3043" w:author="mkoenig" w:date="2015-09-08T11:58:00Z"/>
        </w:rPr>
      </w:pPr>
      <w:del w:id="3044" w:author="mkoenig" w:date="2015-09-08T11:58:00Z">
        <w:r w:rsidRPr="00C638FD" w:rsidDel="00C638FD">
          <w:rPr>
            <w:rPrChange w:id="3045" w:author="mkoenig" w:date="2015-09-08T12:05:00Z">
              <w:rPr>
                <w:lang w:val="de-DE"/>
              </w:rPr>
            </w:rPrChange>
          </w:rPr>
          <w:delText xml:space="preserve">Schierwagen R, Leeming DJ, Klein S, Granzow M, Nielsen MJ, </w:delText>
        </w:r>
        <w:r w:rsidR="000C2567" w:rsidRPr="00C638FD" w:rsidDel="00C638FD">
          <w:rPr>
            <w:rPrChange w:id="3046" w:author="mkoenig" w:date="2015-09-08T12:05:00Z">
              <w:rPr>
                <w:lang w:val="de-DE"/>
              </w:rPr>
            </w:rPrChange>
          </w:rPr>
          <w:delText xml:space="preserve">Sauerbruch T, </w:delText>
        </w:r>
        <w:r w:rsidR="003C3E70" w:rsidRPr="00C638FD" w:rsidDel="00C638FD">
          <w:rPr>
            <w:rPrChange w:id="3047" w:author="mkoenig" w:date="2015-09-08T12:05:00Z">
              <w:rPr>
                <w:lang w:val="de-DE"/>
              </w:rPr>
            </w:rPrChange>
          </w:rPr>
          <w:delText xml:space="preserve">et al. </w:delText>
        </w:r>
        <w:r w:rsidRPr="00282F98" w:rsidDel="00C638FD">
          <w:delText>Serum markers of the extracellular matrix remodeling reflect antifibrotic therapy in bile-duct ligated rats. Front Physiol</w:delText>
        </w:r>
        <w:r w:rsidR="003C3E70" w:rsidDel="00C638FD">
          <w:delText>.</w:delText>
        </w:r>
        <w:r w:rsidRPr="00282F98" w:rsidDel="00C638FD">
          <w:delText xml:space="preserve"> </w:delText>
        </w:r>
        <w:r w:rsidR="000C2567" w:rsidRPr="00282F98" w:rsidDel="00C638FD">
          <w:delText>2013</w:delText>
        </w:r>
        <w:r w:rsidR="003C3E70" w:rsidDel="00C638FD">
          <w:delText>;</w:delText>
        </w:r>
        <w:r w:rsidR="000C2567" w:rsidDel="00C638FD">
          <w:delText>4:</w:delText>
        </w:r>
        <w:r w:rsidRPr="00282F98" w:rsidDel="00C638FD">
          <w:delText>195</w:delText>
        </w:r>
        <w:r w:rsidR="003C3E70" w:rsidDel="00C638FD">
          <w:delText>.</w:delText>
        </w:r>
      </w:del>
    </w:p>
    <w:p w14:paraId="330B81C0" w14:textId="7440C179" w:rsidR="00E963DD" w:rsidDel="00C638FD" w:rsidRDefault="0018098E">
      <w:pPr>
        <w:pStyle w:val="NoSpacing"/>
        <w:numPr>
          <w:ilvl w:val="0"/>
          <w:numId w:val="6"/>
        </w:numPr>
        <w:rPr>
          <w:del w:id="3048" w:author="mkoenig" w:date="2015-09-08T11:58:00Z"/>
        </w:rPr>
      </w:pPr>
      <w:del w:id="3049" w:author="mkoenig" w:date="2015-09-08T11:58:00Z">
        <w:r w:rsidRPr="0018098E" w:rsidDel="00C638FD">
          <w:delText xml:space="preserve">Wang Q, Usinger W, Nichols B, Gray J, Xu L, </w:delText>
        </w:r>
        <w:r w:rsidR="000E426E" w:rsidRPr="000E426E" w:rsidDel="00C638FD">
          <w:delText xml:space="preserve">Seeley TW, </w:delText>
        </w:r>
        <w:r w:rsidR="003C3E70" w:rsidDel="00C638FD">
          <w:delText xml:space="preserve">et al. </w:delText>
        </w:r>
        <w:r w:rsidRPr="0018098E" w:rsidDel="00C638FD">
          <w:delText>Cooperative interaction of CTGF and TGF-β in animal models of fibrotic disease. Fibrogenesis Tissue Repair</w:delText>
        </w:r>
        <w:r w:rsidR="003C3E70" w:rsidDel="00C638FD">
          <w:delText>.</w:delText>
        </w:r>
        <w:r w:rsidRPr="0018098E" w:rsidDel="00C638FD">
          <w:delText xml:space="preserve"> </w:delText>
        </w:r>
        <w:r w:rsidR="000E426E" w:rsidRPr="0018098E" w:rsidDel="00C638FD">
          <w:delText>2011</w:delText>
        </w:r>
        <w:r w:rsidR="003C3E70" w:rsidDel="00C638FD">
          <w:delText>;</w:delText>
        </w:r>
        <w:r w:rsidR="000E426E" w:rsidDel="00C638FD">
          <w:delText>4:</w:delText>
        </w:r>
        <w:r w:rsidRPr="0018098E" w:rsidDel="00C638FD">
          <w:delText>4</w:delText>
        </w:r>
        <w:r w:rsidR="003C3E70" w:rsidDel="00C638FD">
          <w:delText>.</w:delText>
        </w:r>
      </w:del>
    </w:p>
    <w:p w14:paraId="5B7D6968" w14:textId="4B9E7EC8" w:rsidR="00E963DD" w:rsidDel="00C638FD" w:rsidRDefault="0018098E">
      <w:pPr>
        <w:pStyle w:val="NoSpacing"/>
        <w:numPr>
          <w:ilvl w:val="0"/>
          <w:numId w:val="6"/>
        </w:numPr>
        <w:rPr>
          <w:del w:id="3050" w:author="mkoenig" w:date="2015-09-08T11:58:00Z"/>
        </w:rPr>
      </w:pPr>
      <w:del w:id="3051" w:author="mkoenig" w:date="2015-09-08T11:58:00Z">
        <w:r w:rsidRPr="0018098E" w:rsidDel="00C638FD">
          <w:delText xml:space="preserve">Malizia G, Brunt EM, Peters MG, Rizzo A, Broekelmann TJ, </w:delText>
        </w:r>
        <w:r w:rsidR="000E426E" w:rsidRPr="000E426E" w:rsidDel="00C638FD">
          <w:delText>McDonald JA</w:delText>
        </w:r>
        <w:r w:rsidR="003C3E70" w:rsidDel="00C638FD">
          <w:delText>.</w:delText>
        </w:r>
        <w:r w:rsidR="000E426E" w:rsidRPr="000E426E" w:rsidDel="00C638FD">
          <w:delText xml:space="preserve"> </w:delText>
        </w:r>
        <w:r w:rsidRPr="0018098E" w:rsidDel="00C638FD">
          <w:delText>Growth factor and procollagen type I gene expression in human liver disease. Gastroenterology</w:delText>
        </w:r>
        <w:r w:rsidR="003C3E70" w:rsidDel="00C638FD">
          <w:delText>.</w:delText>
        </w:r>
        <w:r w:rsidRPr="0018098E" w:rsidDel="00C638FD">
          <w:delText xml:space="preserve"> </w:delText>
        </w:r>
        <w:r w:rsidR="003C3E70" w:rsidDel="00C638FD">
          <w:delText>1995;108:145-</w:delText>
        </w:r>
        <w:r w:rsidRPr="0018098E" w:rsidDel="00C638FD">
          <w:delText>56</w:delText>
        </w:r>
        <w:r w:rsidR="003C3E70" w:rsidDel="00C638FD">
          <w:delText>.</w:delText>
        </w:r>
      </w:del>
    </w:p>
    <w:p w14:paraId="75419FA2" w14:textId="46666F05" w:rsidR="00E963DD" w:rsidDel="00C638FD" w:rsidRDefault="0018098E">
      <w:pPr>
        <w:pStyle w:val="NoSpacing"/>
        <w:numPr>
          <w:ilvl w:val="0"/>
          <w:numId w:val="6"/>
        </w:numPr>
        <w:rPr>
          <w:del w:id="3052" w:author="mkoenig" w:date="2015-09-08T11:58:00Z"/>
        </w:rPr>
      </w:pPr>
      <w:del w:id="3053" w:author="mkoenig" w:date="2015-09-08T11:58:00Z">
        <w:r w:rsidRPr="0018098E" w:rsidDel="00C638FD">
          <w:delText xml:space="preserve">Yang L, Inokuchi S, Roh YS, Song J, Loomba R, </w:delText>
        </w:r>
        <w:r w:rsidR="000E426E" w:rsidRPr="000E426E" w:rsidDel="00C638FD">
          <w:delText xml:space="preserve">Park EJ, </w:delText>
        </w:r>
        <w:r w:rsidR="003C3E70" w:rsidDel="00C638FD">
          <w:delText>et al.</w:delText>
        </w:r>
        <w:r w:rsidR="000E426E" w:rsidRPr="000E426E" w:rsidDel="00C638FD">
          <w:delText xml:space="preserve"> </w:delText>
        </w:r>
        <w:r w:rsidRPr="0018098E" w:rsidDel="00C638FD">
          <w:delText>Transforming growth factor-β signaling in hepatocytes promotes hepatic fibrosis and carcinogenesis in mice with hepatocyte-specific deletion of TAK1. Gastroenterology</w:delText>
        </w:r>
        <w:r w:rsidR="003C3E70" w:rsidDel="00C638FD">
          <w:delText>.</w:delText>
        </w:r>
        <w:r w:rsidRPr="0018098E" w:rsidDel="00C638FD">
          <w:delText xml:space="preserve"> </w:delText>
        </w:r>
        <w:r w:rsidR="003C3E70" w:rsidDel="00C638FD">
          <w:delText>2013;144:1042-</w:delText>
        </w:r>
        <w:r w:rsidRPr="0018098E" w:rsidDel="00C638FD">
          <w:delText>54</w:delText>
        </w:r>
        <w:r w:rsidR="003C3E70" w:rsidDel="00C638FD">
          <w:delText>.</w:delText>
        </w:r>
      </w:del>
    </w:p>
    <w:p w14:paraId="7195F66C" w14:textId="5C2613E0" w:rsidR="00E963DD" w:rsidDel="00C638FD" w:rsidRDefault="0018098E">
      <w:pPr>
        <w:pStyle w:val="NoSpacing"/>
        <w:numPr>
          <w:ilvl w:val="0"/>
          <w:numId w:val="6"/>
        </w:numPr>
        <w:rPr>
          <w:del w:id="3054" w:author="mkoenig" w:date="2015-09-08T11:58:00Z"/>
        </w:rPr>
      </w:pPr>
      <w:del w:id="3055" w:author="mkoenig" w:date="2015-09-08T11:58:00Z">
        <w:r w:rsidRPr="0018098E" w:rsidDel="00C638FD">
          <w:delText>Qian J, Niu M, Zhai X, Zhou Q, Zhou Y</w:delText>
        </w:r>
        <w:r w:rsidR="003C3E70" w:rsidDel="00C638FD">
          <w:delText>.</w:delText>
        </w:r>
        <w:r w:rsidRPr="0018098E" w:rsidDel="00C638FD">
          <w:delText xml:space="preserve"> β-Catenin pathway is required for TGF-β1 inhibition of PPARγ expression in cultured hepatic stellate cells. Pharmacol Res</w:delText>
        </w:r>
        <w:r w:rsidR="003C3E70" w:rsidDel="00C638FD">
          <w:delText>.</w:delText>
        </w:r>
        <w:r w:rsidRPr="0018098E" w:rsidDel="00C638FD">
          <w:delText xml:space="preserve"> </w:delText>
        </w:r>
        <w:r w:rsidR="000E426E" w:rsidRPr="0018098E" w:rsidDel="00C638FD">
          <w:delText>2012</w:delText>
        </w:r>
        <w:r w:rsidR="003C3E70" w:rsidDel="00C638FD">
          <w:delText>;</w:delText>
        </w:r>
        <w:r w:rsidR="000E426E" w:rsidDel="00C638FD">
          <w:delText>66:</w:delText>
        </w:r>
        <w:r w:rsidRPr="0018098E" w:rsidDel="00C638FD">
          <w:delText>219-25</w:delText>
        </w:r>
        <w:r w:rsidR="003C3E70" w:rsidDel="00C638FD">
          <w:delText>.</w:delText>
        </w:r>
      </w:del>
    </w:p>
    <w:p w14:paraId="211B6EB8" w14:textId="61E46877" w:rsidR="00E963DD" w:rsidDel="00C638FD" w:rsidRDefault="0018098E">
      <w:pPr>
        <w:pStyle w:val="NoSpacing"/>
        <w:numPr>
          <w:ilvl w:val="0"/>
          <w:numId w:val="6"/>
        </w:numPr>
        <w:rPr>
          <w:del w:id="3056" w:author="mkoenig" w:date="2015-09-08T11:58:00Z"/>
        </w:rPr>
      </w:pPr>
      <w:del w:id="3057" w:author="mkoenig" w:date="2015-09-08T11:58:00Z">
        <w:r w:rsidRPr="00C638FD" w:rsidDel="00C638FD">
          <w:rPr>
            <w:rPrChange w:id="3058" w:author="mkoenig" w:date="2015-09-08T12:05:00Z">
              <w:rPr>
                <w:lang w:val="de-DE"/>
              </w:rPr>
            </w:rPrChange>
          </w:rPr>
          <w:delText xml:space="preserve">Zeisberg M, Yang C, Martino M, Duncan MB, Rieder F, </w:delText>
        </w:r>
        <w:r w:rsidR="000E426E" w:rsidRPr="00C638FD" w:rsidDel="00C638FD">
          <w:rPr>
            <w:rPrChange w:id="3059" w:author="mkoenig" w:date="2015-09-08T12:05:00Z">
              <w:rPr>
                <w:lang w:val="de-DE"/>
              </w:rPr>
            </w:rPrChange>
          </w:rPr>
          <w:delText xml:space="preserve">Tanjore H, </w:delText>
        </w:r>
        <w:r w:rsidR="003C3E70" w:rsidRPr="00C638FD" w:rsidDel="00C638FD">
          <w:rPr>
            <w:rPrChange w:id="3060" w:author="mkoenig" w:date="2015-09-08T12:05:00Z">
              <w:rPr>
                <w:lang w:val="de-DE"/>
              </w:rPr>
            </w:rPrChange>
          </w:rPr>
          <w:delText>et al.</w:delText>
        </w:r>
        <w:r w:rsidR="000E426E" w:rsidRPr="00C638FD" w:rsidDel="00C638FD">
          <w:rPr>
            <w:rPrChange w:id="3061" w:author="mkoenig" w:date="2015-09-08T12:05:00Z">
              <w:rPr>
                <w:lang w:val="de-DE"/>
              </w:rPr>
            </w:rPrChange>
          </w:rPr>
          <w:delText xml:space="preserve"> </w:delText>
        </w:r>
        <w:r w:rsidRPr="0018098E" w:rsidDel="00C638FD">
          <w:delText>Fibroblasts derive from hepatocytes in liver fibrosis via epithelial to mesenchymal transition. J Biol Chem</w:delText>
        </w:r>
        <w:r w:rsidR="003C3E70" w:rsidDel="00C638FD">
          <w:delText>.</w:delText>
        </w:r>
        <w:r w:rsidRPr="0018098E" w:rsidDel="00C638FD">
          <w:delText xml:space="preserve"> </w:delText>
        </w:r>
        <w:r w:rsidR="000E426E" w:rsidRPr="0018098E" w:rsidDel="00C638FD">
          <w:delText>2007</w:delText>
        </w:r>
        <w:r w:rsidR="003C3E70" w:rsidDel="00C638FD">
          <w:delText>;</w:delText>
        </w:r>
        <w:r w:rsidRPr="0018098E" w:rsidDel="00C638FD">
          <w:delText>282:23337-47</w:delText>
        </w:r>
        <w:r w:rsidR="003C3E70" w:rsidDel="00C638FD">
          <w:delText>.</w:delText>
        </w:r>
      </w:del>
    </w:p>
    <w:p w14:paraId="34734875" w14:textId="656CFF9E" w:rsidR="00E963DD" w:rsidDel="00C638FD" w:rsidRDefault="0018098E">
      <w:pPr>
        <w:pStyle w:val="NoSpacing"/>
        <w:numPr>
          <w:ilvl w:val="0"/>
          <w:numId w:val="6"/>
        </w:numPr>
        <w:rPr>
          <w:del w:id="3062" w:author="mkoenig" w:date="2015-09-08T11:58:00Z"/>
        </w:rPr>
      </w:pPr>
      <w:del w:id="3063" w:author="mkoenig" w:date="2015-09-08T11:58:00Z">
        <w:r w:rsidRPr="0018098E" w:rsidDel="00C638FD">
          <w:delText>Robertson H, Kirby JA, Yip WW, Jones DE, Burt AD</w:delText>
        </w:r>
        <w:r w:rsidR="003C3E70" w:rsidDel="00C638FD">
          <w:delText>.</w:delText>
        </w:r>
        <w:r w:rsidRPr="0018098E" w:rsidDel="00C638FD">
          <w:delText xml:space="preserve"> Biliary epithelial-mesenchymal transition in posttransplantation recurrence of primary biliary cirrhosis. Hepatology</w:delText>
        </w:r>
        <w:r w:rsidR="003C3E70" w:rsidDel="00C638FD">
          <w:delText>.</w:delText>
        </w:r>
        <w:r w:rsidR="000E426E" w:rsidDel="00C638FD">
          <w:delText xml:space="preserve"> </w:delText>
        </w:r>
        <w:r w:rsidR="000E426E" w:rsidRPr="0018098E" w:rsidDel="00C638FD">
          <w:delText>2007</w:delText>
        </w:r>
        <w:r w:rsidR="003C3E70" w:rsidDel="00C638FD">
          <w:delText>;</w:delText>
        </w:r>
        <w:r w:rsidRPr="0018098E" w:rsidDel="00C638FD">
          <w:delText>45:977-81</w:delText>
        </w:r>
        <w:r w:rsidR="003C3E70" w:rsidDel="00C638FD">
          <w:delText>.</w:delText>
        </w:r>
      </w:del>
    </w:p>
    <w:p w14:paraId="45AF9283" w14:textId="479D5077" w:rsidR="00E963DD" w:rsidDel="00C638FD" w:rsidRDefault="0018098E">
      <w:pPr>
        <w:pStyle w:val="NoSpacing"/>
        <w:numPr>
          <w:ilvl w:val="0"/>
          <w:numId w:val="6"/>
        </w:numPr>
        <w:rPr>
          <w:del w:id="3064" w:author="mkoenig" w:date="2015-09-08T11:58:00Z"/>
        </w:rPr>
      </w:pPr>
      <w:del w:id="3065" w:author="mkoenig" w:date="2015-09-08T11:58:00Z">
        <w:r w:rsidRPr="00C638FD" w:rsidDel="00C638FD">
          <w:rPr>
            <w:rPrChange w:id="3066" w:author="mkoenig" w:date="2015-09-08T12:05:00Z">
              <w:rPr>
                <w:lang w:val="de-DE"/>
              </w:rPr>
            </w:rPrChange>
          </w:rPr>
          <w:delText xml:space="preserve">Österreicher CH, Penz-Österreicher M, Grivennikov SI, Guma M, Koltsova EK, </w:delText>
        </w:r>
        <w:r w:rsidR="000E426E" w:rsidRPr="00C638FD" w:rsidDel="00C638FD">
          <w:rPr>
            <w:rPrChange w:id="3067" w:author="mkoenig" w:date="2015-09-08T12:05:00Z">
              <w:rPr>
                <w:lang w:val="de-DE"/>
              </w:rPr>
            </w:rPrChange>
          </w:rPr>
          <w:delText xml:space="preserve">Datz C, </w:delText>
        </w:r>
        <w:r w:rsidR="003C3E70" w:rsidRPr="00C638FD" w:rsidDel="00C638FD">
          <w:rPr>
            <w:rPrChange w:id="3068" w:author="mkoenig" w:date="2015-09-08T12:05:00Z">
              <w:rPr>
                <w:lang w:val="de-DE"/>
              </w:rPr>
            </w:rPrChange>
          </w:rPr>
          <w:delText>et al.</w:delText>
        </w:r>
        <w:r w:rsidR="000E426E" w:rsidRPr="00C638FD" w:rsidDel="00C638FD">
          <w:rPr>
            <w:rPrChange w:id="3069" w:author="mkoenig" w:date="2015-09-08T12:05:00Z">
              <w:rPr>
                <w:lang w:val="de-DE"/>
              </w:rPr>
            </w:rPrChange>
          </w:rPr>
          <w:delText xml:space="preserve"> </w:delText>
        </w:r>
        <w:r w:rsidRPr="0018098E" w:rsidDel="00C638FD">
          <w:delText>Fibroblast-specific protein 1 identifies an inflammatory subpopulation of macrophages in the liver. Proc Natl Acad Sci U S A</w:delText>
        </w:r>
        <w:r w:rsidR="003C3E70" w:rsidDel="00C638FD">
          <w:delText>.</w:delText>
        </w:r>
        <w:r w:rsidRPr="0018098E" w:rsidDel="00C638FD">
          <w:delText xml:space="preserve"> </w:delText>
        </w:r>
        <w:r w:rsidR="000E426E" w:rsidRPr="0018098E" w:rsidDel="00C638FD">
          <w:delText>2011</w:delText>
        </w:r>
        <w:r w:rsidR="003C3E70" w:rsidDel="00C638FD">
          <w:delText>;</w:delText>
        </w:r>
        <w:r w:rsidR="000E426E" w:rsidDel="00C638FD">
          <w:delText>108:</w:delText>
        </w:r>
        <w:r w:rsidRPr="0018098E" w:rsidDel="00C638FD">
          <w:delText>308-13</w:delText>
        </w:r>
        <w:r w:rsidR="003C3E70" w:rsidDel="00C638FD">
          <w:delText>.</w:delText>
        </w:r>
      </w:del>
    </w:p>
    <w:p w14:paraId="7B94758A" w14:textId="574767C4" w:rsidR="00E963DD" w:rsidDel="00C638FD" w:rsidRDefault="0018098E">
      <w:pPr>
        <w:pStyle w:val="NoSpacing"/>
        <w:numPr>
          <w:ilvl w:val="0"/>
          <w:numId w:val="6"/>
        </w:numPr>
        <w:rPr>
          <w:del w:id="3070" w:author="mkoenig" w:date="2015-09-08T11:58:00Z"/>
        </w:rPr>
      </w:pPr>
      <w:del w:id="3071" w:author="mkoenig" w:date="2015-09-08T11:58:00Z">
        <w:r w:rsidRPr="0018098E" w:rsidDel="00C638FD">
          <w:delText xml:space="preserve">Baclig MO, Alvarez MR, Lozada XM, Mapua CA, Lozano-Kühne JP, </w:delText>
        </w:r>
        <w:r w:rsidR="000E426E" w:rsidRPr="000E426E" w:rsidDel="00C638FD">
          <w:delText xml:space="preserve">Dimamay MP, </w:delText>
        </w:r>
        <w:r w:rsidR="003C3E70" w:rsidDel="00C638FD">
          <w:delText xml:space="preserve">et al. </w:delText>
        </w:r>
        <w:r w:rsidRPr="0018098E" w:rsidDel="00C638FD">
          <w:delText>Association of glutathione S-transferase T1 and M1 genotypes with chronic liver diseases among Filipinos. Int J Mol Epidemiol Genet</w:delText>
        </w:r>
        <w:r w:rsidR="003C3E70" w:rsidDel="00C638FD">
          <w:delText>.</w:delText>
        </w:r>
        <w:r w:rsidRPr="0018098E" w:rsidDel="00C638FD">
          <w:delText xml:space="preserve"> </w:delText>
        </w:r>
        <w:r w:rsidR="000E426E" w:rsidRPr="0018098E" w:rsidDel="00C638FD">
          <w:delText>2012</w:delText>
        </w:r>
        <w:r w:rsidR="003C3E70" w:rsidDel="00C638FD">
          <w:delText>;</w:delText>
        </w:r>
        <w:r w:rsidR="000E426E" w:rsidDel="00C638FD">
          <w:delText>3:</w:delText>
        </w:r>
        <w:r w:rsidRPr="0018098E" w:rsidDel="00C638FD">
          <w:delText>153-9</w:delText>
        </w:r>
        <w:r w:rsidR="003C3E70" w:rsidDel="00C638FD">
          <w:delText>.</w:delText>
        </w:r>
      </w:del>
    </w:p>
    <w:p w14:paraId="096E3A0E" w14:textId="07667E3B" w:rsidR="00E963DD" w:rsidDel="00C638FD" w:rsidRDefault="0018098E">
      <w:pPr>
        <w:pStyle w:val="NoSpacing"/>
        <w:numPr>
          <w:ilvl w:val="0"/>
          <w:numId w:val="6"/>
        </w:numPr>
        <w:rPr>
          <w:del w:id="3072" w:author="mkoenig" w:date="2015-09-08T11:58:00Z"/>
        </w:rPr>
      </w:pPr>
      <w:del w:id="3073" w:author="mkoenig" w:date="2015-09-08T11:58:00Z">
        <w:r w:rsidRPr="0018098E" w:rsidDel="00C638FD">
          <w:delText>Znoyko I, Sohara N, Spicer SS, Trojanowska M, Reuben A</w:delText>
        </w:r>
        <w:r w:rsidR="003C3E70" w:rsidDel="00C638FD">
          <w:delText>.</w:delText>
        </w:r>
        <w:r w:rsidRPr="0018098E" w:rsidDel="00C638FD">
          <w:delText xml:space="preserve"> Expression of oncostatin M and its receptors in normal and cirrhotic human liver. J Hepatol</w:delText>
        </w:r>
        <w:r w:rsidR="003C3E70" w:rsidDel="00C638FD">
          <w:delText>.</w:delText>
        </w:r>
        <w:r w:rsidRPr="0018098E" w:rsidDel="00C638FD">
          <w:delText xml:space="preserve"> </w:delText>
        </w:r>
        <w:r w:rsidR="000E426E" w:rsidDel="00C638FD">
          <w:delText>2005</w:delText>
        </w:r>
        <w:r w:rsidR="003C3E70" w:rsidDel="00C638FD">
          <w:delText>;</w:delText>
        </w:r>
        <w:r w:rsidR="000E426E" w:rsidDel="00C638FD">
          <w:delText>43:</w:delText>
        </w:r>
        <w:r w:rsidRPr="0018098E" w:rsidDel="00C638FD">
          <w:delText>893-900</w:delText>
        </w:r>
        <w:r w:rsidR="003C3E70" w:rsidDel="00C638FD">
          <w:delText>.</w:delText>
        </w:r>
      </w:del>
    </w:p>
    <w:p w14:paraId="64B5D592" w14:textId="27A791C3" w:rsidR="00E963DD" w:rsidDel="00C638FD" w:rsidRDefault="0018098E">
      <w:pPr>
        <w:pStyle w:val="NoSpacing"/>
        <w:numPr>
          <w:ilvl w:val="0"/>
          <w:numId w:val="6"/>
        </w:numPr>
        <w:rPr>
          <w:del w:id="3074" w:author="mkoenig" w:date="2015-09-08T11:58:00Z"/>
        </w:rPr>
      </w:pPr>
      <w:del w:id="3075" w:author="mkoenig" w:date="2015-09-08T11:58:00Z">
        <w:r w:rsidDel="00C638FD">
          <w:delText>Liang H, Block TM, Wang M, Nefsky B,</w:delText>
        </w:r>
        <w:r w:rsidR="006116CA" w:rsidRPr="005A493F" w:rsidDel="00C638FD">
          <w:delText xml:space="preserve"> L</w:delText>
        </w:r>
        <w:r w:rsidDel="00C638FD">
          <w:delText>ong R</w:delText>
        </w:r>
        <w:r w:rsidR="006116CA" w:rsidRPr="005A493F" w:rsidDel="00C638FD">
          <w:delText xml:space="preserve">, </w:delText>
        </w:r>
        <w:r w:rsidR="000E426E" w:rsidRPr="000E426E" w:rsidDel="00C638FD">
          <w:delText xml:space="preserve">Hafner J, </w:delText>
        </w:r>
        <w:r w:rsidR="003C3E70" w:rsidDel="00C638FD">
          <w:delText>et al.</w:delText>
        </w:r>
        <w:r w:rsidR="000E426E" w:rsidRPr="000E426E" w:rsidDel="00C638FD">
          <w:delText xml:space="preserve"> </w:delText>
        </w:r>
        <w:r w:rsidR="006116CA" w:rsidRPr="005A493F" w:rsidDel="00C638FD">
          <w:delText>Interleukin-6 and oncostatin M are elevated in liver disease in conjunction with candidate hepatocellular carcinoma biomarker GP73. Cancer Biomark</w:delText>
        </w:r>
        <w:r w:rsidR="003C3E70" w:rsidDel="00C638FD">
          <w:delText>.</w:delText>
        </w:r>
        <w:r w:rsidR="006116CA" w:rsidRPr="005A493F" w:rsidDel="00C638FD">
          <w:delText xml:space="preserve"> </w:delText>
        </w:r>
        <w:r w:rsidR="000E426E" w:rsidRPr="005A493F" w:rsidDel="00C638FD">
          <w:delText>2012</w:delText>
        </w:r>
        <w:r w:rsidR="003C3E70" w:rsidDel="00C638FD">
          <w:delText>;</w:delText>
        </w:r>
        <w:r w:rsidR="000E426E" w:rsidDel="00C638FD">
          <w:delText>11:</w:delText>
        </w:r>
        <w:r w:rsidR="006116CA" w:rsidRPr="005A493F" w:rsidDel="00C638FD">
          <w:delText>161-71</w:delText>
        </w:r>
        <w:r w:rsidR="003C3E70" w:rsidDel="00C638FD">
          <w:delText>.</w:delText>
        </w:r>
      </w:del>
    </w:p>
    <w:p w14:paraId="2ECF1B81" w14:textId="17792BE2" w:rsidR="00E963DD" w:rsidDel="00C638FD" w:rsidRDefault="0018098E">
      <w:pPr>
        <w:pStyle w:val="NoSpacing"/>
        <w:numPr>
          <w:ilvl w:val="0"/>
          <w:numId w:val="6"/>
        </w:numPr>
        <w:rPr>
          <w:del w:id="3076" w:author="mkoenig" w:date="2015-09-08T11:58:00Z"/>
        </w:rPr>
      </w:pPr>
      <w:del w:id="3077" w:author="mkoenig" w:date="2015-09-08T11:58:00Z">
        <w:r w:rsidRPr="00C638FD" w:rsidDel="00C638FD">
          <w:rPr>
            <w:rPrChange w:id="3078" w:author="mkoenig" w:date="2015-09-08T12:05:00Z">
              <w:rPr>
                <w:lang w:val="de-DE"/>
              </w:rPr>
            </w:rPrChange>
          </w:rPr>
          <w:delText xml:space="preserve">Barashi N, Weiss ID, Wald O, Wald H, Beider K, </w:delText>
        </w:r>
        <w:r w:rsidR="000E426E" w:rsidRPr="00C638FD" w:rsidDel="00C638FD">
          <w:rPr>
            <w:rPrChange w:id="3079" w:author="mkoenig" w:date="2015-09-08T12:05:00Z">
              <w:rPr>
                <w:lang w:val="de-DE"/>
              </w:rPr>
            </w:rPrChange>
          </w:rPr>
          <w:delText xml:space="preserve">Abraham M, </w:delText>
        </w:r>
        <w:r w:rsidR="003C3E70" w:rsidRPr="00C638FD" w:rsidDel="00C638FD">
          <w:rPr>
            <w:rPrChange w:id="3080" w:author="mkoenig" w:date="2015-09-08T12:05:00Z">
              <w:rPr>
                <w:lang w:val="de-DE"/>
              </w:rPr>
            </w:rPrChange>
          </w:rPr>
          <w:delText xml:space="preserve">et al. </w:delText>
        </w:r>
        <w:r w:rsidRPr="0018098E" w:rsidDel="00C638FD">
          <w:delText>Inflammation-induced hepatocellular carcinoma is dependent on CCR5 in mice. Hepatology</w:delText>
        </w:r>
        <w:r w:rsidR="003C3E70" w:rsidDel="00C638FD">
          <w:delText>.</w:delText>
        </w:r>
        <w:r w:rsidRPr="0018098E" w:rsidDel="00C638FD">
          <w:delText xml:space="preserve"> </w:delText>
        </w:r>
        <w:r w:rsidR="000E426E" w:rsidDel="00C638FD">
          <w:delText>2013</w:delText>
        </w:r>
        <w:r w:rsidR="003C3E70" w:rsidDel="00C638FD">
          <w:delText>;</w:delText>
        </w:r>
        <w:r w:rsidR="000E426E" w:rsidDel="00C638FD">
          <w:delText>58:</w:delText>
        </w:r>
        <w:r w:rsidRPr="0018098E" w:rsidDel="00C638FD">
          <w:delText>1021-30</w:delText>
        </w:r>
        <w:r w:rsidR="003C3E70" w:rsidDel="00C638FD">
          <w:delText>.</w:delText>
        </w:r>
      </w:del>
    </w:p>
    <w:p w14:paraId="5A5EF90E" w14:textId="69F7FD3D" w:rsidR="00E963DD" w:rsidDel="00C638FD" w:rsidRDefault="0018098E">
      <w:pPr>
        <w:pStyle w:val="NoSpacing"/>
        <w:numPr>
          <w:ilvl w:val="0"/>
          <w:numId w:val="6"/>
        </w:numPr>
        <w:rPr>
          <w:del w:id="3081" w:author="mkoenig" w:date="2015-09-08T11:58:00Z"/>
        </w:rPr>
      </w:pPr>
      <w:del w:id="3082" w:author="mkoenig" w:date="2015-09-08T11:58:00Z">
        <w:r w:rsidRPr="0018098E" w:rsidDel="00C638FD">
          <w:delText xml:space="preserve">Seki E, De Minicis S, Gwak GY, Kluwe J, Inokuchi S, </w:delText>
        </w:r>
        <w:r w:rsidR="000E426E" w:rsidRPr="000E426E" w:rsidDel="00C638FD">
          <w:delText xml:space="preserve">Bursill CA, </w:delText>
        </w:r>
        <w:r w:rsidR="003C3E70" w:rsidDel="00C638FD">
          <w:delText>et al.</w:delText>
        </w:r>
        <w:r w:rsidR="000E426E" w:rsidRPr="000E426E" w:rsidDel="00C638FD">
          <w:delText xml:space="preserve"> </w:delText>
        </w:r>
        <w:r w:rsidRPr="0018098E" w:rsidDel="00C638FD">
          <w:delText>CCR1 and CCR5 promote hepatic fibrosis in mice. J Clin Invest</w:delText>
        </w:r>
        <w:r w:rsidR="003C3E70" w:rsidDel="00C638FD">
          <w:delText>.</w:delText>
        </w:r>
        <w:r w:rsidR="000E426E" w:rsidDel="00C638FD">
          <w:delText xml:space="preserve"> 2009</w:delText>
        </w:r>
        <w:r w:rsidR="003C3E70" w:rsidDel="00C638FD">
          <w:delText>;</w:delText>
        </w:r>
        <w:r w:rsidRPr="0018098E" w:rsidDel="00C638FD">
          <w:delText>119:1858-70</w:delText>
        </w:r>
        <w:r w:rsidR="003C3E70" w:rsidDel="00C638FD">
          <w:delText>.</w:delText>
        </w:r>
      </w:del>
    </w:p>
    <w:p w14:paraId="08857C16" w14:textId="706C584E" w:rsidR="00E963DD" w:rsidDel="00C638FD" w:rsidRDefault="0018098E">
      <w:pPr>
        <w:pStyle w:val="NoSpacing"/>
        <w:numPr>
          <w:ilvl w:val="0"/>
          <w:numId w:val="6"/>
        </w:numPr>
        <w:rPr>
          <w:del w:id="3083" w:author="mkoenig" w:date="2015-09-08T11:58:00Z"/>
        </w:rPr>
      </w:pPr>
      <w:del w:id="3084" w:author="mkoenig" w:date="2015-09-08T11:58:00Z">
        <w:r w:rsidRPr="0018098E" w:rsidDel="00C638FD">
          <w:delText>Sudo K, Yamada Y, Moriwaki H, Saito K, Seishima M</w:delText>
        </w:r>
        <w:r w:rsidR="003C3E70" w:rsidDel="00C638FD">
          <w:delText>.</w:delText>
        </w:r>
        <w:r w:rsidRPr="0018098E" w:rsidDel="00C638FD">
          <w:delText xml:space="preserve"> Lack of tumor necrosis factor receptor type 1 inhibits liver fibrosis induced by carbon tetrachloride in mice. Cytokine</w:delText>
        </w:r>
        <w:r w:rsidR="003C3E70" w:rsidDel="00C638FD">
          <w:delText>.</w:delText>
        </w:r>
        <w:r w:rsidRPr="0018098E" w:rsidDel="00C638FD">
          <w:delText xml:space="preserve"> </w:delText>
        </w:r>
        <w:r w:rsidR="00A667EA" w:rsidRPr="0018098E" w:rsidDel="00C638FD">
          <w:delText>2005</w:delText>
        </w:r>
        <w:r w:rsidR="003C3E70" w:rsidDel="00C638FD">
          <w:delText>;29:236-</w:delText>
        </w:r>
        <w:r w:rsidRPr="0018098E" w:rsidDel="00C638FD">
          <w:delText>44</w:delText>
        </w:r>
        <w:r w:rsidR="003C3E70" w:rsidDel="00C638FD">
          <w:delText>.</w:delText>
        </w:r>
      </w:del>
    </w:p>
    <w:p w14:paraId="03F5FDFC" w14:textId="0A217EA0" w:rsidR="00E963DD" w:rsidDel="00C638FD" w:rsidRDefault="0018098E">
      <w:pPr>
        <w:pStyle w:val="NoSpacing"/>
        <w:numPr>
          <w:ilvl w:val="0"/>
          <w:numId w:val="6"/>
        </w:numPr>
        <w:rPr>
          <w:del w:id="3085" w:author="mkoenig" w:date="2015-09-08T11:58:00Z"/>
        </w:rPr>
      </w:pPr>
      <w:del w:id="3086" w:author="mkoenig" w:date="2015-09-08T11:58:00Z">
        <w:r w:rsidRPr="00C638FD" w:rsidDel="00C638FD">
          <w:rPr>
            <w:rPrChange w:id="3087" w:author="mkoenig" w:date="2015-09-08T12:05:00Z">
              <w:rPr>
                <w:lang w:val="de-DE"/>
              </w:rPr>
            </w:rPrChange>
          </w:rPr>
          <w:delText xml:space="preserve">Zimmermann HW, Seidler S, Gassler N, Nattermann J, Luedde T, </w:delText>
        </w:r>
        <w:r w:rsidR="003852E3" w:rsidRPr="00C638FD" w:rsidDel="00C638FD">
          <w:rPr>
            <w:rPrChange w:id="3088" w:author="mkoenig" w:date="2015-09-08T12:05:00Z">
              <w:rPr>
                <w:lang w:val="de-DE"/>
              </w:rPr>
            </w:rPrChange>
          </w:rPr>
          <w:delText xml:space="preserve">Trautwein C, </w:delText>
        </w:r>
        <w:r w:rsidR="003C3E70" w:rsidRPr="00C638FD" w:rsidDel="00C638FD">
          <w:rPr>
            <w:rPrChange w:id="3089" w:author="mkoenig" w:date="2015-09-08T12:05:00Z">
              <w:rPr>
                <w:lang w:val="de-DE"/>
              </w:rPr>
            </w:rPrChange>
          </w:rPr>
          <w:delText>et al.</w:delText>
        </w:r>
        <w:r w:rsidR="003852E3" w:rsidRPr="00C638FD" w:rsidDel="00C638FD">
          <w:rPr>
            <w:rPrChange w:id="3090" w:author="mkoenig" w:date="2015-09-08T12:05:00Z">
              <w:rPr>
                <w:lang w:val="de-DE"/>
              </w:rPr>
            </w:rPrChange>
          </w:rPr>
          <w:delText xml:space="preserve"> </w:delText>
        </w:r>
        <w:r w:rsidRPr="00BA2D47" w:rsidDel="00C638FD">
          <w:delText>Interleukin-8 is activated in patients with chronic liver diseases and associated with hepatic macrophage accumulation in human liver fibrosis. PLoS One</w:delText>
        </w:r>
        <w:r w:rsidR="003C3E70" w:rsidDel="00C638FD">
          <w:delText>.</w:delText>
        </w:r>
        <w:r w:rsidRPr="00BA2D47" w:rsidDel="00C638FD">
          <w:delText xml:space="preserve"> </w:delText>
        </w:r>
        <w:r w:rsidR="003C3E70" w:rsidDel="00C638FD">
          <w:delText>2011;</w:delText>
        </w:r>
        <w:r w:rsidR="003852E3" w:rsidDel="00C638FD">
          <w:delText>6:</w:delText>
        </w:r>
        <w:r w:rsidRPr="00BA2D47" w:rsidDel="00C638FD">
          <w:delText>e21381</w:delText>
        </w:r>
        <w:r w:rsidR="003C3E70" w:rsidDel="00C638FD">
          <w:delText>.</w:delText>
        </w:r>
      </w:del>
    </w:p>
    <w:p w14:paraId="0F1D638C" w14:textId="434A00A0" w:rsidR="00E963DD" w:rsidDel="00C638FD" w:rsidRDefault="0018098E">
      <w:pPr>
        <w:pStyle w:val="NoSpacing"/>
        <w:numPr>
          <w:ilvl w:val="0"/>
          <w:numId w:val="6"/>
        </w:numPr>
        <w:rPr>
          <w:del w:id="3091" w:author="mkoenig" w:date="2015-09-08T11:58:00Z"/>
        </w:rPr>
      </w:pPr>
      <w:del w:id="3092" w:author="mkoenig" w:date="2015-09-08T11:58:00Z">
        <w:r w:rsidRPr="0018098E" w:rsidDel="00C638FD">
          <w:delText xml:space="preserve">Smalling RL, Delker DA, Zhang Y, Nieto N, McGuiness MS, </w:delText>
        </w:r>
        <w:r w:rsidR="003852E3" w:rsidRPr="003852E3" w:rsidDel="00C638FD">
          <w:delText xml:space="preserve">Liu S, </w:delText>
        </w:r>
        <w:r w:rsidR="003C3E70" w:rsidDel="00C638FD">
          <w:delText>et al.</w:delText>
        </w:r>
        <w:r w:rsidR="003852E3" w:rsidRPr="003852E3" w:rsidDel="00C638FD">
          <w:delText xml:space="preserve"> </w:delText>
        </w:r>
        <w:r w:rsidRPr="0018098E" w:rsidDel="00C638FD">
          <w:delText>Genome-wide transcriptome analysis identifies novel gene signatures implicated in human chronic liver disease. Am J Physiol Gastrointest Liver Physiol</w:delText>
        </w:r>
        <w:r w:rsidR="003C3E70" w:rsidDel="00C638FD">
          <w:delText>.</w:delText>
        </w:r>
        <w:r w:rsidRPr="0018098E" w:rsidDel="00C638FD">
          <w:delText xml:space="preserve"> </w:delText>
        </w:r>
        <w:r w:rsidR="003852E3" w:rsidRPr="0018098E" w:rsidDel="00C638FD">
          <w:delText>2013</w:delText>
        </w:r>
        <w:r w:rsidR="003C3E70" w:rsidDel="00C638FD">
          <w:delText>;</w:delText>
        </w:r>
        <w:r w:rsidR="003852E3" w:rsidDel="00C638FD">
          <w:delText>305:</w:delText>
        </w:r>
        <w:r w:rsidRPr="0018098E" w:rsidDel="00C638FD">
          <w:delText>G364-74</w:delText>
        </w:r>
        <w:r w:rsidR="003C3E70" w:rsidDel="00C638FD">
          <w:delText>.</w:delText>
        </w:r>
      </w:del>
    </w:p>
    <w:p w14:paraId="7580B1C5" w14:textId="4E0DBD56" w:rsidR="00E963DD" w:rsidDel="00C638FD" w:rsidRDefault="0018098E">
      <w:pPr>
        <w:pStyle w:val="NoSpacing"/>
        <w:numPr>
          <w:ilvl w:val="0"/>
          <w:numId w:val="6"/>
        </w:numPr>
        <w:rPr>
          <w:del w:id="3093" w:author="mkoenig" w:date="2015-09-08T11:58:00Z"/>
        </w:rPr>
      </w:pPr>
      <w:del w:id="3094" w:author="mkoenig" w:date="2015-09-08T11:58:00Z">
        <w:r w:rsidRPr="0018098E" w:rsidDel="00C638FD">
          <w:delText xml:space="preserve">Zhang Y, Xu N, Xu J, Kong B, Copple B, </w:delText>
        </w:r>
        <w:r w:rsidR="003852E3" w:rsidDel="00C638FD">
          <w:delText xml:space="preserve">Guo GL, </w:delText>
        </w:r>
        <w:r w:rsidR="003C3E70" w:rsidDel="00C638FD">
          <w:delText>et al.</w:delText>
        </w:r>
        <w:r w:rsidR="003852E3" w:rsidRPr="003852E3" w:rsidDel="00C638FD">
          <w:delText xml:space="preserve"> </w:delText>
        </w:r>
        <w:r w:rsidRPr="0018098E" w:rsidDel="00C638FD">
          <w:delText>E2F1 is a novel fibrogenic gene that regulates cholestatic liver fibrosis through the Egr-1/SHP/EID1 network. Hepatology</w:delText>
        </w:r>
        <w:r w:rsidR="003C3E70" w:rsidDel="00C638FD">
          <w:delText>.</w:delText>
        </w:r>
        <w:r w:rsidRPr="0018098E" w:rsidDel="00C638FD">
          <w:delText xml:space="preserve"> </w:delText>
        </w:r>
        <w:r w:rsidR="003852E3" w:rsidDel="00C638FD">
          <w:delText>2014</w:delText>
        </w:r>
        <w:r w:rsidR="003C3E70" w:rsidDel="00C638FD">
          <w:delText>;</w:delText>
        </w:r>
        <w:r w:rsidR="003852E3" w:rsidDel="00C638FD">
          <w:delText>60:</w:delText>
        </w:r>
        <w:r w:rsidRPr="0018098E" w:rsidDel="00C638FD">
          <w:delText>919-30</w:delText>
        </w:r>
        <w:r w:rsidR="003C3E70" w:rsidDel="00C638FD">
          <w:delText>.</w:delText>
        </w:r>
      </w:del>
    </w:p>
    <w:p w14:paraId="6530D072" w14:textId="3028DE59" w:rsidR="00E963DD" w:rsidDel="00C638FD" w:rsidRDefault="00521CC0">
      <w:pPr>
        <w:pStyle w:val="NoSpacing"/>
        <w:numPr>
          <w:ilvl w:val="0"/>
          <w:numId w:val="6"/>
        </w:numPr>
        <w:rPr>
          <w:del w:id="3095" w:author="mkoenig" w:date="2015-09-08T11:58:00Z"/>
        </w:rPr>
      </w:pPr>
      <w:del w:id="3096" w:author="mkoenig" w:date="2015-09-08T11:58:00Z">
        <w:r w:rsidRPr="00521CC0" w:rsidDel="00C638FD">
          <w:delText xml:space="preserve">Horvath E, Lakatos P, Balla B, Kósa JP, Tóbiás B, </w:delText>
        </w:r>
        <w:r w:rsidR="00F56F59" w:rsidRPr="00F56F59" w:rsidDel="00C638FD">
          <w:delText xml:space="preserve">Jozilan H, </w:delText>
        </w:r>
        <w:r w:rsidR="003C3E70" w:rsidDel="00C638FD">
          <w:delText xml:space="preserve">et al. </w:delText>
        </w:r>
        <w:r w:rsidRPr="00521CC0" w:rsidDel="00C638FD">
          <w:delText>Marked increase of CYP24A1 mRNA level in hepatocellular carcinoma cell lines following vitamin D administration. Anticancer Res</w:delText>
        </w:r>
        <w:r w:rsidR="003C3E70" w:rsidDel="00C638FD">
          <w:delText>.</w:delText>
        </w:r>
        <w:r w:rsidRPr="00521CC0" w:rsidDel="00C638FD">
          <w:delText xml:space="preserve"> </w:delText>
        </w:r>
        <w:r w:rsidR="00F56F59" w:rsidRPr="00521CC0" w:rsidDel="00C638FD">
          <w:delText>2012</w:delText>
        </w:r>
        <w:r w:rsidR="003C3E70" w:rsidDel="00C638FD">
          <w:delText>;</w:delText>
        </w:r>
        <w:r w:rsidRPr="00521CC0" w:rsidDel="00C638FD">
          <w:delText>32:4791-6</w:delText>
        </w:r>
        <w:r w:rsidR="003C3E70" w:rsidDel="00C638FD">
          <w:delText>.</w:delText>
        </w:r>
      </w:del>
    </w:p>
    <w:p w14:paraId="1CB98540" w14:textId="2656F1E7" w:rsidR="00E963DD" w:rsidDel="00C638FD" w:rsidRDefault="00521CC0">
      <w:pPr>
        <w:pStyle w:val="NoSpacing"/>
        <w:numPr>
          <w:ilvl w:val="0"/>
          <w:numId w:val="6"/>
        </w:numPr>
        <w:rPr>
          <w:del w:id="3097" w:author="mkoenig" w:date="2015-09-08T11:58:00Z"/>
        </w:rPr>
      </w:pPr>
      <w:del w:id="3098" w:author="mkoenig" w:date="2015-09-08T11:58:00Z">
        <w:r w:rsidRPr="00521CC0" w:rsidDel="00C638FD">
          <w:delText>Fosang AJ, Neame PJ, Hardingham TE, Murphy G, Hamilton JA</w:delText>
        </w:r>
        <w:r w:rsidR="003C3E70" w:rsidDel="00C638FD">
          <w:delText>.</w:delText>
        </w:r>
        <w:r w:rsidRPr="00521CC0" w:rsidDel="00C638FD">
          <w:delText xml:space="preserve"> Cleavage of cartilage proteoglycan between G1 and G2 domains by stromelysins. J Biol Chem</w:delText>
        </w:r>
        <w:r w:rsidR="00704B26" w:rsidDel="00C638FD">
          <w:delText>.</w:delText>
        </w:r>
        <w:r w:rsidRPr="00521CC0" w:rsidDel="00C638FD">
          <w:delText xml:space="preserve"> </w:delText>
        </w:r>
        <w:r w:rsidR="00F56F59" w:rsidRPr="00521CC0" w:rsidDel="00C638FD">
          <w:delText>1991</w:delText>
        </w:r>
        <w:r w:rsidR="00704B26" w:rsidDel="00C638FD">
          <w:delText>;</w:delText>
        </w:r>
        <w:r w:rsidR="00F56F59" w:rsidDel="00C638FD">
          <w:delText>266:</w:delText>
        </w:r>
        <w:r w:rsidRPr="00521CC0" w:rsidDel="00C638FD">
          <w:delText>15579-82</w:delText>
        </w:r>
        <w:r w:rsidR="00704B26" w:rsidDel="00C638FD">
          <w:delText>.</w:delText>
        </w:r>
      </w:del>
    </w:p>
    <w:p w14:paraId="1439A7F1" w14:textId="2302A023" w:rsidR="00E963DD" w:rsidDel="00C638FD" w:rsidRDefault="00521CC0">
      <w:pPr>
        <w:pStyle w:val="NoSpacing"/>
        <w:numPr>
          <w:ilvl w:val="0"/>
          <w:numId w:val="6"/>
        </w:numPr>
        <w:rPr>
          <w:del w:id="3099" w:author="mkoenig" w:date="2015-09-08T11:58:00Z"/>
          <w:szCs w:val="20"/>
        </w:rPr>
      </w:pPr>
      <w:del w:id="3100" w:author="mkoenig" w:date="2015-09-08T11:58:00Z">
        <w:r w:rsidRPr="00521CC0" w:rsidDel="00C638FD">
          <w:rPr>
            <w:szCs w:val="20"/>
          </w:rPr>
          <w:delText xml:space="preserve">Garcia-Irigoyen O, Carotti S, Latasa MU, Uriarte I, Fernández-Barrena MG, </w:delText>
        </w:r>
        <w:r w:rsidR="00F56F59" w:rsidDel="00C638FD">
          <w:delText xml:space="preserve">Elizalde M, </w:delText>
        </w:r>
        <w:r w:rsidR="00704B26" w:rsidDel="00C638FD">
          <w:delText xml:space="preserve">et al. </w:delText>
        </w:r>
        <w:r w:rsidRPr="00521CC0" w:rsidDel="00C638FD">
          <w:rPr>
            <w:szCs w:val="20"/>
          </w:rPr>
          <w:delText>Matrix metalloproteinase-10 expression is induced during hepatic injury and plays a fundamental role in liver tissue repair. Liver Int</w:delText>
        </w:r>
        <w:r w:rsidR="00704B26" w:rsidDel="00C638FD">
          <w:rPr>
            <w:szCs w:val="20"/>
          </w:rPr>
          <w:delText>.</w:delText>
        </w:r>
        <w:r w:rsidRPr="00521CC0" w:rsidDel="00C638FD">
          <w:rPr>
            <w:szCs w:val="20"/>
          </w:rPr>
          <w:delText xml:space="preserve"> </w:delText>
        </w:r>
        <w:r w:rsidR="00F56F59" w:rsidRPr="00521CC0" w:rsidDel="00C638FD">
          <w:rPr>
            <w:szCs w:val="20"/>
          </w:rPr>
          <w:delText>2014</w:delText>
        </w:r>
        <w:r w:rsidR="00704B26" w:rsidDel="00C638FD">
          <w:rPr>
            <w:szCs w:val="20"/>
          </w:rPr>
          <w:delText>;</w:delText>
        </w:r>
        <w:r w:rsidRPr="00521CC0" w:rsidDel="00C638FD">
          <w:rPr>
            <w:szCs w:val="20"/>
          </w:rPr>
          <w:delText>34:e257-70</w:delText>
        </w:r>
        <w:r w:rsidR="00704B26" w:rsidDel="00C638FD">
          <w:rPr>
            <w:szCs w:val="20"/>
          </w:rPr>
          <w:delText>.</w:delText>
        </w:r>
      </w:del>
    </w:p>
    <w:p w14:paraId="02EC8B2B" w14:textId="6345505A" w:rsidR="00E963DD" w:rsidDel="00C638FD" w:rsidRDefault="00521CC0">
      <w:pPr>
        <w:pStyle w:val="NoSpacing"/>
        <w:numPr>
          <w:ilvl w:val="0"/>
          <w:numId w:val="6"/>
        </w:numPr>
        <w:rPr>
          <w:del w:id="3101" w:author="mkoenig" w:date="2015-09-08T11:58:00Z"/>
        </w:rPr>
      </w:pPr>
      <w:del w:id="3102" w:author="mkoenig" w:date="2015-09-08T11:58:00Z">
        <w:r w:rsidRPr="00C638FD" w:rsidDel="00C638FD">
          <w:rPr>
            <w:rPrChange w:id="3103" w:author="mkoenig" w:date="2015-09-08T12:05:00Z">
              <w:rPr>
                <w:lang w:val="de-DE"/>
              </w:rPr>
            </w:rPrChange>
          </w:rPr>
          <w:delText xml:space="preserve">Krampert M, Bloch W, Sasaki T, Bugnon P, Rülicke T, </w:delText>
        </w:r>
        <w:r w:rsidR="00F56F59" w:rsidRPr="00C638FD" w:rsidDel="00C638FD">
          <w:rPr>
            <w:rPrChange w:id="3104" w:author="mkoenig" w:date="2015-09-08T12:05:00Z">
              <w:rPr>
                <w:lang w:val="de-DE"/>
              </w:rPr>
            </w:rPrChange>
          </w:rPr>
          <w:delText xml:space="preserve">Wolf E, </w:delText>
        </w:r>
        <w:r w:rsidR="00704B26" w:rsidRPr="00C638FD" w:rsidDel="00C638FD">
          <w:rPr>
            <w:rPrChange w:id="3105" w:author="mkoenig" w:date="2015-09-08T12:05:00Z">
              <w:rPr>
                <w:lang w:val="de-DE"/>
              </w:rPr>
            </w:rPrChange>
          </w:rPr>
          <w:delText>et al.</w:delText>
        </w:r>
        <w:r w:rsidR="00F56F59" w:rsidRPr="00C638FD" w:rsidDel="00C638FD">
          <w:rPr>
            <w:rPrChange w:id="3106" w:author="mkoenig" w:date="2015-09-08T12:05:00Z">
              <w:rPr>
                <w:lang w:val="de-DE"/>
              </w:rPr>
            </w:rPrChange>
          </w:rPr>
          <w:delText xml:space="preserve"> </w:delText>
        </w:r>
        <w:r w:rsidRPr="00521CC0" w:rsidDel="00C638FD">
          <w:delText>Activities of the matrix metalloproteinase stromelysin-2 (MMP-10) in matrix degradation and keratinocyte organization in wounded skin. Mol Biol Cell</w:delText>
        </w:r>
        <w:r w:rsidR="00704B26" w:rsidDel="00C638FD">
          <w:delText>.</w:delText>
        </w:r>
        <w:r w:rsidRPr="00521CC0" w:rsidDel="00C638FD">
          <w:delText xml:space="preserve"> </w:delText>
        </w:r>
        <w:r w:rsidR="00F56F59" w:rsidDel="00C638FD">
          <w:delText>2004</w:delText>
        </w:r>
        <w:r w:rsidR="00704B26" w:rsidDel="00C638FD">
          <w:delText>;</w:delText>
        </w:r>
        <w:r w:rsidRPr="00521CC0" w:rsidDel="00C638FD">
          <w:delText>15:5242-54</w:delText>
        </w:r>
        <w:r w:rsidR="00704B26" w:rsidDel="00C638FD">
          <w:delText>.</w:delText>
        </w:r>
      </w:del>
    </w:p>
    <w:p w14:paraId="47A39017" w14:textId="5EFDE0C3" w:rsidR="00E963DD" w:rsidDel="00C638FD" w:rsidRDefault="00521CC0">
      <w:pPr>
        <w:pStyle w:val="NoSpacing"/>
        <w:numPr>
          <w:ilvl w:val="0"/>
          <w:numId w:val="6"/>
        </w:numPr>
        <w:rPr>
          <w:del w:id="3107" w:author="mkoenig" w:date="2015-09-08T11:58:00Z"/>
        </w:rPr>
      </w:pPr>
      <w:del w:id="3108" w:author="mkoenig" w:date="2015-09-08T11:58:00Z">
        <w:r w:rsidRPr="00521CC0" w:rsidDel="00C638FD">
          <w:delText xml:space="preserve">LaFramboise WA, Bombach KL, Pogozelski AR, Cullen RF, Muha N, </w:delText>
        </w:r>
        <w:r w:rsidR="00F56F59" w:rsidDel="00C638FD">
          <w:delText xml:space="preserve">Lyons-Weiler J, </w:delText>
        </w:r>
        <w:r w:rsidR="00704B26" w:rsidDel="00C638FD">
          <w:delText>et al.</w:delText>
        </w:r>
        <w:r w:rsidR="00F56F59" w:rsidRPr="00521CC0" w:rsidDel="00C638FD">
          <w:delText xml:space="preserve"> </w:delText>
        </w:r>
        <w:r w:rsidRPr="00521CC0" w:rsidDel="00C638FD">
          <w:delText>Hepatic gene expression response to acute indomethacin exposure. Mol Diagn Ther</w:delText>
        </w:r>
        <w:r w:rsidR="00704B26" w:rsidDel="00C638FD">
          <w:delText>.</w:delText>
        </w:r>
        <w:r w:rsidRPr="00521CC0" w:rsidDel="00C638FD">
          <w:delText xml:space="preserve"> </w:delText>
        </w:r>
        <w:r w:rsidR="00F56F59" w:rsidDel="00C638FD">
          <w:delText>2006</w:delText>
        </w:r>
        <w:r w:rsidR="00704B26" w:rsidDel="00C638FD">
          <w:delText>;</w:delText>
        </w:r>
        <w:r w:rsidR="00F56F59" w:rsidDel="00C638FD">
          <w:delText>10:</w:delText>
        </w:r>
        <w:r w:rsidR="00704B26" w:rsidDel="00C638FD">
          <w:delText>187-</w:delText>
        </w:r>
        <w:r w:rsidRPr="00521CC0" w:rsidDel="00C638FD">
          <w:delText>96</w:delText>
        </w:r>
        <w:r w:rsidR="00704B26" w:rsidDel="00C638FD">
          <w:delText>.</w:delText>
        </w:r>
      </w:del>
    </w:p>
    <w:p w14:paraId="68DBA749" w14:textId="2C68D735" w:rsidR="00E963DD" w:rsidDel="00C638FD" w:rsidRDefault="00521CC0">
      <w:pPr>
        <w:pStyle w:val="NoSpacing"/>
        <w:numPr>
          <w:ilvl w:val="0"/>
          <w:numId w:val="6"/>
        </w:numPr>
        <w:rPr>
          <w:del w:id="3109" w:author="mkoenig" w:date="2015-09-08T11:58:00Z"/>
        </w:rPr>
      </w:pPr>
      <w:del w:id="3110" w:author="mkoenig" w:date="2015-09-08T11:58:00Z">
        <w:r w:rsidRPr="00521CC0" w:rsidDel="00C638FD">
          <w:delText xml:space="preserve">Fukushima S, Okuno H, Shibatani N, Nakahashi Y, Seki T, </w:delText>
        </w:r>
        <w:r w:rsidR="00F56F59" w:rsidRPr="00F56F59" w:rsidDel="00C638FD">
          <w:delText>Okazaki K</w:delText>
        </w:r>
        <w:r w:rsidR="00704B26" w:rsidDel="00C638FD">
          <w:delText>.</w:delText>
        </w:r>
        <w:r w:rsidR="00F56F59" w:rsidRPr="00F56F59" w:rsidDel="00C638FD">
          <w:delText xml:space="preserve"> </w:delText>
        </w:r>
        <w:r w:rsidRPr="00521CC0" w:rsidDel="00C638FD">
          <w:delText>Effect of biliary obstruction and internal biliary drainage on hepatic cytochrome P450 isozymes in rats. World J Gastroenterol</w:delText>
        </w:r>
        <w:r w:rsidR="00704B26" w:rsidDel="00C638FD">
          <w:delText>.</w:delText>
        </w:r>
        <w:r w:rsidRPr="00521CC0" w:rsidDel="00C638FD">
          <w:delText xml:space="preserve"> </w:delText>
        </w:r>
        <w:r w:rsidR="00704B26" w:rsidDel="00C638FD">
          <w:delText>2008;</w:delText>
        </w:r>
        <w:r w:rsidR="00F56F59" w:rsidDel="00C638FD">
          <w:delText>14:</w:delText>
        </w:r>
        <w:r w:rsidRPr="00521CC0" w:rsidDel="00C638FD">
          <w:delText>2556-60</w:delText>
        </w:r>
        <w:r w:rsidR="00704B26" w:rsidDel="00C638FD">
          <w:delText>.</w:delText>
        </w:r>
      </w:del>
    </w:p>
    <w:p w14:paraId="4DAD7FB3" w14:textId="19BA86B3" w:rsidR="00E963DD" w:rsidDel="00C638FD" w:rsidRDefault="00521CC0">
      <w:pPr>
        <w:pStyle w:val="NoSpacing"/>
        <w:numPr>
          <w:ilvl w:val="0"/>
          <w:numId w:val="6"/>
        </w:numPr>
        <w:rPr>
          <w:del w:id="3111" w:author="mkoenig" w:date="2015-09-08T11:58:00Z"/>
        </w:rPr>
      </w:pPr>
      <w:del w:id="3112" w:author="mkoenig" w:date="2015-09-08T11:58:00Z">
        <w:r w:rsidRPr="00521CC0" w:rsidDel="00C638FD">
          <w:delText>Trombetta-Esilva J, Bradshaw AD</w:delText>
        </w:r>
        <w:r w:rsidR="00704B26" w:rsidDel="00C638FD">
          <w:delText>.</w:delText>
        </w:r>
        <w:r w:rsidRPr="00521CC0" w:rsidDel="00C638FD">
          <w:delText xml:space="preserve"> The function of SPARC as a mediator of fibrosis. Open Rheumatol J</w:delText>
        </w:r>
        <w:r w:rsidR="00704B26" w:rsidDel="00C638FD">
          <w:delText>.</w:delText>
        </w:r>
        <w:r w:rsidRPr="00521CC0" w:rsidDel="00C638FD">
          <w:delText xml:space="preserve"> </w:delText>
        </w:r>
        <w:r w:rsidR="00704B26" w:rsidDel="00C638FD">
          <w:delText>2012;</w:delText>
        </w:r>
        <w:r w:rsidR="00F56F59" w:rsidDel="00C638FD">
          <w:delText>6:</w:delText>
        </w:r>
        <w:r w:rsidRPr="00521CC0" w:rsidDel="00C638FD">
          <w:delText>146-155</w:delText>
        </w:r>
        <w:r w:rsidR="00704B26" w:rsidDel="00C638FD">
          <w:delText>.</w:delText>
        </w:r>
      </w:del>
    </w:p>
    <w:p w14:paraId="1408CA40" w14:textId="2D2D1443" w:rsidR="00E963DD" w:rsidDel="00C638FD" w:rsidRDefault="00521CC0">
      <w:pPr>
        <w:pStyle w:val="NoSpacing"/>
        <w:numPr>
          <w:ilvl w:val="0"/>
          <w:numId w:val="6"/>
        </w:numPr>
        <w:rPr>
          <w:del w:id="3113" w:author="mkoenig" w:date="2015-09-08T11:58:00Z"/>
        </w:rPr>
      </w:pPr>
      <w:del w:id="3114" w:author="mkoenig" w:date="2015-09-08T11:58:00Z">
        <w:r w:rsidRPr="00521CC0" w:rsidDel="00C638FD">
          <w:delText xml:space="preserve">Hayashi N, Kakimuma T, Soma Y, Grotendorst GR, Tamaki K, </w:delText>
        </w:r>
        <w:r w:rsidR="00F56F59" w:rsidRPr="00F56F59" w:rsidDel="00C638FD">
          <w:delText xml:space="preserve">Harada M, </w:delText>
        </w:r>
        <w:r w:rsidR="00704B26" w:rsidDel="00C638FD">
          <w:delText>et al.</w:delText>
        </w:r>
        <w:r w:rsidR="00F56F59" w:rsidRPr="00F56F59" w:rsidDel="00C638FD">
          <w:delText xml:space="preserve"> </w:delText>
        </w:r>
        <w:r w:rsidRPr="00521CC0" w:rsidDel="00C638FD">
          <w:delText>Connective tissue growth factor is directly related to liver fibrosis. Hepatogastroenterology</w:delText>
        </w:r>
        <w:r w:rsidR="00704B26" w:rsidDel="00C638FD">
          <w:delText>.</w:delText>
        </w:r>
        <w:r w:rsidRPr="00521CC0" w:rsidDel="00C638FD">
          <w:delText xml:space="preserve"> </w:delText>
        </w:r>
        <w:r w:rsidR="00704B26" w:rsidDel="00C638FD">
          <w:delText>2002;</w:delText>
        </w:r>
        <w:r w:rsidR="00F56F59" w:rsidDel="00C638FD">
          <w:delText>49:</w:delText>
        </w:r>
        <w:r w:rsidRPr="00521CC0" w:rsidDel="00C638FD">
          <w:delText>133-5</w:delText>
        </w:r>
        <w:r w:rsidR="00704B26" w:rsidDel="00C638FD">
          <w:delText>.</w:delText>
        </w:r>
      </w:del>
    </w:p>
    <w:p w14:paraId="3043B305" w14:textId="50180768" w:rsidR="00E963DD" w:rsidDel="00C638FD" w:rsidRDefault="00521CC0">
      <w:pPr>
        <w:pStyle w:val="NoSpacing"/>
        <w:numPr>
          <w:ilvl w:val="0"/>
          <w:numId w:val="6"/>
        </w:numPr>
        <w:rPr>
          <w:del w:id="3115" w:author="mkoenig" w:date="2015-09-08T11:58:00Z"/>
        </w:rPr>
      </w:pPr>
      <w:del w:id="3116" w:author="mkoenig" w:date="2015-09-08T11:58:00Z">
        <w:r w:rsidRPr="00C638FD" w:rsidDel="00C638FD">
          <w:rPr>
            <w:rPrChange w:id="3117" w:author="mkoenig" w:date="2015-09-08T12:05:00Z">
              <w:rPr>
                <w:lang w:val="de-DE"/>
              </w:rPr>
            </w:rPrChange>
          </w:rPr>
          <w:delText xml:space="preserve">Colak Y, Senates E, Coskunpinar E, Oltulu YM, Zemheri E, </w:delText>
        </w:r>
        <w:r w:rsidR="00F56F59" w:rsidRPr="00C638FD" w:rsidDel="00C638FD">
          <w:rPr>
            <w:rPrChange w:id="3118" w:author="mkoenig" w:date="2015-09-08T12:05:00Z">
              <w:rPr>
                <w:lang w:val="de-DE"/>
              </w:rPr>
            </w:rPrChange>
          </w:rPr>
          <w:delText xml:space="preserve">Ozturk O, </w:delText>
        </w:r>
        <w:r w:rsidR="00704B26" w:rsidRPr="00C638FD" w:rsidDel="00C638FD">
          <w:rPr>
            <w:rPrChange w:id="3119" w:author="mkoenig" w:date="2015-09-08T12:05:00Z">
              <w:rPr>
                <w:lang w:val="de-DE"/>
              </w:rPr>
            </w:rPrChange>
          </w:rPr>
          <w:delText>et al.</w:delText>
        </w:r>
        <w:r w:rsidR="00F56F59" w:rsidRPr="00C638FD" w:rsidDel="00C638FD">
          <w:rPr>
            <w:rPrChange w:id="3120" w:author="mkoenig" w:date="2015-09-08T12:05:00Z">
              <w:rPr>
                <w:lang w:val="de-DE"/>
              </w:rPr>
            </w:rPrChange>
          </w:rPr>
          <w:delText xml:space="preserve"> </w:delText>
        </w:r>
        <w:r w:rsidRPr="00521CC0" w:rsidDel="00C638FD">
          <w:delText>Concentrations of connective tissue growth factor in patients with nonalcoholic fatty liver disease: association with liver fibrosis. Dis Markers</w:delText>
        </w:r>
        <w:r w:rsidR="00704B26" w:rsidDel="00C638FD">
          <w:delText>.</w:delText>
        </w:r>
        <w:r w:rsidRPr="00521CC0" w:rsidDel="00C638FD">
          <w:delText xml:space="preserve"> </w:delText>
        </w:r>
        <w:r w:rsidR="00F56F59" w:rsidDel="00C638FD">
          <w:delText>2012</w:delText>
        </w:r>
        <w:r w:rsidR="00704B26" w:rsidDel="00C638FD">
          <w:delText>;</w:delText>
        </w:r>
        <w:r w:rsidRPr="00521CC0" w:rsidDel="00C638FD">
          <w:delText>33:77-83</w:delText>
        </w:r>
        <w:r w:rsidR="00704B26" w:rsidDel="00C638FD">
          <w:delText>.</w:delText>
        </w:r>
      </w:del>
    </w:p>
    <w:p w14:paraId="3037A261" w14:textId="72996886" w:rsidR="00E963DD" w:rsidDel="00C638FD" w:rsidRDefault="00521CC0">
      <w:pPr>
        <w:pStyle w:val="NoSpacing"/>
        <w:numPr>
          <w:ilvl w:val="0"/>
          <w:numId w:val="6"/>
        </w:numPr>
        <w:rPr>
          <w:del w:id="3121" w:author="mkoenig" w:date="2015-09-08T11:58:00Z"/>
        </w:rPr>
      </w:pPr>
      <w:del w:id="3122" w:author="mkoenig" w:date="2015-09-08T11:58:00Z">
        <w:r w:rsidRPr="00C638FD" w:rsidDel="00C638FD">
          <w:rPr>
            <w:rPrChange w:id="3123" w:author="mkoenig" w:date="2015-09-08T12:05:00Z">
              <w:rPr>
                <w:lang w:val="de-DE"/>
              </w:rPr>
            </w:rPrChange>
          </w:rPr>
          <w:delText xml:space="preserve">Gressner OA, Fang M, Li H, Lu LG, Gressner AM, </w:delText>
        </w:r>
        <w:r w:rsidR="000F595D" w:rsidRPr="00C638FD" w:rsidDel="00C638FD">
          <w:rPr>
            <w:rPrChange w:id="3124" w:author="mkoenig" w:date="2015-09-08T12:05:00Z">
              <w:rPr>
                <w:lang w:val="de-DE"/>
              </w:rPr>
            </w:rPrChange>
          </w:rPr>
          <w:delText>Gao CF</w:delText>
        </w:r>
        <w:r w:rsidR="00704B26" w:rsidRPr="00C638FD" w:rsidDel="00C638FD">
          <w:rPr>
            <w:rPrChange w:id="3125" w:author="mkoenig" w:date="2015-09-08T12:05:00Z">
              <w:rPr>
                <w:lang w:val="de-DE"/>
              </w:rPr>
            </w:rPrChange>
          </w:rPr>
          <w:delText>.</w:delText>
        </w:r>
        <w:r w:rsidR="000F595D" w:rsidRPr="00C638FD" w:rsidDel="00C638FD">
          <w:rPr>
            <w:rPrChange w:id="3126" w:author="mkoenig" w:date="2015-09-08T12:05:00Z">
              <w:rPr>
                <w:lang w:val="de-DE"/>
              </w:rPr>
            </w:rPrChange>
          </w:rPr>
          <w:delText xml:space="preserve"> </w:delText>
        </w:r>
        <w:r w:rsidRPr="00521CC0" w:rsidDel="00C638FD">
          <w:delText>Connective tissue growth factor (CTGF/CCN2) in serum is an indicator of fibrogenic progression and malignant transformation in patients with chronic hepatitis B infection. Clin Chim Acta</w:delText>
        </w:r>
        <w:r w:rsidR="00704B26" w:rsidDel="00C638FD">
          <w:delText>.</w:delText>
        </w:r>
        <w:r w:rsidRPr="00521CC0" w:rsidDel="00C638FD">
          <w:delText xml:space="preserve"> </w:delText>
        </w:r>
        <w:r w:rsidR="00704B26" w:rsidDel="00C638FD">
          <w:delText>2013;</w:delText>
        </w:r>
        <w:r w:rsidRPr="00521CC0" w:rsidDel="00C638FD">
          <w:delText>421:126-31</w:delText>
        </w:r>
        <w:r w:rsidR="00704B26" w:rsidDel="00C638FD">
          <w:delText>.</w:delText>
        </w:r>
      </w:del>
    </w:p>
    <w:p w14:paraId="615D3BBA" w14:textId="38DC2AC9" w:rsidR="00E963DD" w:rsidDel="00C638FD" w:rsidRDefault="00521CC0">
      <w:pPr>
        <w:pStyle w:val="NoSpacing"/>
        <w:numPr>
          <w:ilvl w:val="0"/>
          <w:numId w:val="6"/>
        </w:numPr>
        <w:rPr>
          <w:del w:id="3127" w:author="mkoenig" w:date="2015-09-08T11:58:00Z"/>
        </w:rPr>
      </w:pPr>
      <w:del w:id="3128" w:author="mkoenig" w:date="2015-09-08T11:58:00Z">
        <w:r w:rsidRPr="00C638FD" w:rsidDel="00C638FD">
          <w:rPr>
            <w:rPrChange w:id="3129" w:author="mkoenig" w:date="2015-09-08T12:05:00Z">
              <w:rPr>
                <w:lang w:val="de-DE"/>
              </w:rPr>
            </w:rPrChange>
          </w:rPr>
          <w:delText xml:space="preserve">Aparicio-Vergara M, Hommelberg PP, Schreurs M, Gruben N, Stienstra R, </w:delText>
        </w:r>
        <w:r w:rsidR="000F595D" w:rsidRPr="00C638FD" w:rsidDel="00C638FD">
          <w:rPr>
            <w:rPrChange w:id="3130" w:author="mkoenig" w:date="2015-09-08T12:05:00Z">
              <w:rPr>
                <w:lang w:val="de-DE"/>
              </w:rPr>
            </w:rPrChange>
          </w:rPr>
          <w:delText xml:space="preserve">Shiri-Sverdlov R, </w:delText>
        </w:r>
        <w:r w:rsidR="00704B26" w:rsidRPr="00C638FD" w:rsidDel="00C638FD">
          <w:rPr>
            <w:rPrChange w:id="3131" w:author="mkoenig" w:date="2015-09-08T12:05:00Z">
              <w:rPr>
                <w:lang w:val="de-DE"/>
              </w:rPr>
            </w:rPrChange>
          </w:rPr>
          <w:delText>et al.</w:delText>
        </w:r>
        <w:r w:rsidR="000F595D" w:rsidRPr="00C638FD" w:rsidDel="00C638FD">
          <w:rPr>
            <w:rPrChange w:id="3132" w:author="mkoenig" w:date="2015-09-08T12:05:00Z">
              <w:rPr>
                <w:lang w:val="de-DE"/>
              </w:rPr>
            </w:rPrChange>
          </w:rPr>
          <w:delText xml:space="preserve"> </w:delText>
        </w:r>
        <w:r w:rsidRPr="00521CC0" w:rsidDel="00C638FD">
          <w:delText>Tumor necrosis factor receptor 1 gain-of-function mutation aggravates nonalcoholic fatty liver disease but does not cause insulin resistance in a murine model. Hepatology</w:delText>
        </w:r>
        <w:r w:rsidR="00704B26" w:rsidDel="00C638FD">
          <w:delText>.</w:delText>
        </w:r>
        <w:r w:rsidRPr="00521CC0" w:rsidDel="00C638FD">
          <w:delText xml:space="preserve"> </w:delText>
        </w:r>
        <w:r w:rsidR="000F595D" w:rsidDel="00C638FD">
          <w:delText>2013</w:delText>
        </w:r>
        <w:r w:rsidR="00704B26" w:rsidDel="00C638FD">
          <w:delText>;</w:delText>
        </w:r>
        <w:r w:rsidRPr="00521CC0" w:rsidDel="00C638FD">
          <w:delText>57:566-76</w:delText>
        </w:r>
        <w:r w:rsidR="00704B26" w:rsidDel="00C638FD">
          <w:delText>.</w:delText>
        </w:r>
      </w:del>
    </w:p>
    <w:p w14:paraId="50C93C44" w14:textId="2A5BE85B" w:rsidR="00E963DD" w:rsidDel="00C638FD" w:rsidRDefault="00521CC0">
      <w:pPr>
        <w:pStyle w:val="NoSpacing"/>
        <w:numPr>
          <w:ilvl w:val="0"/>
          <w:numId w:val="6"/>
        </w:numPr>
        <w:rPr>
          <w:del w:id="3133" w:author="mkoenig" w:date="2015-09-08T11:58:00Z"/>
        </w:rPr>
      </w:pPr>
      <w:del w:id="3134" w:author="mkoenig" w:date="2015-09-08T11:58:00Z">
        <w:r w:rsidRPr="00521CC0" w:rsidDel="00C638FD">
          <w:delText xml:space="preserve">Tarrats N, Moles A, Morales A, García-Ruiz C, Fernández-Checa JC, </w:delText>
        </w:r>
        <w:r w:rsidR="000F595D" w:rsidDel="00C638FD">
          <w:delText>Marí M</w:delText>
        </w:r>
        <w:r w:rsidR="00704B26" w:rsidDel="00C638FD">
          <w:delText>.</w:delText>
        </w:r>
        <w:r w:rsidDel="00C638FD">
          <w:delText xml:space="preserve"> </w:delText>
        </w:r>
        <w:r w:rsidRPr="00521CC0" w:rsidDel="00C638FD">
          <w:delText>Critical role of tumor necrosis factor receptor 1, but not 2, in hepatic stellate cell proliferation, extracellular matrix remodeling, and liver fibrogenesis. Hepatology</w:delText>
        </w:r>
        <w:r w:rsidR="00704B26" w:rsidDel="00C638FD">
          <w:delText>.</w:delText>
        </w:r>
        <w:r w:rsidRPr="00521CC0" w:rsidDel="00C638FD">
          <w:delText xml:space="preserve"> </w:delText>
        </w:r>
        <w:r w:rsidR="000F595D" w:rsidRPr="00521CC0" w:rsidDel="00C638FD">
          <w:delText>2011</w:delText>
        </w:r>
        <w:r w:rsidR="00704B26" w:rsidDel="00C638FD">
          <w:delText>;54:319-</w:delText>
        </w:r>
        <w:r w:rsidRPr="00521CC0" w:rsidDel="00C638FD">
          <w:delText>27</w:delText>
        </w:r>
        <w:r w:rsidR="00704B26" w:rsidDel="00C638FD">
          <w:delText>.</w:delText>
        </w:r>
      </w:del>
    </w:p>
    <w:p w14:paraId="5319D38B" w14:textId="1ACD2E7B" w:rsidR="00E963DD" w:rsidDel="00C638FD" w:rsidRDefault="00521CC0">
      <w:pPr>
        <w:pStyle w:val="NoSpacing"/>
        <w:numPr>
          <w:ilvl w:val="0"/>
          <w:numId w:val="6"/>
        </w:numPr>
        <w:rPr>
          <w:del w:id="3135" w:author="mkoenig" w:date="2015-09-08T11:58:00Z"/>
        </w:rPr>
      </w:pPr>
      <w:del w:id="3136" w:author="mkoenig" w:date="2015-09-08T11:58:00Z">
        <w:r w:rsidRPr="00521CC0" w:rsidDel="00C638FD">
          <w:delText>Khan AJ, Choudhuri G, Husain Q, Parmar D</w:delText>
        </w:r>
        <w:r w:rsidR="00704B26" w:rsidDel="00C638FD">
          <w:delText>.</w:delText>
        </w:r>
        <w:r w:rsidRPr="00521CC0" w:rsidDel="00C638FD">
          <w:delText xml:space="preserve"> Polymorphism in glutathione-S-transferases: a risk factor in alcoholic liver cirrhosis. Drug Alcohol Depend</w:delText>
        </w:r>
        <w:r w:rsidR="00704B26" w:rsidDel="00C638FD">
          <w:delText>.</w:delText>
        </w:r>
        <w:r w:rsidRPr="00521CC0" w:rsidDel="00C638FD">
          <w:delText xml:space="preserve"> </w:delText>
        </w:r>
        <w:r w:rsidR="000F595D" w:rsidRPr="00521CC0" w:rsidDel="00C638FD">
          <w:delText>2009</w:delText>
        </w:r>
        <w:r w:rsidR="00704B26" w:rsidDel="00C638FD">
          <w:delText>;</w:delText>
        </w:r>
        <w:r w:rsidR="000F595D" w:rsidDel="00C638FD">
          <w:delText>101:</w:delText>
        </w:r>
        <w:r w:rsidR="00704B26" w:rsidDel="00C638FD">
          <w:delText>183-</w:delText>
        </w:r>
        <w:r w:rsidRPr="00521CC0" w:rsidDel="00C638FD">
          <w:delText>90</w:delText>
        </w:r>
        <w:r w:rsidR="005A493F" w:rsidDel="00C638FD">
          <w:delText>.</w:delText>
        </w:r>
      </w:del>
    </w:p>
    <w:p w14:paraId="20D56958" w14:textId="0FBB17ED" w:rsidR="00E963DD" w:rsidDel="00C638FD" w:rsidRDefault="00521CC0">
      <w:pPr>
        <w:pStyle w:val="NoSpacing"/>
        <w:numPr>
          <w:ilvl w:val="0"/>
          <w:numId w:val="6"/>
        </w:numPr>
        <w:rPr>
          <w:del w:id="3137" w:author="mkoenig" w:date="2015-09-08T11:58:00Z"/>
          <w:szCs w:val="20"/>
        </w:rPr>
      </w:pPr>
      <w:del w:id="3138" w:author="mkoenig" w:date="2015-09-08T11:58:00Z">
        <w:r w:rsidRPr="00521CC0" w:rsidDel="00C638FD">
          <w:delText xml:space="preserve">Noureddin M, Wright EC, Alter HJ, Clark S, Thomas E, </w:delText>
        </w:r>
        <w:r w:rsidR="000F595D" w:rsidRPr="000F595D" w:rsidDel="00C638FD">
          <w:delText xml:space="preserve">Chen R, </w:delText>
        </w:r>
        <w:r w:rsidR="00704B26" w:rsidDel="00C638FD">
          <w:delText>et al.</w:delText>
        </w:r>
        <w:r w:rsidR="000F595D" w:rsidRPr="000F595D" w:rsidDel="00C638FD">
          <w:delText xml:space="preserve"> </w:delText>
        </w:r>
        <w:r w:rsidRPr="00521CC0" w:rsidDel="00C638FD">
          <w:delText>Association of IL28B genotype with fibrosis progression and clinical outcomes in patients with chronic hepatitis C: a longitudinal analysis. Hepatology</w:delText>
        </w:r>
        <w:r w:rsidR="00704B26" w:rsidDel="00C638FD">
          <w:delText>.</w:delText>
        </w:r>
        <w:r w:rsidRPr="00521CC0" w:rsidDel="00C638FD">
          <w:delText xml:space="preserve"> </w:delText>
        </w:r>
        <w:r w:rsidR="000F595D" w:rsidRPr="00521CC0" w:rsidDel="00C638FD">
          <w:delText>2013</w:delText>
        </w:r>
        <w:r w:rsidR="00704B26" w:rsidDel="00C638FD">
          <w:delText>;</w:delText>
        </w:r>
        <w:r w:rsidRPr="00521CC0" w:rsidDel="00C638FD">
          <w:delText>58:1548-57</w:delText>
        </w:r>
        <w:r w:rsidR="00704B26" w:rsidDel="00C638FD">
          <w:delText>.</w:delText>
        </w:r>
      </w:del>
    </w:p>
    <w:p w14:paraId="36371363" w14:textId="3B952A48" w:rsidR="00E963DD" w:rsidDel="00C638FD" w:rsidRDefault="00521CC0">
      <w:pPr>
        <w:pStyle w:val="NoSpacing"/>
        <w:numPr>
          <w:ilvl w:val="0"/>
          <w:numId w:val="6"/>
        </w:numPr>
        <w:rPr>
          <w:del w:id="3139" w:author="mkoenig" w:date="2015-09-08T11:58:00Z"/>
        </w:rPr>
      </w:pPr>
      <w:del w:id="3140" w:author="mkoenig" w:date="2015-09-08T11:58:00Z">
        <w:r w:rsidRPr="00521CC0" w:rsidDel="00C638FD">
          <w:delText xml:space="preserve">Gadd VL, Skoien R, Powell EE, Fagan KJ, Winterford C, </w:delText>
        </w:r>
        <w:r w:rsidR="000F595D" w:rsidRPr="000F595D" w:rsidDel="00C638FD">
          <w:delText xml:space="preserve">Horsfall L, </w:delText>
        </w:r>
        <w:r w:rsidR="00704B26" w:rsidDel="00C638FD">
          <w:delText>et al.</w:delText>
        </w:r>
        <w:r w:rsidR="000F595D" w:rsidRPr="000F595D" w:rsidDel="00C638FD">
          <w:delText xml:space="preserve"> </w:delText>
        </w:r>
        <w:r w:rsidRPr="00521CC0" w:rsidDel="00C638FD">
          <w:delText>The portal inflammatory infiltrate and ductular reaction in human nonalcoholic fatty liver disease. Hepatology</w:delText>
        </w:r>
        <w:r w:rsidR="00704B26" w:rsidDel="00C638FD">
          <w:delText>.</w:delText>
        </w:r>
        <w:r w:rsidRPr="00521CC0" w:rsidDel="00C638FD">
          <w:delText xml:space="preserve"> </w:delText>
        </w:r>
        <w:r w:rsidR="000F595D" w:rsidDel="00C638FD">
          <w:delText>2014</w:delText>
        </w:r>
        <w:r w:rsidR="00704B26" w:rsidDel="00C638FD">
          <w:delText>;</w:delText>
        </w:r>
        <w:r w:rsidRPr="00521CC0" w:rsidDel="00C638FD">
          <w:delText>59:1393-1405</w:delText>
        </w:r>
        <w:r w:rsidR="00704B26" w:rsidDel="00C638FD">
          <w:delText>.</w:delText>
        </w:r>
      </w:del>
    </w:p>
    <w:p w14:paraId="79EF7C33" w14:textId="1DFDAE9A" w:rsidR="00E963DD" w:rsidDel="0005292F" w:rsidRDefault="00521CC0">
      <w:pPr>
        <w:rPr>
          <w:del w:id="3141" w:author="mkoenig" w:date="2015-09-08T12:10:00Z"/>
        </w:rPr>
      </w:pPr>
      <w:del w:id="3142" w:author="mkoenig" w:date="2015-09-08T12:07:00Z">
        <w:r w:rsidDel="00C638FD">
          <w:br w:type="page"/>
        </w:r>
      </w:del>
    </w:p>
    <w:p w14:paraId="5A0F3DDF" w14:textId="77777777" w:rsidR="00C638FD" w:rsidRDefault="00C638FD" w:rsidP="0005292F">
      <w:pPr>
        <w:rPr>
          <w:ins w:id="3143" w:author="mkoenig" w:date="2015-09-08T12:07:00Z"/>
          <w:rStyle w:val="Heading1Char"/>
        </w:rPr>
        <w:pPrChange w:id="3144" w:author="mkoenig" w:date="2015-09-08T12:10:00Z">
          <w:pPr>
            <w:spacing w:after="200" w:line="276" w:lineRule="auto"/>
            <w:ind w:firstLine="0"/>
            <w:contextualSpacing w:val="0"/>
            <w:jc w:val="left"/>
          </w:pPr>
        </w:pPrChange>
      </w:pPr>
      <w:ins w:id="3145" w:author="mkoenig" w:date="2015-09-08T12:07:00Z">
        <w:r>
          <w:rPr>
            <w:rStyle w:val="Heading1Char"/>
          </w:rPr>
          <w:br w:type="page"/>
        </w:r>
      </w:ins>
    </w:p>
    <w:p w14:paraId="737CBC6A" w14:textId="78727569"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Pr="0059743D" w:rsidRDefault="000718D3">
      <w:pPr>
        <w:pStyle w:val="NoSpacing"/>
      </w:pPr>
      <w:r w:rsidRPr="0059743D">
        <w:rPr>
          <w:b/>
        </w:rPr>
        <w:t xml:space="preserve">Figure </w:t>
      </w:r>
      <w:r w:rsidR="003B20AA" w:rsidRPr="0059743D">
        <w:rPr>
          <w:b/>
        </w:rPr>
        <w:t>1</w:t>
      </w:r>
      <w:r w:rsidR="001E0B13" w:rsidRPr="0059743D">
        <w:rPr>
          <w:b/>
        </w:rPr>
        <w:t>:</w:t>
      </w:r>
      <w:r w:rsidR="001E0B13" w:rsidRPr="0059743D">
        <w:t xml:space="preserve"> </w:t>
      </w:r>
      <w:r w:rsidR="008D1090" w:rsidRPr="0059743D">
        <w:rPr>
          <w:b/>
        </w:rPr>
        <w:t>Analysis of liver injury and-function.</w:t>
      </w:r>
      <w:r w:rsidR="008D1090" w:rsidRPr="0059743D">
        <w:t xml:space="preserve"> </w:t>
      </w:r>
      <w:r w:rsidR="004962FF" w:rsidRPr="0059743D">
        <w:t xml:space="preserve">Plasma activities of alanine aminotransferase (ALT) </w:t>
      </w:r>
      <w:r w:rsidR="00412E87" w:rsidRPr="0059743D">
        <w:t>(</w:t>
      </w:r>
      <w:r w:rsidR="00412E87" w:rsidRPr="0059743D">
        <w:rPr>
          <w:b/>
        </w:rPr>
        <w:t>A</w:t>
      </w:r>
      <w:r w:rsidR="00412E87" w:rsidRPr="0059743D">
        <w:t>) and</w:t>
      </w:r>
      <w:r w:rsidR="004962FF" w:rsidRPr="0059743D">
        <w:t xml:space="preserve"> glutamate dehydrogenase (GLDH) </w:t>
      </w:r>
      <w:r w:rsidR="00412E87" w:rsidRPr="0059743D">
        <w:t>(</w:t>
      </w:r>
      <w:r w:rsidR="00412E87" w:rsidRPr="0059743D">
        <w:rPr>
          <w:b/>
        </w:rPr>
        <w:t>B</w:t>
      </w:r>
      <w:r w:rsidR="00412E87" w:rsidRPr="0059743D">
        <w:t>)</w:t>
      </w:r>
      <w:r w:rsidR="004962FF" w:rsidRPr="0059743D">
        <w:t xml:space="preserve"> </w:t>
      </w:r>
      <w:r w:rsidRPr="0059743D">
        <w:t>and concentrations of plasma bilirubin (</w:t>
      </w:r>
      <w:r w:rsidRPr="0059743D">
        <w:rPr>
          <w:b/>
        </w:rPr>
        <w:t>C</w:t>
      </w:r>
      <w:r w:rsidRPr="0059743D">
        <w:t>) and albumin (</w:t>
      </w:r>
      <w:r w:rsidRPr="0059743D">
        <w:rPr>
          <w:b/>
        </w:rPr>
        <w:t>D</w:t>
      </w:r>
      <w:r w:rsidRPr="0059743D">
        <w:t xml:space="preserve">) at multiple time points after BDL. </w:t>
      </w:r>
      <w:r w:rsidR="00156799" w:rsidRPr="0059743D">
        <w:t xml:space="preserve">Values are given in means ± SEM of five independent experiments per time point. </w:t>
      </w:r>
    </w:p>
    <w:p w14:paraId="51A2BE85" w14:textId="77777777" w:rsidR="0053000D" w:rsidRPr="0059743D" w:rsidRDefault="0053000D">
      <w:pPr>
        <w:pStyle w:val="NoSpacing"/>
      </w:pPr>
    </w:p>
    <w:p w14:paraId="6B73E6CE" w14:textId="77777777" w:rsidR="000718D3" w:rsidRPr="0059743D" w:rsidRDefault="000718D3">
      <w:pPr>
        <w:pStyle w:val="NoSpacing"/>
      </w:pPr>
      <w:r w:rsidRPr="0059743D">
        <w:rPr>
          <w:b/>
        </w:rPr>
        <w:t xml:space="preserve">Figure </w:t>
      </w:r>
      <w:r w:rsidR="003B20AA" w:rsidRPr="0059743D">
        <w:rPr>
          <w:b/>
        </w:rPr>
        <w:t>2</w:t>
      </w:r>
      <w:r w:rsidRPr="0059743D">
        <w:rPr>
          <w:b/>
        </w:rPr>
        <w:t>:</w:t>
      </w:r>
      <w:r w:rsidRPr="0059743D">
        <w:t xml:space="preserve"> </w:t>
      </w:r>
      <w:r w:rsidRPr="0059743D">
        <w:rPr>
          <w:b/>
        </w:rPr>
        <w:t xml:space="preserve">Quantification of bile infarcts </w:t>
      </w:r>
      <w:ins w:id="3146" w:author="Kerstin Abshagen" w:date="2015-08-07T11:28:00Z">
        <w:r w:rsidR="007E4752" w:rsidRPr="0059743D">
          <w:rPr>
            <w:b/>
          </w:rPr>
          <w:t>in</w:t>
        </w:r>
      </w:ins>
      <w:ins w:id="3147" w:author="Kerstin Abshagen" w:date="2015-08-07T11:29:00Z">
        <w:r w:rsidR="007E4752" w:rsidRPr="0059743D">
          <w:rPr>
            <w:b/>
          </w:rPr>
          <w:t xml:space="preserve"> H&amp;E-stained liver sections </w:t>
        </w:r>
      </w:ins>
      <w:r w:rsidRPr="0059743D">
        <w:rPr>
          <w:b/>
        </w:rPr>
        <w:t>at multiple time points after BDL</w:t>
      </w:r>
      <w:r w:rsidR="00BD2D76" w:rsidRPr="0059743D">
        <w:rPr>
          <w:b/>
        </w:rPr>
        <w:t xml:space="preserve"> (A)</w:t>
      </w:r>
      <w:r w:rsidRPr="0059743D">
        <w:rPr>
          <w:b/>
        </w:rPr>
        <w:t>.</w:t>
      </w:r>
      <w:r w:rsidRPr="0059743D">
        <w:t xml:space="preserve"> Values are given in means ± SEM of five independent experiments per time point. Representative H&amp;E stainings of paraffin-embedded liver sections for each time point after BDL (</w:t>
      </w:r>
      <w:r w:rsidRPr="0059743D">
        <w:rPr>
          <w:b/>
        </w:rPr>
        <w:t>B</w:t>
      </w:r>
      <w:r w:rsidR="0053000D" w:rsidRPr="0059743D">
        <w:t>; arrows indicate bile lakes</w:t>
      </w:r>
      <w:r w:rsidR="00BE4631" w:rsidRPr="0059743D">
        <w:t>; magnification x10</w:t>
      </w:r>
      <w:r w:rsidRPr="0059743D">
        <w:t>)</w:t>
      </w:r>
      <w:r w:rsidR="0053000D" w:rsidRPr="0059743D">
        <w:t xml:space="preserve"> with higher magnifications </w:t>
      </w:r>
      <w:r w:rsidR="00BE4631" w:rsidRPr="0059743D">
        <w:t xml:space="preserve">(x40) </w:t>
      </w:r>
      <w:r w:rsidR="0053000D" w:rsidRPr="0059743D">
        <w:t>in</w:t>
      </w:r>
      <w:r w:rsidRPr="0059743D">
        <w:t xml:space="preserve"> </w:t>
      </w:r>
      <w:r w:rsidR="0053000D" w:rsidRPr="0059743D">
        <w:t>(</w:t>
      </w:r>
      <w:r w:rsidR="0053000D" w:rsidRPr="0059743D">
        <w:rPr>
          <w:b/>
        </w:rPr>
        <w:t>C</w:t>
      </w:r>
      <w:r w:rsidR="0053000D" w:rsidRPr="0059743D">
        <w:t>), displaying cellular infiltrates (asterisk) and formation of artificial bile ductules (arrowhead).</w:t>
      </w:r>
    </w:p>
    <w:p w14:paraId="586A5BA7" w14:textId="77777777" w:rsidR="0053000D" w:rsidRPr="0059743D" w:rsidRDefault="0053000D">
      <w:pPr>
        <w:pStyle w:val="NoSpacing"/>
      </w:pPr>
    </w:p>
    <w:p w14:paraId="034B0863" w14:textId="77777777" w:rsidR="00C33F74" w:rsidRPr="0059743D" w:rsidRDefault="00C33F74">
      <w:pPr>
        <w:pStyle w:val="NoSpacing"/>
      </w:pPr>
      <w:r w:rsidRPr="0059743D">
        <w:rPr>
          <w:b/>
        </w:rPr>
        <w:t xml:space="preserve">Figure </w:t>
      </w:r>
      <w:r w:rsidR="003B20AA" w:rsidRPr="0059743D">
        <w:rPr>
          <w:b/>
        </w:rPr>
        <w:t>3</w:t>
      </w:r>
      <w:r w:rsidRPr="0059743D">
        <w:rPr>
          <w:b/>
        </w:rPr>
        <w:t xml:space="preserve">: Analysis of the proliferative </w:t>
      </w:r>
      <w:r w:rsidR="003B20AA" w:rsidRPr="0059743D">
        <w:rPr>
          <w:b/>
        </w:rPr>
        <w:t xml:space="preserve">and cellular </w:t>
      </w:r>
      <w:r w:rsidRPr="0059743D">
        <w:rPr>
          <w:b/>
        </w:rPr>
        <w:t>response at multiple time points after BDL.</w:t>
      </w:r>
      <w:r w:rsidRPr="0059743D">
        <w:t xml:space="preserve"> Quantitative immunohistochemical analysis of BrdU-positive </w:t>
      </w:r>
      <w:r w:rsidR="0053000D" w:rsidRPr="0059743D">
        <w:t>biliary epithelial</w:t>
      </w:r>
      <w:r w:rsidRPr="0059743D">
        <w:t xml:space="preserve"> cells (</w:t>
      </w:r>
      <w:r w:rsidRPr="0059743D">
        <w:rPr>
          <w:b/>
        </w:rPr>
        <w:t>A</w:t>
      </w:r>
      <w:r w:rsidRPr="0059743D">
        <w:t xml:space="preserve">), </w:t>
      </w:r>
      <w:r w:rsidR="003B20AA" w:rsidRPr="0059743D">
        <w:t>liver cells positive for α-SMA (</w:t>
      </w:r>
      <w:r w:rsidR="003B20AA" w:rsidRPr="0059743D">
        <w:rPr>
          <w:b/>
        </w:rPr>
        <w:t>B</w:t>
      </w:r>
      <w:r w:rsidR="003B20AA" w:rsidRPr="0059743D">
        <w:t>) and S100a4 (</w:t>
      </w:r>
      <w:r w:rsidR="003B20AA" w:rsidRPr="0059743D">
        <w:rPr>
          <w:b/>
        </w:rPr>
        <w:t>C</w:t>
      </w:r>
      <w:r w:rsidR="003B20AA" w:rsidRPr="0059743D">
        <w:t xml:space="preserve">), BrdU-positive </w:t>
      </w:r>
      <w:r w:rsidR="0053000D" w:rsidRPr="0059743D">
        <w:t>hepatocytes (</w:t>
      </w:r>
      <w:r w:rsidR="003B20AA" w:rsidRPr="0059743D">
        <w:rPr>
          <w:b/>
        </w:rPr>
        <w:t>D</w:t>
      </w:r>
      <w:r w:rsidR="0053000D" w:rsidRPr="0059743D">
        <w:t xml:space="preserve">) and </w:t>
      </w:r>
      <w:r w:rsidRPr="0059743D">
        <w:t>Kupffer cells (</w:t>
      </w:r>
      <w:r w:rsidR="003B20AA" w:rsidRPr="0059743D">
        <w:rPr>
          <w:b/>
        </w:rPr>
        <w:t>E</w:t>
      </w:r>
      <w:r w:rsidR="0053000D" w:rsidRPr="0059743D">
        <w:t xml:space="preserve">) </w:t>
      </w:r>
      <w:r w:rsidR="003B20AA" w:rsidRPr="0059743D">
        <w:t>and CTGF-positive cells (</w:t>
      </w:r>
      <w:r w:rsidR="00CB1228" w:rsidRPr="0059743D">
        <w:rPr>
          <w:b/>
        </w:rPr>
        <w:t>F</w:t>
      </w:r>
      <w:r w:rsidR="003B20AA" w:rsidRPr="0059743D">
        <w:t xml:space="preserve">). </w:t>
      </w:r>
      <w:r w:rsidRPr="0059743D">
        <w:t>Values are given in means ± SEM of five independent experiments per time point. Corresponding representative immunohistochemical stainings</w:t>
      </w:r>
      <w:r w:rsidR="00BE4631" w:rsidRPr="0059743D">
        <w:t xml:space="preserve"> </w:t>
      </w:r>
      <w:r w:rsidR="003B20AA" w:rsidRPr="0059743D">
        <w:t>are shown in the right panel</w:t>
      </w:r>
      <w:r w:rsidR="00BB0838" w:rsidRPr="0059743D">
        <w:t xml:space="preserve"> (magnifications x40)</w:t>
      </w:r>
      <w:r w:rsidRPr="0059743D">
        <w:t xml:space="preserve">. </w:t>
      </w:r>
    </w:p>
    <w:p w14:paraId="708D74F6" w14:textId="77777777" w:rsidR="0053000D" w:rsidRPr="0059743D" w:rsidRDefault="0053000D">
      <w:pPr>
        <w:pStyle w:val="NoSpacing"/>
      </w:pPr>
    </w:p>
    <w:p w14:paraId="7DCCE7A5" w14:textId="77777777" w:rsidR="00C33F74" w:rsidRPr="0059743D" w:rsidRDefault="00C33F74">
      <w:pPr>
        <w:pStyle w:val="NoSpacing"/>
      </w:pPr>
      <w:r w:rsidRPr="0059743D">
        <w:rPr>
          <w:b/>
        </w:rPr>
        <w:t xml:space="preserve">Figure </w:t>
      </w:r>
      <w:r w:rsidR="003B20AA" w:rsidRPr="0059743D">
        <w:rPr>
          <w:b/>
        </w:rPr>
        <w:t>4</w:t>
      </w:r>
      <w:r w:rsidRPr="0059743D">
        <w:rPr>
          <w:b/>
        </w:rPr>
        <w:t>:</w:t>
      </w:r>
      <w:r w:rsidRPr="0059743D">
        <w:t xml:space="preserve"> </w:t>
      </w:r>
      <w:r w:rsidR="00BD2D76" w:rsidRPr="0059743D">
        <w:rPr>
          <w:b/>
        </w:rPr>
        <w:t>Analysis of proliferation and extracellular matrix accumulation.</w:t>
      </w:r>
      <w:r w:rsidR="00BD2D76" w:rsidRPr="0059743D">
        <w:t xml:space="preserve"> </w:t>
      </w:r>
      <w:r w:rsidRPr="0059743D">
        <w:t>mRNA quantification of the proliferation marker Ki67 (</w:t>
      </w:r>
      <w:r w:rsidRPr="0059743D">
        <w:rPr>
          <w:b/>
        </w:rPr>
        <w:t>A</w:t>
      </w:r>
      <w:r w:rsidRPr="0059743D">
        <w:t xml:space="preserve">) by Fluidigm real-time PCR. Values are given in means ± </w:t>
      </w:r>
      <w:del w:id="3148" w:author="Kerstin Abshagen" w:date="2015-08-07T11:31:00Z">
        <w:r w:rsidRPr="0059743D" w:rsidDel="007E4752">
          <w:delText xml:space="preserve">SD </w:delText>
        </w:r>
      </w:del>
      <w:ins w:id="3149" w:author="Kerstin Abshagen" w:date="2015-08-07T11:31:00Z">
        <w:r w:rsidR="007E4752" w:rsidRPr="0059743D">
          <w:t xml:space="preserve">SEM </w:t>
        </w:r>
      </w:ins>
      <w:r w:rsidRPr="0059743D">
        <w:t xml:space="preserve">of five independent experiments per time point. Quantitative analysis </w:t>
      </w:r>
      <w:ins w:id="3150" w:author="Kerstin Abshagen" w:date="2015-08-07T11:32:00Z">
        <w:r w:rsidR="007E4752" w:rsidRPr="0059743D">
          <w:t xml:space="preserve">of extracellular matrix deposition </w:t>
        </w:r>
      </w:ins>
      <w:r w:rsidR="00BE4631" w:rsidRPr="0059743D">
        <w:t>(</w:t>
      </w:r>
      <w:r w:rsidR="00BE4631" w:rsidRPr="0059743D">
        <w:rPr>
          <w:b/>
        </w:rPr>
        <w:t>B</w:t>
      </w:r>
      <w:r w:rsidR="00BE4631" w:rsidRPr="0059743D">
        <w:t>) and representative histological images (</w:t>
      </w:r>
      <w:r w:rsidR="00BE4631" w:rsidRPr="0059743D">
        <w:rPr>
          <w:b/>
        </w:rPr>
        <w:t>C</w:t>
      </w:r>
      <w:r w:rsidR="00BE4631" w:rsidRPr="0059743D">
        <w:t xml:space="preserve">; magnification x10) </w:t>
      </w:r>
      <w:r w:rsidRPr="0059743D">
        <w:t>of Sirius red-positive areas at multiple time points after BDL. Values are given in means ± SEM of five independ</w:t>
      </w:r>
      <w:r w:rsidR="00BE4631" w:rsidRPr="0059743D">
        <w:t>ent experiments per time point.</w:t>
      </w:r>
    </w:p>
    <w:p w14:paraId="38DF9376" w14:textId="77777777" w:rsidR="0053000D" w:rsidRPr="0059743D" w:rsidRDefault="0053000D">
      <w:pPr>
        <w:pStyle w:val="NoSpacing"/>
        <w:rPr>
          <w:rFonts w:eastAsia="Times New Roman"/>
        </w:rPr>
      </w:pPr>
    </w:p>
    <w:p w14:paraId="7428ECB5" w14:textId="77777777" w:rsidR="00BE4631" w:rsidRPr="0059743D" w:rsidRDefault="00C33F74">
      <w:pPr>
        <w:pStyle w:val="NoSpacing"/>
      </w:pPr>
      <w:r w:rsidRPr="0059743D">
        <w:rPr>
          <w:rFonts w:eastAsia="Times New Roman"/>
          <w:b/>
        </w:rPr>
        <w:t xml:space="preserve">Figure </w:t>
      </w:r>
      <w:r w:rsidR="003B20AA" w:rsidRPr="0059743D">
        <w:rPr>
          <w:rFonts w:eastAsia="Times New Roman"/>
          <w:b/>
        </w:rPr>
        <w:t>5</w:t>
      </w:r>
      <w:r w:rsidRPr="0059743D">
        <w:rPr>
          <w:rFonts w:eastAsia="Times New Roman"/>
          <w:b/>
        </w:rPr>
        <w:t>:</w:t>
      </w:r>
      <w:r w:rsidRPr="0059743D">
        <w:t xml:space="preserve"> </w:t>
      </w:r>
      <w:r w:rsidR="00704D2A" w:rsidRPr="0059743D">
        <w:rPr>
          <w:b/>
        </w:rPr>
        <w:t>Heat maps displaying g</w:t>
      </w:r>
      <w:r w:rsidRPr="0059743D">
        <w:rPr>
          <w:b/>
        </w:rPr>
        <w:t xml:space="preserve">ene </w:t>
      </w:r>
      <w:r w:rsidR="00BD2D76" w:rsidRPr="0059743D">
        <w:rPr>
          <w:b/>
        </w:rPr>
        <w:t>e</w:t>
      </w:r>
      <w:r w:rsidRPr="0059743D">
        <w:rPr>
          <w:b/>
        </w:rPr>
        <w:t xml:space="preserve">xpression </w:t>
      </w:r>
      <w:r w:rsidR="00BD2D76" w:rsidRPr="0059743D">
        <w:rPr>
          <w:b/>
        </w:rPr>
        <w:t>pattern at multiple time points after BDL.</w:t>
      </w:r>
      <w:r w:rsidR="00BD2D76" w:rsidRPr="0059743D">
        <w:t xml:space="preserve"> Gene expression </w:t>
      </w:r>
      <w:r w:rsidRPr="0059743D">
        <w:t>relative to Gapdh gene, obtained from Fluidigm qPCR, are shown as fold changes to sham mice</w:t>
      </w:r>
      <w:ins w:id="3151" w:author="Kerstin Abshagen" w:date="2015-08-07T11:33:00Z">
        <w:r w:rsidR="007E4752" w:rsidRPr="0059743D">
          <w:t xml:space="preserve"> (0 h)</w:t>
        </w:r>
      </w:ins>
      <w:ins w:id="3152" w:author="Kerstin Abshagen" w:date="2015-08-07T11:39:00Z">
        <w:r w:rsidR="00B135C2" w:rsidRPr="0059743D">
          <w:rPr>
            <w:rPrChange w:id="3153" w:author="mkoenig" w:date="2015-09-08T09:47:00Z">
              <w:rPr>
                <w:color w:val="FF0000"/>
                <w:u w:val="single"/>
              </w:rPr>
            </w:rPrChange>
          </w:rPr>
          <w:t xml:space="preserve"> and are displayed in log2 scale</w:t>
        </w:r>
      </w:ins>
      <w:r w:rsidRPr="0059743D">
        <w:t>. Red colour indicates up-regulation</w:t>
      </w:r>
      <w:ins w:id="3154" w:author="Kerstin Abshagen" w:date="2015-07-07T11:27:00Z">
        <w:r w:rsidR="00C00F72" w:rsidRPr="0059743D">
          <w:t xml:space="preserve"> (2)</w:t>
        </w:r>
      </w:ins>
      <w:r w:rsidRPr="0059743D">
        <w:t xml:space="preserve">, blue down-regulation </w:t>
      </w:r>
      <w:ins w:id="3155" w:author="Kerstin Abshagen" w:date="2015-07-07T11:27:00Z">
        <w:r w:rsidR="00C00F72" w:rsidRPr="0059743D">
          <w:t xml:space="preserve">(-2) </w:t>
        </w:r>
      </w:ins>
      <w:r w:rsidRPr="0059743D">
        <w:t xml:space="preserve">and </w:t>
      </w:r>
      <w:r w:rsidRPr="0059743D">
        <w:lastRenderedPageBreak/>
        <w:t>white transcription levels about 1. (</w:t>
      </w:r>
      <w:r w:rsidRPr="0059743D">
        <w:rPr>
          <w:rFonts w:eastAsia="Times New Roman"/>
          <w:b/>
        </w:rPr>
        <w:t>A)</w:t>
      </w:r>
      <w:r w:rsidRPr="0059743D">
        <w:t xml:space="preserve"> </w:t>
      </w:r>
      <w:r w:rsidR="00BE4631" w:rsidRPr="0059743D">
        <w:t xml:space="preserve">selected ADME genes, </w:t>
      </w:r>
      <w:r w:rsidRPr="0059743D">
        <w:rPr>
          <w:rFonts w:eastAsia="Times New Roman"/>
        </w:rPr>
        <w:t>(</w:t>
      </w:r>
      <w:r w:rsidRPr="0059743D">
        <w:rPr>
          <w:rFonts w:eastAsia="Times New Roman"/>
          <w:b/>
        </w:rPr>
        <w:t>B</w:t>
      </w:r>
      <w:r w:rsidRPr="0059743D">
        <w:rPr>
          <w:rFonts w:eastAsia="Times New Roman"/>
        </w:rPr>
        <w:t>)</w:t>
      </w:r>
      <w:r w:rsidRPr="0059743D">
        <w:t xml:space="preserve"> </w:t>
      </w:r>
      <w:r w:rsidR="00BE4631" w:rsidRPr="0059743D">
        <w:t xml:space="preserve">selected fibrogenesis genes, and </w:t>
      </w:r>
      <w:r w:rsidRPr="0059743D">
        <w:t>(</w:t>
      </w:r>
      <w:r w:rsidRPr="0059743D">
        <w:rPr>
          <w:rFonts w:eastAsia="Times New Roman"/>
          <w:b/>
        </w:rPr>
        <w:t>C)</w:t>
      </w:r>
      <w:r w:rsidRPr="0059743D">
        <w:t xml:space="preserve"> selected cytokine genes. </w:t>
      </w:r>
    </w:p>
    <w:p w14:paraId="610DC999" w14:textId="77777777" w:rsidR="00832CE6" w:rsidRPr="0059743D" w:rsidRDefault="00832CE6">
      <w:pPr>
        <w:pStyle w:val="NoSpacing"/>
      </w:pPr>
    </w:p>
    <w:p w14:paraId="68FBD782" w14:textId="77777777" w:rsidR="00832CE6" w:rsidRPr="0059743D" w:rsidRDefault="00832CE6">
      <w:pPr>
        <w:pStyle w:val="NoSpacing"/>
      </w:pPr>
      <w:r w:rsidRPr="0059743D">
        <w:rPr>
          <w:b/>
        </w:rPr>
        <w:t>Figure 6:</w:t>
      </w:r>
      <w:r w:rsidRPr="0059743D">
        <w:t xml:space="preserve"> </w:t>
      </w:r>
      <w:r w:rsidRPr="0059743D">
        <w:rPr>
          <w:b/>
        </w:rPr>
        <w:t xml:space="preserve">mRNA quantification of different </w:t>
      </w:r>
      <w:ins w:id="3156" w:author="Kerstin Abshagen" w:date="2015-08-07T11:36:00Z">
        <w:r w:rsidR="007E4752" w:rsidRPr="0059743D">
          <w:rPr>
            <w:b/>
          </w:rPr>
          <w:t xml:space="preserve">selected </w:t>
        </w:r>
      </w:ins>
      <w:r w:rsidRPr="0059743D">
        <w:rPr>
          <w:b/>
        </w:rPr>
        <w:t>genes by Fluidigm real-time PCR</w:t>
      </w:r>
      <w:ins w:id="3157" w:author="Kerstin Abshagen" w:date="2015-08-07T11:37:00Z">
        <w:r w:rsidR="007E4752" w:rsidRPr="0059743D">
          <w:rPr>
            <w:b/>
          </w:rPr>
          <w:t xml:space="preserve"> displayed in log2 scale</w:t>
        </w:r>
      </w:ins>
      <w:r w:rsidRPr="0059743D">
        <w:rPr>
          <w:b/>
        </w:rPr>
        <w:t>.</w:t>
      </w:r>
      <w:r w:rsidRPr="0059743D">
        <w:t xml:space="preserve"> (</w:t>
      </w:r>
      <w:r w:rsidRPr="0059743D">
        <w:rPr>
          <w:b/>
        </w:rPr>
        <w:t>A</w:t>
      </w:r>
      <w:r w:rsidRPr="0059743D">
        <w:t>) Cyp1a2, (</w:t>
      </w:r>
      <w:r w:rsidRPr="0059743D">
        <w:rPr>
          <w:b/>
        </w:rPr>
        <w:t>B</w:t>
      </w:r>
      <w:r w:rsidRPr="0059743D">
        <w:t>) Cyp24a1, (</w:t>
      </w:r>
      <w:r w:rsidRPr="0059743D">
        <w:rPr>
          <w:b/>
        </w:rPr>
        <w:t>C</w:t>
      </w:r>
      <w:r w:rsidRPr="0059743D">
        <w:t>) Gstm1, (</w:t>
      </w:r>
      <w:r w:rsidRPr="0059743D">
        <w:rPr>
          <w:b/>
        </w:rPr>
        <w:t>D</w:t>
      </w:r>
      <w:r w:rsidRPr="0059743D">
        <w:t>) Nr0b2, (</w:t>
      </w:r>
      <w:r w:rsidRPr="0059743D">
        <w:rPr>
          <w:b/>
        </w:rPr>
        <w:t>E</w:t>
      </w:r>
      <w:r w:rsidRPr="0059743D">
        <w:t>) Col1</w:t>
      </w:r>
      <w:r w:rsidRPr="0059743D">
        <w:rPr>
          <w:rFonts w:cs="Times New Roman"/>
        </w:rPr>
        <w:t>α</w:t>
      </w:r>
      <w:r w:rsidRPr="0059743D">
        <w:t>1, (</w:t>
      </w:r>
      <w:r w:rsidRPr="0059743D">
        <w:rPr>
          <w:b/>
        </w:rPr>
        <w:t>F</w:t>
      </w:r>
      <w:r w:rsidRPr="0059743D">
        <w:t>) Col3</w:t>
      </w:r>
      <w:r w:rsidRPr="0059743D">
        <w:rPr>
          <w:rFonts w:cs="Times New Roman"/>
        </w:rPr>
        <w:t>α</w:t>
      </w:r>
      <w:r w:rsidRPr="0059743D">
        <w:t>1, (</w:t>
      </w:r>
      <w:r w:rsidRPr="0059743D">
        <w:rPr>
          <w:b/>
        </w:rPr>
        <w:t>G</w:t>
      </w:r>
      <w:r w:rsidRPr="0059743D">
        <w:t>), Fn1, (</w:t>
      </w:r>
      <w:r w:rsidRPr="0059743D">
        <w:rPr>
          <w:b/>
        </w:rPr>
        <w:t>H</w:t>
      </w:r>
      <w:r w:rsidRPr="0059743D">
        <w:t>) Mmp10, (</w:t>
      </w:r>
      <w:r w:rsidRPr="0059743D">
        <w:rPr>
          <w:b/>
        </w:rPr>
        <w:t>I</w:t>
      </w:r>
      <w:r w:rsidRPr="0059743D">
        <w:t>) Tgfb2, (</w:t>
      </w:r>
      <w:r w:rsidRPr="0059743D">
        <w:rPr>
          <w:b/>
        </w:rPr>
        <w:t>J</w:t>
      </w:r>
      <w:r w:rsidRPr="0059743D">
        <w:t>) Il2, (</w:t>
      </w:r>
      <w:r w:rsidRPr="0059743D">
        <w:rPr>
          <w:b/>
        </w:rPr>
        <w:t>K</w:t>
      </w:r>
      <w:r w:rsidRPr="0059743D">
        <w:t>) Il28b, (</w:t>
      </w:r>
      <w:r w:rsidRPr="0059743D">
        <w:rPr>
          <w:b/>
        </w:rPr>
        <w:t>L</w:t>
      </w:r>
      <w:r w:rsidRPr="0059743D">
        <w:t>) Tnfrsf1a. Values are given in means ± S</w:t>
      </w:r>
      <w:r w:rsidR="00B0597E" w:rsidRPr="0059743D">
        <w:t>EM</w:t>
      </w:r>
      <w:r w:rsidRPr="0059743D">
        <w:t xml:space="preserve"> of five independent experiments per time point. </w:t>
      </w:r>
    </w:p>
    <w:p w14:paraId="208789C5" w14:textId="77777777" w:rsidR="00832CE6" w:rsidRDefault="00832CE6">
      <w:pPr>
        <w:pStyle w:val="NoSpacing"/>
      </w:pPr>
    </w:p>
    <w:p w14:paraId="0EFB97A0" w14:textId="77777777" w:rsidR="00EA4516" w:rsidRPr="00EA4516" w:rsidRDefault="00EA4516">
      <w:pPr>
        <w:pStyle w:val="NoSpacing"/>
        <w:rPr>
          <w:ins w:id="3158" w:author="mkoenig" w:date="2015-09-06T20:24:00Z"/>
          <w:rPrChange w:id="3159" w:author="mkoenig" w:date="2015-09-06T20:24:00Z">
            <w:rPr>
              <w:ins w:id="3160" w:author="mkoenig" w:date="2015-09-06T20:24:00Z"/>
              <w:b/>
            </w:rPr>
          </w:rPrChange>
        </w:rPr>
      </w:pPr>
      <w:ins w:id="3161" w:author="mkoenig" w:date="2015-09-06T20:24:00Z">
        <w:r w:rsidRPr="00EA4516">
          <w:rPr>
            <w:b/>
          </w:rPr>
          <w:t xml:space="preserve">Figure 7: Correlation matrix of factors. </w:t>
        </w:r>
        <w:r w:rsidRPr="00EA4516">
          <w:rPr>
            <w:rPrChange w:id="3162" w:author="mkoenig" w:date="2015-09-06T20:24:00Z">
              <w:rPr>
                <w:b/>
              </w:rPr>
            </w:rPrChange>
          </w:rPr>
          <w:t>Correlation matrix (YS3) of the subset of significantly changed factors determined by ANOVA. Positive correlation depicted in blue, negative correlation in red according to color key. Side dendrogram depicts the hierarchical clustering results with the 6 time course clusters marked in the color sidebar (see Figure 9 for the time courses corresponding to clusters c1-c6). Histological factors marked with H, immunostainings with A, and biochemical factors with B.</w:t>
        </w:r>
      </w:ins>
    </w:p>
    <w:p w14:paraId="53AF78A8" w14:textId="64F491E4" w:rsidR="002917AF" w:rsidDel="00EA4516" w:rsidRDefault="002917AF">
      <w:pPr>
        <w:pStyle w:val="NoSpacing"/>
        <w:rPr>
          <w:ins w:id="3163" w:author="Windows User" w:date="2015-08-20T16:32:00Z"/>
          <w:del w:id="3164" w:author="mkoenig" w:date="2015-09-06T20:24:00Z"/>
        </w:rPr>
      </w:pPr>
      <w:ins w:id="3165" w:author="Windows User" w:date="2015-08-20T16:19:00Z">
        <w:del w:id="3166" w:author="mkoenig" w:date="2015-09-06T20:24:00Z">
          <w:r w:rsidDel="00EA4516">
            <w:rPr>
              <w:b/>
            </w:rPr>
            <w:delText>Figure 7: Correlation between</w:delText>
          </w:r>
          <w:r w:rsidRPr="002917AF" w:rsidDel="00EA4516">
            <w:rPr>
              <w:b/>
            </w:rPr>
            <w:delText xml:space="preserve"> factors. </w:delText>
          </w:r>
          <w:r w:rsidRPr="002917AF" w:rsidDel="00EA4516">
            <w:rPr>
              <w:rPrChange w:id="3167" w:author="Windows User" w:date="2015-08-20T16:19:00Z">
                <w:rPr>
                  <w:b/>
                </w:rPr>
              </w:rPrChange>
            </w:rPr>
            <w:delTex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delText>
          </w:r>
        </w:del>
      </w:ins>
    </w:p>
    <w:p w14:paraId="024C6BAB" w14:textId="77777777" w:rsidR="00746623" w:rsidRDefault="00746623">
      <w:pPr>
        <w:pStyle w:val="NoSpacing"/>
        <w:rPr>
          <w:ins w:id="3168" w:author="Windows User" w:date="2015-08-20T16:32:00Z"/>
        </w:rPr>
      </w:pPr>
    </w:p>
    <w:p w14:paraId="3D84445B" w14:textId="77777777" w:rsidR="00EA4516" w:rsidRDefault="00EA4516">
      <w:pPr>
        <w:pStyle w:val="NoSpacing"/>
        <w:rPr>
          <w:ins w:id="3169" w:author="mkoenig" w:date="2015-09-06T20:23:00Z"/>
          <w:b/>
        </w:rPr>
      </w:pPr>
      <w:ins w:id="3170" w:author="mkoenig" w:date="2015-09-06T20:22:00Z">
        <w:r w:rsidRPr="00EA4516">
          <w:rPr>
            <w:b/>
          </w:rPr>
          <w:t xml:space="preserve">Figure 8: Histological </w:t>
        </w:r>
        <w:r>
          <w:rPr>
            <w:b/>
          </w:rPr>
          <w:t>(</w:t>
        </w:r>
        <w:r w:rsidRPr="00EA4516">
          <w:rPr>
            <w:b/>
          </w:rPr>
          <w:t>H</w:t>
        </w:r>
        <w:r>
          <w:rPr>
            <w:b/>
          </w:rPr>
          <w:t>)</w:t>
        </w:r>
        <w:r w:rsidRPr="00EA4516">
          <w:rPr>
            <w:b/>
          </w:rPr>
          <w:t xml:space="preserve">, biochemical </w:t>
        </w:r>
      </w:ins>
      <w:ins w:id="3171" w:author="mkoenig" w:date="2015-09-06T20:23:00Z">
        <w:r>
          <w:rPr>
            <w:b/>
          </w:rPr>
          <w:t>(</w:t>
        </w:r>
      </w:ins>
      <w:ins w:id="3172" w:author="mkoenig" w:date="2015-09-06T20:22:00Z">
        <w:r w:rsidRPr="00EA4516">
          <w:rPr>
            <w:b/>
          </w:rPr>
          <w:t>B</w:t>
        </w:r>
      </w:ins>
      <w:ins w:id="3173" w:author="mkoenig" w:date="2015-09-06T20:23:00Z">
        <w:r>
          <w:rPr>
            <w:b/>
          </w:rPr>
          <w:t>)</w:t>
        </w:r>
      </w:ins>
      <w:ins w:id="3174" w:author="mkoenig" w:date="2015-09-06T20:22:00Z">
        <w:r w:rsidRPr="00EA4516">
          <w:rPr>
            <w:b/>
          </w:rPr>
          <w:t xml:space="preserve">, and immunostaining </w:t>
        </w:r>
      </w:ins>
      <w:ins w:id="3175" w:author="mkoenig" w:date="2015-09-06T20:23:00Z">
        <w:r>
          <w:rPr>
            <w:b/>
          </w:rPr>
          <w:t>(</w:t>
        </w:r>
      </w:ins>
      <w:ins w:id="3176" w:author="mkoenig" w:date="2015-09-06T20:22:00Z">
        <w:r w:rsidRPr="00EA4516">
          <w:rPr>
            <w:b/>
          </w:rPr>
          <w:t>A</w:t>
        </w:r>
      </w:ins>
      <w:ins w:id="3177" w:author="mkoenig" w:date="2015-09-06T20:23:00Z">
        <w:r>
          <w:rPr>
            <w:b/>
          </w:rPr>
          <w:t>)</w:t>
        </w:r>
      </w:ins>
      <w:ins w:id="3178" w:author="mkoenig" w:date="2015-09-06T20:22:00Z">
        <w:r w:rsidRPr="00EA4516">
          <w:rPr>
            <w:b/>
          </w:rPr>
          <w:t xml:space="preserve"> correlations. </w:t>
        </w:r>
        <w:r w:rsidRPr="00EA4516">
          <w:rPr>
            <w:rPrChange w:id="3179" w:author="mkoenig" w:date="2015-09-06T20:23:00Z">
              <w:rPr>
                <w:b/>
              </w:rPr>
            </w:rPrChange>
          </w:rPr>
          <w:t>All correlations are YS3 correlation between the respective factors with numerical values provided in Supplement 2. (</w:t>
        </w:r>
        <w:r w:rsidRPr="00EA4516">
          <w:rPr>
            <w:b/>
          </w:rPr>
          <w:t>A</w:t>
        </w:r>
        <w:r w:rsidRPr="00EA4516">
          <w:rPr>
            <w:rPrChange w:id="3180" w:author="mkoenig" w:date="2015-09-06T20:23:00Z">
              <w:rPr>
                <w:b/>
              </w:rPr>
            </w:rPrChange>
          </w:rPr>
          <w:t>) Correlation between histological, biochemical and antibody factors and gene transcripts. Only genes with at least one YS3 correlation of abs(YS3)&gt;=0.6 are shown. Positive correlation in blue, negative correlation in red analog to Figure 7, with the area of circles corresponding to the correlation coefficients. (</w:t>
        </w:r>
        <w:r w:rsidRPr="00EA4516">
          <w:rPr>
            <w:b/>
          </w:rPr>
          <w:t>B</w:t>
        </w:r>
        <w:r w:rsidRPr="00EA4516">
          <w:rPr>
            <w:rPrChange w:id="3181" w:author="mkoenig" w:date="2015-09-06T20:23:00Z">
              <w:rPr>
                <w:b/>
              </w:rPr>
            </w:rPrChange>
          </w:rPr>
          <w:t>) Correlation between histological, biochemical and antibody factors. (</w:t>
        </w:r>
        <w:r w:rsidRPr="00EA4516">
          <w:rPr>
            <w:b/>
          </w:rPr>
          <w:t>C</w:t>
        </w:r>
        <w:r w:rsidRPr="00EA4516">
          <w:rPr>
            <w:rPrChange w:id="3182" w:author="mkoenig" w:date="2015-09-06T20:23:00Z">
              <w:rPr>
                <w:b/>
              </w:rPr>
            </w:rPrChange>
          </w:rPr>
          <w:t>) Highest absolute correlations between histological, biochemical and antibody factors and all other ANOVA filtered factors. Data sorted from left to right by absolute value of correlation. Color and size of the filled pie corresponds to the respective correlation value.</w:t>
        </w:r>
      </w:ins>
    </w:p>
    <w:p w14:paraId="7347D6C9" w14:textId="163F3C24" w:rsidR="00746623" w:rsidRPr="00EA4516" w:rsidDel="00EA4516" w:rsidRDefault="00746623">
      <w:pPr>
        <w:pStyle w:val="NoSpacing"/>
        <w:rPr>
          <w:ins w:id="3183" w:author="Windows User" w:date="2015-08-20T16:33:00Z"/>
          <w:del w:id="3184" w:author="mkoenig" w:date="2015-09-06T20:22:00Z"/>
          <w:b/>
          <w:rPrChange w:id="3185" w:author="mkoenig" w:date="2015-09-06T20:23:00Z">
            <w:rPr>
              <w:ins w:id="3186" w:author="Windows User" w:date="2015-08-20T16:33:00Z"/>
              <w:del w:id="3187" w:author="mkoenig" w:date="2015-09-06T20:22:00Z"/>
            </w:rPr>
          </w:rPrChange>
        </w:rPr>
      </w:pPr>
      <w:ins w:id="3188" w:author="Windows User" w:date="2015-08-20T16:32:00Z">
        <w:del w:id="3189" w:author="mkoenig" w:date="2015-09-06T20:22:00Z">
          <w:r w:rsidRPr="00EA4516" w:rsidDel="00EA4516">
            <w:rPr>
              <w:b/>
            </w:rPr>
            <w:delText>Figure 8: Correlations of histological, biochemical and antibody factors. 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delText>
          </w:r>
        </w:del>
      </w:ins>
    </w:p>
    <w:p w14:paraId="0A58AA9C" w14:textId="77777777" w:rsidR="00746623" w:rsidRPr="00EA4516" w:rsidRDefault="00746623">
      <w:pPr>
        <w:pStyle w:val="NoSpacing"/>
        <w:rPr>
          <w:ins w:id="3190" w:author="Windows User" w:date="2015-08-20T16:19:00Z"/>
          <w:b/>
        </w:rPr>
      </w:pPr>
    </w:p>
    <w:p w14:paraId="0ABD017E" w14:textId="3A248ADF" w:rsidR="000718D3" w:rsidRPr="007E4752" w:rsidDel="00EA4516" w:rsidRDefault="00EA4516">
      <w:pPr>
        <w:pStyle w:val="NoSpacing"/>
        <w:rPr>
          <w:del w:id="3191" w:author="mkoenig" w:date="2015-09-06T20:20:00Z"/>
          <w:highlight w:val="yellow"/>
          <w:rPrChange w:id="3192" w:author="Kerstin Abshagen" w:date="2015-08-07T11:35:00Z">
            <w:rPr>
              <w:del w:id="3193" w:author="mkoenig" w:date="2015-09-06T20:20:00Z"/>
            </w:rPr>
          </w:rPrChange>
        </w:rPr>
      </w:pPr>
      <w:ins w:id="3194" w:author="mkoenig" w:date="2015-09-06T20:20:00Z">
        <w:r w:rsidRPr="00EA4516">
          <w:rPr>
            <w:b/>
          </w:rPr>
          <w:t xml:space="preserve">Figure 9: Time course clusters in BDL. </w:t>
        </w:r>
        <w:r w:rsidRPr="00EA4516">
          <w:rPr>
            <w:rPrChange w:id="3195" w:author="mkoenig" w:date="2015-09-06T20:20:00Z">
              <w:rPr>
                <w:b/>
              </w:rPr>
            </w:rPrChange>
          </w:rPr>
          <w:t xml:space="preserve">Time course clusters based on YS3 correlation with hierarchical clustering based on complete linkage corresponding to clusters in Figure 8. Mean cluster time course (averaged over all factors and repeats) depicted in blue, normalized factor representatives of cluster in grey.  Shaded grey area corresponding to SD of all mean factor time courses. Top correlations based on YS3 </w:t>
        </w:r>
        <w:r w:rsidRPr="00EA4516">
          <w:rPr>
            <w:rPrChange w:id="3196" w:author="mkoenig" w:date="2015-09-06T20:20:00Z">
              <w:rPr>
                <w:b/>
              </w:rPr>
            </w:rPrChange>
          </w:rPr>
          <w:lastRenderedPageBreak/>
          <w:t>between the factors in the cluster and the mean cluster time course are shown above the time course. Histological factors marked with H, immunostainings with A, and biochemical factors with B. Cluster members are fully enumerated in the figure for all classes with exception of cluster 4 with the members and respective correlation to mean cluster time course being: Timp1 (0.94), bilirubin (B 0.92), Ccr2 (0.92), CTGF (A 0.91), Tgfbr2 (0.89), α-SMA (A 0.89), Ccl5 (0.88), Tgfb1 (0.88), Ccl3 (0.87), Tnc (0.87), Cd14 (0.87), Ccl2 (0.86), Cd86 (0.86), Pdgfb (0.86), Col1a1 (0.86), Cxcl3 (0.86), Ccl4 (0.85), Cxcl5 (0.85), Il10ra (0.85), Col3a1 (0.85), Il10rb (0.84), Ccl7 (0.82), Cd69 (0.82), Ifnar1 (0.82), Tnf (0.82), Osm (0.81), Sparc (0.8), Il6 (0.8), Tnfrsf1b (0.8), Cxcr2 (0.78), Il1b (0.78), Timp2 (0.77), Ifnar2 (0.77), Ccr5 (0.77), Il10 (0.76), Osmr (0.75), Gsta2 (0.74), Il4 (0.71), Ifng (0.71), Ccl8 (0.71), Hgf (0.7), Bak1 (0.7), Mrc1 (0.69), Tgfb2 (0.69), Ccr3 (0.68), Actb (0.68), S100a4 (A 0.66), Il13 (0.66), Met (0.66), bile infarcts (H 0.65), Il6st (0.63), Tnfrsf1a (0.63), Mki67 (0.62), Birc5 (0.6), Ctgf (0.58), BEC (H 0.56), Bax (0.56), Notch1 (0.54), Cxcr1 (0.51), Gstm1 (0.45), Cdh1 (0.42)</w:t>
        </w:r>
      </w:ins>
      <w:ins w:id="3197" w:author="Windows User" w:date="2015-08-20T16:33:00Z">
        <w:del w:id="3198" w:author="mkoenig" w:date="2015-09-06T20:20:00Z">
          <w:r w:rsidR="00746623" w:rsidRPr="00746623" w:rsidDel="00EA4516">
            <w:rPr>
              <w:b/>
            </w:rPr>
            <w:delText xml:space="preserve">Figure 9: Time course clusters in BDL. </w:delText>
          </w:r>
          <w:r w:rsidR="00746623" w:rsidRPr="00746623" w:rsidDel="00EA4516">
            <w:rPr>
              <w:rPrChange w:id="3199" w:author="Windows User" w:date="2015-08-20T16:33:00Z">
                <w:rPr>
                  <w:b/>
                </w:rPr>
              </w:rPrChange>
            </w:rPr>
            <w:delTex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delText>
          </w:r>
        </w:del>
      </w:ins>
      <w:del w:id="3200" w:author="mkoenig" w:date="2015-09-06T20:20:00Z">
        <w:r w:rsidR="000718D3" w:rsidRPr="007E4752" w:rsidDel="00EA4516">
          <w:rPr>
            <w:b/>
            <w:highlight w:val="yellow"/>
            <w:rPrChange w:id="3201" w:author="Kerstin Abshagen" w:date="2015-08-07T11:35:00Z">
              <w:rPr>
                <w:b/>
              </w:rPr>
            </w:rPrChange>
          </w:rPr>
          <w:delText xml:space="preserve">Figure </w:delText>
        </w:r>
        <w:r w:rsidR="00832CE6" w:rsidRPr="007E4752" w:rsidDel="00EA4516">
          <w:rPr>
            <w:b/>
            <w:highlight w:val="yellow"/>
            <w:rPrChange w:id="3202" w:author="Kerstin Abshagen" w:date="2015-08-07T11:35:00Z">
              <w:rPr>
                <w:b/>
              </w:rPr>
            </w:rPrChange>
          </w:rPr>
          <w:delText>7</w:delText>
        </w:r>
        <w:r w:rsidR="000718D3" w:rsidRPr="007E4752" w:rsidDel="00EA4516">
          <w:rPr>
            <w:b/>
            <w:highlight w:val="yellow"/>
            <w:rPrChange w:id="3203" w:author="Kerstin Abshagen" w:date="2015-08-07T11:35:00Z">
              <w:rPr>
                <w:b/>
              </w:rPr>
            </w:rPrChange>
          </w:rPr>
          <w:delText>: Clusters of consensus correlations.</w:delText>
        </w:r>
        <w:r w:rsidR="000718D3" w:rsidRPr="007E4752" w:rsidDel="00EA4516">
          <w:rPr>
            <w:highlight w:val="yellow"/>
            <w:rPrChange w:id="3204" w:author="Kerstin Abshagen" w:date="2015-08-07T11:35:00Z">
              <w:rPr/>
            </w:rPrChange>
          </w:rPr>
          <w:delText xml:space="preserve"> The dendrogram represents the level of correlation. Factors </w:delText>
        </w:r>
      </w:del>
      <w:ins w:id="3205" w:author="Kerstin Abshagen" w:date="2015-07-07T10:59:00Z">
        <w:del w:id="3206" w:author="mkoenig" w:date="2015-09-06T20:20:00Z">
          <w:r w:rsidR="00662AC2" w:rsidRPr="007E4752" w:rsidDel="00EA4516">
            <w:rPr>
              <w:highlight w:val="yellow"/>
              <w:rPrChange w:id="3207" w:author="Kerstin Abshagen" w:date="2015-08-07T11:35:00Z">
                <w:rPr/>
              </w:rPrChange>
            </w:rPr>
            <w:delText>(RNAa-</w:delText>
          </w:r>
        </w:del>
      </w:ins>
      <w:ins w:id="3208" w:author="Kerstin Abshagen" w:date="2015-07-07T11:00:00Z">
        <w:del w:id="3209" w:author="mkoenig" w:date="2015-09-06T20:20:00Z">
          <w:r w:rsidR="00662AC2" w:rsidRPr="007E4752" w:rsidDel="00EA4516">
            <w:rPr>
              <w:highlight w:val="yellow"/>
              <w:rPrChange w:id="3210" w:author="Kerstin Abshagen" w:date="2015-08-07T11:35:00Z">
                <w:rPr/>
              </w:rPrChange>
            </w:rPr>
            <w:delText>gene</w:delText>
          </w:r>
          <w:r w:rsidR="00765FBC" w:rsidRPr="007E4752" w:rsidDel="00EA4516">
            <w:rPr>
              <w:highlight w:val="yellow"/>
              <w:rPrChange w:id="3211" w:author="Kerstin Abshagen" w:date="2015-08-07T11:35:00Z">
                <w:rPr/>
              </w:rPrChange>
            </w:rPr>
            <w:delText xml:space="preserve"> </w:delText>
          </w:r>
        </w:del>
      </w:ins>
      <w:ins w:id="3212" w:author="Kerstin Abshagen" w:date="2015-07-07T11:05:00Z">
        <w:del w:id="3213" w:author="mkoenig" w:date="2015-09-06T20:20:00Z">
          <w:r w:rsidR="002B012B" w:rsidRPr="007E4752" w:rsidDel="00EA4516">
            <w:rPr>
              <w:highlight w:val="yellow"/>
              <w:rPrChange w:id="3214" w:author="Kerstin Abshagen" w:date="2015-08-07T11:35:00Z">
                <w:rPr/>
              </w:rPrChange>
            </w:rPr>
            <w:delText>from the Fluidigm</w:delText>
          </w:r>
        </w:del>
      </w:ins>
      <w:ins w:id="3215" w:author="Kerstin Abshagen" w:date="2015-07-07T11:00:00Z">
        <w:del w:id="3216" w:author="mkoenig" w:date="2015-09-06T20:20:00Z">
          <w:r w:rsidR="00765FBC" w:rsidRPr="007E4752" w:rsidDel="00EA4516">
            <w:rPr>
              <w:highlight w:val="yellow"/>
              <w:rPrChange w:id="3217" w:author="Kerstin Abshagen" w:date="2015-08-07T11:35:00Z">
                <w:rPr/>
              </w:rPrChange>
            </w:rPr>
            <w:delText xml:space="preserve"> ADME panel; RNAf- </w:delText>
          </w:r>
        </w:del>
      </w:ins>
      <w:ins w:id="3218" w:author="Kerstin Abshagen" w:date="2015-07-07T11:06:00Z">
        <w:del w:id="3219" w:author="mkoenig" w:date="2015-09-06T20:20:00Z">
          <w:r w:rsidR="002B012B" w:rsidRPr="007E4752" w:rsidDel="00EA4516">
            <w:rPr>
              <w:highlight w:val="yellow"/>
              <w:rPrChange w:id="3220" w:author="Kerstin Abshagen" w:date="2015-08-07T11:35:00Z">
                <w:rPr/>
              </w:rPrChange>
            </w:rPr>
            <w:delText>gene from the Fluidigm</w:delText>
          </w:r>
        </w:del>
      </w:ins>
      <w:ins w:id="3221" w:author="Kerstin Abshagen" w:date="2015-07-07T11:00:00Z">
        <w:del w:id="3222" w:author="mkoenig" w:date="2015-09-06T20:20:00Z">
          <w:r w:rsidR="00765FBC" w:rsidRPr="007E4752" w:rsidDel="00EA4516">
            <w:rPr>
              <w:highlight w:val="yellow"/>
              <w:rPrChange w:id="3223" w:author="Kerstin Abshagen" w:date="2015-08-07T11:35:00Z">
                <w:rPr/>
              </w:rPrChange>
            </w:rPr>
            <w:delText xml:space="preserve"> </w:delText>
          </w:r>
        </w:del>
      </w:ins>
      <w:ins w:id="3224" w:author="Kerstin Abshagen" w:date="2015-07-07T11:01:00Z">
        <w:del w:id="3225" w:author="mkoenig" w:date="2015-09-06T20:20:00Z">
          <w:r w:rsidR="00765FBC" w:rsidRPr="007E4752" w:rsidDel="00EA4516">
            <w:rPr>
              <w:highlight w:val="yellow"/>
              <w:rPrChange w:id="3226" w:author="Kerstin Abshagen" w:date="2015-08-07T11:35:00Z">
                <w:rPr/>
              </w:rPrChange>
            </w:rPr>
            <w:delText>fibrosis</w:delText>
          </w:r>
        </w:del>
      </w:ins>
      <w:ins w:id="3227" w:author="Kerstin Abshagen" w:date="2015-07-07T11:00:00Z">
        <w:del w:id="3228" w:author="mkoenig" w:date="2015-09-06T20:20:00Z">
          <w:r w:rsidR="00765FBC" w:rsidRPr="007E4752" w:rsidDel="00EA4516">
            <w:rPr>
              <w:highlight w:val="yellow"/>
              <w:rPrChange w:id="3229" w:author="Kerstin Abshagen" w:date="2015-08-07T11:35:00Z">
                <w:rPr/>
              </w:rPrChange>
            </w:rPr>
            <w:delText xml:space="preserve"> panel</w:delText>
          </w:r>
        </w:del>
      </w:ins>
      <w:ins w:id="3230" w:author="Kerstin Abshagen" w:date="2015-07-07T11:01:00Z">
        <w:del w:id="3231" w:author="mkoenig" w:date="2015-09-06T20:20:00Z">
          <w:r w:rsidR="00765FBC" w:rsidRPr="007E4752" w:rsidDel="00EA4516">
            <w:rPr>
              <w:highlight w:val="yellow"/>
              <w:rPrChange w:id="3232" w:author="Kerstin Abshagen" w:date="2015-08-07T11:35:00Z">
                <w:rPr/>
              </w:rPrChange>
            </w:rPr>
            <w:delText xml:space="preserve">; RNAz-gene </w:delText>
          </w:r>
        </w:del>
      </w:ins>
      <w:ins w:id="3233" w:author="Kerstin Abshagen" w:date="2015-07-07T11:06:00Z">
        <w:del w:id="3234" w:author="mkoenig" w:date="2015-09-06T20:20:00Z">
          <w:r w:rsidR="002B012B" w:rsidRPr="007E4752" w:rsidDel="00EA4516">
            <w:rPr>
              <w:highlight w:val="yellow"/>
              <w:rPrChange w:id="3235" w:author="Kerstin Abshagen" w:date="2015-08-07T11:35:00Z">
                <w:rPr/>
              </w:rPrChange>
            </w:rPr>
            <w:delText xml:space="preserve">gene from the Fluidigm </w:delText>
          </w:r>
        </w:del>
      </w:ins>
      <w:ins w:id="3236" w:author="Kerstin Abshagen" w:date="2015-07-07T11:01:00Z">
        <w:del w:id="3237" w:author="mkoenig" w:date="2015-09-06T20:20:00Z">
          <w:r w:rsidR="00765FBC" w:rsidRPr="007E4752" w:rsidDel="00EA4516">
            <w:rPr>
              <w:highlight w:val="yellow"/>
              <w:rPrChange w:id="3238" w:author="Kerstin Abshagen" w:date="2015-08-07T11:35:00Z">
                <w:rPr/>
              </w:rPrChange>
            </w:rPr>
            <w:delText xml:space="preserve">cytokine panel) </w:delText>
          </w:r>
        </w:del>
      </w:ins>
      <w:del w:id="3239" w:author="mkoenig" w:date="2015-09-06T20:20:00Z">
        <w:r w:rsidR="000718D3" w:rsidRPr="007E4752" w:rsidDel="00EA4516">
          <w:rPr>
            <w:highlight w:val="yellow"/>
            <w:rPrChange w:id="3240"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3241" w:author="Kerstin Abshagen" w:date="2015-08-07T11:35:00Z">
            <w:rPr/>
          </w:rPrChange>
        </w:rPr>
      </w:pPr>
    </w:p>
    <w:p w14:paraId="5DA2297B" w14:textId="3AFC041D" w:rsidR="000718D3" w:rsidRPr="007E4752" w:rsidDel="00746623" w:rsidRDefault="000718D3">
      <w:pPr>
        <w:pStyle w:val="NoSpacing"/>
        <w:rPr>
          <w:del w:id="3242" w:author="Windows User" w:date="2015-08-20T16:34:00Z"/>
          <w:highlight w:val="yellow"/>
          <w:rPrChange w:id="3243" w:author="Kerstin Abshagen" w:date="2015-08-07T11:35:00Z">
            <w:rPr>
              <w:del w:id="3244" w:author="Windows User" w:date="2015-08-20T16:34:00Z"/>
            </w:rPr>
          </w:rPrChange>
        </w:rPr>
      </w:pPr>
      <w:del w:id="3245" w:author="Windows User" w:date="2015-08-20T16:34:00Z">
        <w:r w:rsidRPr="007E4752" w:rsidDel="00746623">
          <w:rPr>
            <w:b/>
            <w:highlight w:val="yellow"/>
            <w:rPrChange w:id="3246" w:author="Kerstin Abshagen" w:date="2015-08-07T11:35:00Z">
              <w:rPr>
                <w:b/>
              </w:rPr>
            </w:rPrChange>
          </w:rPr>
          <w:delText xml:space="preserve">Figure </w:delText>
        </w:r>
        <w:r w:rsidR="00832CE6" w:rsidRPr="007E4752" w:rsidDel="00746623">
          <w:rPr>
            <w:b/>
            <w:highlight w:val="yellow"/>
            <w:rPrChange w:id="3247" w:author="Kerstin Abshagen" w:date="2015-08-07T11:35:00Z">
              <w:rPr>
                <w:b/>
              </w:rPr>
            </w:rPrChange>
          </w:rPr>
          <w:delText>8</w:delText>
        </w:r>
        <w:r w:rsidRPr="007E4752" w:rsidDel="00746623">
          <w:rPr>
            <w:b/>
            <w:highlight w:val="yellow"/>
            <w:rPrChange w:id="3248" w:author="Kerstin Abshagen" w:date="2015-08-07T11:35:00Z">
              <w:rPr>
                <w:b/>
              </w:rPr>
            </w:rPrChange>
          </w:rPr>
          <w:delText>:</w:delText>
        </w:r>
        <w:r w:rsidRPr="007E4752" w:rsidDel="00746623">
          <w:rPr>
            <w:highlight w:val="yellow"/>
            <w:rPrChange w:id="3249" w:author="Kerstin Abshagen" w:date="2015-08-07T11:35:00Z">
              <w:rPr/>
            </w:rPrChange>
          </w:rPr>
          <w:delText xml:space="preserve"> Correlations of ALT (A), GLDH (B), bile infarcts (C), bilirubin (D), albumin (E) and </w:delText>
        </w:r>
        <w:r w:rsidR="00BE4631" w:rsidRPr="007E4752" w:rsidDel="00746623">
          <w:rPr>
            <w:highlight w:val="yellow"/>
            <w:rPrChange w:id="3250" w:author="Kerstin Abshagen" w:date="2015-08-07T11:35:00Z">
              <w:rPr/>
            </w:rPrChange>
          </w:rPr>
          <w:delText>S</w:delText>
        </w:r>
        <w:r w:rsidRPr="007E4752" w:rsidDel="00746623">
          <w:rPr>
            <w:highlight w:val="yellow"/>
            <w:rPrChange w:id="3251"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3252" w:author="Kerstin Abshagen" w:date="2015-08-07T11:35:00Z">
              <w:rPr/>
            </w:rPrChange>
          </w:rPr>
          <w:delText>Supporting Information Dataset S1</w:delText>
        </w:r>
        <w:r w:rsidRPr="007E4752" w:rsidDel="00746623">
          <w:rPr>
            <w:highlight w:val="yellow"/>
            <w:rPrChange w:id="3253"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3254" w:author="Windows User" w:date="2015-08-20T16:25:00Z"/>
          <w:highlight w:val="yellow"/>
          <w:rPrChange w:id="3255" w:author="Kerstin Abshagen" w:date="2015-08-07T11:35:00Z">
            <w:rPr>
              <w:del w:id="3256" w:author="Windows User" w:date="2015-08-20T16:25:00Z"/>
            </w:rPr>
          </w:rPrChange>
        </w:rPr>
      </w:pPr>
    </w:p>
    <w:p w14:paraId="6E9CD5A6" w14:textId="3872309D" w:rsidR="000718D3" w:rsidRPr="007E4752" w:rsidDel="002917AF" w:rsidRDefault="000718D3">
      <w:pPr>
        <w:pStyle w:val="NoSpacing"/>
        <w:rPr>
          <w:del w:id="3257" w:author="Windows User" w:date="2015-08-20T16:25:00Z"/>
          <w:highlight w:val="yellow"/>
          <w:rPrChange w:id="3258" w:author="Kerstin Abshagen" w:date="2015-08-07T11:35:00Z">
            <w:rPr>
              <w:del w:id="3259" w:author="Windows User" w:date="2015-08-20T16:25:00Z"/>
            </w:rPr>
          </w:rPrChange>
        </w:rPr>
      </w:pPr>
      <w:del w:id="3260" w:author="Windows User" w:date="2015-08-20T16:25:00Z">
        <w:r w:rsidRPr="007E4752" w:rsidDel="002917AF">
          <w:rPr>
            <w:b/>
            <w:highlight w:val="yellow"/>
            <w:rPrChange w:id="3261" w:author="Kerstin Abshagen" w:date="2015-08-07T11:35:00Z">
              <w:rPr>
                <w:b/>
              </w:rPr>
            </w:rPrChange>
          </w:rPr>
          <w:delText xml:space="preserve">Figure </w:delText>
        </w:r>
        <w:r w:rsidR="00832CE6" w:rsidRPr="007E4752" w:rsidDel="002917AF">
          <w:rPr>
            <w:b/>
            <w:highlight w:val="yellow"/>
            <w:rPrChange w:id="3262" w:author="Kerstin Abshagen" w:date="2015-08-07T11:35:00Z">
              <w:rPr>
                <w:b/>
              </w:rPr>
            </w:rPrChange>
          </w:rPr>
          <w:delText>9</w:delText>
        </w:r>
        <w:r w:rsidRPr="007E4752" w:rsidDel="002917AF">
          <w:rPr>
            <w:b/>
            <w:highlight w:val="yellow"/>
            <w:rPrChange w:id="3263" w:author="Kerstin Abshagen" w:date="2015-08-07T11:35:00Z">
              <w:rPr>
                <w:b/>
              </w:rPr>
            </w:rPrChange>
          </w:rPr>
          <w:delText>:</w:delText>
        </w:r>
        <w:r w:rsidRPr="007E4752" w:rsidDel="002917AF">
          <w:rPr>
            <w:highlight w:val="yellow"/>
            <w:rPrChange w:id="3264" w:author="Kerstin Abshagen" w:date="2015-08-07T11:35:00Z">
              <w:rPr/>
            </w:rPrChange>
          </w:rPr>
          <w:delText xml:space="preserve"> Correlations of BrdU-positive Kupffer cells (A), hepatocytes (B), </w:delText>
        </w:r>
        <w:r w:rsidR="00BE4631" w:rsidRPr="007E4752" w:rsidDel="002917AF">
          <w:rPr>
            <w:highlight w:val="yellow"/>
            <w:rPrChange w:id="3265" w:author="Kerstin Abshagen" w:date="2015-08-07T11:35:00Z">
              <w:rPr/>
            </w:rPrChange>
          </w:rPr>
          <w:delText>biliary epithelial cell</w:delText>
        </w:r>
        <w:r w:rsidRPr="007E4752" w:rsidDel="002917AF">
          <w:rPr>
            <w:highlight w:val="yellow"/>
            <w:rPrChange w:id="3266"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3267" w:author="Kerstin Abshagen" w:date="2015-08-07T11:35:00Z">
              <w:rPr/>
            </w:rPrChange>
          </w:rPr>
          <w:delText xml:space="preserve">In the </w:delText>
        </w:r>
        <w:r w:rsidR="00B83076" w:rsidRPr="007E4752" w:rsidDel="002917AF">
          <w:rPr>
            <w:highlight w:val="yellow"/>
            <w:rPrChange w:id="3268" w:author="Kerstin Abshagen" w:date="2015-08-07T11:35:00Z">
              <w:rPr/>
            </w:rPrChange>
          </w:rPr>
          <w:delText>Supporting Information Dataset S2</w:delText>
        </w:r>
        <w:r w:rsidR="003411FF" w:rsidRPr="007E4752" w:rsidDel="002917AF">
          <w:rPr>
            <w:highlight w:val="yellow"/>
            <w:rPrChange w:id="3269"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3270" w:author="Windows User" w:date="2015-08-20T16:26:00Z"/>
          <w:highlight w:val="yellow"/>
          <w:rPrChange w:id="3271" w:author="Kerstin Abshagen" w:date="2015-08-07T11:35:00Z">
            <w:rPr>
              <w:del w:id="3272" w:author="Windows User" w:date="2015-08-20T16:26:00Z"/>
            </w:rPr>
          </w:rPrChange>
        </w:rPr>
      </w:pPr>
    </w:p>
    <w:p w14:paraId="24224E6D" w14:textId="1DD3BCD8" w:rsidR="003B20AA" w:rsidRPr="007E4752" w:rsidDel="00EA4516" w:rsidRDefault="003B20AA">
      <w:pPr>
        <w:pStyle w:val="NoSpacing"/>
        <w:rPr>
          <w:del w:id="3273" w:author="mkoenig" w:date="2015-09-06T20:21:00Z"/>
          <w:b/>
          <w:highlight w:val="yellow"/>
          <w:rPrChange w:id="3274" w:author="Kerstin Abshagen" w:date="2015-08-07T11:35:00Z">
            <w:rPr>
              <w:del w:id="3275" w:author="mkoenig" w:date="2015-09-06T20:21:00Z"/>
              <w:b/>
            </w:rPr>
          </w:rPrChange>
        </w:rPr>
      </w:pPr>
      <w:moveFromRangeStart w:id="3276" w:author="Windows User" w:date="2015-08-20T16:26:00Z" w:name="move427851293"/>
      <w:moveFrom w:id="3277" w:author="Windows User" w:date="2015-08-20T16:26:00Z">
        <w:r w:rsidRPr="007E4752" w:rsidDel="00CA1F2E">
          <w:rPr>
            <w:b/>
            <w:highlight w:val="yellow"/>
            <w:rPrChange w:id="3278" w:author="Kerstin Abshagen" w:date="2015-08-07T11:35:00Z">
              <w:rPr>
                <w:b/>
              </w:rPr>
            </w:rPrChange>
          </w:rPr>
          <w:t xml:space="preserve">Figure </w:t>
        </w:r>
        <w:r w:rsidR="00832CE6" w:rsidRPr="007E4752" w:rsidDel="00CA1F2E">
          <w:rPr>
            <w:b/>
            <w:highlight w:val="yellow"/>
            <w:rPrChange w:id="3279" w:author="Kerstin Abshagen" w:date="2015-08-07T11:35:00Z">
              <w:rPr>
                <w:b/>
              </w:rPr>
            </w:rPrChange>
          </w:rPr>
          <w:t>10</w:t>
        </w:r>
        <w:r w:rsidRPr="007E4752" w:rsidDel="00CA1F2E">
          <w:rPr>
            <w:b/>
            <w:highlight w:val="yellow"/>
            <w:rPrChange w:id="3280" w:author="Kerstin Abshagen" w:date="2015-08-07T11:35:00Z">
              <w:rPr>
                <w:b/>
              </w:rPr>
            </w:rPrChange>
          </w:rPr>
          <w:t>:</w:t>
        </w:r>
        <w:r w:rsidRPr="007E4752" w:rsidDel="00CA1F2E">
          <w:rPr>
            <w:highlight w:val="yellow"/>
            <w:rPrChange w:id="3281" w:author="Kerstin Abshagen" w:date="2015-08-07T11:35:00Z">
              <w:rPr/>
            </w:rPrChange>
          </w:rPr>
          <w:t xml:space="preserve"> </w:t>
        </w:r>
        <w:r w:rsidRPr="007E4752" w:rsidDel="00CA1F2E">
          <w:rPr>
            <w:b/>
            <w:highlight w:val="yellow"/>
            <w:rPrChange w:id="3282" w:author="Kerstin Abshagen" w:date="2015-08-07T11:35:00Z">
              <w:rPr>
                <w:b/>
              </w:rPr>
            </w:rPrChange>
          </w:rPr>
          <w:t>Outline of the disease process.</w:t>
        </w:r>
        <w:r w:rsidRPr="007E4752" w:rsidDel="00CA1F2E">
          <w:rPr>
            <w:highlight w:val="yellow"/>
            <w:rPrChange w:id="3283"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3276"/>
    <w:p w14:paraId="53277BC5" w14:textId="77777777" w:rsidR="00BE4631" w:rsidRPr="007E4752" w:rsidRDefault="00BE4631">
      <w:pPr>
        <w:pStyle w:val="NoSpacing"/>
        <w:rPr>
          <w:highlight w:val="yellow"/>
          <w:rPrChange w:id="3284" w:author="Kerstin Abshagen" w:date="2015-08-07T11:35:00Z">
            <w:rPr/>
          </w:rPrChange>
        </w:rPr>
      </w:pPr>
    </w:p>
    <w:p w14:paraId="63A76BA5" w14:textId="013CCBB9" w:rsidR="00CA1F2E" w:rsidRDefault="006360F7">
      <w:pPr>
        <w:pStyle w:val="NoSpacing"/>
        <w:rPr>
          <w:ins w:id="3285" w:author="Windows User" w:date="2015-08-20T16:41:00Z"/>
        </w:rPr>
      </w:pPr>
      <w:ins w:id="3286" w:author="mkoenig" w:date="2015-09-06T20:18:00Z">
        <w:r w:rsidRPr="006360F7">
          <w:rPr>
            <w:b/>
          </w:rPr>
          <w:t xml:space="preserve">Figure 10: Decision tree for disease progression. </w:t>
        </w:r>
      </w:ins>
      <w:ins w:id="3287" w:author="mkoenig" w:date="2015-09-06T20:19:00Z">
        <w:r w:rsidR="00EA4516" w:rsidRPr="00EA4516">
          <w:rPr>
            <w:rPrChange w:id="3288" w:author="mkoenig" w:date="2015-09-06T20:19:00Z">
              <w:rPr>
                <w:b/>
              </w:rPr>
            </w:rPrChange>
          </w:rPr>
          <w:t>(</w:t>
        </w:r>
      </w:ins>
      <w:ins w:id="3289" w:author="mkoenig" w:date="2015-09-06T20:18:00Z">
        <w:r w:rsidRPr="006360F7">
          <w:rPr>
            <w:b/>
          </w:rPr>
          <w:t>A</w:t>
        </w:r>
      </w:ins>
      <w:ins w:id="3290" w:author="mkoenig" w:date="2015-09-06T20:19:00Z">
        <w:r w:rsidR="00EA4516" w:rsidRPr="00EA4516">
          <w:rPr>
            <w:rPrChange w:id="3291" w:author="mkoenig" w:date="2015-09-06T20:19:00Z">
              <w:rPr>
                <w:b/>
              </w:rPr>
            </w:rPrChange>
          </w:rPr>
          <w:t>)</w:t>
        </w:r>
      </w:ins>
      <w:ins w:id="3292" w:author="mkoenig" w:date="2015-09-06T20:18:00Z">
        <w:r w:rsidRPr="006360F7">
          <w:rPr>
            <w:rPrChange w:id="3293" w:author="mkoenig" w:date="2015-09-06T20:18:00Z">
              <w:rPr>
                <w:b/>
              </w:rPr>
            </w:rPrChange>
          </w:rPr>
          <w:t xml:space="preserve"> Regression tree for the prediction of time phases after BDL based on mean cluster time courses. The best gene representatives from the clusters are depicted above the decision rules. The regression tree classifies the data in 6 time classes 0h, 6h, 14h, 24h, 6d, 14d with information on mean time value, range, and number and percentage of samples falling given in the respective class. The best tree based on genes, histological, biochemical and antibody factors is highly similar to the best gene tree, with the single change of using S100a4 instead of Col1a1 for the decision on cluster c4 and allowing GLDH as equally good alternative to Fn1 in c3. </w:t>
        </w:r>
      </w:ins>
      <w:ins w:id="3294" w:author="mkoenig" w:date="2015-09-06T20:19:00Z">
        <w:r w:rsidR="00EA4516">
          <w:t>(</w:t>
        </w:r>
      </w:ins>
      <w:ins w:id="3295" w:author="mkoenig" w:date="2015-09-06T20:18:00Z">
        <w:r w:rsidRPr="006360F7">
          <w:rPr>
            <w:b/>
          </w:rPr>
          <w:t>B</w:t>
        </w:r>
      </w:ins>
      <w:ins w:id="3296" w:author="mkoenig" w:date="2015-09-06T20:19:00Z">
        <w:r w:rsidR="00EA4516" w:rsidRPr="00EA4516">
          <w:rPr>
            <w:rPrChange w:id="3297" w:author="mkoenig" w:date="2015-09-06T20:19:00Z">
              <w:rPr>
                <w:b/>
              </w:rPr>
            </w:rPrChange>
          </w:rPr>
          <w:t>)</w:t>
        </w:r>
      </w:ins>
      <w:ins w:id="3298" w:author="mkoenig" w:date="2015-09-06T20:18:00Z">
        <w:r w:rsidRPr="006360F7">
          <w:rPr>
            <w:rPrChange w:id="3299" w:author="mkoenig" w:date="2015-09-06T20:18:00Z">
              <w:rPr>
                <w:b/>
              </w:rPr>
            </w:rPrChange>
          </w:rPr>
          <w:t xml:space="preserve"> Predictive performance of decision tree. The predictive performance of the regression tree was evaluated using all single factor combinations from the individual clusters (white), a random sample (N=10000) of two factors from each cluster (gray), the best gene representative tree (red), and the mean cluster data (blue, trainings data).</w:t>
        </w:r>
      </w:ins>
      <w:ins w:id="3300" w:author="Windows User" w:date="2015-08-20T16:41:00Z">
        <w:del w:id="3301" w:author="mkoenig" w:date="2015-09-06T20:18:00Z">
          <w:r w:rsidR="00746623" w:rsidRPr="00746623" w:rsidDel="006360F7">
            <w:rPr>
              <w:b/>
              <w:rPrChange w:id="3302" w:author="Windows User" w:date="2015-08-20T16:41:00Z">
                <w:rPr/>
              </w:rPrChange>
            </w:rPr>
            <w:delText>Figure 11: Decision trees.</w:delText>
          </w:r>
          <w:r w:rsidR="00746623" w:rsidRPr="00746623" w:rsidDel="006360F7">
            <w:delText xml:space="preserve"> </w:delText>
          </w:r>
          <w:r w:rsidR="00746623" w:rsidRPr="00746623" w:rsidDel="006360F7">
            <w:rPr>
              <w:b/>
              <w:rPrChange w:id="3303" w:author="Windows User" w:date="2015-08-20T16:41:00Z">
                <w:rPr/>
              </w:rPrChange>
            </w:rPr>
            <w:delText>A</w:delText>
          </w:r>
          <w:r w:rsidR="00746623" w:rsidRPr="00746623" w:rsidDel="006360F7">
            <w:delTex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delText>
          </w:r>
          <w:r w:rsidR="00746623" w:rsidRPr="00746623" w:rsidDel="006360F7">
            <w:rPr>
              <w:b/>
              <w:rPrChange w:id="3304" w:author="Windows User" w:date="2015-08-20T16:41:00Z">
                <w:rPr/>
              </w:rPrChange>
            </w:rPr>
            <w:delText>B-G</w:delText>
          </w:r>
          <w:r w:rsidR="00746623" w:rsidRPr="00746623" w:rsidDel="006360F7">
            <w:delText>) Performance of regression tree. The predictive performance of the regression tree was evaluated using mean cluster data, all single factors from the individual clusters and a random sample of 2 factors from each cluster.</w:delText>
          </w:r>
        </w:del>
      </w:ins>
      <w:del w:id="3305" w:author="Windows User" w:date="2015-08-20T16:41:00Z">
        <w:r w:rsidR="00C33F74" w:rsidRPr="00746623" w:rsidDel="00746623">
          <w:rPr>
            <w:highlight w:val="yellow"/>
            <w:rPrChange w:id="3306" w:author="Windows User" w:date="2015-08-20T16:41:00Z">
              <w:rPr>
                <w:b/>
              </w:rPr>
            </w:rPrChange>
          </w:rPr>
          <w:delText xml:space="preserve">Figure </w:delText>
        </w:r>
        <w:r w:rsidR="003D1CD7" w:rsidRPr="00746623" w:rsidDel="00746623">
          <w:rPr>
            <w:highlight w:val="yellow"/>
            <w:rPrChange w:id="3307" w:author="Windows User" w:date="2015-08-20T16:41:00Z">
              <w:rPr>
                <w:b/>
              </w:rPr>
            </w:rPrChange>
          </w:rPr>
          <w:delText>1</w:delText>
        </w:r>
        <w:r w:rsidR="00832CE6" w:rsidRPr="00746623" w:rsidDel="00746623">
          <w:rPr>
            <w:highlight w:val="yellow"/>
            <w:rPrChange w:id="3308" w:author="Windows User" w:date="2015-08-20T16:41:00Z">
              <w:rPr>
                <w:b/>
              </w:rPr>
            </w:rPrChange>
          </w:rPr>
          <w:delText>1</w:delText>
        </w:r>
        <w:r w:rsidR="00C33F74" w:rsidRPr="00746623" w:rsidDel="00746623">
          <w:rPr>
            <w:highlight w:val="yellow"/>
            <w:rPrChange w:id="3309" w:author="Windows User" w:date="2015-08-20T16:41:00Z">
              <w:rPr>
                <w:b/>
              </w:rPr>
            </w:rPrChange>
          </w:rPr>
          <w:delText xml:space="preserve">: </w:delText>
        </w:r>
        <w:r w:rsidR="00704D2A" w:rsidRPr="00746623" w:rsidDel="00746623">
          <w:rPr>
            <w:highlight w:val="yellow"/>
            <w:rPrChange w:id="3310" w:author="Windows User" w:date="2015-08-20T16:41:00Z">
              <w:rPr>
                <w:b/>
              </w:rPr>
            </w:rPrChange>
          </w:rPr>
          <w:delText xml:space="preserve">Decision trees. </w:delText>
        </w:r>
        <w:r w:rsidR="00C33F74" w:rsidRPr="00746623" w:rsidDel="00746623">
          <w:rPr>
            <w:highlight w:val="yellow"/>
            <w:rPrChange w:id="3311" w:author="Windows User" w:date="2015-08-20T16:41:00Z">
              <w:rPr/>
            </w:rPrChange>
          </w:rPr>
          <w:delText>Decision trees for the prediction of time points (A) and disease phases (B and C), where the latter shows the decision tree with the exclusion of histological factors.</w:delText>
        </w:r>
      </w:del>
    </w:p>
    <w:p w14:paraId="4021112D" w14:textId="77777777" w:rsidR="00746623" w:rsidRDefault="00746623">
      <w:pPr>
        <w:pStyle w:val="NoSpacing"/>
        <w:rPr>
          <w:ins w:id="3312" w:author="Windows User" w:date="2015-08-20T16:26:00Z"/>
        </w:rPr>
      </w:pPr>
    </w:p>
    <w:p w14:paraId="2923F786" w14:textId="7C88DBB7" w:rsidR="00CA1F2E" w:rsidRPr="00B228C2" w:rsidDel="00CA1F2E" w:rsidRDefault="00746623" w:rsidP="00CA1F2E">
      <w:pPr>
        <w:pStyle w:val="NoSpacing"/>
        <w:rPr>
          <w:del w:id="3313" w:author="Windows User" w:date="2015-08-20T16:26:00Z"/>
          <w:b/>
          <w:highlight w:val="yellow"/>
        </w:rPr>
      </w:pPr>
      <w:ins w:id="3314" w:author="Windows User" w:date="2015-08-20T16:41:00Z">
        <w:r w:rsidRPr="00746623">
          <w:rPr>
            <w:b/>
          </w:rPr>
          <w:t>Figure 1</w:t>
        </w:r>
      </w:ins>
      <w:ins w:id="3315" w:author="mkoenig" w:date="2015-09-06T20:17:00Z">
        <w:r w:rsidR="006360F7">
          <w:rPr>
            <w:b/>
          </w:rPr>
          <w:t>1</w:t>
        </w:r>
      </w:ins>
      <w:ins w:id="3316" w:author="Windows User" w:date="2015-08-20T16:41:00Z">
        <w:del w:id="3317" w:author="mkoenig" w:date="2015-09-06T20:17:00Z">
          <w:r w:rsidRPr="00746623" w:rsidDel="006360F7">
            <w:rPr>
              <w:b/>
            </w:rPr>
            <w:delText>2</w:delText>
          </w:r>
        </w:del>
        <w:r w:rsidRPr="00746623">
          <w:rPr>
            <w:b/>
          </w:rPr>
          <w:t xml:space="preserve">: </w:t>
        </w:r>
        <w:r w:rsidRPr="006360F7">
          <w:rPr>
            <w:b/>
          </w:rPr>
          <w:t>Outline of the disease process.</w:t>
        </w:r>
        <w:r w:rsidRPr="00746623">
          <w:rPr>
            <w:rPrChange w:id="3318" w:author="Windows User" w:date="2015-08-20T16:41:00Z">
              <w:rPr>
                <w:b/>
              </w:rPr>
            </w:rPrChange>
          </w:rPr>
          <w:t xml:space="preserve"> Each box is dedicated to a specific disease aspect (first line) which is represented by a commonly known marker (second line) or several markers. Below (in small font) the genes are shown whose expression is correlated to the factor above.</w:t>
        </w:r>
      </w:ins>
      <w:bookmarkStart w:id="3319" w:name="_GoBack"/>
      <w:bookmarkEnd w:id="3319"/>
      <w:moveToRangeStart w:id="3320" w:author="Windows User" w:date="2015-08-20T16:26:00Z" w:name="move427851293"/>
      <w:moveTo w:id="3321" w:author="Windows User" w:date="2015-08-20T16:26:00Z">
        <w:del w:id="3322"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3323" w:author="Windows User" w:date="2015-08-20T16:27:00Z">
          <w:r w:rsidR="00CA1F2E" w:rsidRPr="00B228C2" w:rsidDel="00CA1F2E">
            <w:rPr>
              <w:highlight w:val="yellow"/>
            </w:rPr>
            <w:delText>, mostly novel putative markers</w:delText>
          </w:r>
        </w:del>
        <w:del w:id="3324" w:author="Windows User" w:date="2015-08-20T16:28:00Z">
          <w:r w:rsidR="00CA1F2E" w:rsidRPr="00B228C2" w:rsidDel="00CA1F2E">
            <w:rPr>
              <w:highlight w:val="yellow"/>
            </w:rPr>
            <w:delText xml:space="preserve"> </w:delText>
          </w:r>
        </w:del>
        <w:del w:id="3325" w:author="Windows User" w:date="2015-08-20T16:27:00Z">
          <w:r w:rsidR="00CA1F2E" w:rsidRPr="00B228C2" w:rsidDel="00CA1F2E">
            <w:rPr>
              <w:highlight w:val="yellow"/>
            </w:rPr>
            <w:delText xml:space="preserve">obtained from our </w:delText>
          </w:r>
        </w:del>
        <w:del w:id="3326" w:author="Windows User" w:date="2015-08-20T16:28:00Z">
          <w:r w:rsidR="00CA1F2E" w:rsidRPr="00B228C2" w:rsidDel="00CA1F2E">
            <w:rPr>
              <w:highlight w:val="yellow"/>
            </w:rPr>
            <w:delText>analysis.</w:delText>
          </w:r>
        </w:del>
      </w:moveTo>
    </w:p>
    <w:moveToRangeEnd w:id="3320"/>
    <w:p w14:paraId="22DDC68D" w14:textId="77777777" w:rsidR="00CA1F2E" w:rsidDel="00CA1F2E" w:rsidRDefault="00CA1F2E">
      <w:pPr>
        <w:pStyle w:val="NoSpacing"/>
        <w:rPr>
          <w:del w:id="3327" w:author="Windows User" w:date="2015-08-20T16:26:00Z"/>
        </w:rPr>
      </w:pPr>
    </w:p>
    <w:p w14:paraId="41AEFE36" w14:textId="77777777" w:rsidR="00EA2D08" w:rsidDel="0005292F" w:rsidRDefault="00EA2D08">
      <w:pPr>
        <w:pStyle w:val="NoSpacing"/>
        <w:rPr>
          <w:del w:id="3328" w:author="mkoenig" w:date="2015-09-08T12:10:00Z"/>
        </w:rPr>
      </w:pPr>
    </w:p>
    <w:p w14:paraId="52D2FC07" w14:textId="6F52F2DA" w:rsidR="00EA2D08" w:rsidDel="00C638FD" w:rsidRDefault="00EA2D08">
      <w:pPr>
        <w:pStyle w:val="NoSpacing"/>
        <w:rPr>
          <w:del w:id="3329" w:author="mkoenig" w:date="2015-09-08T12:06:00Z"/>
        </w:rPr>
      </w:pPr>
    </w:p>
    <w:moveFromRangeStart w:id="3330" w:author="mkoenig" w:date="2015-09-08T12:07:00Z" w:name="move429477350"/>
    <w:p w14:paraId="7F1B8251" w14:textId="112C3629" w:rsidR="00C638FD" w:rsidDel="00C638FD" w:rsidRDefault="00EA2D08" w:rsidP="00C638FD">
      <w:pPr>
        <w:pStyle w:val="NoSpacing"/>
        <w:spacing w:line="240" w:lineRule="auto"/>
        <w:ind w:left="720" w:hanging="720"/>
        <w:rPr>
          <w:noProof/>
        </w:rPr>
      </w:pPr>
      <w:moveFrom w:id="3331" w:author="mkoenig" w:date="2015-09-08T12:07:00Z">
        <w:r w:rsidDel="00C638FD">
          <w:fldChar w:fldCharType="begin"/>
        </w:r>
        <w:r w:rsidDel="00C638FD">
          <w:instrText xml:space="preserve"> ADDIN EN.REFLIST </w:instrText>
        </w:r>
        <w:r w:rsidDel="00C638FD">
          <w:fldChar w:fldCharType="separate"/>
        </w:r>
        <w:bookmarkStart w:id="3332" w:name="_ENREF_1"/>
        <w:r w:rsidR="00C638FD" w:rsidDel="00C638FD">
          <w:rPr>
            <w:noProof/>
          </w:rPr>
          <w:t>1.</w:t>
        </w:r>
        <w:r w:rsidR="00C638FD" w:rsidDel="00C638FD">
          <w:rPr>
            <w:noProof/>
          </w:rPr>
          <w:tab/>
          <w:t xml:space="preserve">Wang H, Vohra BPS, Zhang Y, Heuckeroth RO: </w:t>
        </w:r>
        <w:r w:rsidR="00C638FD" w:rsidRPr="00C638FD" w:rsidDel="00C638FD">
          <w:rPr>
            <w:b/>
            <w:noProof/>
          </w:rPr>
          <w:t>Transcriptional profiling after bile duct ligation identifies PAI-1 as a contributor to cholestatic injury in mice</w:t>
        </w:r>
        <w:r w:rsidR="00C638FD" w:rsidDel="00C638FD">
          <w:rPr>
            <w:noProof/>
          </w:rPr>
          <w:t xml:space="preserve">. </w:t>
        </w:r>
        <w:r w:rsidR="00C638FD" w:rsidRPr="00C638FD" w:rsidDel="00C638FD">
          <w:rPr>
            <w:i/>
            <w:noProof/>
          </w:rPr>
          <w:t xml:space="preserve">Hepatology </w:t>
        </w:r>
        <w:r w:rsidR="00C638FD" w:rsidDel="00C638FD">
          <w:rPr>
            <w:noProof/>
          </w:rPr>
          <w:t xml:space="preserve">2005, </w:t>
        </w:r>
        <w:r w:rsidR="00C638FD" w:rsidRPr="00C638FD" w:rsidDel="00C638FD">
          <w:rPr>
            <w:b/>
            <w:noProof/>
          </w:rPr>
          <w:t>42</w:t>
        </w:r>
        <w:r w:rsidR="00C638FD" w:rsidDel="00C638FD">
          <w:rPr>
            <w:noProof/>
          </w:rPr>
          <w:t>(5):1099-1108.</w:t>
        </w:r>
        <w:bookmarkEnd w:id="3332"/>
      </w:moveFrom>
    </w:p>
    <w:p w14:paraId="149027E2" w14:textId="11C5A63C" w:rsidR="00C638FD" w:rsidDel="00C638FD" w:rsidRDefault="00C638FD" w:rsidP="00C638FD">
      <w:pPr>
        <w:pStyle w:val="NoSpacing"/>
        <w:spacing w:line="240" w:lineRule="auto"/>
        <w:ind w:left="720" w:hanging="720"/>
        <w:rPr>
          <w:noProof/>
        </w:rPr>
      </w:pPr>
      <w:bookmarkStart w:id="3333" w:name="_ENREF_2"/>
      <w:moveFrom w:id="3334" w:author="mkoenig" w:date="2015-09-08T12:07:00Z">
        <w:r w:rsidDel="00C638FD">
          <w:rPr>
            <w:noProof/>
          </w:rPr>
          <w:t>2.</w:t>
        </w:r>
        <w:r w:rsidDel="00C638FD">
          <w:rPr>
            <w:noProof/>
          </w:rPr>
          <w:tab/>
          <w:t xml:space="preserve">Woolbright BL, Antoine DJ, Jenkins RE, Bajt ML, Park BK, Jaeschke H: </w:t>
        </w:r>
        <w:r w:rsidRPr="00C638FD" w:rsidDel="00C638FD">
          <w:rPr>
            <w:b/>
            <w:noProof/>
          </w:rPr>
          <w:t>Plasma biomarkers of liver injury and inflammation demonstrate a lack of apoptosis during obstructive cholestasis in mice</w:t>
        </w:r>
        <w:r w:rsidDel="00C638FD">
          <w:rPr>
            <w:noProof/>
          </w:rPr>
          <w:t xml:space="preserve">. </w:t>
        </w:r>
        <w:r w:rsidRPr="00C638FD" w:rsidDel="00C638FD">
          <w:rPr>
            <w:i/>
            <w:noProof/>
          </w:rPr>
          <w:t xml:space="preserve">Toxicol Appl Pharmacol </w:t>
        </w:r>
        <w:r w:rsidDel="00C638FD">
          <w:rPr>
            <w:noProof/>
          </w:rPr>
          <w:t xml:space="preserve">2013, </w:t>
        </w:r>
        <w:r w:rsidRPr="00C638FD" w:rsidDel="00C638FD">
          <w:rPr>
            <w:b/>
            <w:noProof/>
          </w:rPr>
          <w:t>273</w:t>
        </w:r>
        <w:r w:rsidDel="00C638FD">
          <w:rPr>
            <w:noProof/>
          </w:rPr>
          <w:t>(3):524-531.</w:t>
        </w:r>
        <w:bookmarkEnd w:id="3333"/>
      </w:moveFrom>
    </w:p>
    <w:p w14:paraId="054801CC" w14:textId="050FA389" w:rsidR="00C638FD" w:rsidDel="00C638FD" w:rsidRDefault="00C638FD" w:rsidP="00C638FD">
      <w:pPr>
        <w:pStyle w:val="NoSpacing"/>
        <w:spacing w:line="240" w:lineRule="auto"/>
        <w:ind w:left="720" w:hanging="720"/>
        <w:rPr>
          <w:noProof/>
        </w:rPr>
      </w:pPr>
      <w:bookmarkStart w:id="3335" w:name="_ENREF_3"/>
      <w:moveFrom w:id="3336" w:author="mkoenig" w:date="2015-09-08T12:07:00Z">
        <w:r w:rsidDel="00C638FD">
          <w:rPr>
            <w:noProof/>
          </w:rPr>
          <w:t>3.</w:t>
        </w:r>
        <w:r w:rsidDel="00C638FD">
          <w:rPr>
            <w:noProof/>
          </w:rPr>
          <w:tab/>
          <w:t xml:space="preserve">Lindblad L, Lundholm K, Schersten T: </w:t>
        </w:r>
        <w:r w:rsidRPr="00C638FD" w:rsidDel="00C638FD">
          <w:rPr>
            <w:b/>
            <w:noProof/>
          </w:rPr>
          <w:t>Bile acid concentrations in systemic and portal serum in presumably normal man and in cholestatic and cirrhotic conditions</w:t>
        </w:r>
        <w:r w:rsidDel="00C638FD">
          <w:rPr>
            <w:noProof/>
          </w:rPr>
          <w:t xml:space="preserve">. </w:t>
        </w:r>
        <w:r w:rsidRPr="00C638FD" w:rsidDel="00C638FD">
          <w:rPr>
            <w:i/>
            <w:noProof/>
          </w:rPr>
          <w:t xml:space="preserve">Scand J Gastroenterol </w:t>
        </w:r>
        <w:r w:rsidDel="00C638FD">
          <w:rPr>
            <w:noProof/>
          </w:rPr>
          <w:t xml:space="preserve">1977, </w:t>
        </w:r>
        <w:r w:rsidRPr="00C638FD" w:rsidDel="00C638FD">
          <w:rPr>
            <w:b/>
            <w:noProof/>
          </w:rPr>
          <w:t>12</w:t>
        </w:r>
        <w:r w:rsidDel="00C638FD">
          <w:rPr>
            <w:noProof/>
          </w:rPr>
          <w:t>(4):395-400.</w:t>
        </w:r>
        <w:bookmarkEnd w:id="3335"/>
      </w:moveFrom>
    </w:p>
    <w:p w14:paraId="71C9D865" w14:textId="538CED3A" w:rsidR="00C638FD" w:rsidDel="00C638FD" w:rsidRDefault="00C638FD" w:rsidP="00C638FD">
      <w:pPr>
        <w:pStyle w:val="NoSpacing"/>
        <w:spacing w:line="240" w:lineRule="auto"/>
        <w:ind w:left="720" w:hanging="720"/>
        <w:rPr>
          <w:noProof/>
        </w:rPr>
      </w:pPr>
      <w:bookmarkStart w:id="3337" w:name="_ENREF_4"/>
      <w:moveFrom w:id="3338" w:author="mkoenig" w:date="2015-09-08T12:07:00Z">
        <w:r w:rsidDel="00C638FD">
          <w:rPr>
            <w:noProof/>
          </w:rPr>
          <w:t>4.</w:t>
        </w:r>
        <w:r w:rsidDel="00C638FD">
          <w:rPr>
            <w:noProof/>
          </w:rPr>
          <w:tab/>
          <w:t xml:space="preserve">Trauner M, Jansen PL: </w:t>
        </w:r>
        <w:r w:rsidRPr="00C638FD" w:rsidDel="00C638FD">
          <w:rPr>
            <w:b/>
            <w:noProof/>
          </w:rPr>
          <w:t>Molecular pathogenesis of cholestasis</w:t>
        </w:r>
        <w:r w:rsidDel="00C638FD">
          <w:rPr>
            <w:noProof/>
          </w:rPr>
          <w:t>: Springer Science \&amp; Business Media; 2004.</w:t>
        </w:r>
        <w:bookmarkEnd w:id="3337"/>
      </w:moveFrom>
    </w:p>
    <w:p w14:paraId="1135C622" w14:textId="2ABD6808" w:rsidR="00C638FD" w:rsidDel="00C638FD" w:rsidRDefault="00C638FD" w:rsidP="00C638FD">
      <w:pPr>
        <w:pStyle w:val="NoSpacing"/>
        <w:spacing w:line="240" w:lineRule="auto"/>
        <w:ind w:left="720" w:hanging="720"/>
        <w:rPr>
          <w:noProof/>
        </w:rPr>
      </w:pPr>
      <w:bookmarkStart w:id="3339" w:name="_ENREF_5"/>
      <w:moveFrom w:id="3340" w:author="mkoenig" w:date="2015-09-08T12:07:00Z">
        <w:r w:rsidDel="00C638FD">
          <w:rPr>
            <w:noProof/>
          </w:rPr>
          <w:t>5.</w:t>
        </w:r>
        <w:r w:rsidDel="00C638FD">
          <w:rPr>
            <w:noProof/>
          </w:rPr>
          <w:tab/>
          <w:t xml:space="preserve">Nguyen KD, Sundaram V, Ayoub WS: </w:t>
        </w:r>
        <w:r w:rsidRPr="00C638FD" w:rsidDel="00C638FD">
          <w:rPr>
            <w:b/>
            <w:noProof/>
          </w:rPr>
          <w:t>Atypical causes of cholestasis</w:t>
        </w:r>
        <w:r w:rsidDel="00C638FD">
          <w:rPr>
            <w:noProof/>
          </w:rPr>
          <w:t xml:space="preserve">. </w:t>
        </w:r>
        <w:r w:rsidRPr="00C638FD" w:rsidDel="00C638FD">
          <w:rPr>
            <w:i/>
            <w:noProof/>
          </w:rPr>
          <w:t xml:space="preserve">World J Gastroenterol </w:t>
        </w:r>
        <w:r w:rsidDel="00C638FD">
          <w:rPr>
            <w:noProof/>
          </w:rPr>
          <w:t xml:space="preserve">2014, </w:t>
        </w:r>
        <w:r w:rsidRPr="00C638FD" w:rsidDel="00C638FD">
          <w:rPr>
            <w:b/>
            <w:noProof/>
          </w:rPr>
          <w:t>20</w:t>
        </w:r>
        <w:r w:rsidDel="00C638FD">
          <w:rPr>
            <w:noProof/>
          </w:rPr>
          <w:t>(28):9418-9426.</w:t>
        </w:r>
        <w:bookmarkEnd w:id="3339"/>
      </w:moveFrom>
    </w:p>
    <w:p w14:paraId="54748F8D" w14:textId="698DC60D" w:rsidR="00C638FD" w:rsidDel="00C638FD" w:rsidRDefault="00C638FD" w:rsidP="00C638FD">
      <w:pPr>
        <w:pStyle w:val="NoSpacing"/>
        <w:spacing w:line="240" w:lineRule="auto"/>
        <w:ind w:left="720" w:hanging="720"/>
        <w:rPr>
          <w:noProof/>
        </w:rPr>
      </w:pPr>
      <w:bookmarkStart w:id="3341" w:name="_ENREF_6"/>
      <w:moveFrom w:id="3342" w:author="mkoenig" w:date="2015-09-08T12:07:00Z">
        <w:r w:rsidDel="00C638FD">
          <w:rPr>
            <w:noProof/>
          </w:rPr>
          <w:t>6.</w:t>
        </w:r>
        <w:r w:rsidDel="00C638FD">
          <w:rPr>
            <w:noProof/>
          </w:rPr>
          <w:tab/>
          <w:t xml:space="preserve">Tag CG, Sauer-Lehnen S, Weiskirchen S, Borkham-Kamphorst E, Tolba RH, Tacke F, Weiskirchen R: </w:t>
        </w:r>
        <w:r w:rsidRPr="00C638FD" w:rsidDel="00C638FD">
          <w:rPr>
            <w:b/>
            <w:noProof/>
          </w:rPr>
          <w:t>Bile duct ligation in mice: induction of inflammatory liver injury and fibrosis by obstructive cholestasis</w:t>
        </w:r>
        <w:r w:rsidDel="00C638FD">
          <w:rPr>
            <w:noProof/>
          </w:rPr>
          <w:t xml:space="preserve">. </w:t>
        </w:r>
        <w:r w:rsidRPr="00C638FD" w:rsidDel="00C638FD">
          <w:rPr>
            <w:i/>
            <w:noProof/>
          </w:rPr>
          <w:t xml:space="preserve">J Vis Exp </w:t>
        </w:r>
        <w:r w:rsidDel="00C638FD">
          <w:rPr>
            <w:noProof/>
          </w:rPr>
          <w:t>2015(96).</w:t>
        </w:r>
        <w:bookmarkEnd w:id="3341"/>
      </w:moveFrom>
    </w:p>
    <w:p w14:paraId="55A3567E" w14:textId="44380788" w:rsidR="00C638FD" w:rsidDel="00C638FD" w:rsidRDefault="00C638FD" w:rsidP="00C638FD">
      <w:pPr>
        <w:pStyle w:val="NoSpacing"/>
        <w:spacing w:line="240" w:lineRule="auto"/>
        <w:ind w:left="720" w:hanging="720"/>
        <w:rPr>
          <w:noProof/>
        </w:rPr>
      </w:pPr>
      <w:bookmarkStart w:id="3343" w:name="_ENREF_7"/>
      <w:moveFrom w:id="3344" w:author="mkoenig" w:date="2015-09-08T12:07:00Z">
        <w:r w:rsidDel="00C638FD">
          <w:rPr>
            <w:noProof/>
          </w:rPr>
          <w:t>7.</w:t>
        </w:r>
        <w:r w:rsidDel="00C638FD">
          <w:rPr>
            <w:noProof/>
          </w:rPr>
          <w:tab/>
          <w:t xml:space="preserve">Georgiev P, Jochum W, Heinrich S, Jang JH, Nocito A, Dahm F, Clavien P-A: </w:t>
        </w:r>
        <w:r w:rsidRPr="00C638FD" w:rsidDel="00C638FD">
          <w:rPr>
            <w:b/>
            <w:noProof/>
          </w:rPr>
          <w:t>Characterization of time-related changes after experimental bile duct ligation</w:t>
        </w:r>
        <w:r w:rsidDel="00C638FD">
          <w:rPr>
            <w:noProof/>
          </w:rPr>
          <w:t xml:space="preserve">. </w:t>
        </w:r>
        <w:r w:rsidRPr="00C638FD" w:rsidDel="00C638FD">
          <w:rPr>
            <w:i/>
            <w:noProof/>
          </w:rPr>
          <w:t xml:space="preserve">Br J Surg </w:t>
        </w:r>
        <w:r w:rsidDel="00C638FD">
          <w:rPr>
            <w:noProof/>
          </w:rPr>
          <w:t xml:space="preserve">2008, </w:t>
        </w:r>
        <w:r w:rsidRPr="00C638FD" w:rsidDel="00C638FD">
          <w:rPr>
            <w:b/>
            <w:noProof/>
          </w:rPr>
          <w:t>95</w:t>
        </w:r>
        <w:r w:rsidDel="00C638FD">
          <w:rPr>
            <w:noProof/>
          </w:rPr>
          <w:t>(5):646-656.</w:t>
        </w:r>
        <w:bookmarkEnd w:id="3343"/>
      </w:moveFrom>
    </w:p>
    <w:p w14:paraId="2BD02F30" w14:textId="36DA1EE4" w:rsidR="00C638FD" w:rsidDel="00C638FD" w:rsidRDefault="00C638FD" w:rsidP="00C638FD">
      <w:pPr>
        <w:pStyle w:val="NoSpacing"/>
        <w:spacing w:line="240" w:lineRule="auto"/>
        <w:ind w:left="720" w:hanging="720"/>
        <w:rPr>
          <w:noProof/>
        </w:rPr>
      </w:pPr>
      <w:bookmarkStart w:id="3345" w:name="_ENREF_8"/>
      <w:moveFrom w:id="3346" w:author="mkoenig" w:date="2015-09-08T12:07:00Z">
        <w:r w:rsidDel="00C638FD">
          <w:rPr>
            <w:noProof/>
          </w:rPr>
          <w:t>8.</w:t>
        </w:r>
        <w:r w:rsidDel="00C638FD">
          <w:rPr>
            <w:noProof/>
          </w:rPr>
          <w:tab/>
          <w:t xml:space="preserve">Huss S, Schmitz J, Goltz D, Fischer H-P, Büttner R, Weiskirchen R: </w:t>
        </w:r>
        <w:r w:rsidRPr="00C638FD" w:rsidDel="00C638FD">
          <w:rPr>
            <w:b/>
            <w:noProof/>
          </w:rPr>
          <w:t>Development and evaluation of an open source Delphi-based software for morphometric quantification of liver fibrosis</w:t>
        </w:r>
        <w:r w:rsidDel="00C638FD">
          <w:rPr>
            <w:noProof/>
          </w:rPr>
          <w:t xml:space="preserve">. </w:t>
        </w:r>
        <w:r w:rsidRPr="00C638FD" w:rsidDel="00C638FD">
          <w:rPr>
            <w:i/>
            <w:noProof/>
          </w:rPr>
          <w:t xml:space="preserve">Fibrogenesis Tissue Repair </w:t>
        </w:r>
        <w:r w:rsidDel="00C638FD">
          <w:rPr>
            <w:noProof/>
          </w:rPr>
          <w:t xml:space="preserve">2010, </w:t>
        </w:r>
        <w:r w:rsidRPr="00C638FD" w:rsidDel="00C638FD">
          <w:rPr>
            <w:b/>
            <w:noProof/>
          </w:rPr>
          <w:t>3</w:t>
        </w:r>
        <w:r w:rsidDel="00C638FD">
          <w:rPr>
            <w:noProof/>
          </w:rPr>
          <w:t>(1):10.</w:t>
        </w:r>
        <w:bookmarkEnd w:id="3345"/>
      </w:moveFrom>
    </w:p>
    <w:p w14:paraId="2C0AA1E4" w14:textId="2EA1777E" w:rsidR="00C638FD" w:rsidDel="00C638FD" w:rsidRDefault="00C638FD" w:rsidP="00C638FD">
      <w:pPr>
        <w:pStyle w:val="NoSpacing"/>
        <w:spacing w:line="240" w:lineRule="auto"/>
        <w:ind w:left="720" w:hanging="720"/>
        <w:rPr>
          <w:noProof/>
        </w:rPr>
      </w:pPr>
      <w:bookmarkStart w:id="3347" w:name="_ENREF_9"/>
      <w:moveFrom w:id="3348" w:author="mkoenig" w:date="2015-09-08T12:07:00Z">
        <w:r w:rsidDel="00C638FD">
          <w:rPr>
            <w:noProof/>
          </w:rPr>
          <w:t>9.</w:t>
        </w:r>
        <w:r w:rsidDel="00C638FD">
          <w:rPr>
            <w:noProof/>
          </w:rPr>
          <w:tab/>
          <w:t xml:space="preserve">Tanaka A, Tsuneyama K, Mikami M, Uegaki S, Aiso M, Takikawa H: </w:t>
        </w:r>
        <w:r w:rsidRPr="00C638FD" w:rsidDel="00C638FD">
          <w:rPr>
            <w:b/>
            <w:noProof/>
          </w:rPr>
          <w:t>Gene expression profiling in whole liver of bile duct ligated rats: VEGF-A expression is up-regulated in hepatocytes adjacent to the portal tracts</w:t>
        </w:r>
        <w:r w:rsidDel="00C638FD">
          <w:rPr>
            <w:noProof/>
          </w:rPr>
          <w:t xml:space="preserve">. </w:t>
        </w:r>
        <w:r w:rsidRPr="00C638FD" w:rsidDel="00C638FD">
          <w:rPr>
            <w:i/>
            <w:noProof/>
          </w:rPr>
          <w:t xml:space="preserve">J Gastroenterol Hepatol </w:t>
        </w:r>
        <w:r w:rsidDel="00C638FD">
          <w:rPr>
            <w:noProof/>
          </w:rPr>
          <w:t xml:space="preserve">2007, </w:t>
        </w:r>
        <w:r w:rsidRPr="00C638FD" w:rsidDel="00C638FD">
          <w:rPr>
            <w:b/>
            <w:noProof/>
          </w:rPr>
          <w:t>22</w:t>
        </w:r>
        <w:r w:rsidDel="00C638FD">
          <w:rPr>
            <w:noProof/>
          </w:rPr>
          <w:t>(11):1993-2000.</w:t>
        </w:r>
        <w:bookmarkEnd w:id="3347"/>
      </w:moveFrom>
    </w:p>
    <w:p w14:paraId="2E11AA5B" w14:textId="587E184C" w:rsidR="00C638FD" w:rsidDel="00C638FD" w:rsidRDefault="00C638FD" w:rsidP="00C638FD">
      <w:pPr>
        <w:pStyle w:val="NoSpacing"/>
        <w:spacing w:line="240" w:lineRule="auto"/>
        <w:ind w:left="720" w:hanging="720"/>
        <w:rPr>
          <w:noProof/>
        </w:rPr>
      </w:pPr>
      <w:bookmarkStart w:id="3349" w:name="_ENREF_10"/>
      <w:moveFrom w:id="3350" w:author="mkoenig" w:date="2015-09-08T12:07:00Z">
        <w:r w:rsidDel="00C638FD">
          <w:rPr>
            <w:noProof/>
          </w:rPr>
          <w:t>10.</w:t>
        </w:r>
        <w:r w:rsidDel="00C638FD">
          <w:rPr>
            <w:noProof/>
          </w:rPr>
          <w:tab/>
          <w:t xml:space="preserve">Spurgeon SL, Jones RC, Ramakrishnan R: </w:t>
        </w:r>
        <w:r w:rsidRPr="00C638FD" w:rsidDel="00C638FD">
          <w:rPr>
            <w:b/>
            <w:noProof/>
          </w:rPr>
          <w:t>High throughput gene expression measurement with real time PCR in a microfluidic dynamic array</w:t>
        </w:r>
        <w:r w:rsidDel="00C638FD">
          <w:rPr>
            <w:noProof/>
          </w:rPr>
          <w:t xml:space="preserve">. </w:t>
        </w:r>
        <w:r w:rsidRPr="00C638FD" w:rsidDel="00C638FD">
          <w:rPr>
            <w:i/>
            <w:noProof/>
          </w:rPr>
          <w:t xml:space="preserve">PLoS One </w:t>
        </w:r>
        <w:r w:rsidDel="00C638FD">
          <w:rPr>
            <w:noProof/>
          </w:rPr>
          <w:t xml:space="preserve">2008, </w:t>
        </w:r>
        <w:r w:rsidRPr="00C638FD" w:rsidDel="00C638FD">
          <w:rPr>
            <w:b/>
            <w:noProof/>
          </w:rPr>
          <w:t>3</w:t>
        </w:r>
        <w:r w:rsidDel="00C638FD">
          <w:rPr>
            <w:noProof/>
          </w:rPr>
          <w:t>(2):e1662.</w:t>
        </w:r>
        <w:bookmarkEnd w:id="3349"/>
      </w:moveFrom>
    </w:p>
    <w:p w14:paraId="1CCC0CBD" w14:textId="55D20EA5" w:rsidR="00C638FD" w:rsidDel="00C638FD" w:rsidRDefault="00C638FD" w:rsidP="00C638FD">
      <w:pPr>
        <w:pStyle w:val="NoSpacing"/>
        <w:spacing w:line="240" w:lineRule="auto"/>
        <w:ind w:left="720" w:hanging="720"/>
        <w:rPr>
          <w:noProof/>
        </w:rPr>
      </w:pPr>
      <w:bookmarkStart w:id="3351" w:name="_ENREF_11"/>
      <w:moveFrom w:id="3352" w:author="mkoenig" w:date="2015-09-08T12:07:00Z">
        <w:r w:rsidDel="00C638FD">
          <w:rPr>
            <w:noProof/>
          </w:rPr>
          <w:t>11.</w:t>
        </w:r>
        <w:r w:rsidDel="00C638FD">
          <w:rPr>
            <w:noProof/>
          </w:rPr>
          <w:tab/>
          <w:t xml:space="preserve">Holm S: </w:t>
        </w:r>
        <w:r w:rsidRPr="00C638FD" w:rsidDel="00C638FD">
          <w:rPr>
            <w:b/>
            <w:noProof/>
          </w:rPr>
          <w:t>A simple sequentially rejective multiple test procedure</w:t>
        </w:r>
        <w:r w:rsidDel="00C638FD">
          <w:rPr>
            <w:noProof/>
          </w:rPr>
          <w:t xml:space="preserve">. </w:t>
        </w:r>
        <w:r w:rsidRPr="00C638FD" w:rsidDel="00C638FD">
          <w:rPr>
            <w:i/>
            <w:noProof/>
          </w:rPr>
          <w:t xml:space="preserve">Scandinavian journal of statistics </w:t>
        </w:r>
        <w:r w:rsidDel="00C638FD">
          <w:rPr>
            <w:noProof/>
          </w:rPr>
          <w:t>1979.</w:t>
        </w:r>
        <w:bookmarkEnd w:id="3351"/>
      </w:moveFrom>
    </w:p>
    <w:p w14:paraId="45BDA113" w14:textId="3F2F2C7B" w:rsidR="00C638FD" w:rsidDel="00C638FD" w:rsidRDefault="00C638FD" w:rsidP="00C638FD">
      <w:pPr>
        <w:pStyle w:val="NoSpacing"/>
        <w:spacing w:line="240" w:lineRule="auto"/>
        <w:ind w:left="720" w:hanging="720"/>
        <w:rPr>
          <w:noProof/>
        </w:rPr>
      </w:pPr>
      <w:bookmarkStart w:id="3353" w:name="_ENREF_12"/>
      <w:moveFrom w:id="3354" w:author="mkoenig" w:date="2015-09-08T12:07:00Z">
        <w:r w:rsidDel="00C638FD">
          <w:rPr>
            <w:noProof/>
          </w:rPr>
          <w:t>12.</w:t>
        </w:r>
        <w:r w:rsidDel="00C638FD">
          <w:rPr>
            <w:noProof/>
          </w:rPr>
          <w:tab/>
          <w:t xml:space="preserve">Son YS, Baek J: </w:t>
        </w:r>
        <w:r w:rsidRPr="00C638FD" w:rsidDel="00C638FD">
          <w:rPr>
            <w:b/>
            <w:noProof/>
          </w:rPr>
          <w:t>A modified correlation coefficient based similarity measure for clustering time-course gene expression data</w:t>
        </w:r>
        <w:r w:rsidDel="00C638FD">
          <w:rPr>
            <w:noProof/>
          </w:rPr>
          <w:t xml:space="preserve">. </w:t>
        </w:r>
        <w:r w:rsidRPr="00C638FD" w:rsidDel="00C638FD">
          <w:rPr>
            <w:i/>
            <w:noProof/>
          </w:rPr>
          <w:t xml:space="preserve">Pattern Recognition Letters </w:t>
        </w:r>
        <w:r w:rsidDel="00C638FD">
          <w:rPr>
            <w:noProof/>
          </w:rPr>
          <w:t xml:space="preserve">2008, </w:t>
        </w:r>
        <w:r w:rsidRPr="00C638FD" w:rsidDel="00C638FD">
          <w:rPr>
            <w:b/>
            <w:noProof/>
          </w:rPr>
          <w:t>29</w:t>
        </w:r>
        <w:r w:rsidDel="00C638FD">
          <w:rPr>
            <w:noProof/>
          </w:rPr>
          <w:t>(3):232-242.</w:t>
        </w:r>
        <w:bookmarkEnd w:id="3353"/>
      </w:moveFrom>
    </w:p>
    <w:p w14:paraId="731E14D6" w14:textId="67B58D54" w:rsidR="00C638FD" w:rsidDel="00C638FD" w:rsidRDefault="00C638FD" w:rsidP="00C638FD">
      <w:pPr>
        <w:pStyle w:val="NoSpacing"/>
        <w:spacing w:line="240" w:lineRule="auto"/>
        <w:ind w:left="720" w:hanging="720"/>
        <w:rPr>
          <w:noProof/>
        </w:rPr>
      </w:pPr>
      <w:bookmarkStart w:id="3355" w:name="_ENREF_13"/>
      <w:moveFrom w:id="3356" w:author="mkoenig" w:date="2015-09-08T12:07:00Z">
        <w:r w:rsidDel="00C638FD">
          <w:rPr>
            <w:noProof/>
          </w:rPr>
          <w:t>13.</w:t>
        </w:r>
        <w:r w:rsidDel="00C638FD">
          <w:rPr>
            <w:noProof/>
          </w:rPr>
          <w:tab/>
          <w:t xml:space="preserve">Jaskowiak PA, Campello RJGB, Costa IG: </w:t>
        </w:r>
        <w:r w:rsidRPr="00C638FD" w:rsidDel="00C638FD">
          <w:rPr>
            <w:b/>
            <w:noProof/>
          </w:rPr>
          <w:t>On the selection of appropriate distances for gene expression data clustering</w:t>
        </w:r>
        <w:r w:rsidDel="00C638FD">
          <w:rPr>
            <w:noProof/>
          </w:rPr>
          <w:t xml:space="preserve">. </w:t>
        </w:r>
        <w:r w:rsidRPr="00C638FD" w:rsidDel="00C638FD">
          <w:rPr>
            <w:i/>
            <w:noProof/>
          </w:rPr>
          <w:t xml:space="preserve">BMC Bioinformatics </w:t>
        </w:r>
        <w:r w:rsidDel="00C638FD">
          <w:rPr>
            <w:noProof/>
          </w:rPr>
          <w:t xml:space="preserve">2014, </w:t>
        </w:r>
        <w:r w:rsidRPr="00C638FD" w:rsidDel="00C638FD">
          <w:rPr>
            <w:b/>
            <w:noProof/>
          </w:rPr>
          <w:t>15 Suppl 2</w:t>
        </w:r>
        <w:r w:rsidDel="00C638FD">
          <w:rPr>
            <w:noProof/>
          </w:rPr>
          <w:t>:S2.</w:t>
        </w:r>
        <w:bookmarkEnd w:id="3355"/>
      </w:moveFrom>
    </w:p>
    <w:p w14:paraId="7894697B" w14:textId="086829B2" w:rsidR="00C638FD" w:rsidDel="00C638FD" w:rsidRDefault="00C638FD" w:rsidP="00C638FD">
      <w:pPr>
        <w:pStyle w:val="NoSpacing"/>
        <w:spacing w:line="240" w:lineRule="auto"/>
        <w:ind w:left="720" w:hanging="720"/>
        <w:rPr>
          <w:noProof/>
        </w:rPr>
      </w:pPr>
      <w:bookmarkStart w:id="3357" w:name="_ENREF_14"/>
      <w:moveFrom w:id="3358" w:author="mkoenig" w:date="2015-09-08T12:07:00Z">
        <w:r w:rsidDel="00C638FD">
          <w:rPr>
            <w:noProof/>
          </w:rPr>
          <w:t>14.</w:t>
        </w:r>
        <w:r w:rsidDel="00C638FD">
          <w:rPr>
            <w:noProof/>
          </w:rPr>
          <w:tab/>
          <w:t xml:space="preserve">Jaskowiak PA, Campello RJGB, Costa IG: </w:t>
        </w:r>
        <w:r w:rsidRPr="00C638FD" w:rsidDel="00C638FD">
          <w:rPr>
            <w:b/>
            <w:noProof/>
          </w:rPr>
          <w:t>Proximity measures for clustering gene expression microarray data: a validation methodology and a comparative analysis</w:t>
        </w:r>
        <w:r w:rsidDel="00C638FD">
          <w:rPr>
            <w:noProof/>
          </w:rPr>
          <w:t xml:space="preserve">. </w:t>
        </w:r>
        <w:r w:rsidRPr="00C638FD" w:rsidDel="00C638FD">
          <w:rPr>
            <w:i/>
            <w:noProof/>
          </w:rPr>
          <w:t xml:space="preserve">IEEE/ACM Trans Comput Biol Bioinform </w:t>
        </w:r>
        <w:r w:rsidDel="00C638FD">
          <w:rPr>
            <w:noProof/>
          </w:rPr>
          <w:t xml:space="preserve">2013, </w:t>
        </w:r>
        <w:r w:rsidRPr="00C638FD" w:rsidDel="00C638FD">
          <w:rPr>
            <w:b/>
            <w:noProof/>
          </w:rPr>
          <w:t>10</w:t>
        </w:r>
        <w:r w:rsidDel="00C638FD">
          <w:rPr>
            <w:noProof/>
          </w:rPr>
          <w:t>(4):845-857.</w:t>
        </w:r>
        <w:bookmarkEnd w:id="3357"/>
      </w:moveFrom>
    </w:p>
    <w:p w14:paraId="310B2A7A" w14:textId="297CB7CB" w:rsidR="00C638FD" w:rsidDel="00C638FD" w:rsidRDefault="00C638FD" w:rsidP="00C638FD">
      <w:pPr>
        <w:pStyle w:val="NoSpacing"/>
        <w:spacing w:line="240" w:lineRule="auto"/>
        <w:ind w:left="720" w:hanging="720"/>
        <w:rPr>
          <w:noProof/>
        </w:rPr>
      </w:pPr>
      <w:bookmarkStart w:id="3359" w:name="_ENREF_15"/>
      <w:moveFrom w:id="3360" w:author="mkoenig" w:date="2015-09-08T12:07:00Z">
        <w:r w:rsidDel="00C638FD">
          <w:rPr>
            <w:noProof/>
          </w:rPr>
          <w:t>15.</w:t>
        </w:r>
        <w:r w:rsidDel="00C638FD">
          <w:rPr>
            <w:noProof/>
          </w:rPr>
          <w:tab/>
          <w:t xml:space="preserve">Breiman L, Friedman J, Stone CJ, Olshen RA: </w:t>
        </w:r>
        <w:r w:rsidRPr="00C638FD" w:rsidDel="00C638FD">
          <w:rPr>
            <w:b/>
            <w:noProof/>
          </w:rPr>
          <w:t>Classification and regression trees</w:t>
        </w:r>
        <w:r w:rsidDel="00C638FD">
          <w:rPr>
            <w:noProof/>
          </w:rPr>
          <w:t>: CRC press; 1984.</w:t>
        </w:r>
        <w:bookmarkEnd w:id="3359"/>
      </w:moveFrom>
    </w:p>
    <w:p w14:paraId="5EA8A6F7" w14:textId="17607A64" w:rsidR="00C638FD" w:rsidDel="00C638FD" w:rsidRDefault="00C638FD" w:rsidP="00C638FD">
      <w:pPr>
        <w:pStyle w:val="NoSpacing"/>
        <w:spacing w:line="240" w:lineRule="auto"/>
        <w:ind w:left="720" w:hanging="720"/>
        <w:rPr>
          <w:noProof/>
        </w:rPr>
      </w:pPr>
      <w:bookmarkStart w:id="3361" w:name="_ENREF_16"/>
      <w:moveFrom w:id="3362" w:author="mkoenig" w:date="2015-09-08T12:07:00Z">
        <w:r w:rsidDel="00C638FD">
          <w:rPr>
            <w:noProof/>
          </w:rPr>
          <w:t>16.</w:t>
        </w:r>
        <w:r w:rsidDel="00C638FD">
          <w:rPr>
            <w:noProof/>
          </w:rPr>
          <w:tab/>
          <w:t xml:space="preserve">Geerts AM, Vanheule E, Praet M, Van Vlierberghe H, De Vos M, Colle I: </w:t>
        </w:r>
        <w:r w:rsidRPr="00C638FD" w:rsidDel="00C638FD">
          <w:rPr>
            <w:b/>
            <w:noProof/>
          </w:rPr>
          <w:t>Comparison of three research models of portal hypertension in mice: macroscopic, histological and portal pressure evaluation</w:t>
        </w:r>
        <w:r w:rsidDel="00C638FD">
          <w:rPr>
            <w:noProof/>
          </w:rPr>
          <w:t xml:space="preserve">. </w:t>
        </w:r>
        <w:r w:rsidRPr="00C638FD" w:rsidDel="00C638FD">
          <w:rPr>
            <w:i/>
            <w:noProof/>
          </w:rPr>
          <w:t xml:space="preserve">Int J Exp Pathol </w:t>
        </w:r>
        <w:r w:rsidDel="00C638FD">
          <w:rPr>
            <w:noProof/>
          </w:rPr>
          <w:t xml:space="preserve">2008, </w:t>
        </w:r>
        <w:r w:rsidRPr="00C638FD" w:rsidDel="00C638FD">
          <w:rPr>
            <w:b/>
            <w:noProof/>
          </w:rPr>
          <w:t>89</w:t>
        </w:r>
        <w:r w:rsidDel="00C638FD">
          <w:rPr>
            <w:noProof/>
          </w:rPr>
          <w:t>(4):251-263.</w:t>
        </w:r>
        <w:bookmarkEnd w:id="3361"/>
      </w:moveFrom>
    </w:p>
    <w:p w14:paraId="4636F400" w14:textId="7EB5BE40" w:rsidR="00C638FD" w:rsidDel="00C638FD" w:rsidRDefault="00C638FD" w:rsidP="00C638FD">
      <w:pPr>
        <w:pStyle w:val="NoSpacing"/>
        <w:spacing w:line="240" w:lineRule="auto"/>
        <w:ind w:left="720" w:hanging="720"/>
        <w:rPr>
          <w:noProof/>
        </w:rPr>
      </w:pPr>
      <w:bookmarkStart w:id="3363" w:name="_ENREF_17"/>
      <w:moveFrom w:id="3364" w:author="mkoenig" w:date="2015-09-08T12:07:00Z">
        <w:r w:rsidDel="00C638FD">
          <w:rPr>
            <w:noProof/>
          </w:rPr>
          <w:t>17.</w:t>
        </w:r>
        <w:r w:rsidDel="00C638FD">
          <w:rPr>
            <w:noProof/>
          </w:rPr>
          <w:tab/>
          <w:t xml:space="preserve">Kisseleva T, Brenner DA: </w:t>
        </w:r>
        <w:r w:rsidRPr="00C638FD" w:rsidDel="00C638FD">
          <w:rPr>
            <w:b/>
            <w:noProof/>
          </w:rPr>
          <w:t>Anti-fibrogenic strategies and the regression of fibrosis</w:t>
        </w:r>
        <w:r w:rsidDel="00C638FD">
          <w:rPr>
            <w:noProof/>
          </w:rPr>
          <w:t xml:space="preserve">. </w:t>
        </w:r>
        <w:r w:rsidRPr="00C638FD" w:rsidDel="00C638FD">
          <w:rPr>
            <w:i/>
            <w:noProof/>
          </w:rPr>
          <w:t xml:space="preserve">Best Pract Res Clin Gastroenterol </w:t>
        </w:r>
        <w:r w:rsidDel="00C638FD">
          <w:rPr>
            <w:noProof/>
          </w:rPr>
          <w:t xml:space="preserve">2011, </w:t>
        </w:r>
        <w:r w:rsidRPr="00C638FD" w:rsidDel="00C638FD">
          <w:rPr>
            <w:b/>
            <w:noProof/>
          </w:rPr>
          <w:t>25</w:t>
        </w:r>
        <w:r w:rsidDel="00C638FD">
          <w:rPr>
            <w:noProof/>
          </w:rPr>
          <w:t>(2):305-317.</w:t>
        </w:r>
        <w:bookmarkEnd w:id="3363"/>
      </w:moveFrom>
    </w:p>
    <w:p w14:paraId="3F446E11" w14:textId="78A05ED5" w:rsidR="00C638FD" w:rsidDel="00C638FD" w:rsidRDefault="00C638FD" w:rsidP="00C638FD">
      <w:pPr>
        <w:pStyle w:val="NoSpacing"/>
        <w:spacing w:line="240" w:lineRule="auto"/>
        <w:ind w:left="720" w:hanging="720"/>
        <w:rPr>
          <w:noProof/>
        </w:rPr>
      </w:pPr>
      <w:bookmarkStart w:id="3365" w:name="_ENREF_18"/>
      <w:moveFrom w:id="3366" w:author="mkoenig" w:date="2015-09-08T12:07:00Z">
        <w:r w:rsidDel="00C638FD">
          <w:rPr>
            <w:noProof/>
          </w:rPr>
          <w:t>18.</w:t>
        </w:r>
        <w:r w:rsidDel="00C638FD">
          <w:rPr>
            <w:noProof/>
          </w:rPr>
          <w:tab/>
          <w:t xml:space="preserve">Mederacke I, Hsu CC, Troeger JS, Huebener P, Mu X, Dapito DH, Pradere J-P, Schwabe RF: </w:t>
        </w:r>
        <w:r w:rsidRPr="00C638FD" w:rsidDel="00C638FD">
          <w:rPr>
            <w:b/>
            <w:noProof/>
          </w:rPr>
          <w:t>Fate tracing reveals hepatic stellate cells as dominant contributors to liver fibrosis independent of its aetiology</w:t>
        </w:r>
        <w:r w:rsidDel="00C638FD">
          <w:rPr>
            <w:noProof/>
          </w:rPr>
          <w:t xml:space="preserve">. </w:t>
        </w:r>
        <w:r w:rsidRPr="00C638FD" w:rsidDel="00C638FD">
          <w:rPr>
            <w:i/>
            <w:noProof/>
          </w:rPr>
          <w:t xml:space="preserve">Nat Commun </w:t>
        </w:r>
        <w:r w:rsidDel="00C638FD">
          <w:rPr>
            <w:noProof/>
          </w:rPr>
          <w:t xml:space="preserve">2013, </w:t>
        </w:r>
        <w:r w:rsidRPr="00C638FD" w:rsidDel="00C638FD">
          <w:rPr>
            <w:b/>
            <w:noProof/>
          </w:rPr>
          <w:t>4</w:t>
        </w:r>
        <w:r w:rsidDel="00C638FD">
          <w:rPr>
            <w:noProof/>
          </w:rPr>
          <w:t>:2823.</w:t>
        </w:r>
        <w:bookmarkEnd w:id="3365"/>
      </w:moveFrom>
    </w:p>
    <w:p w14:paraId="7B9D43ED" w14:textId="43B509DC" w:rsidR="00C638FD" w:rsidDel="00C638FD" w:rsidRDefault="00C638FD" w:rsidP="00C638FD">
      <w:pPr>
        <w:pStyle w:val="NoSpacing"/>
        <w:spacing w:line="240" w:lineRule="auto"/>
        <w:ind w:left="720" w:hanging="720"/>
        <w:rPr>
          <w:noProof/>
        </w:rPr>
      </w:pPr>
      <w:bookmarkStart w:id="3367" w:name="_ENREF_19"/>
      <w:moveFrom w:id="3368" w:author="mkoenig" w:date="2015-09-08T12:07:00Z">
        <w:r w:rsidDel="00C638FD">
          <w:rPr>
            <w:noProof/>
          </w:rPr>
          <w:t>19.</w:t>
        </w:r>
        <w:r w:rsidDel="00C638FD">
          <w:rPr>
            <w:noProof/>
          </w:rPr>
          <w:tab/>
          <w:t xml:space="preserve">Holt AP, Salmon M, Buckley CD, Adams DH: </w:t>
        </w:r>
        <w:r w:rsidRPr="00C638FD" w:rsidDel="00C638FD">
          <w:rPr>
            <w:b/>
            <w:noProof/>
          </w:rPr>
          <w:t>Immune interactions in hepatic fibrosis</w:t>
        </w:r>
        <w:r w:rsidDel="00C638FD">
          <w:rPr>
            <w:noProof/>
          </w:rPr>
          <w:t xml:space="preserve">. </w:t>
        </w:r>
        <w:r w:rsidRPr="00C638FD" w:rsidDel="00C638FD">
          <w:rPr>
            <w:i/>
            <w:noProof/>
          </w:rPr>
          <w:t xml:space="preserve">Clin Liver Dis </w:t>
        </w:r>
        <w:r w:rsidDel="00C638FD">
          <w:rPr>
            <w:noProof/>
          </w:rPr>
          <w:t xml:space="preserve">2008, </w:t>
        </w:r>
        <w:r w:rsidRPr="00C638FD" w:rsidDel="00C638FD">
          <w:rPr>
            <w:b/>
            <w:noProof/>
          </w:rPr>
          <w:t>12</w:t>
        </w:r>
        <w:r w:rsidDel="00C638FD">
          <w:rPr>
            <w:noProof/>
          </w:rPr>
          <w:t>(4):861-882, x.</w:t>
        </w:r>
        <w:bookmarkEnd w:id="3367"/>
      </w:moveFrom>
    </w:p>
    <w:p w14:paraId="1366802D" w14:textId="6EDF02A6" w:rsidR="00C638FD" w:rsidDel="00C638FD" w:rsidRDefault="00C638FD" w:rsidP="00C638FD">
      <w:pPr>
        <w:pStyle w:val="NoSpacing"/>
        <w:spacing w:line="240" w:lineRule="auto"/>
        <w:ind w:left="720" w:hanging="720"/>
        <w:rPr>
          <w:noProof/>
        </w:rPr>
      </w:pPr>
      <w:bookmarkStart w:id="3369" w:name="_ENREF_20"/>
      <w:moveFrom w:id="3370" w:author="mkoenig" w:date="2015-09-08T12:07:00Z">
        <w:r w:rsidDel="00C638FD">
          <w:rPr>
            <w:noProof/>
          </w:rPr>
          <w:t>20.</w:t>
        </w:r>
        <w:r w:rsidDel="00C638FD">
          <w:rPr>
            <w:noProof/>
          </w:rPr>
          <w:tab/>
          <w:t>Wasmuth HE, Lammert F, Zaldivar MM, Weiskirchen R, Hellerbrand C, Scholten D, Berres M-L, Zimmermann H, Streetz KL, Tacke F</w:t>
        </w:r>
        <w:r w:rsidRPr="00C638FD" w:rsidDel="00C638FD">
          <w:rPr>
            <w:i/>
            <w:noProof/>
          </w:rPr>
          <w:t xml:space="preserve"> et al</w:t>
        </w:r>
        <w:r w:rsidDel="00C638FD">
          <w:rPr>
            <w:noProof/>
          </w:rPr>
          <w:t xml:space="preserve">: </w:t>
        </w:r>
        <w:r w:rsidRPr="00C638FD" w:rsidDel="00C638FD">
          <w:rPr>
            <w:b/>
            <w:noProof/>
          </w:rPr>
          <w:t>Antifibrotic effects of CXCL9 and its receptor CXCR3 in livers of mice and humans</w:t>
        </w:r>
        <w:r w:rsidDel="00C638FD">
          <w:rPr>
            <w:noProof/>
          </w:rPr>
          <w:t xml:space="preserve">. </w:t>
        </w:r>
        <w:r w:rsidRPr="00C638FD" w:rsidDel="00C638FD">
          <w:rPr>
            <w:i/>
            <w:noProof/>
          </w:rPr>
          <w:t xml:space="preserve">Gastroenterology </w:t>
        </w:r>
        <w:r w:rsidDel="00C638FD">
          <w:rPr>
            <w:noProof/>
          </w:rPr>
          <w:t xml:space="preserve">2009, </w:t>
        </w:r>
        <w:r w:rsidRPr="00C638FD" w:rsidDel="00C638FD">
          <w:rPr>
            <w:b/>
            <w:noProof/>
          </w:rPr>
          <w:t>137</w:t>
        </w:r>
        <w:r w:rsidDel="00C638FD">
          <w:rPr>
            <w:noProof/>
          </w:rPr>
          <w:t>(1):309-319, 319.e301-303.</w:t>
        </w:r>
        <w:bookmarkEnd w:id="3369"/>
      </w:moveFrom>
    </w:p>
    <w:p w14:paraId="43B9C516" w14:textId="517BE964" w:rsidR="00C638FD" w:rsidDel="00C638FD" w:rsidRDefault="00C638FD" w:rsidP="00C638FD">
      <w:pPr>
        <w:pStyle w:val="NoSpacing"/>
        <w:spacing w:line="240" w:lineRule="auto"/>
        <w:ind w:left="720" w:hanging="720"/>
        <w:rPr>
          <w:noProof/>
        </w:rPr>
      </w:pPr>
      <w:bookmarkStart w:id="3371" w:name="_ENREF_21"/>
      <w:moveFrom w:id="3372" w:author="mkoenig" w:date="2015-09-08T12:07:00Z">
        <w:r w:rsidDel="00C638FD">
          <w:rPr>
            <w:noProof/>
          </w:rPr>
          <w:t>21.</w:t>
        </w:r>
        <w:r w:rsidDel="00C638FD">
          <w:rPr>
            <w:noProof/>
          </w:rPr>
          <w:tab/>
          <w:t xml:space="preserve">Heinrichs D, Berres M-L, Nellen A, Fischer P, Scholten D, Trautwein C, Wasmuth HE, Sahin H: </w:t>
        </w:r>
        <w:r w:rsidRPr="00C638FD" w:rsidDel="00C638FD">
          <w:rPr>
            <w:b/>
            <w:noProof/>
          </w:rPr>
          <w:t>The chemokine CCL3 promotes experimental liver fibrosis in mice</w:t>
        </w:r>
        <w:r w:rsidDel="00C638FD">
          <w:rPr>
            <w:noProof/>
          </w:rPr>
          <w:t xml:space="preserve">. </w:t>
        </w:r>
        <w:r w:rsidRPr="00C638FD" w:rsidDel="00C638FD">
          <w:rPr>
            <w:i/>
            <w:noProof/>
          </w:rPr>
          <w:t xml:space="preserve">PLoS One </w:t>
        </w:r>
        <w:r w:rsidDel="00C638FD">
          <w:rPr>
            <w:noProof/>
          </w:rPr>
          <w:t xml:space="preserve">2013, </w:t>
        </w:r>
        <w:r w:rsidRPr="00C638FD" w:rsidDel="00C638FD">
          <w:rPr>
            <w:b/>
            <w:noProof/>
          </w:rPr>
          <w:t>8</w:t>
        </w:r>
        <w:r w:rsidDel="00C638FD">
          <w:rPr>
            <w:noProof/>
          </w:rPr>
          <w:t>(6):e66106.</w:t>
        </w:r>
        <w:bookmarkEnd w:id="3371"/>
      </w:moveFrom>
    </w:p>
    <w:p w14:paraId="22060FE0" w14:textId="6F40FA79" w:rsidR="00C638FD" w:rsidDel="00C638FD" w:rsidRDefault="00C638FD" w:rsidP="00C638FD">
      <w:pPr>
        <w:pStyle w:val="NoSpacing"/>
        <w:spacing w:line="240" w:lineRule="auto"/>
        <w:ind w:left="720" w:hanging="720"/>
        <w:rPr>
          <w:noProof/>
        </w:rPr>
      </w:pPr>
      <w:bookmarkStart w:id="3373" w:name="_ENREF_22"/>
      <w:moveFrom w:id="3374" w:author="mkoenig" w:date="2015-09-08T12:07:00Z">
        <w:r w:rsidDel="00C638FD">
          <w:rPr>
            <w:noProof/>
          </w:rPr>
          <w:t>22.</w:t>
        </w:r>
        <w:r w:rsidDel="00C638FD">
          <w:rPr>
            <w:noProof/>
          </w:rPr>
          <w:tab/>
          <w:t xml:space="preserve">Leask A, Abraham DJ: </w:t>
        </w:r>
        <w:r w:rsidRPr="00C638FD" w:rsidDel="00C638FD">
          <w:rPr>
            <w:b/>
            <w:noProof/>
          </w:rPr>
          <w:t>All in the CCN family: essential matricellular signaling modulators emerge from the bunker</w:t>
        </w:r>
        <w:r w:rsidDel="00C638FD">
          <w:rPr>
            <w:noProof/>
          </w:rPr>
          <w:t xml:space="preserve">. </w:t>
        </w:r>
        <w:r w:rsidRPr="00C638FD" w:rsidDel="00C638FD">
          <w:rPr>
            <w:i/>
            <w:noProof/>
          </w:rPr>
          <w:t xml:space="preserve">J Cell Sci </w:t>
        </w:r>
        <w:r w:rsidDel="00C638FD">
          <w:rPr>
            <w:noProof/>
          </w:rPr>
          <w:t xml:space="preserve">2006, </w:t>
        </w:r>
        <w:r w:rsidRPr="00C638FD" w:rsidDel="00C638FD">
          <w:rPr>
            <w:b/>
            <w:noProof/>
          </w:rPr>
          <w:t>119</w:t>
        </w:r>
        <w:r w:rsidDel="00C638FD">
          <w:rPr>
            <w:noProof/>
          </w:rPr>
          <w:t>(Pt 23):4803-4810.</w:t>
        </w:r>
        <w:bookmarkEnd w:id="3373"/>
      </w:moveFrom>
    </w:p>
    <w:p w14:paraId="70C19042" w14:textId="59B76485" w:rsidR="00C638FD" w:rsidDel="00C638FD" w:rsidRDefault="00C638FD" w:rsidP="00C638FD">
      <w:pPr>
        <w:pStyle w:val="NoSpacing"/>
        <w:spacing w:line="240" w:lineRule="auto"/>
        <w:ind w:left="720" w:hanging="720"/>
        <w:rPr>
          <w:noProof/>
        </w:rPr>
      </w:pPr>
      <w:bookmarkStart w:id="3375" w:name="_ENREF_23"/>
      <w:moveFrom w:id="3376" w:author="mkoenig" w:date="2015-09-08T12:07:00Z">
        <w:r w:rsidDel="00C638FD">
          <w:rPr>
            <w:noProof/>
          </w:rPr>
          <w:t>23.</w:t>
        </w:r>
        <w:r w:rsidDel="00C638FD">
          <w:rPr>
            <w:noProof/>
          </w:rPr>
          <w:tab/>
          <w:t xml:space="preserve">Smalling RL, Delker DA, Zhang Y, Nieto N, McGuiness MS, Liu S, Friedman SL, Hagedorn CH, Wang L: </w:t>
        </w:r>
        <w:r w:rsidRPr="00C638FD" w:rsidDel="00C638FD">
          <w:rPr>
            <w:b/>
            <w:noProof/>
          </w:rPr>
          <w:t>Genome-wide transcriptome analysis identifies novel gene signatures implicated in human chronic liver disease</w:t>
        </w:r>
        <w:r w:rsidDel="00C638FD">
          <w:rPr>
            <w:noProof/>
          </w:rPr>
          <w:t xml:space="preserve">. </w:t>
        </w:r>
        <w:r w:rsidRPr="00C638FD" w:rsidDel="00C638FD">
          <w:rPr>
            <w:i/>
            <w:noProof/>
          </w:rPr>
          <w:t xml:space="preserve">Am J Physiol Gastrointest Liver Physiol </w:t>
        </w:r>
        <w:r w:rsidDel="00C638FD">
          <w:rPr>
            <w:noProof/>
          </w:rPr>
          <w:t xml:space="preserve">2013, </w:t>
        </w:r>
        <w:r w:rsidRPr="00C638FD" w:rsidDel="00C638FD">
          <w:rPr>
            <w:b/>
            <w:noProof/>
          </w:rPr>
          <w:t>305</w:t>
        </w:r>
        <w:r w:rsidDel="00C638FD">
          <w:rPr>
            <w:noProof/>
          </w:rPr>
          <w:t>(5):G364-G374.</w:t>
        </w:r>
        <w:bookmarkEnd w:id="3375"/>
      </w:moveFrom>
    </w:p>
    <w:p w14:paraId="33A12743" w14:textId="595404BB" w:rsidR="00C638FD" w:rsidDel="00C638FD" w:rsidRDefault="00C638FD" w:rsidP="00C638FD">
      <w:pPr>
        <w:pStyle w:val="NoSpacing"/>
        <w:spacing w:line="240" w:lineRule="auto"/>
        <w:ind w:left="720" w:hanging="720"/>
        <w:rPr>
          <w:noProof/>
        </w:rPr>
      </w:pPr>
      <w:bookmarkStart w:id="3377" w:name="_ENREF_24"/>
      <w:moveFrom w:id="3378" w:author="mkoenig" w:date="2015-09-08T12:07:00Z">
        <w:r w:rsidDel="00C638FD">
          <w:rPr>
            <w:noProof/>
          </w:rPr>
          <w:t>24.</w:t>
        </w:r>
        <w:r w:rsidDel="00C638FD">
          <w:rPr>
            <w:noProof/>
          </w:rPr>
          <w:tab/>
          <w:t xml:space="preserve">Zhang Y, Xu N, Xu J, Kong B, Copple B, Guo GL, Wang L: </w:t>
        </w:r>
        <w:r w:rsidRPr="00C638FD" w:rsidDel="00C638FD">
          <w:rPr>
            <w:b/>
            <w:noProof/>
          </w:rPr>
          <w:t>E2F1 is a novel fibrogenic gene that regulates cholestatic liver fibrosis through the Egr-1/SHP/EID1 network</w:t>
        </w:r>
        <w:r w:rsidDel="00C638FD">
          <w:rPr>
            <w:noProof/>
          </w:rPr>
          <w:t xml:space="preserve">. </w:t>
        </w:r>
        <w:r w:rsidRPr="00C638FD" w:rsidDel="00C638FD">
          <w:rPr>
            <w:i/>
            <w:noProof/>
          </w:rPr>
          <w:t xml:space="preserve">Hepatology </w:t>
        </w:r>
        <w:r w:rsidDel="00C638FD">
          <w:rPr>
            <w:noProof/>
          </w:rPr>
          <w:t xml:space="preserve">2014, </w:t>
        </w:r>
        <w:r w:rsidRPr="00C638FD" w:rsidDel="00C638FD">
          <w:rPr>
            <w:b/>
            <w:noProof/>
          </w:rPr>
          <w:t>60</w:t>
        </w:r>
        <w:r w:rsidDel="00C638FD">
          <w:rPr>
            <w:noProof/>
          </w:rPr>
          <w:t>(3):919-930.</w:t>
        </w:r>
        <w:bookmarkEnd w:id="3377"/>
      </w:moveFrom>
    </w:p>
    <w:p w14:paraId="4D817D36" w14:textId="20D0A1B6" w:rsidR="00C638FD" w:rsidDel="00C638FD" w:rsidRDefault="00C638FD" w:rsidP="00C638FD">
      <w:pPr>
        <w:pStyle w:val="NoSpacing"/>
        <w:spacing w:line="240" w:lineRule="auto"/>
        <w:ind w:left="720" w:hanging="720"/>
        <w:rPr>
          <w:noProof/>
        </w:rPr>
      </w:pPr>
      <w:bookmarkStart w:id="3379" w:name="_ENREF_25"/>
      <w:moveFrom w:id="3380" w:author="mkoenig" w:date="2015-09-08T12:07:00Z">
        <w:r w:rsidDel="00C638FD">
          <w:rPr>
            <w:noProof/>
          </w:rPr>
          <w:t>25.</w:t>
        </w:r>
        <w:r w:rsidDel="00C638FD">
          <w:rPr>
            <w:noProof/>
          </w:rPr>
          <w:tab/>
          <w:t xml:space="preserve">Schacter BA, Joseph E, Firneisz G: </w:t>
        </w:r>
        <w:r w:rsidRPr="00C638FD" w:rsidDel="00C638FD">
          <w:rPr>
            <w:b/>
            <w:noProof/>
          </w:rPr>
          <w:t>Effect of cholestasis produced by bile duct ligation on hepatic heme and hemoprotein metabolism in rats</w:t>
        </w:r>
        <w:r w:rsidDel="00C638FD">
          <w:rPr>
            <w:noProof/>
          </w:rPr>
          <w:t xml:space="preserve">. </w:t>
        </w:r>
        <w:r w:rsidRPr="00C638FD" w:rsidDel="00C638FD">
          <w:rPr>
            <w:i/>
            <w:noProof/>
          </w:rPr>
          <w:t xml:space="preserve">Gastroenterology </w:t>
        </w:r>
        <w:r w:rsidDel="00C638FD">
          <w:rPr>
            <w:noProof/>
          </w:rPr>
          <w:t xml:space="preserve">1983, </w:t>
        </w:r>
        <w:r w:rsidRPr="00C638FD" w:rsidDel="00C638FD">
          <w:rPr>
            <w:b/>
            <w:noProof/>
          </w:rPr>
          <w:t>84</w:t>
        </w:r>
        <w:r w:rsidDel="00C638FD">
          <w:rPr>
            <w:noProof/>
          </w:rPr>
          <w:t>(2):227-235.</w:t>
        </w:r>
        <w:bookmarkEnd w:id="3379"/>
      </w:moveFrom>
    </w:p>
    <w:p w14:paraId="25374304" w14:textId="56BB4E15" w:rsidR="00C638FD" w:rsidDel="00C638FD" w:rsidRDefault="00C638FD" w:rsidP="00C638FD">
      <w:pPr>
        <w:pStyle w:val="NoSpacing"/>
        <w:spacing w:line="240" w:lineRule="auto"/>
        <w:ind w:left="720" w:hanging="720"/>
        <w:rPr>
          <w:noProof/>
        </w:rPr>
      </w:pPr>
      <w:bookmarkStart w:id="3381" w:name="_ENREF_26"/>
      <w:moveFrom w:id="3382" w:author="mkoenig" w:date="2015-09-08T12:07:00Z">
        <w:r w:rsidDel="00C638FD">
          <w:rPr>
            <w:noProof/>
          </w:rPr>
          <w:t>26.</w:t>
        </w:r>
        <w:r w:rsidDel="00C638FD">
          <w:rPr>
            <w:noProof/>
          </w:rPr>
          <w:tab/>
          <w:t xml:space="preserve">Gupta S, Stravitz RT, Dent P, Hylemon PB: </w:t>
        </w:r>
        <w:r w:rsidRPr="00C638FD" w:rsidDel="00C638FD">
          <w:rPr>
            <w:b/>
            <w:noProof/>
          </w:rPr>
          <w:t>Down-regulation of cholesterol 7alpha-hydroxylase (CYP7A1) gene expression by bile acids in primary rat hepatocytes is mediated by the c-Jun N-terminal kinase pathway</w:t>
        </w:r>
        <w:r w:rsidDel="00C638FD">
          <w:rPr>
            <w:noProof/>
          </w:rPr>
          <w:t xml:space="preserve">. </w:t>
        </w:r>
        <w:r w:rsidRPr="00C638FD" w:rsidDel="00C638FD">
          <w:rPr>
            <w:i/>
            <w:noProof/>
          </w:rPr>
          <w:t xml:space="preserve">J Biol Chem </w:t>
        </w:r>
        <w:r w:rsidDel="00C638FD">
          <w:rPr>
            <w:noProof/>
          </w:rPr>
          <w:t xml:space="preserve">2001, </w:t>
        </w:r>
        <w:r w:rsidRPr="00C638FD" w:rsidDel="00C638FD">
          <w:rPr>
            <w:b/>
            <w:noProof/>
          </w:rPr>
          <w:t>276</w:t>
        </w:r>
        <w:r w:rsidDel="00C638FD">
          <w:rPr>
            <w:noProof/>
          </w:rPr>
          <w:t>(19):15816-15822.</w:t>
        </w:r>
        <w:bookmarkEnd w:id="3381"/>
      </w:moveFrom>
    </w:p>
    <w:p w14:paraId="6AF3C9F3" w14:textId="68E15840" w:rsidR="00C638FD" w:rsidDel="00C638FD" w:rsidRDefault="00C638FD" w:rsidP="00C638FD">
      <w:pPr>
        <w:pStyle w:val="NoSpacing"/>
        <w:spacing w:line="240" w:lineRule="auto"/>
        <w:ind w:left="720" w:hanging="720"/>
        <w:rPr>
          <w:noProof/>
        </w:rPr>
      </w:pPr>
      <w:bookmarkStart w:id="3383" w:name="_ENREF_27"/>
      <w:moveFrom w:id="3384" w:author="mkoenig" w:date="2015-09-08T12:07:00Z">
        <w:r w:rsidDel="00C638FD">
          <w:rPr>
            <w:noProof/>
          </w:rPr>
          <w:t>27.</w:t>
        </w:r>
        <w:r w:rsidDel="00C638FD">
          <w:rPr>
            <w:noProof/>
          </w:rPr>
          <w:tab/>
          <w:t xml:space="preserve">Russell DW: </w:t>
        </w:r>
        <w:r w:rsidRPr="00C638FD" w:rsidDel="00C638FD">
          <w:rPr>
            <w:b/>
            <w:noProof/>
          </w:rPr>
          <w:t>Nuclear orphan receptors control cholesterol catabolism</w:t>
        </w:r>
        <w:r w:rsidDel="00C638FD">
          <w:rPr>
            <w:noProof/>
          </w:rPr>
          <w:t xml:space="preserve">. </w:t>
        </w:r>
        <w:r w:rsidRPr="00C638FD" w:rsidDel="00C638FD">
          <w:rPr>
            <w:i/>
            <w:noProof/>
          </w:rPr>
          <w:t xml:space="preserve">Cell </w:t>
        </w:r>
        <w:r w:rsidDel="00C638FD">
          <w:rPr>
            <w:noProof/>
          </w:rPr>
          <w:t xml:space="preserve">1999, </w:t>
        </w:r>
        <w:r w:rsidRPr="00C638FD" w:rsidDel="00C638FD">
          <w:rPr>
            <w:b/>
            <w:noProof/>
          </w:rPr>
          <w:t>97</w:t>
        </w:r>
        <w:r w:rsidDel="00C638FD">
          <w:rPr>
            <w:noProof/>
          </w:rPr>
          <w:t>(5):539-542.</w:t>
        </w:r>
        <w:bookmarkEnd w:id="3383"/>
      </w:moveFrom>
    </w:p>
    <w:p w14:paraId="5EDCA133" w14:textId="17D992D3" w:rsidR="00C638FD" w:rsidDel="00C638FD" w:rsidRDefault="00C638FD" w:rsidP="00C638FD">
      <w:pPr>
        <w:pStyle w:val="NoSpacing"/>
        <w:spacing w:line="240" w:lineRule="auto"/>
        <w:ind w:left="720" w:hanging="720"/>
        <w:rPr>
          <w:noProof/>
        </w:rPr>
      </w:pPr>
      <w:bookmarkStart w:id="3385" w:name="_ENREF_28"/>
      <w:moveFrom w:id="3386" w:author="mkoenig" w:date="2015-09-08T12:07:00Z">
        <w:r w:rsidDel="00C638FD">
          <w:rPr>
            <w:noProof/>
          </w:rPr>
          <w:t>28.</w:t>
        </w:r>
        <w:r w:rsidDel="00C638FD">
          <w:rPr>
            <w:noProof/>
          </w:rPr>
          <w:tab/>
          <w:t xml:space="preserve">Fukushima S, Okuno H, Shibatani N, Nakahashi Y, Seki T, Okazaki K: </w:t>
        </w:r>
        <w:r w:rsidRPr="00C638FD" w:rsidDel="00C638FD">
          <w:rPr>
            <w:b/>
            <w:noProof/>
          </w:rPr>
          <w:t>Effect of biliary obstruction and internal biliary drainage on hepatic cytochrome P450 isozymes in rats</w:t>
        </w:r>
        <w:r w:rsidDel="00C638FD">
          <w:rPr>
            <w:noProof/>
          </w:rPr>
          <w:t xml:space="preserve">. </w:t>
        </w:r>
        <w:r w:rsidRPr="00C638FD" w:rsidDel="00C638FD">
          <w:rPr>
            <w:i/>
            <w:noProof/>
          </w:rPr>
          <w:t xml:space="preserve">World J Gastroenterol </w:t>
        </w:r>
        <w:r w:rsidDel="00C638FD">
          <w:rPr>
            <w:noProof/>
          </w:rPr>
          <w:t xml:space="preserve">2008, </w:t>
        </w:r>
        <w:r w:rsidRPr="00C638FD" w:rsidDel="00C638FD">
          <w:rPr>
            <w:b/>
            <w:noProof/>
          </w:rPr>
          <w:t>14</w:t>
        </w:r>
        <w:r w:rsidDel="00C638FD">
          <w:rPr>
            <w:noProof/>
          </w:rPr>
          <w:t>(16):2556-2560.</w:t>
        </w:r>
        <w:bookmarkEnd w:id="3385"/>
      </w:moveFrom>
    </w:p>
    <w:p w14:paraId="66670778" w14:textId="23EC62C7" w:rsidR="00C638FD" w:rsidDel="00C638FD" w:rsidRDefault="00C638FD" w:rsidP="00C638FD">
      <w:pPr>
        <w:pStyle w:val="NoSpacing"/>
        <w:spacing w:line="240" w:lineRule="auto"/>
        <w:ind w:left="720" w:hanging="720"/>
        <w:rPr>
          <w:noProof/>
        </w:rPr>
      </w:pPr>
      <w:bookmarkStart w:id="3387" w:name="_ENREF_29"/>
      <w:moveFrom w:id="3388" w:author="mkoenig" w:date="2015-09-08T12:07:00Z">
        <w:r w:rsidDel="00C638FD">
          <w:rPr>
            <w:noProof/>
          </w:rPr>
          <w:t>29.</w:t>
        </w:r>
        <w:r w:rsidDel="00C638FD">
          <w:rPr>
            <w:noProof/>
          </w:rPr>
          <w:tab/>
          <w:t xml:space="preserve">Page S, Birerdinc A, Estep M, Stepanova M, Afendy A, Petricoin E, Younossi Z, Chandhoke V, Baranova A: </w:t>
        </w:r>
        <w:r w:rsidRPr="00C638FD" w:rsidDel="00C638FD">
          <w:rPr>
            <w:b/>
            <w:noProof/>
          </w:rPr>
          <w:t>Knowledge-based identification of soluble biomarkers: hepatic fibrosis in NAFLD as an example</w:t>
        </w:r>
        <w:r w:rsidDel="00C638FD">
          <w:rPr>
            <w:noProof/>
          </w:rPr>
          <w:t xml:space="preserve">. </w:t>
        </w:r>
        <w:r w:rsidRPr="00C638FD" w:rsidDel="00C638FD">
          <w:rPr>
            <w:i/>
            <w:noProof/>
          </w:rPr>
          <w:t xml:space="preserve">PLoS One </w:t>
        </w:r>
        <w:r w:rsidDel="00C638FD">
          <w:rPr>
            <w:noProof/>
          </w:rPr>
          <w:t xml:space="preserve">2013, </w:t>
        </w:r>
        <w:r w:rsidRPr="00C638FD" w:rsidDel="00C638FD">
          <w:rPr>
            <w:b/>
            <w:noProof/>
          </w:rPr>
          <w:t>8</w:t>
        </w:r>
        <w:r w:rsidDel="00C638FD">
          <w:rPr>
            <w:noProof/>
          </w:rPr>
          <w:t>(2):e56009.</w:t>
        </w:r>
        <w:bookmarkEnd w:id="3387"/>
      </w:moveFrom>
    </w:p>
    <w:p w14:paraId="4EB78AC8" w14:textId="47D1DF26" w:rsidR="00C638FD" w:rsidDel="00C638FD" w:rsidRDefault="00C638FD" w:rsidP="00C638FD">
      <w:pPr>
        <w:pStyle w:val="NoSpacing"/>
        <w:spacing w:line="240" w:lineRule="auto"/>
        <w:ind w:left="720" w:hanging="720"/>
        <w:rPr>
          <w:noProof/>
        </w:rPr>
      </w:pPr>
      <w:bookmarkStart w:id="3389" w:name="_ENREF_30"/>
      <w:moveFrom w:id="3390" w:author="mkoenig" w:date="2015-09-08T12:07:00Z">
        <w:r w:rsidDel="00C638FD">
          <w:rPr>
            <w:noProof/>
          </w:rPr>
          <w:t>30.</w:t>
        </w:r>
        <w:r w:rsidDel="00C638FD">
          <w:rPr>
            <w:noProof/>
          </w:rPr>
          <w:tab/>
          <w:t>Bai H, Zhang N, Xu Y, Chen Q, Khan M, Potter JJ, Nayar SK, Cornish T, Alpini G, Bronk S</w:t>
        </w:r>
        <w:r w:rsidRPr="00C638FD" w:rsidDel="00C638FD">
          <w:rPr>
            <w:i/>
            <w:noProof/>
          </w:rPr>
          <w:t xml:space="preserve"> et al</w:t>
        </w:r>
        <w:r w:rsidDel="00C638FD">
          <w:rPr>
            <w:noProof/>
          </w:rPr>
          <w:t xml:space="preserve">: </w:t>
        </w:r>
        <w:r w:rsidRPr="00C638FD" w:rsidDel="00C638FD">
          <w:rPr>
            <w:b/>
            <w:noProof/>
          </w:rPr>
          <w:t>Yes-associated protein regulates the hepatic response after bile duct ligation</w:t>
        </w:r>
        <w:r w:rsidDel="00C638FD">
          <w:rPr>
            <w:noProof/>
          </w:rPr>
          <w:t xml:space="preserve">. </w:t>
        </w:r>
        <w:r w:rsidRPr="00C638FD" w:rsidDel="00C638FD">
          <w:rPr>
            <w:i/>
            <w:noProof/>
          </w:rPr>
          <w:t xml:space="preserve">Hepatology </w:t>
        </w:r>
        <w:r w:rsidDel="00C638FD">
          <w:rPr>
            <w:noProof/>
          </w:rPr>
          <w:t xml:space="preserve">2012, </w:t>
        </w:r>
        <w:r w:rsidRPr="00C638FD" w:rsidDel="00C638FD">
          <w:rPr>
            <w:b/>
            <w:noProof/>
          </w:rPr>
          <w:t>56</w:t>
        </w:r>
        <w:r w:rsidDel="00C638FD">
          <w:rPr>
            <w:noProof/>
          </w:rPr>
          <w:t>(3):1097-1107.</w:t>
        </w:r>
        <w:bookmarkEnd w:id="3389"/>
      </w:moveFrom>
    </w:p>
    <w:p w14:paraId="6394055C" w14:textId="79DB435C" w:rsidR="00C638FD" w:rsidDel="00C638FD" w:rsidRDefault="00C638FD" w:rsidP="00C638FD">
      <w:pPr>
        <w:pStyle w:val="NoSpacing"/>
        <w:spacing w:line="240" w:lineRule="auto"/>
        <w:ind w:left="720" w:hanging="720"/>
        <w:rPr>
          <w:noProof/>
        </w:rPr>
      </w:pPr>
      <w:bookmarkStart w:id="3391" w:name="_ENREF_31"/>
      <w:moveFrom w:id="3392" w:author="mkoenig" w:date="2015-09-08T12:07:00Z">
        <w:r w:rsidDel="00C638FD">
          <w:rPr>
            <w:noProof/>
          </w:rPr>
          <w:t>31.</w:t>
        </w:r>
        <w:r w:rsidDel="00C638FD">
          <w:rPr>
            <w:noProof/>
          </w:rPr>
          <w:tab/>
          <w:t xml:space="preserve">Eipel C, Menschikow E, Sigal M, Kuhla A, Abshagen K, Vollmar B: </w:t>
        </w:r>
        <w:r w:rsidRPr="00C638FD" w:rsidDel="00C638FD">
          <w:rPr>
            <w:b/>
            <w:noProof/>
          </w:rPr>
          <w:t>Hepatoprotection in bile duct ligated mice mediated by darbepoetin-$$ is not caused by changes in hepatobiliary transporter expression</w:t>
        </w:r>
        <w:r w:rsidDel="00C638FD">
          <w:rPr>
            <w:noProof/>
          </w:rPr>
          <w:t xml:space="preserve">. </w:t>
        </w:r>
        <w:r w:rsidRPr="00C638FD" w:rsidDel="00C638FD">
          <w:rPr>
            <w:i/>
            <w:noProof/>
          </w:rPr>
          <w:t xml:space="preserve">Int J Clin Exp Pathol </w:t>
        </w:r>
        <w:r w:rsidDel="00C638FD">
          <w:rPr>
            <w:noProof/>
          </w:rPr>
          <w:t xml:space="preserve">2013, </w:t>
        </w:r>
        <w:r w:rsidRPr="00C638FD" w:rsidDel="00C638FD">
          <w:rPr>
            <w:b/>
            <w:noProof/>
          </w:rPr>
          <w:t>6</w:t>
        </w:r>
        <w:r w:rsidDel="00C638FD">
          <w:rPr>
            <w:noProof/>
          </w:rPr>
          <w:t>(1):80-90.</w:t>
        </w:r>
        <w:bookmarkEnd w:id="3391"/>
      </w:moveFrom>
    </w:p>
    <w:p w14:paraId="0A82EBCC" w14:textId="7AA797A8" w:rsidR="00C638FD" w:rsidDel="00C638FD" w:rsidRDefault="00C638FD" w:rsidP="00C638FD">
      <w:pPr>
        <w:pStyle w:val="NoSpacing"/>
        <w:spacing w:line="240" w:lineRule="auto"/>
        <w:ind w:left="720" w:hanging="720"/>
        <w:rPr>
          <w:noProof/>
        </w:rPr>
      </w:pPr>
      <w:bookmarkStart w:id="3393" w:name="_ENREF_32"/>
      <w:moveFrom w:id="3394" w:author="mkoenig" w:date="2015-09-08T12:07:00Z">
        <w:r w:rsidDel="00C638FD">
          <w:rPr>
            <w:noProof/>
          </w:rPr>
          <w:t>32.</w:t>
        </w:r>
        <w:r w:rsidDel="00C638FD">
          <w:rPr>
            <w:noProof/>
          </w:rPr>
          <w:tab/>
          <w:t>Paradis V, Dargere D, Vidaud M, De Gouville AC, Huet S, Martinez V, Gauthier JM, Ba N, Sobesky R, Ratziu V</w:t>
        </w:r>
        <w:r w:rsidRPr="00C638FD" w:rsidDel="00C638FD">
          <w:rPr>
            <w:i/>
            <w:noProof/>
          </w:rPr>
          <w:t xml:space="preserve"> et al</w:t>
        </w:r>
        <w:r w:rsidDel="00C638FD">
          <w:rPr>
            <w:noProof/>
          </w:rPr>
          <w:t xml:space="preserve">: </w:t>
        </w:r>
        <w:r w:rsidRPr="00C638FD" w:rsidDel="00C638FD">
          <w:rPr>
            <w:b/>
            <w:noProof/>
          </w:rPr>
          <w:t>Expression of connective tissue growth factor in experimental rat and human liver fibrosis</w:t>
        </w:r>
        <w:r w:rsidDel="00C638FD">
          <w:rPr>
            <w:noProof/>
          </w:rPr>
          <w:t xml:space="preserve">. </w:t>
        </w:r>
        <w:r w:rsidRPr="00C638FD" w:rsidDel="00C638FD">
          <w:rPr>
            <w:i/>
            <w:noProof/>
          </w:rPr>
          <w:t xml:space="preserve">Hepatology </w:t>
        </w:r>
        <w:r w:rsidDel="00C638FD">
          <w:rPr>
            <w:noProof/>
          </w:rPr>
          <w:t xml:space="preserve">1999, </w:t>
        </w:r>
        <w:r w:rsidRPr="00C638FD" w:rsidDel="00C638FD">
          <w:rPr>
            <w:b/>
            <w:noProof/>
          </w:rPr>
          <w:t>30</w:t>
        </w:r>
        <w:r w:rsidDel="00C638FD">
          <w:rPr>
            <w:noProof/>
          </w:rPr>
          <w:t>(4):968-976.</w:t>
        </w:r>
        <w:bookmarkEnd w:id="3393"/>
      </w:moveFrom>
    </w:p>
    <w:p w14:paraId="588A6415" w14:textId="02855A84" w:rsidR="00C638FD" w:rsidDel="00C638FD" w:rsidRDefault="00C638FD" w:rsidP="00C638FD">
      <w:pPr>
        <w:pStyle w:val="NoSpacing"/>
        <w:spacing w:line="240" w:lineRule="auto"/>
        <w:ind w:left="720" w:hanging="720"/>
        <w:rPr>
          <w:noProof/>
        </w:rPr>
      </w:pPr>
      <w:bookmarkStart w:id="3395" w:name="_ENREF_33"/>
      <w:moveFrom w:id="3396" w:author="mkoenig" w:date="2015-09-08T12:07:00Z">
        <w:r w:rsidDel="00C638FD">
          <w:rPr>
            <w:noProof/>
          </w:rPr>
          <w:t>33.</w:t>
        </w:r>
        <w:r w:rsidDel="00C638FD">
          <w:rPr>
            <w:noProof/>
          </w:rPr>
          <w:tab/>
          <w:t xml:space="preserve">Sedlaczek N, Jia JD, Bauer M, Herbst H, Ruehl M, Hahn EG, Schuppan D: </w:t>
        </w:r>
        <w:r w:rsidRPr="00C638FD" w:rsidDel="00C638FD">
          <w:rPr>
            <w:b/>
            <w:noProof/>
          </w:rPr>
          <w:t>Proliferating bile duct epithelial cells are a major source of connective tissue growth factor in rat biliary fibrosis</w:t>
        </w:r>
        <w:r w:rsidDel="00C638FD">
          <w:rPr>
            <w:noProof/>
          </w:rPr>
          <w:t xml:space="preserve">. </w:t>
        </w:r>
        <w:r w:rsidRPr="00C638FD" w:rsidDel="00C638FD">
          <w:rPr>
            <w:i/>
            <w:noProof/>
          </w:rPr>
          <w:t xml:space="preserve">Am J Pathol </w:t>
        </w:r>
        <w:r w:rsidDel="00C638FD">
          <w:rPr>
            <w:noProof/>
          </w:rPr>
          <w:t xml:space="preserve">2001, </w:t>
        </w:r>
        <w:r w:rsidRPr="00C638FD" w:rsidDel="00C638FD">
          <w:rPr>
            <w:b/>
            <w:noProof/>
          </w:rPr>
          <w:t>158</w:t>
        </w:r>
        <w:r w:rsidDel="00C638FD">
          <w:rPr>
            <w:noProof/>
          </w:rPr>
          <w:t>(4):1239-1244.</w:t>
        </w:r>
        <w:bookmarkEnd w:id="3395"/>
      </w:moveFrom>
    </w:p>
    <w:p w14:paraId="1C75D212" w14:textId="080BC4B7" w:rsidR="00C638FD" w:rsidDel="00C638FD" w:rsidRDefault="00C638FD" w:rsidP="00C638FD">
      <w:pPr>
        <w:pStyle w:val="NoSpacing"/>
        <w:spacing w:line="240" w:lineRule="auto"/>
        <w:ind w:left="720" w:hanging="720"/>
        <w:rPr>
          <w:noProof/>
        </w:rPr>
      </w:pPr>
      <w:bookmarkStart w:id="3397" w:name="_ENREF_34"/>
      <w:moveFrom w:id="3398" w:author="mkoenig" w:date="2015-09-08T12:07:00Z">
        <w:r w:rsidDel="00C638FD">
          <w:rPr>
            <w:noProof/>
          </w:rPr>
          <w:t>34.</w:t>
        </w:r>
        <w:r w:rsidDel="00C638FD">
          <w:rPr>
            <w:noProof/>
          </w:rPr>
          <w:tab/>
          <w:t xml:space="preserve">Rachfal AW, Brigstock DR: </w:t>
        </w:r>
        <w:r w:rsidRPr="00C638FD" w:rsidDel="00C638FD">
          <w:rPr>
            <w:b/>
            <w:noProof/>
          </w:rPr>
          <w:t>Connective tissue growth factor (CTGF/CCN2) in hepatic fibrosis</w:t>
        </w:r>
        <w:r w:rsidDel="00C638FD">
          <w:rPr>
            <w:noProof/>
          </w:rPr>
          <w:t xml:space="preserve">. </w:t>
        </w:r>
        <w:r w:rsidRPr="00C638FD" w:rsidDel="00C638FD">
          <w:rPr>
            <w:i/>
            <w:noProof/>
          </w:rPr>
          <w:t xml:space="preserve">Hepatol Res </w:t>
        </w:r>
        <w:r w:rsidDel="00C638FD">
          <w:rPr>
            <w:noProof/>
          </w:rPr>
          <w:t xml:space="preserve">2003, </w:t>
        </w:r>
        <w:r w:rsidRPr="00C638FD" w:rsidDel="00C638FD">
          <w:rPr>
            <w:b/>
            <w:noProof/>
          </w:rPr>
          <w:t>26</w:t>
        </w:r>
        <w:r w:rsidDel="00C638FD">
          <w:rPr>
            <w:noProof/>
          </w:rPr>
          <w:t>(1):1-9.</w:t>
        </w:r>
        <w:bookmarkEnd w:id="3397"/>
      </w:moveFrom>
    </w:p>
    <w:p w14:paraId="156A0904" w14:textId="473A802D" w:rsidR="00C638FD" w:rsidDel="00C638FD" w:rsidRDefault="00C638FD" w:rsidP="00C638FD">
      <w:pPr>
        <w:pStyle w:val="NoSpacing"/>
        <w:spacing w:line="240" w:lineRule="auto"/>
        <w:ind w:left="720" w:hanging="720"/>
        <w:rPr>
          <w:noProof/>
        </w:rPr>
      </w:pPr>
      <w:bookmarkStart w:id="3399" w:name="_ENREF_35"/>
      <w:moveFrom w:id="3400" w:author="mkoenig" w:date="2015-09-08T12:07:00Z">
        <w:r w:rsidDel="00C638FD">
          <w:rPr>
            <w:noProof/>
          </w:rPr>
          <w:t>35.</w:t>
        </w:r>
        <w:r w:rsidDel="00C638FD">
          <w:rPr>
            <w:noProof/>
          </w:rPr>
          <w:tab/>
          <w:t xml:space="preserve">Dendooven A, Gerritsen KG, Nguyen TQ, Kok RJ, Goldschmeding R: </w:t>
        </w:r>
        <w:r w:rsidRPr="00C638FD" w:rsidDel="00C638FD">
          <w:rPr>
            <w:b/>
            <w:noProof/>
          </w:rPr>
          <w:t>Connective tissue growth factor (CTGF/CCN2) ELISA: a novel tool for monitoring fibrosis</w:t>
        </w:r>
        <w:r w:rsidDel="00C638FD">
          <w:rPr>
            <w:noProof/>
          </w:rPr>
          <w:t xml:space="preserve">. </w:t>
        </w:r>
        <w:r w:rsidRPr="00C638FD" w:rsidDel="00C638FD">
          <w:rPr>
            <w:i/>
            <w:noProof/>
          </w:rPr>
          <w:t xml:space="preserve">Biomarkers </w:t>
        </w:r>
        <w:r w:rsidDel="00C638FD">
          <w:rPr>
            <w:noProof/>
          </w:rPr>
          <w:t xml:space="preserve">2011, </w:t>
        </w:r>
        <w:r w:rsidRPr="00C638FD" w:rsidDel="00C638FD">
          <w:rPr>
            <w:b/>
            <w:noProof/>
          </w:rPr>
          <w:t>16</w:t>
        </w:r>
        <w:r w:rsidDel="00C638FD">
          <w:rPr>
            <w:noProof/>
          </w:rPr>
          <w:t>(4):289-301.</w:t>
        </w:r>
        <w:bookmarkEnd w:id="3399"/>
      </w:moveFrom>
    </w:p>
    <w:p w14:paraId="2CD5DA26" w14:textId="4E2B7AA1" w:rsidR="00C638FD" w:rsidDel="00C638FD" w:rsidRDefault="00C638FD" w:rsidP="00C638FD">
      <w:pPr>
        <w:pStyle w:val="NoSpacing"/>
        <w:spacing w:line="240" w:lineRule="auto"/>
        <w:ind w:left="720" w:hanging="720"/>
        <w:rPr>
          <w:noProof/>
        </w:rPr>
      </w:pPr>
      <w:bookmarkStart w:id="3401" w:name="_ENREF_36"/>
      <w:moveFrom w:id="3402" w:author="mkoenig" w:date="2015-09-08T12:07:00Z">
        <w:r w:rsidDel="00C638FD">
          <w:rPr>
            <w:noProof/>
          </w:rPr>
          <w:t>36.</w:t>
        </w:r>
        <w:r w:rsidDel="00C638FD">
          <w:rPr>
            <w:noProof/>
          </w:rPr>
          <w:tab/>
          <w:t xml:space="preserve">Hayashi N, Kakimuma T, Soma Y, Grotendorst GR, Tamaki K, Harada M, Igarashi A: </w:t>
        </w:r>
        <w:r w:rsidRPr="00C638FD" w:rsidDel="00C638FD">
          <w:rPr>
            <w:b/>
            <w:noProof/>
          </w:rPr>
          <w:t>Connective tissue growth factor is directly related to liver fibrosis</w:t>
        </w:r>
        <w:r w:rsidDel="00C638FD">
          <w:rPr>
            <w:noProof/>
          </w:rPr>
          <w:t xml:space="preserve">. </w:t>
        </w:r>
        <w:r w:rsidRPr="00C638FD" w:rsidDel="00C638FD">
          <w:rPr>
            <w:i/>
            <w:noProof/>
          </w:rPr>
          <w:t xml:space="preserve">Hepatogastroenterology </w:t>
        </w:r>
        <w:r w:rsidDel="00C638FD">
          <w:rPr>
            <w:noProof/>
          </w:rPr>
          <w:t xml:space="preserve">2002, </w:t>
        </w:r>
        <w:r w:rsidRPr="00C638FD" w:rsidDel="00C638FD">
          <w:rPr>
            <w:b/>
            <w:noProof/>
          </w:rPr>
          <w:t>49</w:t>
        </w:r>
        <w:r w:rsidDel="00C638FD">
          <w:rPr>
            <w:noProof/>
          </w:rPr>
          <w:t>(43):133-135.</w:t>
        </w:r>
        <w:bookmarkEnd w:id="3401"/>
      </w:moveFrom>
    </w:p>
    <w:p w14:paraId="259C1851" w14:textId="4C5759A0" w:rsidR="00C638FD" w:rsidDel="00C638FD" w:rsidRDefault="00C638FD" w:rsidP="00C638FD">
      <w:pPr>
        <w:pStyle w:val="NoSpacing"/>
        <w:spacing w:line="240" w:lineRule="auto"/>
        <w:ind w:left="720" w:hanging="720"/>
        <w:rPr>
          <w:noProof/>
        </w:rPr>
      </w:pPr>
      <w:bookmarkStart w:id="3403" w:name="_ENREF_37"/>
      <w:moveFrom w:id="3404" w:author="mkoenig" w:date="2015-09-08T12:07:00Z">
        <w:r w:rsidDel="00C638FD">
          <w:rPr>
            <w:noProof/>
          </w:rPr>
          <w:t>37.</w:t>
        </w:r>
        <w:r w:rsidDel="00C638FD">
          <w:rPr>
            <w:noProof/>
          </w:rPr>
          <w:tab/>
          <w:t>Colak Y, Senates E, Coskunpinar E, Oltulu YM, Zemheri E, Ozturk O, Doganay L, Mesci B, Yilmaz Y, Enc FY</w:t>
        </w:r>
        <w:r w:rsidRPr="00C638FD" w:rsidDel="00C638FD">
          <w:rPr>
            <w:i/>
            <w:noProof/>
          </w:rPr>
          <w:t xml:space="preserve"> et al</w:t>
        </w:r>
        <w:r w:rsidDel="00C638FD">
          <w:rPr>
            <w:noProof/>
          </w:rPr>
          <w:t xml:space="preserve">: </w:t>
        </w:r>
        <w:r w:rsidRPr="00C638FD" w:rsidDel="00C638FD">
          <w:rPr>
            <w:b/>
            <w:noProof/>
          </w:rPr>
          <w:t>Concentrations of connective tissue growth factor in patients with nonalcoholic fatty liver disease: association with liver fibrosis</w:t>
        </w:r>
        <w:r w:rsidDel="00C638FD">
          <w:rPr>
            <w:noProof/>
          </w:rPr>
          <w:t xml:space="preserve">. </w:t>
        </w:r>
        <w:r w:rsidRPr="00C638FD" w:rsidDel="00C638FD">
          <w:rPr>
            <w:i/>
            <w:noProof/>
          </w:rPr>
          <w:t xml:space="preserve">Dis Markers </w:t>
        </w:r>
        <w:r w:rsidDel="00C638FD">
          <w:rPr>
            <w:noProof/>
          </w:rPr>
          <w:t xml:space="preserve">2012, </w:t>
        </w:r>
        <w:r w:rsidRPr="00C638FD" w:rsidDel="00C638FD">
          <w:rPr>
            <w:b/>
            <w:noProof/>
          </w:rPr>
          <w:t>33</w:t>
        </w:r>
        <w:r w:rsidDel="00C638FD">
          <w:rPr>
            <w:noProof/>
          </w:rPr>
          <w:t>(2):77-83.</w:t>
        </w:r>
        <w:bookmarkEnd w:id="3403"/>
      </w:moveFrom>
    </w:p>
    <w:p w14:paraId="604639D0" w14:textId="0018C722" w:rsidR="00C638FD" w:rsidDel="00C638FD" w:rsidRDefault="00C638FD" w:rsidP="00C638FD">
      <w:pPr>
        <w:pStyle w:val="NoSpacing"/>
        <w:spacing w:line="240" w:lineRule="auto"/>
        <w:ind w:left="720" w:hanging="720"/>
        <w:rPr>
          <w:noProof/>
        </w:rPr>
      </w:pPr>
      <w:bookmarkStart w:id="3405" w:name="_ENREF_38"/>
      <w:moveFrom w:id="3406" w:author="mkoenig" w:date="2015-09-08T12:07:00Z">
        <w:r w:rsidDel="00C638FD">
          <w:rPr>
            <w:noProof/>
          </w:rPr>
          <w:t>38.</w:t>
        </w:r>
        <w:r w:rsidDel="00C638FD">
          <w:rPr>
            <w:noProof/>
          </w:rPr>
          <w:tab/>
          <w:t xml:space="preserve">Gressner OA, Fang M, Li H, Lu LG, Gressner AM, Gao CF: </w:t>
        </w:r>
        <w:r w:rsidRPr="00C638FD" w:rsidDel="00C638FD">
          <w:rPr>
            <w:b/>
            <w:noProof/>
          </w:rPr>
          <w:t>Connective tissue growth factor (CTGF/CCN2) in serum is an indicator of fibrogenic progression and malignant transformation in patients with chronic hepatitis B infection</w:t>
        </w:r>
        <w:r w:rsidDel="00C638FD">
          <w:rPr>
            <w:noProof/>
          </w:rPr>
          <w:t xml:space="preserve">. </w:t>
        </w:r>
        <w:r w:rsidRPr="00C638FD" w:rsidDel="00C638FD">
          <w:rPr>
            <w:i/>
            <w:noProof/>
          </w:rPr>
          <w:t xml:space="preserve">Clin Chim Acta </w:t>
        </w:r>
        <w:r w:rsidDel="00C638FD">
          <w:rPr>
            <w:noProof/>
          </w:rPr>
          <w:t xml:space="preserve">2013, </w:t>
        </w:r>
        <w:r w:rsidRPr="00C638FD" w:rsidDel="00C638FD">
          <w:rPr>
            <w:b/>
            <w:noProof/>
          </w:rPr>
          <w:t>421</w:t>
        </w:r>
        <w:r w:rsidDel="00C638FD">
          <w:rPr>
            <w:noProof/>
          </w:rPr>
          <w:t>:126-131.</w:t>
        </w:r>
        <w:bookmarkEnd w:id="3405"/>
      </w:moveFrom>
    </w:p>
    <w:p w14:paraId="321B65F3" w14:textId="5177BCD7" w:rsidR="00C638FD" w:rsidDel="00C638FD" w:rsidRDefault="00C638FD" w:rsidP="00C638FD">
      <w:pPr>
        <w:pStyle w:val="NoSpacing"/>
        <w:spacing w:line="240" w:lineRule="auto"/>
        <w:ind w:left="720" w:hanging="720"/>
        <w:rPr>
          <w:noProof/>
        </w:rPr>
      </w:pPr>
      <w:bookmarkStart w:id="3407" w:name="_ENREF_39"/>
      <w:moveFrom w:id="3408" w:author="mkoenig" w:date="2015-09-08T12:07:00Z">
        <w:r w:rsidDel="00C638FD">
          <w:rPr>
            <w:noProof/>
          </w:rPr>
          <w:t>39.</w:t>
        </w:r>
        <w:r w:rsidDel="00C638FD">
          <w:rPr>
            <w:noProof/>
          </w:rPr>
          <w:tab/>
          <w:t xml:space="preserve">Liu Y, Liu H, Meyer C, Li J, Nadalin S, Königsrainer A, Weng H, Dooley S, ten Dijke P: </w:t>
        </w:r>
        <w:r w:rsidRPr="00C638FD" w:rsidDel="00C638FD">
          <w:rPr>
            <w:b/>
            <w:noProof/>
          </w:rPr>
          <w:t>Transforming growth factor-$$ (TGF-$$)-mediated connective tissue growth factor (CTGF) expression in hepatic stellate cells requires Stat3 signaling activation</w:t>
        </w:r>
        <w:r w:rsidDel="00C638FD">
          <w:rPr>
            <w:noProof/>
          </w:rPr>
          <w:t xml:space="preserve">. </w:t>
        </w:r>
        <w:r w:rsidRPr="00C638FD" w:rsidDel="00C638FD">
          <w:rPr>
            <w:i/>
            <w:noProof/>
          </w:rPr>
          <w:t xml:space="preserve">J Biol Chem </w:t>
        </w:r>
        <w:r w:rsidDel="00C638FD">
          <w:rPr>
            <w:noProof/>
          </w:rPr>
          <w:t xml:space="preserve">2013, </w:t>
        </w:r>
        <w:r w:rsidRPr="00C638FD" w:rsidDel="00C638FD">
          <w:rPr>
            <w:b/>
            <w:noProof/>
          </w:rPr>
          <w:t>288</w:t>
        </w:r>
        <w:r w:rsidDel="00C638FD">
          <w:rPr>
            <w:noProof/>
          </w:rPr>
          <w:t>(42):30708-30719.</w:t>
        </w:r>
        <w:bookmarkEnd w:id="3407"/>
      </w:moveFrom>
    </w:p>
    <w:p w14:paraId="7838FD8C" w14:textId="3C7DC290" w:rsidR="00C638FD" w:rsidDel="00C638FD" w:rsidRDefault="00C638FD" w:rsidP="00C638FD">
      <w:pPr>
        <w:pStyle w:val="NoSpacing"/>
        <w:spacing w:line="240" w:lineRule="auto"/>
        <w:ind w:left="720" w:hanging="720"/>
        <w:rPr>
          <w:noProof/>
        </w:rPr>
      </w:pPr>
      <w:bookmarkStart w:id="3409" w:name="_ENREF_40"/>
      <w:moveFrom w:id="3410" w:author="mkoenig" w:date="2015-09-08T12:07:00Z">
        <w:r w:rsidDel="00C638FD">
          <w:rPr>
            <w:noProof/>
          </w:rPr>
          <w:t>40.</w:t>
        </w:r>
        <w:r w:rsidDel="00C638FD">
          <w:rPr>
            <w:noProof/>
          </w:rPr>
          <w:tab/>
          <w:t xml:space="preserve">Schierwagen R, Leeming DJ, Klein S, Granzow M, Nielsen MJ, Sauerbruch T, Krag A, Karsdal MA, Trebicka J: </w:t>
        </w:r>
        <w:r w:rsidRPr="00C638FD" w:rsidDel="00C638FD">
          <w:rPr>
            <w:b/>
            <w:noProof/>
          </w:rPr>
          <w:t>Serum markers of the extracellular matrix remodeling reflect antifibrotic therapy in bile-duct ligated rats</w:t>
        </w:r>
        <w:r w:rsidDel="00C638FD">
          <w:rPr>
            <w:noProof/>
          </w:rPr>
          <w:t xml:space="preserve">. </w:t>
        </w:r>
        <w:r w:rsidRPr="00C638FD" w:rsidDel="00C638FD">
          <w:rPr>
            <w:i/>
            <w:noProof/>
          </w:rPr>
          <w:t xml:space="preserve">Front Physiol </w:t>
        </w:r>
        <w:r w:rsidDel="00C638FD">
          <w:rPr>
            <w:noProof/>
          </w:rPr>
          <w:t xml:space="preserve">2013, </w:t>
        </w:r>
        <w:r w:rsidRPr="00C638FD" w:rsidDel="00C638FD">
          <w:rPr>
            <w:b/>
            <w:noProof/>
          </w:rPr>
          <w:t>4</w:t>
        </w:r>
        <w:r w:rsidDel="00C638FD">
          <w:rPr>
            <w:noProof/>
          </w:rPr>
          <w:t>:195.</w:t>
        </w:r>
        <w:bookmarkEnd w:id="3409"/>
      </w:moveFrom>
    </w:p>
    <w:p w14:paraId="6BC04704" w14:textId="619978DF" w:rsidR="00C638FD" w:rsidDel="00C638FD" w:rsidRDefault="00C638FD" w:rsidP="00C638FD">
      <w:pPr>
        <w:pStyle w:val="NoSpacing"/>
        <w:spacing w:line="240" w:lineRule="auto"/>
        <w:ind w:left="720" w:hanging="720"/>
        <w:rPr>
          <w:noProof/>
        </w:rPr>
      </w:pPr>
      <w:bookmarkStart w:id="3411" w:name="_ENREF_41"/>
      <w:moveFrom w:id="3412" w:author="mkoenig" w:date="2015-09-08T12:07:00Z">
        <w:r w:rsidDel="00C638FD">
          <w:rPr>
            <w:noProof/>
          </w:rPr>
          <w:t>41.</w:t>
        </w:r>
        <w:r w:rsidDel="00C638FD">
          <w:rPr>
            <w:noProof/>
          </w:rPr>
          <w:tab/>
          <w:t xml:space="preserve">Malizia G, Brunt EM, Peters MG, Rizzo A, Broekelmann TJ, McDonald JA: </w:t>
        </w:r>
        <w:r w:rsidRPr="00C638FD" w:rsidDel="00C638FD">
          <w:rPr>
            <w:b/>
            <w:noProof/>
          </w:rPr>
          <w:t>Growth factor and procollagen type I gene expression in human liver disease</w:t>
        </w:r>
        <w:r w:rsidDel="00C638FD">
          <w:rPr>
            <w:noProof/>
          </w:rPr>
          <w:t xml:space="preserve">. </w:t>
        </w:r>
        <w:r w:rsidRPr="00C638FD" w:rsidDel="00C638FD">
          <w:rPr>
            <w:i/>
            <w:noProof/>
          </w:rPr>
          <w:t xml:space="preserve">Gastroenterology </w:t>
        </w:r>
        <w:r w:rsidDel="00C638FD">
          <w:rPr>
            <w:noProof/>
          </w:rPr>
          <w:t xml:space="preserve">1995, </w:t>
        </w:r>
        <w:r w:rsidRPr="00C638FD" w:rsidDel="00C638FD">
          <w:rPr>
            <w:b/>
            <w:noProof/>
          </w:rPr>
          <w:t>108</w:t>
        </w:r>
        <w:r w:rsidDel="00C638FD">
          <w:rPr>
            <w:noProof/>
          </w:rPr>
          <w:t>(1):145-156.</w:t>
        </w:r>
        <w:bookmarkEnd w:id="3411"/>
      </w:moveFrom>
    </w:p>
    <w:p w14:paraId="67F6D77B" w14:textId="0614B1FD" w:rsidR="00C638FD" w:rsidDel="00C638FD" w:rsidRDefault="00C638FD" w:rsidP="00C638FD">
      <w:pPr>
        <w:pStyle w:val="NoSpacing"/>
        <w:spacing w:line="240" w:lineRule="auto"/>
        <w:ind w:left="720" w:hanging="720"/>
        <w:rPr>
          <w:noProof/>
        </w:rPr>
      </w:pPr>
      <w:bookmarkStart w:id="3413" w:name="_ENREF_42"/>
      <w:moveFrom w:id="3414" w:author="mkoenig" w:date="2015-09-08T12:07:00Z">
        <w:r w:rsidDel="00C638FD">
          <w:rPr>
            <w:noProof/>
          </w:rPr>
          <w:t>42.</w:t>
        </w:r>
        <w:r w:rsidDel="00C638FD">
          <w:rPr>
            <w:noProof/>
          </w:rPr>
          <w:tab/>
          <w:t xml:space="preserve">Yang L, Inokuchi S, Roh YS, Song J, Loomba R, Park EJ, Seki E: </w:t>
        </w:r>
        <w:r w:rsidRPr="00C638FD" w:rsidDel="00C638FD">
          <w:rPr>
            <w:b/>
            <w:noProof/>
          </w:rPr>
          <w:t>Transforming growth factor-$$ signaling in hepatocytes promotes hepatic fibrosis and carcinogenesis in mice with hepatocyte-specific deletion of TAK1</w:t>
        </w:r>
        <w:r w:rsidDel="00C638FD">
          <w:rPr>
            <w:noProof/>
          </w:rPr>
          <w:t xml:space="preserve">. </w:t>
        </w:r>
        <w:r w:rsidRPr="00C638FD" w:rsidDel="00C638FD">
          <w:rPr>
            <w:i/>
            <w:noProof/>
          </w:rPr>
          <w:t xml:space="preserve">Gastroenterology </w:t>
        </w:r>
        <w:r w:rsidDel="00C638FD">
          <w:rPr>
            <w:noProof/>
          </w:rPr>
          <w:t xml:space="preserve">2013, </w:t>
        </w:r>
        <w:r w:rsidRPr="00C638FD" w:rsidDel="00C638FD">
          <w:rPr>
            <w:b/>
            <w:noProof/>
          </w:rPr>
          <w:t>144</w:t>
        </w:r>
        <w:r w:rsidDel="00C638FD">
          <w:rPr>
            <w:noProof/>
          </w:rPr>
          <w:t>(5):1042-1054.e1044.</w:t>
        </w:r>
        <w:bookmarkEnd w:id="3413"/>
      </w:moveFrom>
    </w:p>
    <w:p w14:paraId="666CA849" w14:textId="7167664B" w:rsidR="00C638FD" w:rsidDel="00C638FD" w:rsidRDefault="00C638FD" w:rsidP="00C638FD">
      <w:pPr>
        <w:pStyle w:val="NoSpacing"/>
        <w:spacing w:line="240" w:lineRule="auto"/>
        <w:ind w:left="720" w:hanging="720"/>
        <w:rPr>
          <w:noProof/>
        </w:rPr>
      </w:pPr>
      <w:bookmarkStart w:id="3415" w:name="_ENREF_43"/>
      <w:moveFrom w:id="3416" w:author="mkoenig" w:date="2015-09-08T12:07:00Z">
        <w:r w:rsidDel="00C638FD">
          <w:rPr>
            <w:noProof/>
          </w:rPr>
          <w:t>43.</w:t>
        </w:r>
        <w:r w:rsidDel="00C638FD">
          <w:rPr>
            <w:noProof/>
          </w:rPr>
          <w:tab/>
          <w:t>Floreani M, De Martin S, Gabbia D, Barbierato M, Nassi A, Mescoli C, Orlando R, Bova S, Angeli P, Gola E</w:t>
        </w:r>
        <w:r w:rsidRPr="00C638FD" w:rsidDel="00C638FD">
          <w:rPr>
            <w:i/>
            <w:noProof/>
          </w:rPr>
          <w:t xml:space="preserve"> et al</w:t>
        </w:r>
        <w:r w:rsidDel="00C638FD">
          <w:rPr>
            <w:noProof/>
          </w:rPr>
          <w:t xml:space="preserve">: </w:t>
        </w:r>
        <w:r w:rsidRPr="00C638FD" w:rsidDel="00C638FD">
          <w:rPr>
            <w:b/>
            <w:noProof/>
          </w:rPr>
          <w:t>Severe liver cirrhosis markedly reduces AhR-mediated induction of cytochrome P450 in rats by decreasing the transcription of target genes</w:t>
        </w:r>
        <w:r w:rsidDel="00C638FD">
          <w:rPr>
            <w:noProof/>
          </w:rPr>
          <w:t xml:space="preserve">. </w:t>
        </w:r>
        <w:r w:rsidRPr="00C638FD" w:rsidDel="00C638FD">
          <w:rPr>
            <w:i/>
            <w:noProof/>
          </w:rPr>
          <w:t xml:space="preserve">PLoS One </w:t>
        </w:r>
        <w:r w:rsidDel="00C638FD">
          <w:rPr>
            <w:noProof/>
          </w:rPr>
          <w:t xml:space="preserve">2013, </w:t>
        </w:r>
        <w:r w:rsidRPr="00C638FD" w:rsidDel="00C638FD">
          <w:rPr>
            <w:b/>
            <w:noProof/>
          </w:rPr>
          <w:t>8</w:t>
        </w:r>
        <w:r w:rsidDel="00C638FD">
          <w:rPr>
            <w:noProof/>
          </w:rPr>
          <w:t>(4):e61983.</w:t>
        </w:r>
        <w:bookmarkEnd w:id="3415"/>
      </w:moveFrom>
    </w:p>
    <w:p w14:paraId="7B1D8B06" w14:textId="131FB220" w:rsidR="00C638FD" w:rsidDel="00C638FD" w:rsidRDefault="00C638FD" w:rsidP="00C638FD">
      <w:pPr>
        <w:pStyle w:val="NoSpacing"/>
        <w:spacing w:line="240" w:lineRule="auto"/>
        <w:ind w:left="720" w:hanging="720"/>
        <w:rPr>
          <w:noProof/>
        </w:rPr>
      </w:pPr>
      <w:bookmarkStart w:id="3417" w:name="_ENREF_44"/>
      <w:moveFrom w:id="3418" w:author="mkoenig" w:date="2015-09-08T12:07:00Z">
        <w:r w:rsidDel="00C638FD">
          <w:rPr>
            <w:noProof/>
          </w:rPr>
          <w:t>44.</w:t>
        </w:r>
        <w:r w:rsidDel="00C638FD">
          <w:rPr>
            <w:noProof/>
          </w:rPr>
          <w:tab/>
          <w:t xml:space="preserve">Gressner AM, Weiskirchen R, Breitkopf K, Dooley S: </w:t>
        </w:r>
        <w:r w:rsidRPr="00C638FD" w:rsidDel="00C638FD">
          <w:rPr>
            <w:b/>
            <w:noProof/>
          </w:rPr>
          <w:t>Roles of TGF-beta in hepatic fibrosis</w:t>
        </w:r>
        <w:r w:rsidDel="00C638FD">
          <w:rPr>
            <w:noProof/>
          </w:rPr>
          <w:t xml:space="preserve">. </w:t>
        </w:r>
        <w:r w:rsidRPr="00C638FD" w:rsidDel="00C638FD">
          <w:rPr>
            <w:i/>
            <w:noProof/>
          </w:rPr>
          <w:t xml:space="preserve">Front Biosci </w:t>
        </w:r>
        <w:r w:rsidDel="00C638FD">
          <w:rPr>
            <w:noProof/>
          </w:rPr>
          <w:t xml:space="preserve">2002, </w:t>
        </w:r>
        <w:r w:rsidRPr="00C638FD" w:rsidDel="00C638FD">
          <w:rPr>
            <w:b/>
            <w:noProof/>
          </w:rPr>
          <w:t>7</w:t>
        </w:r>
        <w:r w:rsidDel="00C638FD">
          <w:rPr>
            <w:noProof/>
          </w:rPr>
          <w:t>:d793-d807.</w:t>
        </w:r>
        <w:bookmarkEnd w:id="3417"/>
      </w:moveFrom>
    </w:p>
    <w:p w14:paraId="4706163F" w14:textId="5B62C2E9" w:rsidR="00C638FD" w:rsidDel="00C638FD" w:rsidRDefault="00C638FD" w:rsidP="00C638FD">
      <w:pPr>
        <w:pStyle w:val="NoSpacing"/>
        <w:spacing w:line="240" w:lineRule="auto"/>
        <w:ind w:left="720" w:hanging="720"/>
        <w:rPr>
          <w:noProof/>
        </w:rPr>
      </w:pPr>
      <w:bookmarkStart w:id="3419" w:name="_ENREF_45"/>
      <w:moveFrom w:id="3420" w:author="mkoenig" w:date="2015-09-08T12:07:00Z">
        <w:r w:rsidDel="00C638FD">
          <w:rPr>
            <w:noProof/>
          </w:rPr>
          <w:t>45.</w:t>
        </w:r>
        <w:r w:rsidDel="00C638FD">
          <w:rPr>
            <w:noProof/>
          </w:rPr>
          <w:tab/>
          <w:t xml:space="preserve">Inagaki Y, Okazaki I: </w:t>
        </w:r>
        <w:r w:rsidRPr="00C638FD" w:rsidDel="00C638FD">
          <w:rPr>
            <w:b/>
            <w:noProof/>
          </w:rPr>
          <w:t>Emerging insights into Transforming growth factor beta Smad signal in hepatic fibrogenesis</w:t>
        </w:r>
        <w:r w:rsidDel="00C638FD">
          <w:rPr>
            <w:noProof/>
          </w:rPr>
          <w:t xml:space="preserve">. </w:t>
        </w:r>
        <w:r w:rsidRPr="00C638FD" w:rsidDel="00C638FD">
          <w:rPr>
            <w:i/>
            <w:noProof/>
          </w:rPr>
          <w:t xml:space="preserve">Gut </w:t>
        </w:r>
        <w:r w:rsidDel="00C638FD">
          <w:rPr>
            <w:noProof/>
          </w:rPr>
          <w:t xml:space="preserve">2007, </w:t>
        </w:r>
        <w:r w:rsidRPr="00C638FD" w:rsidDel="00C638FD">
          <w:rPr>
            <w:b/>
            <w:noProof/>
          </w:rPr>
          <w:t>56</w:t>
        </w:r>
        <w:r w:rsidDel="00C638FD">
          <w:rPr>
            <w:noProof/>
          </w:rPr>
          <w:t>(2):284-292.</w:t>
        </w:r>
        <w:bookmarkEnd w:id="3419"/>
      </w:moveFrom>
    </w:p>
    <w:p w14:paraId="49F137B4" w14:textId="377D7A4C" w:rsidR="00C638FD" w:rsidDel="00C638FD" w:rsidRDefault="00C638FD" w:rsidP="00C638FD">
      <w:pPr>
        <w:pStyle w:val="NoSpacing"/>
        <w:spacing w:line="240" w:lineRule="auto"/>
        <w:ind w:left="720" w:hanging="720"/>
        <w:rPr>
          <w:noProof/>
        </w:rPr>
      </w:pPr>
      <w:bookmarkStart w:id="3421" w:name="_ENREF_46"/>
      <w:moveFrom w:id="3422" w:author="mkoenig" w:date="2015-09-08T12:07:00Z">
        <w:r w:rsidDel="00C638FD">
          <w:rPr>
            <w:noProof/>
          </w:rPr>
          <w:t>46.</w:t>
        </w:r>
        <w:r w:rsidDel="00C638FD">
          <w:rPr>
            <w:noProof/>
          </w:rPr>
          <w:tab/>
          <w:t xml:space="preserve">Hara M, Kono H, Furuya S, Hirayama K, Tsuchiya M, Fujii H: </w:t>
        </w:r>
        <w:r w:rsidRPr="00C638FD" w:rsidDel="00C638FD">
          <w:rPr>
            <w:b/>
            <w:noProof/>
          </w:rPr>
          <w:t>Interleukin-17A plays a pivotal role in cholestatic liver fibrosis in mice</w:t>
        </w:r>
        <w:r w:rsidDel="00C638FD">
          <w:rPr>
            <w:noProof/>
          </w:rPr>
          <w:t xml:space="preserve">. </w:t>
        </w:r>
        <w:r w:rsidRPr="00C638FD" w:rsidDel="00C638FD">
          <w:rPr>
            <w:i/>
            <w:noProof/>
          </w:rPr>
          <w:t xml:space="preserve">J Surg Res </w:t>
        </w:r>
        <w:r w:rsidDel="00C638FD">
          <w:rPr>
            <w:noProof/>
          </w:rPr>
          <w:t xml:space="preserve">2013, </w:t>
        </w:r>
        <w:r w:rsidRPr="00C638FD" w:rsidDel="00C638FD">
          <w:rPr>
            <w:b/>
            <w:noProof/>
          </w:rPr>
          <w:t>183</w:t>
        </w:r>
        <w:r w:rsidDel="00C638FD">
          <w:rPr>
            <w:noProof/>
          </w:rPr>
          <w:t>(2):574-582.</w:t>
        </w:r>
        <w:bookmarkEnd w:id="3421"/>
      </w:moveFrom>
    </w:p>
    <w:p w14:paraId="6F88FEF0" w14:textId="4867A43C" w:rsidR="00C638FD" w:rsidDel="00C638FD" w:rsidRDefault="00C638FD" w:rsidP="00C638FD">
      <w:pPr>
        <w:pStyle w:val="NoSpacing"/>
        <w:spacing w:line="240" w:lineRule="auto"/>
        <w:ind w:left="720" w:hanging="720"/>
        <w:rPr>
          <w:noProof/>
        </w:rPr>
      </w:pPr>
      <w:bookmarkStart w:id="3423" w:name="_ENREF_47"/>
      <w:moveFrom w:id="3424" w:author="mkoenig" w:date="2015-09-08T12:07:00Z">
        <w:r w:rsidDel="00C638FD">
          <w:rPr>
            <w:noProof/>
          </w:rPr>
          <w:t>47.</w:t>
        </w:r>
        <w:r w:rsidDel="00C638FD">
          <w:rPr>
            <w:noProof/>
          </w:rPr>
          <w:tab/>
          <w:t xml:space="preserve">Gadd VL, Skoien R, Powell EE, Fagan KJ, Winterford C, Horsfall L, Irvine K, Clouston AD: </w:t>
        </w:r>
        <w:r w:rsidRPr="00C638FD" w:rsidDel="00C638FD">
          <w:rPr>
            <w:b/>
            <w:noProof/>
          </w:rPr>
          <w:t>The portal inflammatory infiltrate and ductular reaction in human nonalcoholic fatty liver disease</w:t>
        </w:r>
        <w:r w:rsidDel="00C638FD">
          <w:rPr>
            <w:noProof/>
          </w:rPr>
          <w:t xml:space="preserve">. </w:t>
        </w:r>
        <w:r w:rsidRPr="00C638FD" w:rsidDel="00C638FD">
          <w:rPr>
            <w:i/>
            <w:noProof/>
          </w:rPr>
          <w:t xml:space="preserve">Hepatology </w:t>
        </w:r>
        <w:r w:rsidDel="00C638FD">
          <w:rPr>
            <w:noProof/>
          </w:rPr>
          <w:t xml:space="preserve">2014, </w:t>
        </w:r>
        <w:r w:rsidRPr="00C638FD" w:rsidDel="00C638FD">
          <w:rPr>
            <w:b/>
            <w:noProof/>
          </w:rPr>
          <w:t>59</w:t>
        </w:r>
        <w:r w:rsidDel="00C638FD">
          <w:rPr>
            <w:noProof/>
          </w:rPr>
          <w:t>(4):1393-1405.</w:t>
        </w:r>
        <w:bookmarkEnd w:id="3423"/>
      </w:moveFrom>
    </w:p>
    <w:p w14:paraId="4A1B1072" w14:textId="4B146531" w:rsidR="00C638FD" w:rsidDel="00C638FD" w:rsidRDefault="00C638FD" w:rsidP="00C638FD">
      <w:pPr>
        <w:pStyle w:val="NoSpacing"/>
        <w:spacing w:line="240" w:lineRule="auto"/>
        <w:rPr>
          <w:noProof/>
        </w:rPr>
      </w:pPr>
    </w:p>
    <w:p w14:paraId="7A74A5EA" w14:textId="687AE902" w:rsidR="00704D2A" w:rsidRDefault="00EA2D08">
      <w:pPr>
        <w:pStyle w:val="NoSpacing"/>
      </w:pPr>
      <w:moveFrom w:id="3425" w:author="mkoenig" w:date="2015-09-08T12:07:00Z">
        <w:r w:rsidDel="00C638FD">
          <w:fldChar w:fldCharType="end"/>
        </w:r>
      </w:moveFrom>
      <w:moveFromRangeEnd w:id="3330"/>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mkoenig" w:date="2015-08-26T09:34:00Z" w:initials="WU">
    <w:p w14:paraId="064E1E2F" w14:textId="033AA4F6" w:rsidR="00C638FD" w:rsidRDefault="00C638FD">
      <w:pPr>
        <w:pStyle w:val="CommentText"/>
      </w:pPr>
      <w:r>
        <w:rPr>
          <w:rStyle w:val="CommentReference"/>
        </w:rPr>
        <w:annotationRef/>
      </w:r>
      <w:r>
        <w:t>&lt; 350 words</w:t>
      </w:r>
    </w:p>
  </w:comment>
  <w:comment w:id="190" w:author="Kerstin Abshagen" w:date="2015-08-07T10:13:00Z" w:initials="KA">
    <w:p w14:paraId="3726596C" w14:textId="77777777" w:rsidR="00C638FD" w:rsidRDefault="00C638FD">
      <w:pPr>
        <w:pStyle w:val="CommentText"/>
      </w:pPr>
      <w:r>
        <w:rPr>
          <w:rStyle w:val="CommentReference"/>
        </w:rPr>
        <w:annotationRef/>
      </w:r>
      <w:r>
        <w:t>Muss den neuen Ergebnissen angepasst bzw. entsprechend geändert werden</w:t>
      </w:r>
    </w:p>
    <w:p w14:paraId="59378030" w14:textId="77777777" w:rsidR="00C638FD" w:rsidRDefault="00C638FD">
      <w:pPr>
        <w:pStyle w:val="CommentText"/>
      </w:pPr>
    </w:p>
    <w:p w14:paraId="246B61F9" w14:textId="151CDA04" w:rsidR="00C638FD" w:rsidRPr="009345C2" w:rsidRDefault="00C638FD">
      <w:pPr>
        <w:pStyle w:val="CommentText"/>
        <w:rPr>
          <w:lang w:val="en-US"/>
        </w:rPr>
      </w:pPr>
      <w:r w:rsidRPr="009345C2">
        <w:rPr>
          <w:b/>
          <w:lang w:val="en-US"/>
        </w:rPr>
        <w:t>mkoenig</w:t>
      </w:r>
      <w:r w:rsidRPr="009345C2">
        <w:rPr>
          <w:lang w:val="en-US"/>
        </w:rPr>
        <w:t>: update with final results of analysis after writing the results section</w:t>
      </w:r>
    </w:p>
  </w:comment>
  <w:comment w:id="505" w:author="mkoenig" w:date="2015-08-27T11:18:00Z" w:initials="WU">
    <w:p w14:paraId="22F98DE7" w14:textId="1C6F8D73" w:rsidR="00C638FD" w:rsidRPr="009345C2" w:rsidRDefault="00C638FD">
      <w:pPr>
        <w:pStyle w:val="CommentText"/>
        <w:rPr>
          <w:lang w:val="en-US"/>
        </w:rPr>
      </w:pPr>
      <w:r>
        <w:rPr>
          <w:rStyle w:val="CommentReference"/>
        </w:rPr>
        <w:annotationRef/>
      </w:r>
      <w:r w:rsidRPr="009345C2">
        <w:rPr>
          <w:lang w:val="en-US"/>
        </w:rPr>
        <w:t>Add missing papers to bibliography</w:t>
      </w:r>
    </w:p>
    <w:p w14:paraId="52415CED" w14:textId="0468E6E3" w:rsidR="00C638FD" w:rsidRPr="009345C2" w:rsidRDefault="00C638FD">
      <w:pPr>
        <w:pStyle w:val="CommentText"/>
        <w:rPr>
          <w:lang w:val="en-US"/>
        </w:rPr>
      </w:pPr>
      <w:r w:rsidRPr="009345C2">
        <w:rPr>
          <w:lang w:val="en-US"/>
        </w:rPr>
        <w:t>Add formulas YS3</w:t>
      </w:r>
    </w:p>
  </w:comment>
  <w:comment w:id="1044" w:author="Hergo" w:date="2015-09-07T16:53:00Z" w:initials="HH">
    <w:p w14:paraId="4A3611C0" w14:textId="46C6A761" w:rsidR="00C638FD" w:rsidRPr="00DF762E" w:rsidRDefault="00C638FD">
      <w:pPr>
        <w:pStyle w:val="CommentText"/>
        <w:rPr>
          <w:lang w:val="en-US"/>
        </w:rPr>
      </w:pPr>
      <w:r>
        <w:rPr>
          <w:rStyle w:val="CommentReference"/>
        </w:rPr>
        <w:annotationRef/>
      </w:r>
      <w:r w:rsidRPr="00DF762E">
        <w:rPr>
          <w:lang w:val="en-US"/>
        </w:rPr>
        <w:t>Used what?</w:t>
      </w:r>
    </w:p>
  </w:comment>
  <w:comment w:id="1245" w:author="Kerstin Abshagen" w:date="2015-08-07T10:25:00Z" w:initials="KA">
    <w:p w14:paraId="46CE7B91" w14:textId="77777777" w:rsidR="00C638FD" w:rsidRPr="003C22A3" w:rsidRDefault="00C638FD">
      <w:pPr>
        <w:pStyle w:val="CommentText"/>
        <w:rPr>
          <w:lang w:val="en-US"/>
        </w:rPr>
      </w:pPr>
      <w:r>
        <w:rPr>
          <w:rStyle w:val="CommentReference"/>
        </w:rPr>
        <w:annotationRef/>
      </w:r>
      <w:r w:rsidRPr="003C22A3">
        <w:rPr>
          <w:lang w:val="en-US"/>
        </w:rPr>
        <w:t xml:space="preserve">NEU/Anpassen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A3611C0" w15:done="0"/>
  <w15:commentEx w15:paraId="46CE7B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AD945" w14:textId="77777777" w:rsidR="0070024D" w:rsidRDefault="0070024D" w:rsidP="005C030B">
      <w:r>
        <w:separator/>
      </w:r>
    </w:p>
  </w:endnote>
  <w:endnote w:type="continuationSeparator" w:id="0">
    <w:p w14:paraId="06454199" w14:textId="77777777" w:rsidR="0070024D" w:rsidRDefault="0070024D" w:rsidP="005C030B">
      <w:r>
        <w:continuationSeparator/>
      </w:r>
    </w:p>
  </w:endnote>
  <w:endnote w:type="continuationNotice" w:id="1">
    <w:p w14:paraId="4DF00F5C" w14:textId="77777777" w:rsidR="0070024D" w:rsidRDefault="0070024D"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C638FD" w:rsidRDefault="00C638FD">
        <w:pPr>
          <w:pStyle w:val="Footer"/>
          <w:jc w:val="right"/>
        </w:pPr>
        <w:r>
          <w:fldChar w:fldCharType="begin"/>
        </w:r>
        <w:r>
          <w:instrText xml:space="preserve"> PAGE   \* MERGEFORMAT </w:instrText>
        </w:r>
        <w:r>
          <w:fldChar w:fldCharType="separate"/>
        </w:r>
        <w:r w:rsidR="00BF29B7">
          <w:rPr>
            <w:noProof/>
          </w:rPr>
          <w:t>2</w:t>
        </w:r>
        <w:r>
          <w:rPr>
            <w:noProof/>
          </w:rPr>
          <w:fldChar w:fldCharType="end"/>
        </w:r>
      </w:p>
    </w:sdtContent>
  </w:sdt>
  <w:p w14:paraId="03359067" w14:textId="77777777" w:rsidR="00C638FD" w:rsidRDefault="00C63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A5DD2" w14:textId="77777777" w:rsidR="0070024D" w:rsidRDefault="0070024D" w:rsidP="005C030B">
      <w:r>
        <w:separator/>
      </w:r>
    </w:p>
  </w:footnote>
  <w:footnote w:type="continuationSeparator" w:id="0">
    <w:p w14:paraId="76B087A6" w14:textId="77777777" w:rsidR="0070024D" w:rsidRDefault="0070024D" w:rsidP="005C030B">
      <w:r>
        <w:continuationSeparator/>
      </w:r>
    </w:p>
  </w:footnote>
  <w:footnote w:type="continuationNotice" w:id="1">
    <w:p w14:paraId="54A4092E" w14:textId="77777777" w:rsidR="0070024D" w:rsidRDefault="0070024D"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C638FD" w:rsidRDefault="00C638FD"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C638FD" w:rsidRDefault="00C638FD">
    <w:pPr>
      <w:pStyle w:val="Header"/>
    </w:pPr>
    <w:r w:rsidRPr="008F132C">
      <w:t>Abshagen et al</w:t>
    </w:r>
    <w:r>
      <w:t>.</w:t>
    </w:r>
    <w:r w:rsidRPr="008F132C">
      <w:tab/>
    </w:r>
    <w:r w:rsidRPr="00BA02C8">
      <w:t xml:space="preserve">Cellular and molecular </w:t>
    </w:r>
    <w:r>
      <w:t>signatures of cholestasis</w:t>
    </w:r>
    <w:r>
      <w:tab/>
    </w:r>
  </w:p>
  <w:p w14:paraId="7BD4B81C" w14:textId="77777777" w:rsidR="00C638FD" w:rsidRPr="00A5793B" w:rsidRDefault="00C638FD"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eapvzrpm5fx2oefdz3v2s03fwp2t09seezp&quot;&gt;bdl-literature&lt;record-ids&gt;&lt;item&gt;366&lt;/item&gt;&lt;item&gt;371&lt;/item&gt;&lt;item&gt;374&lt;/item&gt;&lt;item&gt;375&lt;/item&gt;&lt;item&gt;377&lt;/item&gt;&lt;item&gt;380&lt;/item&gt;&lt;item&gt;384&lt;/item&gt;&lt;item&gt;386&lt;/item&gt;&lt;item&gt;388&lt;/item&gt;&lt;item&gt;389&lt;/item&gt;&lt;item&gt;391&lt;/item&gt;&lt;item&gt;392&lt;/item&gt;&lt;item&gt;394&lt;/item&gt;&lt;item&gt;395&lt;/item&gt;&lt;item&gt;397&lt;/item&gt;&lt;item&gt;398&lt;/item&gt;&lt;item&gt;400&lt;/item&gt;&lt;item&gt;401&lt;/item&gt;&lt;item&gt;404&lt;/item&gt;&lt;item&gt;405&lt;/item&gt;&lt;item&gt;406&lt;/item&gt;&lt;item&gt;407&lt;/item&gt;&lt;item&gt;411&lt;/item&gt;&lt;item&gt;415&lt;/item&gt;&lt;item&gt;420&lt;/item&gt;&lt;item&gt;421&lt;/item&gt;&lt;item&gt;424&lt;/item&gt;&lt;item&gt;425&lt;/item&gt;&lt;item&gt;428&lt;/item&gt;&lt;item&gt;432&lt;/item&gt;&lt;item&gt;433&lt;/item&gt;&lt;item&gt;435&lt;/item&gt;&lt;item&gt;442&lt;/item&gt;&lt;item&gt;444&lt;/item&gt;&lt;item&gt;445&lt;/item&gt;&lt;item&gt;448&lt;/item&gt;&lt;item&gt;453&lt;/item&gt;&lt;item&gt;454&lt;/item&gt;&lt;item&gt;456&lt;/item&gt;&lt;item&gt;458&lt;/item&gt;&lt;item&gt;459&lt;/item&gt;&lt;item&gt;462&lt;/item&gt;&lt;item&gt;465&lt;/item&gt;&lt;item&gt;467&lt;/item&gt;&lt;item&gt;468&lt;/item&gt;&lt;item&gt;470&lt;/item&gt;&lt;item&gt;473&lt;/item&gt;&lt;/record-ids&gt;&lt;/item&gt;&lt;/Libraries&gt;"/>
  </w:docVars>
  <w:rsids>
    <w:rsidRoot w:val="003F1C03"/>
    <w:rsid w:val="00005672"/>
    <w:rsid w:val="00012F73"/>
    <w:rsid w:val="00014302"/>
    <w:rsid w:val="00015411"/>
    <w:rsid w:val="00020107"/>
    <w:rsid w:val="000209D3"/>
    <w:rsid w:val="000274FD"/>
    <w:rsid w:val="000279E2"/>
    <w:rsid w:val="00030290"/>
    <w:rsid w:val="00031669"/>
    <w:rsid w:val="00032955"/>
    <w:rsid w:val="00035399"/>
    <w:rsid w:val="00035B6C"/>
    <w:rsid w:val="0003715A"/>
    <w:rsid w:val="000374B0"/>
    <w:rsid w:val="00040B37"/>
    <w:rsid w:val="000429BF"/>
    <w:rsid w:val="0004425F"/>
    <w:rsid w:val="00045998"/>
    <w:rsid w:val="00045B1E"/>
    <w:rsid w:val="0005042E"/>
    <w:rsid w:val="0005193E"/>
    <w:rsid w:val="00051AD7"/>
    <w:rsid w:val="0005269F"/>
    <w:rsid w:val="0005292F"/>
    <w:rsid w:val="00054C6B"/>
    <w:rsid w:val="000557B4"/>
    <w:rsid w:val="00055EFA"/>
    <w:rsid w:val="00057620"/>
    <w:rsid w:val="0005763A"/>
    <w:rsid w:val="00057993"/>
    <w:rsid w:val="00061178"/>
    <w:rsid w:val="000638D6"/>
    <w:rsid w:val="000649B1"/>
    <w:rsid w:val="000718D3"/>
    <w:rsid w:val="0007331A"/>
    <w:rsid w:val="00074A8B"/>
    <w:rsid w:val="000759C6"/>
    <w:rsid w:val="0007688E"/>
    <w:rsid w:val="00080CFA"/>
    <w:rsid w:val="00080F5E"/>
    <w:rsid w:val="00082CFF"/>
    <w:rsid w:val="00083556"/>
    <w:rsid w:val="00083C4C"/>
    <w:rsid w:val="000840B2"/>
    <w:rsid w:val="00094831"/>
    <w:rsid w:val="000A0561"/>
    <w:rsid w:val="000A1CEF"/>
    <w:rsid w:val="000A3346"/>
    <w:rsid w:val="000A4711"/>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84F"/>
    <w:rsid w:val="001139DE"/>
    <w:rsid w:val="001158EC"/>
    <w:rsid w:val="001173FB"/>
    <w:rsid w:val="00117CCB"/>
    <w:rsid w:val="00123B2D"/>
    <w:rsid w:val="00125782"/>
    <w:rsid w:val="00127277"/>
    <w:rsid w:val="00130681"/>
    <w:rsid w:val="00130734"/>
    <w:rsid w:val="00131838"/>
    <w:rsid w:val="001339FF"/>
    <w:rsid w:val="00134B6B"/>
    <w:rsid w:val="0013523B"/>
    <w:rsid w:val="00135478"/>
    <w:rsid w:val="00135B9C"/>
    <w:rsid w:val="001410FF"/>
    <w:rsid w:val="00141C6F"/>
    <w:rsid w:val="00141FEA"/>
    <w:rsid w:val="00142701"/>
    <w:rsid w:val="00142F3E"/>
    <w:rsid w:val="00143BF4"/>
    <w:rsid w:val="00143F7A"/>
    <w:rsid w:val="001449C1"/>
    <w:rsid w:val="0014555F"/>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6823"/>
    <w:rsid w:val="001971C2"/>
    <w:rsid w:val="00197979"/>
    <w:rsid w:val="001A1C91"/>
    <w:rsid w:val="001B02BB"/>
    <w:rsid w:val="001B52BB"/>
    <w:rsid w:val="001B77E8"/>
    <w:rsid w:val="001C1151"/>
    <w:rsid w:val="001C2961"/>
    <w:rsid w:val="001C332D"/>
    <w:rsid w:val="001C511E"/>
    <w:rsid w:val="001C5EFB"/>
    <w:rsid w:val="001C6E64"/>
    <w:rsid w:val="001C6FC6"/>
    <w:rsid w:val="001D0BFE"/>
    <w:rsid w:val="001D1DFF"/>
    <w:rsid w:val="001D2776"/>
    <w:rsid w:val="001D2B25"/>
    <w:rsid w:val="001D3FA9"/>
    <w:rsid w:val="001D4AC5"/>
    <w:rsid w:val="001D6D8A"/>
    <w:rsid w:val="001E04D9"/>
    <w:rsid w:val="001E0AAC"/>
    <w:rsid w:val="001E0B13"/>
    <w:rsid w:val="001F0D0F"/>
    <w:rsid w:val="001F1041"/>
    <w:rsid w:val="001F1EC5"/>
    <w:rsid w:val="001F2B83"/>
    <w:rsid w:val="001F31E8"/>
    <w:rsid w:val="001F3A7F"/>
    <w:rsid w:val="001F4734"/>
    <w:rsid w:val="001F4E65"/>
    <w:rsid w:val="001F5CB2"/>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7DC"/>
    <w:rsid w:val="00295EEC"/>
    <w:rsid w:val="00297CF5"/>
    <w:rsid w:val="002A0411"/>
    <w:rsid w:val="002A2581"/>
    <w:rsid w:val="002A2A41"/>
    <w:rsid w:val="002A35A8"/>
    <w:rsid w:val="002A3A96"/>
    <w:rsid w:val="002A58CE"/>
    <w:rsid w:val="002A69B4"/>
    <w:rsid w:val="002A783D"/>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E1774"/>
    <w:rsid w:val="002E3C5B"/>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6DED"/>
    <w:rsid w:val="00397692"/>
    <w:rsid w:val="00397CA0"/>
    <w:rsid w:val="00397E8F"/>
    <w:rsid w:val="003A148E"/>
    <w:rsid w:val="003A181B"/>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2C51"/>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27412"/>
    <w:rsid w:val="0042743A"/>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67176"/>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12BF"/>
    <w:rsid w:val="004D3AA1"/>
    <w:rsid w:val="004D3C34"/>
    <w:rsid w:val="004D5693"/>
    <w:rsid w:val="004D60D0"/>
    <w:rsid w:val="004D68CA"/>
    <w:rsid w:val="004D6A35"/>
    <w:rsid w:val="004D6F9D"/>
    <w:rsid w:val="004D78C3"/>
    <w:rsid w:val="004E03BE"/>
    <w:rsid w:val="004E400F"/>
    <w:rsid w:val="004E4F49"/>
    <w:rsid w:val="004E54B3"/>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263B"/>
    <w:rsid w:val="00533EEF"/>
    <w:rsid w:val="00535458"/>
    <w:rsid w:val="00535BB1"/>
    <w:rsid w:val="00535E39"/>
    <w:rsid w:val="0053714C"/>
    <w:rsid w:val="00542999"/>
    <w:rsid w:val="00542BC7"/>
    <w:rsid w:val="0054358F"/>
    <w:rsid w:val="00546D75"/>
    <w:rsid w:val="00547333"/>
    <w:rsid w:val="00552441"/>
    <w:rsid w:val="00554866"/>
    <w:rsid w:val="00556C81"/>
    <w:rsid w:val="00556F25"/>
    <w:rsid w:val="005572C7"/>
    <w:rsid w:val="00561305"/>
    <w:rsid w:val="00561518"/>
    <w:rsid w:val="005617E6"/>
    <w:rsid w:val="005638A6"/>
    <w:rsid w:val="00563A93"/>
    <w:rsid w:val="005645C2"/>
    <w:rsid w:val="00567BF1"/>
    <w:rsid w:val="00570520"/>
    <w:rsid w:val="00572B87"/>
    <w:rsid w:val="00573176"/>
    <w:rsid w:val="00575F89"/>
    <w:rsid w:val="00580351"/>
    <w:rsid w:val="005805E7"/>
    <w:rsid w:val="00580827"/>
    <w:rsid w:val="0058146F"/>
    <w:rsid w:val="00584124"/>
    <w:rsid w:val="0058443D"/>
    <w:rsid w:val="0058605B"/>
    <w:rsid w:val="0058708D"/>
    <w:rsid w:val="00587932"/>
    <w:rsid w:val="00587E95"/>
    <w:rsid w:val="00591560"/>
    <w:rsid w:val="00591DD3"/>
    <w:rsid w:val="00593B9B"/>
    <w:rsid w:val="005950DD"/>
    <w:rsid w:val="005958C7"/>
    <w:rsid w:val="0059743D"/>
    <w:rsid w:val="00597F15"/>
    <w:rsid w:val="005A2376"/>
    <w:rsid w:val="005A26B3"/>
    <w:rsid w:val="005A31DB"/>
    <w:rsid w:val="005A3C37"/>
    <w:rsid w:val="005A41CC"/>
    <w:rsid w:val="005A493F"/>
    <w:rsid w:val="005A5118"/>
    <w:rsid w:val="005A5CD9"/>
    <w:rsid w:val="005A784C"/>
    <w:rsid w:val="005A7DE2"/>
    <w:rsid w:val="005B22DC"/>
    <w:rsid w:val="005B262D"/>
    <w:rsid w:val="005B3D1E"/>
    <w:rsid w:val="005B509F"/>
    <w:rsid w:val="005B6342"/>
    <w:rsid w:val="005B6FE1"/>
    <w:rsid w:val="005B77FC"/>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36"/>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59E"/>
    <w:rsid w:val="00635CA6"/>
    <w:rsid w:val="00635CE0"/>
    <w:rsid w:val="006360F7"/>
    <w:rsid w:val="0063634F"/>
    <w:rsid w:val="006378CA"/>
    <w:rsid w:val="0064355B"/>
    <w:rsid w:val="0064385D"/>
    <w:rsid w:val="006447CC"/>
    <w:rsid w:val="0065013E"/>
    <w:rsid w:val="00652A9F"/>
    <w:rsid w:val="0065511D"/>
    <w:rsid w:val="00657708"/>
    <w:rsid w:val="0066084F"/>
    <w:rsid w:val="00662AC2"/>
    <w:rsid w:val="00663B73"/>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3B30"/>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6CB"/>
    <w:rsid w:val="006D4809"/>
    <w:rsid w:val="006D7816"/>
    <w:rsid w:val="006D796C"/>
    <w:rsid w:val="006D79E3"/>
    <w:rsid w:val="006D7A08"/>
    <w:rsid w:val="006E2560"/>
    <w:rsid w:val="006E2F50"/>
    <w:rsid w:val="006E3ABA"/>
    <w:rsid w:val="006E465A"/>
    <w:rsid w:val="006E5151"/>
    <w:rsid w:val="006E5543"/>
    <w:rsid w:val="006F02A2"/>
    <w:rsid w:val="006F0979"/>
    <w:rsid w:val="006F0A67"/>
    <w:rsid w:val="006F2086"/>
    <w:rsid w:val="006F484B"/>
    <w:rsid w:val="006F559E"/>
    <w:rsid w:val="0070024D"/>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6009"/>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9694A"/>
    <w:rsid w:val="007A05B9"/>
    <w:rsid w:val="007A0D82"/>
    <w:rsid w:val="007A1D11"/>
    <w:rsid w:val="007A61EC"/>
    <w:rsid w:val="007A79E2"/>
    <w:rsid w:val="007A7F9C"/>
    <w:rsid w:val="007B0B09"/>
    <w:rsid w:val="007B0E76"/>
    <w:rsid w:val="007B1213"/>
    <w:rsid w:val="007B17D6"/>
    <w:rsid w:val="007B361C"/>
    <w:rsid w:val="007B379B"/>
    <w:rsid w:val="007B57B1"/>
    <w:rsid w:val="007B629F"/>
    <w:rsid w:val="007B7934"/>
    <w:rsid w:val="007B7FCC"/>
    <w:rsid w:val="007C0385"/>
    <w:rsid w:val="007C0A67"/>
    <w:rsid w:val="007C1495"/>
    <w:rsid w:val="007C1632"/>
    <w:rsid w:val="007D15C2"/>
    <w:rsid w:val="007D250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BC7"/>
    <w:rsid w:val="00832CE6"/>
    <w:rsid w:val="00833799"/>
    <w:rsid w:val="00834FBD"/>
    <w:rsid w:val="00835506"/>
    <w:rsid w:val="00842691"/>
    <w:rsid w:val="0084289F"/>
    <w:rsid w:val="00842A9B"/>
    <w:rsid w:val="00844155"/>
    <w:rsid w:val="00852C05"/>
    <w:rsid w:val="00853931"/>
    <w:rsid w:val="00854746"/>
    <w:rsid w:val="00855612"/>
    <w:rsid w:val="00855814"/>
    <w:rsid w:val="00857420"/>
    <w:rsid w:val="008577DC"/>
    <w:rsid w:val="00862AA6"/>
    <w:rsid w:val="00866864"/>
    <w:rsid w:val="008677D5"/>
    <w:rsid w:val="00867982"/>
    <w:rsid w:val="00870535"/>
    <w:rsid w:val="00871DBE"/>
    <w:rsid w:val="00873F80"/>
    <w:rsid w:val="00875EBA"/>
    <w:rsid w:val="00876BC0"/>
    <w:rsid w:val="008777CC"/>
    <w:rsid w:val="0088624C"/>
    <w:rsid w:val="00887523"/>
    <w:rsid w:val="00887654"/>
    <w:rsid w:val="008876F1"/>
    <w:rsid w:val="00890AF4"/>
    <w:rsid w:val="00891BC9"/>
    <w:rsid w:val="008968A5"/>
    <w:rsid w:val="00896D58"/>
    <w:rsid w:val="00897358"/>
    <w:rsid w:val="008A0D65"/>
    <w:rsid w:val="008A309B"/>
    <w:rsid w:val="008A3768"/>
    <w:rsid w:val="008A41C0"/>
    <w:rsid w:val="008A7716"/>
    <w:rsid w:val="008B2F6C"/>
    <w:rsid w:val="008B371D"/>
    <w:rsid w:val="008B4A09"/>
    <w:rsid w:val="008B60AD"/>
    <w:rsid w:val="008B7A83"/>
    <w:rsid w:val="008C335B"/>
    <w:rsid w:val="008C4561"/>
    <w:rsid w:val="008C5526"/>
    <w:rsid w:val="008C678F"/>
    <w:rsid w:val="008D0079"/>
    <w:rsid w:val="008D0271"/>
    <w:rsid w:val="008D1090"/>
    <w:rsid w:val="008D116E"/>
    <w:rsid w:val="008D124B"/>
    <w:rsid w:val="008D1EF1"/>
    <w:rsid w:val="008D261F"/>
    <w:rsid w:val="008D4C28"/>
    <w:rsid w:val="008D586F"/>
    <w:rsid w:val="008D7718"/>
    <w:rsid w:val="008D77A7"/>
    <w:rsid w:val="008E6480"/>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5ABE"/>
    <w:rsid w:val="00936310"/>
    <w:rsid w:val="00940250"/>
    <w:rsid w:val="00942660"/>
    <w:rsid w:val="009453DE"/>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248"/>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1DEB"/>
    <w:rsid w:val="009D2155"/>
    <w:rsid w:val="009D4A18"/>
    <w:rsid w:val="009D6AB3"/>
    <w:rsid w:val="009D73A8"/>
    <w:rsid w:val="009E1CCC"/>
    <w:rsid w:val="009E231B"/>
    <w:rsid w:val="009E3DB1"/>
    <w:rsid w:val="009E4302"/>
    <w:rsid w:val="009E4F13"/>
    <w:rsid w:val="009E4FC5"/>
    <w:rsid w:val="009E5E75"/>
    <w:rsid w:val="009E7BA8"/>
    <w:rsid w:val="009F44B4"/>
    <w:rsid w:val="009F6BE7"/>
    <w:rsid w:val="00A001EF"/>
    <w:rsid w:val="00A011E7"/>
    <w:rsid w:val="00A02470"/>
    <w:rsid w:val="00A02A5C"/>
    <w:rsid w:val="00A03C94"/>
    <w:rsid w:val="00A06076"/>
    <w:rsid w:val="00A0631B"/>
    <w:rsid w:val="00A107BA"/>
    <w:rsid w:val="00A10E10"/>
    <w:rsid w:val="00A11749"/>
    <w:rsid w:val="00A11AD6"/>
    <w:rsid w:val="00A121B2"/>
    <w:rsid w:val="00A139B2"/>
    <w:rsid w:val="00A14F4F"/>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4BB5"/>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3768"/>
    <w:rsid w:val="00B04E03"/>
    <w:rsid w:val="00B0597E"/>
    <w:rsid w:val="00B071E3"/>
    <w:rsid w:val="00B07443"/>
    <w:rsid w:val="00B12C9C"/>
    <w:rsid w:val="00B135C2"/>
    <w:rsid w:val="00B1375A"/>
    <w:rsid w:val="00B14771"/>
    <w:rsid w:val="00B156F6"/>
    <w:rsid w:val="00B15E3F"/>
    <w:rsid w:val="00B1662C"/>
    <w:rsid w:val="00B16A0C"/>
    <w:rsid w:val="00B17A08"/>
    <w:rsid w:val="00B17AE5"/>
    <w:rsid w:val="00B20040"/>
    <w:rsid w:val="00B21343"/>
    <w:rsid w:val="00B21480"/>
    <w:rsid w:val="00B22957"/>
    <w:rsid w:val="00B24AE2"/>
    <w:rsid w:val="00B254C2"/>
    <w:rsid w:val="00B274DA"/>
    <w:rsid w:val="00B30696"/>
    <w:rsid w:val="00B346D9"/>
    <w:rsid w:val="00B349C5"/>
    <w:rsid w:val="00B37463"/>
    <w:rsid w:val="00B40E75"/>
    <w:rsid w:val="00B414D9"/>
    <w:rsid w:val="00B41765"/>
    <w:rsid w:val="00B41DA9"/>
    <w:rsid w:val="00B43254"/>
    <w:rsid w:val="00B4398D"/>
    <w:rsid w:val="00B46A2F"/>
    <w:rsid w:val="00B47166"/>
    <w:rsid w:val="00B52706"/>
    <w:rsid w:val="00B529E6"/>
    <w:rsid w:val="00B5573D"/>
    <w:rsid w:val="00B55E2E"/>
    <w:rsid w:val="00B572D1"/>
    <w:rsid w:val="00B57B1B"/>
    <w:rsid w:val="00B6132D"/>
    <w:rsid w:val="00B631BC"/>
    <w:rsid w:val="00B642A4"/>
    <w:rsid w:val="00B7067D"/>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A5440"/>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29B7"/>
    <w:rsid w:val="00BF4469"/>
    <w:rsid w:val="00BF49F5"/>
    <w:rsid w:val="00BF512A"/>
    <w:rsid w:val="00BF67CD"/>
    <w:rsid w:val="00C00F72"/>
    <w:rsid w:val="00C026FC"/>
    <w:rsid w:val="00C03BFE"/>
    <w:rsid w:val="00C04228"/>
    <w:rsid w:val="00C05332"/>
    <w:rsid w:val="00C06188"/>
    <w:rsid w:val="00C070AF"/>
    <w:rsid w:val="00C15116"/>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55A34"/>
    <w:rsid w:val="00C62204"/>
    <w:rsid w:val="00C630EE"/>
    <w:rsid w:val="00C638FD"/>
    <w:rsid w:val="00C6472C"/>
    <w:rsid w:val="00C652C1"/>
    <w:rsid w:val="00C662CB"/>
    <w:rsid w:val="00C6712A"/>
    <w:rsid w:val="00C671EC"/>
    <w:rsid w:val="00C724D4"/>
    <w:rsid w:val="00C7473B"/>
    <w:rsid w:val="00C757E8"/>
    <w:rsid w:val="00C7635A"/>
    <w:rsid w:val="00C76700"/>
    <w:rsid w:val="00C76C24"/>
    <w:rsid w:val="00C775E0"/>
    <w:rsid w:val="00C80FE1"/>
    <w:rsid w:val="00C81147"/>
    <w:rsid w:val="00C81EF7"/>
    <w:rsid w:val="00C87261"/>
    <w:rsid w:val="00C87AFC"/>
    <w:rsid w:val="00C91C45"/>
    <w:rsid w:val="00C960EC"/>
    <w:rsid w:val="00C96A55"/>
    <w:rsid w:val="00CA125A"/>
    <w:rsid w:val="00CA1F2E"/>
    <w:rsid w:val="00CA2943"/>
    <w:rsid w:val="00CA6192"/>
    <w:rsid w:val="00CA63C8"/>
    <w:rsid w:val="00CA65A6"/>
    <w:rsid w:val="00CA7701"/>
    <w:rsid w:val="00CB1228"/>
    <w:rsid w:val="00CB2BA2"/>
    <w:rsid w:val="00CB6476"/>
    <w:rsid w:val="00CB66F3"/>
    <w:rsid w:val="00CB6E87"/>
    <w:rsid w:val="00CC0F1C"/>
    <w:rsid w:val="00CC1D71"/>
    <w:rsid w:val="00CC3A4A"/>
    <w:rsid w:val="00CC3AA6"/>
    <w:rsid w:val="00CC4609"/>
    <w:rsid w:val="00CC6464"/>
    <w:rsid w:val="00CC663A"/>
    <w:rsid w:val="00CC7747"/>
    <w:rsid w:val="00CD05C8"/>
    <w:rsid w:val="00CD2739"/>
    <w:rsid w:val="00CD2E57"/>
    <w:rsid w:val="00CD35F8"/>
    <w:rsid w:val="00CD4019"/>
    <w:rsid w:val="00CD4068"/>
    <w:rsid w:val="00CD5A6D"/>
    <w:rsid w:val="00CD60C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16927"/>
    <w:rsid w:val="00D20C82"/>
    <w:rsid w:val="00D21B99"/>
    <w:rsid w:val="00D26FBD"/>
    <w:rsid w:val="00D27027"/>
    <w:rsid w:val="00D277DA"/>
    <w:rsid w:val="00D31D0E"/>
    <w:rsid w:val="00D33905"/>
    <w:rsid w:val="00D33C42"/>
    <w:rsid w:val="00D33CCE"/>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210F"/>
    <w:rsid w:val="00D85458"/>
    <w:rsid w:val="00D856E4"/>
    <w:rsid w:val="00D85982"/>
    <w:rsid w:val="00D85AE0"/>
    <w:rsid w:val="00D86A03"/>
    <w:rsid w:val="00D877F7"/>
    <w:rsid w:val="00D87FA4"/>
    <w:rsid w:val="00D9166C"/>
    <w:rsid w:val="00D927C7"/>
    <w:rsid w:val="00D92935"/>
    <w:rsid w:val="00D94C35"/>
    <w:rsid w:val="00DA04DE"/>
    <w:rsid w:val="00DA47A8"/>
    <w:rsid w:val="00DB2A6E"/>
    <w:rsid w:val="00DB585B"/>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096A"/>
    <w:rsid w:val="00DE2C97"/>
    <w:rsid w:val="00DE3342"/>
    <w:rsid w:val="00DE3ABE"/>
    <w:rsid w:val="00DE707A"/>
    <w:rsid w:val="00DF04B8"/>
    <w:rsid w:val="00DF0586"/>
    <w:rsid w:val="00DF0DC5"/>
    <w:rsid w:val="00DF2C91"/>
    <w:rsid w:val="00DF4D4B"/>
    <w:rsid w:val="00DF5B4E"/>
    <w:rsid w:val="00DF5CB5"/>
    <w:rsid w:val="00DF5E93"/>
    <w:rsid w:val="00DF68AE"/>
    <w:rsid w:val="00DF6A93"/>
    <w:rsid w:val="00DF7433"/>
    <w:rsid w:val="00DF762E"/>
    <w:rsid w:val="00DF7E37"/>
    <w:rsid w:val="00E012F5"/>
    <w:rsid w:val="00E06142"/>
    <w:rsid w:val="00E06510"/>
    <w:rsid w:val="00E066CF"/>
    <w:rsid w:val="00E07ABD"/>
    <w:rsid w:val="00E14373"/>
    <w:rsid w:val="00E16647"/>
    <w:rsid w:val="00E17909"/>
    <w:rsid w:val="00E26145"/>
    <w:rsid w:val="00E31B75"/>
    <w:rsid w:val="00E32CE6"/>
    <w:rsid w:val="00E33FEA"/>
    <w:rsid w:val="00E374C5"/>
    <w:rsid w:val="00E407B0"/>
    <w:rsid w:val="00E41092"/>
    <w:rsid w:val="00E41531"/>
    <w:rsid w:val="00E419A9"/>
    <w:rsid w:val="00E433F3"/>
    <w:rsid w:val="00E434E1"/>
    <w:rsid w:val="00E43DA4"/>
    <w:rsid w:val="00E4764A"/>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58C1"/>
    <w:rsid w:val="00E77DD1"/>
    <w:rsid w:val="00E80B40"/>
    <w:rsid w:val="00E82D81"/>
    <w:rsid w:val="00E835EE"/>
    <w:rsid w:val="00E8637F"/>
    <w:rsid w:val="00E8734F"/>
    <w:rsid w:val="00E904B1"/>
    <w:rsid w:val="00E904C2"/>
    <w:rsid w:val="00E90BFC"/>
    <w:rsid w:val="00E957BD"/>
    <w:rsid w:val="00E963DD"/>
    <w:rsid w:val="00EA05E3"/>
    <w:rsid w:val="00EA143C"/>
    <w:rsid w:val="00EA2D08"/>
    <w:rsid w:val="00EA2D52"/>
    <w:rsid w:val="00EA3E60"/>
    <w:rsid w:val="00EA4516"/>
    <w:rsid w:val="00EA49C8"/>
    <w:rsid w:val="00EA6806"/>
    <w:rsid w:val="00EA6FF4"/>
    <w:rsid w:val="00EA7C57"/>
    <w:rsid w:val="00EB3C44"/>
    <w:rsid w:val="00EB5259"/>
    <w:rsid w:val="00EB539C"/>
    <w:rsid w:val="00EB5421"/>
    <w:rsid w:val="00EB551F"/>
    <w:rsid w:val="00EB6A15"/>
    <w:rsid w:val="00EC12F9"/>
    <w:rsid w:val="00EC1874"/>
    <w:rsid w:val="00EC1896"/>
    <w:rsid w:val="00EC31C4"/>
    <w:rsid w:val="00EC499A"/>
    <w:rsid w:val="00EC623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06CE"/>
    <w:rsid w:val="00F21309"/>
    <w:rsid w:val="00F21816"/>
    <w:rsid w:val="00F22673"/>
    <w:rsid w:val="00F22EBA"/>
    <w:rsid w:val="00F240A4"/>
    <w:rsid w:val="00F25497"/>
    <w:rsid w:val="00F31EDF"/>
    <w:rsid w:val="00F32C37"/>
    <w:rsid w:val="00F34D85"/>
    <w:rsid w:val="00F40700"/>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2054"/>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13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A659AE1-FFC2-4904-8F79-95FE4C69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05292F"/>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035399"/>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292F"/>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035399"/>
    <w:rPr>
      <w:rFonts w:asciiTheme="majorHAnsi" w:eastAsiaTheme="majorEastAsia" w:hAnsiTheme="majorHAnsi" w:cstheme="majorBidi"/>
      <w:b/>
      <w:bCs/>
      <w:i/>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FE677-F8A5-4BDA-AC53-660E9BA28477}">
  <ds:schemaRefs>
    <ds:schemaRef ds:uri="http://schemas.openxmlformats.org/officeDocument/2006/bibliography"/>
  </ds:schemaRefs>
</ds:datastoreItem>
</file>

<file path=customXml/itemProps2.xml><?xml version="1.0" encoding="utf-8"?>
<ds:datastoreItem xmlns:ds="http://schemas.openxmlformats.org/officeDocument/2006/customXml" ds:itemID="{DCABC4AD-6D8B-4D0D-AD87-66952F918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31137</Words>
  <Characters>177481</Characters>
  <Application>Microsoft Office Word</Application>
  <DocSecurity>0</DocSecurity>
  <Lines>1479</Lines>
  <Paragraphs>416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Medizinische Fakultät, Universität Rostock</Company>
  <LinksUpToDate>false</LinksUpToDate>
  <CharactersWithSpaces>208202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5</cp:revision>
  <cp:lastPrinted>2015-09-08T10:12:00Z</cp:lastPrinted>
  <dcterms:created xsi:type="dcterms:W3CDTF">2015-09-08T10:11:00Z</dcterms:created>
  <dcterms:modified xsi:type="dcterms:W3CDTF">2015-09-08T10:14:00Z</dcterms:modified>
</cp:coreProperties>
</file>