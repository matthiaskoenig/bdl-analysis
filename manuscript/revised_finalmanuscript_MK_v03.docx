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4" w:author="mkoenig" w:date="2015-08-27T09:29:00Z">
            <w:rPr>
              <w:b/>
            </w:rPr>
          </w:rPrChange>
        </w:rPr>
      </w:pPr>
      <w:r w:rsidRPr="00456C06">
        <w:rPr>
          <w:b/>
          <w:lang w:val="de-DE"/>
          <w:rPrChange w:id="5" w:author="mkoenig" w:date="2015-08-27T09:29:00Z">
            <w:rPr>
              <w:b/>
            </w:rPr>
          </w:rPrChange>
        </w:rPr>
        <w:t>Kerstin Abshagen</w:t>
      </w:r>
      <w:r w:rsidRPr="00456C06">
        <w:rPr>
          <w:b/>
          <w:vertAlign w:val="superscript"/>
          <w:lang w:val="de-DE"/>
          <w:rPrChange w:id="6" w:author="mkoenig" w:date="2015-08-27T09:29:00Z">
            <w:rPr>
              <w:b/>
              <w:vertAlign w:val="superscript"/>
            </w:rPr>
          </w:rPrChange>
        </w:rPr>
        <w:t>1¶</w:t>
      </w:r>
      <w:r w:rsidR="0030136D" w:rsidRPr="00456C06">
        <w:rPr>
          <w:b/>
          <w:vertAlign w:val="superscript"/>
          <w:lang w:val="de-DE"/>
          <w:rPrChange w:id="7" w:author="mkoenig" w:date="2015-08-27T09:29:00Z">
            <w:rPr>
              <w:b/>
              <w:vertAlign w:val="superscript"/>
            </w:rPr>
          </w:rPrChange>
        </w:rPr>
        <w:t>*</w:t>
      </w:r>
      <w:r w:rsidRPr="00456C06">
        <w:rPr>
          <w:b/>
          <w:lang w:val="de-DE"/>
          <w:rPrChange w:id="8" w:author="mkoenig" w:date="2015-08-27T09:29:00Z">
            <w:rPr>
              <w:b/>
            </w:rPr>
          </w:rPrChange>
        </w:rPr>
        <w:t xml:space="preserve">, </w:t>
      </w:r>
      <w:ins w:id="9" w:author="Kerstin Abshagen" w:date="2015-08-07T10:03:00Z">
        <w:r w:rsidR="00135B9C" w:rsidRPr="00456C06">
          <w:rPr>
            <w:b/>
            <w:lang w:val="de-DE"/>
            <w:rPrChange w:id="10" w:author="mkoenig" w:date="2015-08-27T09:29:00Z">
              <w:rPr>
                <w:b/>
              </w:rPr>
            </w:rPrChange>
          </w:rPr>
          <w:t>Matthias König</w:t>
        </w:r>
      </w:ins>
      <w:ins w:id="11" w:author="Windows User" w:date="2015-08-20T17:13:00Z">
        <w:del w:id="12" w:author="mkoenig" w:date="2015-08-27T09:29:00Z">
          <w:r w:rsidR="005E272B" w:rsidDel="00456C06">
            <w:rPr>
              <w:b/>
            </w:rPr>
            <w:fldChar w:fldCharType="begin"/>
          </w:r>
          <w:r w:rsidR="005E272B" w:rsidRPr="00456C06" w:rsidDel="00456C06">
            <w:rPr>
              <w:b/>
              <w:lang w:val="de-DE"/>
              <w:rPrChange w:id="13" w:author="mkoenig" w:date="2015-08-27T09:2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456C06" w:rsidDel="002C6902">
            <w:rPr>
              <w:b/>
              <w:lang w:val="de-DE"/>
              <w:rPrChange w:id="16" w:author="mkoenig" w:date="2015-08-27T09:29:00Z">
                <w:rPr>
                  <w:b/>
                </w:rPr>
              </w:rPrChange>
            </w:rPr>
            <w:delText xml:space="preserve"> </w:delText>
          </w:r>
        </w:del>
        <w:r w:rsidR="00135B9C" w:rsidRPr="00456C06">
          <w:rPr>
            <w:b/>
            <w:vertAlign w:val="superscript"/>
            <w:lang w:val="de-DE"/>
            <w:rPrChange w:id="17" w:author="mkoenig" w:date="2015-08-27T09:29:00Z">
              <w:rPr>
                <w:b/>
                <w:vertAlign w:val="superscript"/>
              </w:rPr>
            </w:rPrChange>
          </w:rPr>
          <w:t>2¶</w:t>
        </w:r>
        <w:r w:rsidR="00135B9C" w:rsidRPr="00456C06">
          <w:rPr>
            <w:b/>
            <w:lang w:val="de-DE"/>
            <w:rPrChange w:id="18" w:author="mkoenig" w:date="2015-08-27T09:29:00Z">
              <w:rPr>
                <w:b/>
              </w:rPr>
            </w:rPrChange>
          </w:rPr>
          <w:t xml:space="preserve">, </w:t>
        </w:r>
      </w:ins>
      <w:r w:rsidRPr="00456C06">
        <w:rPr>
          <w:b/>
          <w:lang w:val="de-DE"/>
          <w:rPrChange w:id="19" w:author="mkoenig" w:date="2015-08-27T09:29:00Z">
            <w:rPr>
              <w:b/>
            </w:rPr>
          </w:rPrChange>
        </w:rPr>
        <w:t>Andreas Hoppe</w:t>
      </w:r>
      <w:r w:rsidRPr="00456C06">
        <w:rPr>
          <w:b/>
          <w:vertAlign w:val="superscript"/>
          <w:lang w:val="de-DE"/>
          <w:rPrChange w:id="20" w:author="mkoenig" w:date="2015-08-27T09:29:00Z">
            <w:rPr>
              <w:b/>
              <w:vertAlign w:val="superscript"/>
            </w:rPr>
          </w:rPrChange>
        </w:rPr>
        <w:t>2</w:t>
      </w:r>
      <w:del w:id="21" w:author="Kerstin Abshagen" w:date="2015-08-07T10:03:00Z">
        <w:r w:rsidRPr="00456C06" w:rsidDel="00135B9C">
          <w:rPr>
            <w:b/>
            <w:vertAlign w:val="superscript"/>
            <w:lang w:val="de-DE"/>
            <w:rPrChange w:id="22" w:author="mkoenig" w:date="2015-08-27T09:29:00Z">
              <w:rPr>
                <w:b/>
                <w:vertAlign w:val="superscript"/>
              </w:rPr>
            </w:rPrChange>
          </w:rPr>
          <w:delText>¶</w:delText>
        </w:r>
      </w:del>
      <w:r w:rsidRPr="00456C06">
        <w:rPr>
          <w:b/>
          <w:lang w:val="de-DE"/>
          <w:rPrChange w:id="23" w:author="mkoenig" w:date="2015-08-27T09:29:00Z">
            <w:rPr>
              <w:b/>
            </w:rPr>
          </w:rPrChange>
        </w:rPr>
        <w:t xml:space="preserve">, </w:t>
      </w:r>
      <w:del w:id="24" w:author="Kerstin Abshagen" w:date="2015-08-07T10:03:00Z">
        <w:r w:rsidRPr="00456C06" w:rsidDel="00135B9C">
          <w:rPr>
            <w:b/>
            <w:lang w:val="de-DE"/>
            <w:rPrChange w:id="25" w:author="mkoenig" w:date="2015-08-27T09:29:00Z">
              <w:rPr>
                <w:b/>
              </w:rPr>
            </w:rPrChange>
          </w:rPr>
          <w:delText>Maria Thomas</w:delText>
        </w:r>
        <w:r w:rsidRPr="00456C06" w:rsidDel="00135B9C">
          <w:rPr>
            <w:b/>
            <w:vertAlign w:val="superscript"/>
            <w:lang w:val="de-DE"/>
            <w:rPrChange w:id="26" w:author="mkoenig" w:date="2015-08-27T09:29:00Z">
              <w:rPr>
                <w:b/>
                <w:vertAlign w:val="superscript"/>
              </w:rPr>
            </w:rPrChange>
          </w:rPr>
          <w:delText>3</w:delText>
        </w:r>
        <w:r w:rsidRPr="00456C06" w:rsidDel="00135B9C">
          <w:rPr>
            <w:b/>
            <w:lang w:val="de-DE"/>
            <w:rPrChange w:id="27" w:author="mkoenig" w:date="2015-08-27T09:29:00Z">
              <w:rPr>
                <w:b/>
              </w:rPr>
            </w:rPrChange>
          </w:rPr>
          <w:delText xml:space="preserve">, </w:delText>
        </w:r>
      </w:del>
      <w:r w:rsidRPr="00456C06">
        <w:rPr>
          <w:b/>
          <w:lang w:val="de-DE"/>
          <w:rPrChange w:id="28" w:author="mkoenig" w:date="2015-08-27T09:29:00Z">
            <w:rPr>
              <w:b/>
            </w:rPr>
          </w:rPrChange>
        </w:rPr>
        <w:t>Isabell Müller</w:t>
      </w:r>
      <w:r w:rsidRPr="00456C06">
        <w:rPr>
          <w:b/>
          <w:vertAlign w:val="superscript"/>
          <w:lang w:val="de-DE"/>
          <w:rPrChange w:id="29" w:author="mkoenig" w:date="2015-08-27T09:29:00Z">
            <w:rPr>
              <w:b/>
              <w:vertAlign w:val="superscript"/>
            </w:rPr>
          </w:rPrChange>
        </w:rPr>
        <w:t>1</w:t>
      </w:r>
      <w:r w:rsidRPr="00456C06">
        <w:rPr>
          <w:b/>
          <w:lang w:val="de-DE"/>
          <w:rPrChange w:id="30" w:author="mkoenig" w:date="2015-08-27T09:29:00Z">
            <w:rPr>
              <w:b/>
            </w:rPr>
          </w:rPrChange>
        </w:rPr>
        <w:t>, Matthias Ebert</w:t>
      </w:r>
      <w:r w:rsidRPr="00456C06">
        <w:rPr>
          <w:b/>
          <w:vertAlign w:val="superscript"/>
          <w:lang w:val="de-DE"/>
          <w:rPrChange w:id="31" w:author="mkoenig" w:date="2015-08-27T09:29:00Z">
            <w:rPr>
              <w:b/>
              <w:vertAlign w:val="superscript"/>
            </w:rPr>
          </w:rPrChange>
        </w:rPr>
        <w:t>4</w:t>
      </w:r>
      <w:r w:rsidRPr="00456C06">
        <w:rPr>
          <w:b/>
          <w:lang w:val="de-DE"/>
          <w:rPrChange w:id="32" w:author="mkoenig" w:date="2015-08-27T09:29:00Z">
            <w:rPr>
              <w:b/>
            </w:rPr>
          </w:rPrChange>
        </w:rPr>
        <w:t xml:space="preserve">, </w:t>
      </w:r>
      <w:proofErr w:type="spellStart"/>
      <w:r w:rsidRPr="00456C06">
        <w:rPr>
          <w:b/>
          <w:lang w:val="de-DE"/>
          <w:rPrChange w:id="33" w:author="mkoenig" w:date="2015-08-27T09:29:00Z">
            <w:rPr>
              <w:b/>
            </w:rPr>
          </w:rPrChange>
        </w:rPr>
        <w:t>Honglei</w:t>
      </w:r>
      <w:proofErr w:type="spellEnd"/>
      <w:r w:rsidRPr="00456C06">
        <w:rPr>
          <w:b/>
          <w:lang w:val="de-DE"/>
          <w:rPrChange w:id="34" w:author="mkoenig" w:date="2015-08-27T09:29:00Z">
            <w:rPr>
              <w:b/>
            </w:rPr>
          </w:rPrChange>
        </w:rPr>
        <w:t xml:space="preserve"> Weng</w:t>
      </w:r>
      <w:r w:rsidRPr="00456C06">
        <w:rPr>
          <w:b/>
          <w:vertAlign w:val="superscript"/>
          <w:lang w:val="de-DE"/>
          <w:rPrChange w:id="35" w:author="mkoenig" w:date="2015-08-27T09:29:00Z">
            <w:rPr>
              <w:b/>
              <w:vertAlign w:val="superscript"/>
            </w:rPr>
          </w:rPrChange>
        </w:rPr>
        <w:t>4</w:t>
      </w:r>
      <w:r w:rsidRPr="00456C06">
        <w:rPr>
          <w:b/>
          <w:lang w:val="de-DE"/>
          <w:rPrChange w:id="36" w:author="mkoenig" w:date="2015-08-27T09:29:00Z">
            <w:rPr>
              <w:b/>
            </w:rPr>
          </w:rPrChange>
        </w:rPr>
        <w:t>, Her</w:t>
      </w:r>
      <w:r w:rsidR="004F6C09" w:rsidRPr="00456C06">
        <w:rPr>
          <w:b/>
          <w:lang w:val="de-DE"/>
          <w:rPrChange w:id="37" w:author="mkoenig" w:date="2015-08-27T09:29:00Z">
            <w:rPr>
              <w:b/>
            </w:rPr>
          </w:rPrChange>
        </w:rPr>
        <w:t>rmann-Georg</w:t>
      </w:r>
      <w:r w:rsidRPr="00456C06">
        <w:rPr>
          <w:b/>
          <w:lang w:val="de-DE"/>
          <w:rPrChange w:id="38" w:author="mkoenig" w:date="2015-08-27T09:29:00Z">
            <w:rPr>
              <w:b/>
            </w:rPr>
          </w:rPrChange>
        </w:rPr>
        <w:t xml:space="preserve"> Holzhütter</w:t>
      </w:r>
      <w:r w:rsidRPr="00456C06">
        <w:rPr>
          <w:b/>
          <w:vertAlign w:val="superscript"/>
          <w:lang w:val="de-DE"/>
          <w:rPrChange w:id="39" w:author="mkoenig" w:date="2015-08-27T09:29:00Z">
            <w:rPr>
              <w:b/>
              <w:vertAlign w:val="superscript"/>
            </w:rPr>
          </w:rPrChange>
        </w:rPr>
        <w:t>2</w:t>
      </w:r>
      <w:r w:rsidRPr="00456C06">
        <w:rPr>
          <w:b/>
          <w:lang w:val="de-DE"/>
          <w:rPrChange w:id="40" w:author="mkoenig" w:date="2015-08-27T09:29:00Z">
            <w:rPr>
              <w:b/>
            </w:rPr>
          </w:rPrChange>
        </w:rPr>
        <w:t>, Ulrich M. Zanger</w:t>
      </w:r>
      <w:r w:rsidRPr="00456C06">
        <w:rPr>
          <w:b/>
          <w:vertAlign w:val="superscript"/>
          <w:lang w:val="de-DE"/>
          <w:rPrChange w:id="41" w:author="mkoenig" w:date="2015-08-27T09:29:00Z">
            <w:rPr>
              <w:b/>
              <w:vertAlign w:val="superscript"/>
            </w:rPr>
          </w:rPrChange>
        </w:rPr>
        <w:t>3</w:t>
      </w:r>
      <w:r w:rsidRPr="00456C06">
        <w:rPr>
          <w:b/>
          <w:lang w:val="de-DE"/>
          <w:rPrChange w:id="42" w:author="mkoenig" w:date="2015-08-27T09:29:00Z">
            <w:rPr>
              <w:b/>
            </w:rPr>
          </w:rPrChange>
        </w:rPr>
        <w:t xml:space="preserve">, </w:t>
      </w:r>
      <w:r w:rsidR="00ED391E" w:rsidRPr="00456C06">
        <w:rPr>
          <w:b/>
          <w:lang w:val="de-DE"/>
          <w:rPrChange w:id="43" w:author="mkoenig" w:date="2015-08-27T09:29:00Z">
            <w:rPr>
              <w:b/>
            </w:rPr>
          </w:rPrChange>
        </w:rPr>
        <w:t>Johannes Bode</w:t>
      </w:r>
      <w:r w:rsidR="00CB66F3" w:rsidRPr="00456C06">
        <w:rPr>
          <w:b/>
          <w:vertAlign w:val="superscript"/>
          <w:lang w:val="de-DE"/>
          <w:rPrChange w:id="44" w:author="mkoenig" w:date="2015-08-27T09:29:00Z">
            <w:rPr>
              <w:b/>
              <w:vertAlign w:val="superscript"/>
            </w:rPr>
          </w:rPrChange>
        </w:rPr>
        <w:t>5</w:t>
      </w:r>
      <w:r w:rsidR="00ED391E" w:rsidRPr="00456C06">
        <w:rPr>
          <w:b/>
          <w:lang w:val="de-DE"/>
          <w:rPrChange w:id="45" w:author="mkoenig" w:date="2015-08-27T09:29:00Z">
            <w:rPr>
              <w:b/>
            </w:rPr>
          </w:rPrChange>
        </w:rPr>
        <w:t xml:space="preserve">, </w:t>
      </w:r>
      <w:r w:rsidRPr="00456C06">
        <w:rPr>
          <w:b/>
          <w:lang w:val="de-DE"/>
          <w:rPrChange w:id="46" w:author="mkoenig" w:date="2015-08-27T09:29:00Z">
            <w:rPr>
              <w:b/>
            </w:rPr>
          </w:rPrChange>
        </w:rPr>
        <w:t>Brigitte Vollmar</w:t>
      </w:r>
      <w:r w:rsidRPr="00456C06">
        <w:rPr>
          <w:b/>
          <w:vertAlign w:val="superscript"/>
          <w:lang w:val="de-DE"/>
          <w:rPrChange w:id="47" w:author="mkoenig" w:date="2015-08-27T09:29:00Z">
            <w:rPr>
              <w:b/>
              <w:vertAlign w:val="superscript"/>
            </w:rPr>
          </w:rPrChange>
        </w:rPr>
        <w:t>1</w:t>
      </w:r>
      <w:r w:rsidRPr="00456C06">
        <w:rPr>
          <w:b/>
          <w:lang w:val="de-DE"/>
          <w:rPrChange w:id="48" w:author="mkoenig" w:date="2015-08-27T09:29:00Z">
            <w:rPr>
              <w:b/>
            </w:rPr>
          </w:rPrChange>
        </w:rPr>
        <w:t xml:space="preserve">, </w:t>
      </w:r>
      <w:ins w:id="49"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50" w:author="mkoenig" w:date="2015-08-27T09:29:00Z">
            <w:rPr>
              <w:b/>
            </w:rPr>
          </w:rPrChange>
        </w:rPr>
        <w:t>Steven Dooley</w:t>
      </w:r>
      <w:r w:rsidRPr="00456C06">
        <w:rPr>
          <w:b/>
          <w:vertAlign w:val="superscript"/>
          <w:lang w:val="de-DE"/>
          <w:rPrChange w:id="51"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E41092" w:rsidRDefault="00EE12C5">
      <w:pPr>
        <w:pStyle w:val="NoSpacing"/>
      </w:pPr>
      <w:proofErr w:type="gramStart"/>
      <w:r w:rsidRPr="00E41092">
        <w:t>fax</w:t>
      </w:r>
      <w:proofErr w:type="gramEnd"/>
      <w:r w:rsidRPr="00E41092">
        <w:t>: +49 381 494 2502</w:t>
      </w:r>
    </w:p>
    <w:p w14:paraId="0E2FBA45" w14:textId="77777777" w:rsidR="00E963DD" w:rsidRPr="00AE66CC" w:rsidRDefault="00EE12C5">
      <w:pPr>
        <w:pStyle w:val="NoSpacing"/>
        <w:rPr>
          <w:rPrChange w:id="52" w:author="mkoenig" w:date="2015-09-06T12:05:00Z">
            <w:rPr>
              <w:lang w:val="de-DE"/>
            </w:rPr>
          </w:rPrChange>
        </w:rPr>
      </w:pPr>
      <w:r w:rsidRPr="00AE66CC">
        <w:rPr>
          <w:rPrChange w:id="53" w:author="mkoenig" w:date="2015-09-06T12:05:00Z">
            <w:rPr>
              <w:lang w:val="de-DE"/>
            </w:rPr>
          </w:rPrChange>
        </w:rPr>
        <w:t xml:space="preserve">E-mail: </w:t>
      </w:r>
      <w:r w:rsidR="001F1EC5">
        <w:fldChar w:fldCharType="begin"/>
      </w:r>
      <w:r w:rsidR="001F1EC5" w:rsidRPr="00AE66CC">
        <w:rPr>
          <w:rPrChange w:id="54" w:author="mkoenig" w:date="2015-09-06T12:05:00Z">
            <w:rPr/>
          </w:rPrChange>
        </w:rPr>
        <w:instrText xml:space="preserve"> HYPERLINK "mailto:kerstin.abshagen@uni-rostock.de" </w:instrText>
      </w:r>
      <w:r w:rsidR="001F1EC5">
        <w:fldChar w:fldCharType="separate"/>
      </w:r>
      <w:r w:rsidRPr="00AE66CC">
        <w:rPr>
          <w:rStyle w:val="Hyperlink"/>
          <w:rPrChange w:id="55" w:author="mkoenig" w:date="2015-09-06T12:05:00Z">
            <w:rPr>
              <w:rStyle w:val="Hyperlink"/>
              <w:lang w:val="de-DE"/>
            </w:rPr>
          </w:rPrChange>
        </w:rPr>
        <w:t>kerstin.abshagen@uni-rostock.de</w:t>
      </w:r>
      <w:r w:rsidR="001F1EC5">
        <w:rPr>
          <w:rStyle w:val="Hyperlink"/>
          <w:lang w:val="de-DE"/>
        </w:rPr>
        <w:fldChar w:fldCharType="end"/>
      </w:r>
    </w:p>
    <w:p w14:paraId="5809A382" w14:textId="77777777" w:rsidR="00E963DD" w:rsidRPr="00AE66CC" w:rsidRDefault="00E963DD">
      <w:pPr>
        <w:pStyle w:val="NoSpacing"/>
        <w:rPr>
          <w:rPrChange w:id="56" w:author="mkoenig" w:date="2015-09-06T12:05: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9"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0" w:author="mkoenig" w:date="2015-09-02T14:47:00Z"/>
        </w:rPr>
      </w:pPr>
    </w:p>
    <w:p w14:paraId="66615319" w14:textId="77777777" w:rsidR="00866864" w:rsidDel="0021483E" w:rsidRDefault="00866864">
      <w:pPr>
        <w:pStyle w:val="NoSpacing"/>
        <w:rPr>
          <w:del w:id="61" w:author="mkoenig" w:date="2015-09-02T14:47:00Z"/>
        </w:rPr>
      </w:pPr>
    </w:p>
    <w:p w14:paraId="3EBDC88A" w14:textId="77777777" w:rsidR="000E7B31" w:rsidDel="0021483E" w:rsidRDefault="000E7B31">
      <w:pPr>
        <w:pStyle w:val="NoSpacing"/>
        <w:rPr>
          <w:del w:id="62"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3"/>
      <w:r w:rsidRPr="00480E6E">
        <w:lastRenderedPageBreak/>
        <w:t>A</w:t>
      </w:r>
      <w:r w:rsidR="00E90BFC" w:rsidRPr="00480E6E">
        <w:t>bstract</w:t>
      </w:r>
      <w:commentRangeEnd w:id="63"/>
      <w:r w:rsidR="003C22A3">
        <w:rPr>
          <w:rStyle w:val="CommentReference"/>
          <w:rFonts w:ascii="Times New Roman" w:eastAsia="Times New Roman" w:hAnsi="Times New Roman" w:cs="Times New Roman"/>
          <w:b w:val="0"/>
          <w:sz w:val="24"/>
          <w:szCs w:val="24"/>
          <w:lang w:val="de-DE"/>
        </w:rPr>
        <w:commentReference w:id="63"/>
      </w:r>
    </w:p>
    <w:p w14:paraId="3BCA0D64" w14:textId="1CC4D9D8" w:rsidR="000A68E3" w:rsidRDefault="00281BD0">
      <w:pPr>
        <w:ind w:firstLine="0"/>
        <w:rPr>
          <w:ins w:id="64" w:author="mkoenig" w:date="2015-09-02T13:57:00Z"/>
        </w:rPr>
        <w:pPrChange w:id="65"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6" w:author="mkoenig" w:date="2015-09-02T13:59:00Z">
        <w:r w:rsidR="000A68E3">
          <w:t>,</w:t>
        </w:r>
      </w:ins>
      <w:ins w:id="67" w:author="mkoenig" w:date="2015-09-02T13:56:00Z">
        <w:r w:rsidR="000A68E3">
          <w:t xml:space="preserve"> and </w:t>
        </w:r>
      </w:ins>
      <w:del w:id="68" w:author="mkoenig" w:date="2015-09-02T13:56:00Z">
        <w:r w:rsidR="00B16A0C" w:rsidRPr="00B16A0C" w:rsidDel="000A68E3">
          <w:delText xml:space="preserve">, </w:delText>
        </w:r>
      </w:del>
      <w:r w:rsidR="00B16A0C" w:rsidRPr="00B16A0C">
        <w:t>hepatocellular cancer</w:t>
      </w:r>
      <w:del w:id="69"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0" w:author="Windows User" w:date="2015-08-20T16:04:00Z">
        <w:r w:rsidR="002D3668">
          <w:t>markers for the</w:t>
        </w:r>
      </w:ins>
      <w:del w:id="71" w:author="Windows User" w:date="2015-08-20T16:04:00Z">
        <w:r w:rsidR="00B16A0C" w:rsidRPr="00B16A0C" w:rsidDel="002D3668">
          <w:delText>early</w:delText>
        </w:r>
      </w:del>
      <w:r w:rsidR="00B16A0C" w:rsidRPr="00B16A0C">
        <w:t xml:space="preserve"> diagnosis and</w:t>
      </w:r>
      <w:ins w:id="72" w:author="Windows User" w:date="2015-08-20T16:05:00Z">
        <w:r w:rsidR="002D3668">
          <w:t xml:space="preserve"> </w:t>
        </w:r>
      </w:ins>
      <w:ins w:id="73" w:author="Windows User" w:date="2015-08-21T16:05:00Z">
        <w:r w:rsidR="00C87AFC">
          <w:t xml:space="preserve">staging of the </w:t>
        </w:r>
      </w:ins>
      <w:ins w:id="74" w:author="Windows User" w:date="2015-08-20T16:05:00Z">
        <w:r w:rsidR="002D3668">
          <w:t xml:space="preserve">disease </w:t>
        </w:r>
      </w:ins>
      <w:del w:id="75" w:author="Windows User" w:date="2015-08-20T16:05:00Z">
        <w:r w:rsidR="00B16A0C" w:rsidRPr="00B16A0C" w:rsidDel="002D3668">
          <w:delText xml:space="preserve"> </w:delText>
        </w:r>
      </w:del>
      <w:del w:id="76" w:author="Windows User" w:date="2015-08-20T16:04:00Z">
        <w:r w:rsidR="00B16A0C" w:rsidRPr="00B16A0C" w:rsidDel="002D3668">
          <w:delText xml:space="preserve">an adequate therapy </w:delText>
        </w:r>
      </w:del>
      <w:r w:rsidR="00B16A0C" w:rsidRPr="00B16A0C">
        <w:t xml:space="preserve">are urgently needed. </w:t>
      </w:r>
      <w:ins w:id="77"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78" w:author="mkoenig" w:date="2015-08-26T09:34:00Z"/>
        </w:rPr>
        <w:pPrChange w:id="79" w:author="mkoenig" w:date="2015-09-02T14:34:00Z">
          <w:pPr/>
        </w:pPrChange>
      </w:pPr>
      <w:del w:id="80" w:author="mkoenig" w:date="2015-09-02T13:59:00Z">
        <w:r w:rsidRPr="00B16A0C" w:rsidDel="000A68E3">
          <w:delText xml:space="preserve">To </w:delText>
        </w:r>
      </w:del>
      <w:ins w:id="81" w:author="Kerstin Abshagen" w:date="2015-08-07T10:08:00Z">
        <w:del w:id="82" w:author="mkoenig" w:date="2015-09-02T13:59:00Z">
          <w:r w:rsidR="00135B9C" w:rsidRPr="00531120" w:rsidDel="000A68E3">
            <w:rPr>
              <w:color w:val="FF0000"/>
              <w:u w:val="single"/>
              <w:rPrChange w:id="83" w:author="Kerstin Abshagen" w:date="2015-08-07T10:18:00Z">
                <w:rPr/>
              </w:rPrChange>
            </w:rPr>
            <w:delText xml:space="preserve">generate </w:delText>
          </w:r>
        </w:del>
      </w:ins>
      <w:ins w:id="84" w:author="Kerstin Abshagen" w:date="2015-08-07T10:09:00Z">
        <w:del w:id="85" w:author="mkoenig" w:date="2015-09-02T13:59:00Z">
          <w:r w:rsidR="00135B9C" w:rsidRPr="00531120" w:rsidDel="000A68E3">
            <w:rPr>
              <w:color w:val="FF0000"/>
              <w:u w:val="single"/>
              <w:rPrChange w:id="86" w:author="Kerstin Abshagen" w:date="2015-08-07T10:18:00Z">
                <w:rPr/>
              </w:rPrChange>
            </w:rPr>
            <w:delText>time</w:delText>
          </w:r>
        </w:del>
      </w:ins>
      <w:ins w:id="87" w:author="Kerstin Abshagen" w:date="2015-08-07T10:26:00Z">
        <w:del w:id="88" w:author="mkoenig" w:date="2015-09-02T13:59:00Z">
          <w:r w:rsidR="0058605B" w:rsidDel="000A68E3">
            <w:rPr>
              <w:color w:val="FF0000"/>
              <w:u w:val="single"/>
            </w:rPr>
            <w:delText>-</w:delText>
          </w:r>
        </w:del>
      </w:ins>
      <w:ins w:id="89" w:author="Kerstin Abshagen" w:date="2015-08-07T10:09:00Z">
        <w:del w:id="90" w:author="mkoenig" w:date="2015-09-02T13:59:00Z">
          <w:r w:rsidR="00135B9C" w:rsidRPr="00531120" w:rsidDel="000A68E3">
            <w:rPr>
              <w:color w:val="FF0000"/>
              <w:u w:val="single"/>
              <w:rPrChange w:id="91" w:author="Kerstin Abshagen" w:date="2015-08-07T10:18:00Z">
                <w:rPr/>
              </w:rPrChange>
            </w:rPr>
            <w:delText>resolved multi-knowledge on cholestatic disease progression</w:delText>
          </w:r>
        </w:del>
      </w:ins>
      <w:ins w:id="92" w:author="Kerstin Abshagen" w:date="2015-08-07T10:17:00Z">
        <w:del w:id="93" w:author="mkoenig" w:date="2015-09-02T13:59:00Z">
          <w:r w:rsidR="00531120" w:rsidRPr="00531120" w:rsidDel="000A68E3">
            <w:rPr>
              <w:color w:val="FF0000"/>
              <w:u w:val="single"/>
              <w:rPrChange w:id="94" w:author="Kerstin Abshagen" w:date="2015-08-07T10:18:00Z">
                <w:rPr/>
              </w:rPrChange>
            </w:rPr>
            <w:delText xml:space="preserve"> in a holistic manner</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w:delText>
          </w:r>
          <w:r w:rsidR="00135B9C" w:rsidRPr="00B16A0C" w:rsidDel="000A68E3">
            <w:delText xml:space="preserve"> </w:delText>
          </w:r>
        </w:del>
      </w:ins>
      <w:del w:id="98"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9" w:author="Windows User" w:date="2015-08-20T15:57:00Z">
        <w:r w:rsidRPr="00B16A0C" w:rsidDel="002D3668">
          <w:delText xml:space="preserve">A thorough </w:delText>
        </w:r>
      </w:del>
      <w:ins w:id="100" w:author="Windows User" w:date="2015-08-20T15:57:00Z">
        <w:r w:rsidR="002D3668">
          <w:t>S</w:t>
        </w:r>
      </w:ins>
      <w:del w:id="101" w:author="Windows User" w:date="2015-08-20T15:57:00Z">
        <w:r w:rsidRPr="00B16A0C" w:rsidDel="002D3668">
          <w:delText>s</w:delText>
        </w:r>
      </w:del>
      <w:r w:rsidRPr="00B16A0C">
        <w:t>tatistical analysis of the</w:t>
      </w:r>
      <w:ins w:id="102" w:author="Windows User" w:date="2015-08-20T16:10:00Z">
        <w:r w:rsidR="009B6A7F">
          <w:t xml:space="preserve"> more than</w:t>
        </w:r>
      </w:ins>
      <w:del w:id="103" w:author="Windows User" w:date="2015-08-20T16:10:00Z">
        <w:r w:rsidRPr="00B16A0C" w:rsidDel="009B6A7F">
          <w:delText>se</w:delText>
        </w:r>
      </w:del>
      <w:r w:rsidRPr="00B16A0C">
        <w:t xml:space="preserve"> 6,</w:t>
      </w:r>
      <w:ins w:id="104" w:author="Windows User" w:date="2015-08-20T16:10:00Z">
        <w:r w:rsidR="009B6A7F">
          <w:t>000</w:t>
        </w:r>
      </w:ins>
      <w:del w:id="105" w:author="Windows User" w:date="2015-08-20T16:10:00Z">
        <w:r w:rsidRPr="00B16A0C" w:rsidDel="009B6A7F">
          <w:delText>313</w:delText>
        </w:r>
      </w:del>
      <w:r w:rsidRPr="00B16A0C">
        <w:t xml:space="preserve"> data points revealed distinct temporal phases of disease</w:t>
      </w:r>
      <w:ins w:id="106" w:author="mkoenig" w:date="2015-09-02T14:00:00Z">
        <w:r w:rsidR="000A68E3">
          <w:t>.</w:t>
        </w:r>
      </w:ins>
      <w:del w:id="107" w:author="mkoenig" w:date="2015-09-02T14:00:00Z">
        <w:r w:rsidRPr="00B16A0C" w:rsidDel="000A68E3">
          <w:delText xml:space="preserve"> development and progression, on account of histological presentation and pattern of molecular changes.</w:delText>
        </w:r>
      </w:del>
      <w:ins w:id="108" w:author="mkoenig" w:date="2015-09-02T14:01:00Z">
        <w:r w:rsidR="000A68E3">
          <w:t xml:space="preserve"> </w:t>
        </w:r>
      </w:ins>
      <w:del w:id="109" w:author="mkoenig" w:date="2015-09-02T14:01:00Z">
        <w:r w:rsidRPr="00B16A0C" w:rsidDel="000A68E3">
          <w:delText xml:space="preserve"> </w:delText>
        </w:r>
      </w:del>
      <w:ins w:id="110"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1" w:author="mkoenig" w:date="2015-09-02T14:03:00Z">
        <w:r w:rsidR="000A68E3" w:rsidRPr="007500FC">
          <w:rPr>
            <w:rPrChange w:id="112" w:author="mkoenig" w:date="2015-09-02T14:45:00Z">
              <w:rPr>
                <w:highlight w:val="yellow"/>
              </w:rPr>
            </w:rPrChange>
          </w:rPr>
          <w:t>The count of CTGF-positive cells provided the most reliable overall measure for disease progre</w:t>
        </w:r>
        <w:r w:rsidR="0040269E" w:rsidRPr="007500FC">
          <w:rPr>
            <w:rPrChange w:id="113" w:author="mkoenig" w:date="2015-09-02T14:45:00Z">
              <w:rPr>
                <w:highlight w:val="yellow"/>
              </w:rPr>
            </w:rPrChange>
          </w:rPr>
          <w:t xml:space="preserve">ssion at the histological level, </w:t>
        </w:r>
      </w:ins>
      <w:ins w:id="114" w:author="mkoenig" w:date="2015-09-02T14:07:00Z">
        <w:r w:rsidR="0040269E" w:rsidRPr="00E41092">
          <w:t>bil</w:t>
        </w:r>
        <w:r w:rsidR="00BB755E" w:rsidRPr="00E41092">
          <w:t>irubin at</w:t>
        </w:r>
        <w:r w:rsidR="00FF7E52" w:rsidRPr="007500FC">
          <w:t xml:space="preserve"> </w:t>
        </w:r>
        <w:r w:rsidR="0040269E" w:rsidRPr="007500FC">
          <w:t>biochemical level</w:t>
        </w:r>
      </w:ins>
      <w:ins w:id="115" w:author="mkoenig" w:date="2015-09-02T14:14:00Z">
        <w:r w:rsidR="00FF7E52" w:rsidRPr="007500FC">
          <w:t>,</w:t>
        </w:r>
      </w:ins>
      <w:ins w:id="116" w:author="mkoenig" w:date="2015-09-02T14:07:00Z">
        <w:r w:rsidR="0040269E" w:rsidRPr="007500FC">
          <w:t xml:space="preserve"> and </w:t>
        </w:r>
      </w:ins>
      <w:ins w:id="117" w:author="mkoenig" w:date="2015-09-02T14:13:00Z">
        <w:r w:rsidR="00FF7E52" w:rsidRPr="007500FC">
          <w:t>metalloproteinase inhibitor 1</w:t>
        </w:r>
      </w:ins>
      <w:ins w:id="118" w:author="mkoenig" w:date="2015-09-02T14:14:00Z">
        <w:r w:rsidR="00FF7E52" w:rsidRPr="007500FC">
          <w:t xml:space="preserve"> </w:t>
        </w:r>
      </w:ins>
      <w:ins w:id="119" w:author="mkoenig" w:date="2015-09-02T14:12:00Z">
        <w:r w:rsidR="0040269E" w:rsidRPr="007500FC">
          <w:t>(</w:t>
        </w:r>
      </w:ins>
      <w:ins w:id="120" w:author="mkoenig" w:date="2015-09-02T14:07:00Z">
        <w:r w:rsidR="0040269E" w:rsidRPr="007500FC">
          <w:t>Timp1</w:t>
        </w:r>
      </w:ins>
      <w:ins w:id="121" w:author="mkoenig" w:date="2015-09-02T14:12:00Z">
        <w:r w:rsidR="0040269E" w:rsidRPr="007500FC">
          <w:t>)</w:t>
        </w:r>
      </w:ins>
      <w:ins w:id="122" w:author="mkoenig" w:date="2015-09-02T14:07:00Z">
        <w:r w:rsidR="0040269E" w:rsidRPr="007500FC">
          <w:t xml:space="preserve"> on transcript level.</w:t>
        </w:r>
      </w:ins>
      <w:ins w:id="123" w:author="mkoenig" w:date="2015-09-02T14:11:00Z">
        <w:r w:rsidR="0040269E" w:rsidRPr="007500FC">
          <w:t xml:space="preserve"> </w:t>
        </w:r>
      </w:ins>
      <w:ins w:id="124" w:author="mkoenig" w:date="2015-09-02T14:01:00Z">
        <w:r w:rsidR="000A68E3" w:rsidRPr="007500FC">
          <w:rPr>
            <w:rPrChange w:id="125" w:author="mkoenig" w:date="2015-09-02T14:45:00Z">
              <w:rPr>
                <w:highlight w:val="lightGray"/>
              </w:rPr>
            </w:rPrChange>
          </w:rPr>
          <w:t>Prominent molecular events exhibited by strong transcript peaks are found for</w:t>
        </w:r>
      </w:ins>
      <w:ins w:id="126" w:author="mkoenig" w:date="2015-09-02T14:15:00Z">
        <w:r w:rsidR="00C026FC" w:rsidRPr="007500FC">
          <w:rPr>
            <w:rPrChange w:id="127" w:author="mkoenig" w:date="2015-09-02T14:45:00Z">
              <w:rPr>
                <w:highlight w:val="yellow"/>
              </w:rPr>
            </w:rPrChange>
          </w:rPr>
          <w:t xml:space="preserve"> the transcriptional regulator</w:t>
        </w:r>
      </w:ins>
      <w:ins w:id="128" w:author="mkoenig" w:date="2015-09-02T14:01:00Z">
        <w:r w:rsidR="000A68E3" w:rsidRPr="007500FC">
          <w:rPr>
            <w:rPrChange w:id="129" w:author="mkoenig" w:date="2015-09-02T14:45:00Z">
              <w:rPr>
                <w:highlight w:val="lightGray"/>
              </w:rPr>
            </w:rPrChange>
          </w:rPr>
          <w:t xml:space="preserve"> </w:t>
        </w:r>
      </w:ins>
      <w:ins w:id="130" w:author="mkoenig" w:date="2015-09-02T14:11:00Z">
        <w:r w:rsidR="00C026FC" w:rsidRPr="007500FC">
          <w:rPr>
            <w:rPrChange w:id="131" w:author="mkoenig" w:date="2015-09-02T14:45:00Z">
              <w:rPr>
                <w:highlight w:val="yellow"/>
              </w:rPr>
            </w:rPrChange>
          </w:rPr>
          <w:t>Nr0b2</w:t>
        </w:r>
      </w:ins>
      <w:ins w:id="132" w:author="mkoenig" w:date="2015-09-02T14:18:00Z">
        <w:r w:rsidR="00C026FC" w:rsidRPr="007500FC">
          <w:rPr>
            <w:rPrChange w:id="133" w:author="mkoenig" w:date="2015-09-02T14:45:00Z">
              <w:rPr>
                <w:highlight w:val="yellow"/>
              </w:rPr>
            </w:rPrChange>
          </w:rPr>
          <w:t xml:space="preserve"> (</w:t>
        </w:r>
        <w:proofErr w:type="spellStart"/>
        <w:r w:rsidR="00C026FC" w:rsidRPr="007500FC">
          <w:rPr>
            <w:rPrChange w:id="134" w:author="mkoenig" w:date="2015-09-02T14:45:00Z">
              <w:rPr>
                <w:highlight w:val="yellow"/>
              </w:rPr>
            </w:rPrChange>
          </w:rPr>
          <w:t>Shp</w:t>
        </w:r>
      </w:ins>
      <w:proofErr w:type="spellEnd"/>
      <w:ins w:id="135" w:author="mkoenig" w:date="2015-09-02T14:19:00Z">
        <w:r w:rsidR="00C026FC" w:rsidRPr="007500FC">
          <w:rPr>
            <w:rPrChange w:id="136" w:author="mkoenig" w:date="2015-09-02T14:45:00Z">
              <w:rPr>
                <w:highlight w:val="yellow"/>
              </w:rPr>
            </w:rPrChange>
          </w:rPr>
          <w:t>)</w:t>
        </w:r>
      </w:ins>
      <w:ins w:id="137" w:author="mkoenig" w:date="2015-09-02T14:11:00Z">
        <w:r w:rsidR="00C026FC" w:rsidRPr="007500FC">
          <w:rPr>
            <w:rPrChange w:id="138" w:author="mkoenig" w:date="2015-09-02T14:45:00Z">
              <w:rPr>
                <w:highlight w:val="yellow"/>
              </w:rPr>
            </w:rPrChange>
          </w:rPr>
          <w:t xml:space="preserve"> and </w:t>
        </w:r>
      </w:ins>
      <w:ins w:id="139" w:author="mkoenig" w:date="2015-09-02T14:17:00Z">
        <w:r w:rsidR="00C026FC" w:rsidRPr="00E41092">
          <w:t>1,25-dihydroxyvitamin D(3) 24-hydroxylase</w:t>
        </w:r>
        <w:r w:rsidR="00C026FC" w:rsidRPr="007500FC">
          <w:rPr>
            <w:rPrChange w:id="140" w:author="mkoenig" w:date="2015-09-02T14:45:00Z">
              <w:rPr>
                <w:highlight w:val="yellow"/>
              </w:rPr>
            </w:rPrChange>
          </w:rPr>
          <w:t xml:space="preserve"> </w:t>
        </w:r>
      </w:ins>
      <w:ins w:id="141" w:author="mkoenig" w:date="2015-09-02T14:11:00Z">
        <w:r w:rsidR="0040269E" w:rsidRPr="007500FC">
          <w:rPr>
            <w:rPrChange w:id="142" w:author="mkoenig" w:date="2015-09-02T14:45:00Z">
              <w:rPr>
                <w:highlight w:val="yellow"/>
              </w:rPr>
            </w:rPrChange>
          </w:rPr>
          <w:t xml:space="preserve">(Cyp24a1) </w:t>
        </w:r>
      </w:ins>
      <w:ins w:id="143" w:author="mkoenig" w:date="2015-09-02T14:01:00Z">
        <w:r w:rsidR="000A68E3" w:rsidRPr="007500FC">
          <w:rPr>
            <w:rPrChange w:id="144" w:author="mkoenig" w:date="2015-09-02T14:45:00Z">
              <w:rPr>
                <w:highlight w:val="lightGray"/>
              </w:rPr>
            </w:rPrChange>
          </w:rPr>
          <w:t>at 6 h</w:t>
        </w:r>
      </w:ins>
      <w:ins w:id="145" w:author="mkoenig" w:date="2015-09-02T14:33:00Z">
        <w:r w:rsidR="00BB755E" w:rsidRPr="00E41092">
          <w:t>.</w:t>
        </w:r>
      </w:ins>
      <w:ins w:id="146"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47" w:author="mkoenig" w:date="2015-09-02T14:38:00Z">
        <w:r w:rsidR="00D87FA4" w:rsidRPr="007500FC">
          <w:t>s</w:t>
        </w:r>
      </w:ins>
      <w:ins w:id="148" w:author="mkoenig" w:date="2015-09-02T14:01:00Z">
        <w:r w:rsidR="00D87FA4" w:rsidRPr="007500FC">
          <w:t xml:space="preserve"> </w:t>
        </w:r>
        <w:r w:rsidR="000A68E3" w:rsidRPr="007500FC">
          <w:t xml:space="preserve">of disease progression. </w:t>
        </w:r>
      </w:ins>
      <w:ins w:id="149" w:author="mkoenig" w:date="2015-09-02T14:35:00Z">
        <w:r w:rsidR="00D87FA4" w:rsidRPr="007500FC">
          <w:t xml:space="preserve">Best prediction of </w:t>
        </w:r>
      </w:ins>
      <w:ins w:id="150" w:author="mkoenig" w:date="2015-09-02T14:32:00Z">
        <w:r w:rsidR="00D87FA4" w:rsidRPr="007500FC">
          <w:rPr>
            <w:rPrChange w:id="151" w:author="mkoenig" w:date="2015-09-02T14:45:00Z">
              <w:rPr>
                <w:highlight w:val="lightGray"/>
              </w:rPr>
            </w:rPrChange>
          </w:rPr>
          <w:t>o</w:t>
        </w:r>
        <w:r w:rsidR="00BB755E" w:rsidRPr="007500FC">
          <w:rPr>
            <w:rPrChange w:id="152" w:author="mkoenig" w:date="2015-09-02T14:45:00Z">
              <w:rPr>
                <w:highlight w:val="lightGray"/>
              </w:rPr>
            </w:rPrChange>
          </w:rPr>
          <w:t>nset of disease is</w:t>
        </w:r>
      </w:ins>
      <w:ins w:id="153" w:author="mkoenig" w:date="2015-09-02T14:35:00Z">
        <w:r w:rsidR="00D87FA4" w:rsidRPr="007500FC">
          <w:rPr>
            <w:rPrChange w:id="154" w:author="mkoenig" w:date="2015-09-02T14:45:00Z">
              <w:rPr>
                <w:highlight w:val="lightGray"/>
              </w:rPr>
            </w:rPrChange>
          </w:rPr>
          <w:t xml:space="preserve"> achieved </w:t>
        </w:r>
      </w:ins>
      <w:ins w:id="155" w:author="mkoenig" w:date="2015-09-02T14:36:00Z">
        <w:r w:rsidR="00D87FA4" w:rsidRPr="007500FC">
          <w:rPr>
            <w:rPrChange w:id="156" w:author="mkoenig" w:date="2015-09-02T14:45:00Z">
              <w:rPr>
                <w:highlight w:val="lightGray"/>
              </w:rPr>
            </w:rPrChange>
          </w:rPr>
          <w:t xml:space="preserve">by </w:t>
        </w:r>
      </w:ins>
      <w:proofErr w:type="spellStart"/>
      <w:ins w:id="157" w:author="mkoenig" w:date="2015-09-02T14:32:00Z">
        <w:r w:rsidR="00BB755E" w:rsidRPr="007500FC">
          <w:rPr>
            <w:rPrChange w:id="158" w:author="mkoenig" w:date="2015-09-02T14:45:00Z">
              <w:rPr>
                <w:highlight w:val="lightGray"/>
              </w:rPr>
            </w:rPrChange>
          </w:rPr>
          <w:t>fibronectin</w:t>
        </w:r>
        <w:proofErr w:type="spellEnd"/>
        <w:r w:rsidR="00BB755E" w:rsidRPr="007500FC">
          <w:rPr>
            <w:rPrChange w:id="159" w:author="mkoenig" w:date="2015-09-02T14:45:00Z">
              <w:rPr>
                <w:highlight w:val="lightGray"/>
              </w:rPr>
            </w:rPrChange>
          </w:rPr>
          <w:t xml:space="preserve"> (Fn1), the initial phase by (Cyp1a2), transition to the perpetuation phase by</w:t>
        </w:r>
      </w:ins>
      <w:ins w:id="160" w:author="mkoenig" w:date="2015-09-02T14:44:00Z">
        <w:r w:rsidR="003730C0" w:rsidRPr="007500FC">
          <w:rPr>
            <w:rPrChange w:id="161" w:author="mkoenig" w:date="2015-09-02T14:45:00Z">
              <w:rPr>
                <w:highlight w:val="lightGray"/>
              </w:rPr>
            </w:rPrChange>
          </w:rPr>
          <w:t xml:space="preserve"> collagen </w:t>
        </w:r>
        <w:r w:rsidR="003730C0" w:rsidRPr="007500FC">
          <w:rPr>
            <w:rFonts w:ascii="Symbol" w:hAnsi="Symbol"/>
            <w:rPrChange w:id="162" w:author="mkoenig" w:date="2015-09-02T14:45:00Z">
              <w:rPr>
                <w:highlight w:val="lightGray"/>
              </w:rPr>
            </w:rPrChange>
          </w:rPr>
          <w:t></w:t>
        </w:r>
        <w:r w:rsidR="003730C0" w:rsidRPr="007500FC">
          <w:rPr>
            <w:rPrChange w:id="163" w:author="mkoenig" w:date="2015-09-02T14:45:00Z">
              <w:rPr>
                <w:highlight w:val="lightGray"/>
              </w:rPr>
            </w:rPrChange>
          </w:rPr>
          <w:t>-1</w:t>
        </w:r>
      </w:ins>
      <w:ins w:id="164" w:author="mkoenig" w:date="2015-09-02T14:45:00Z">
        <w:r w:rsidR="007500FC" w:rsidRPr="007500FC">
          <w:rPr>
            <w:rPrChange w:id="165" w:author="mkoenig" w:date="2015-09-02T14:45:00Z">
              <w:rPr>
                <w:highlight w:val="lightGray"/>
              </w:rPr>
            </w:rPrChange>
          </w:rPr>
          <w:t xml:space="preserve"> I</w:t>
        </w:r>
      </w:ins>
      <w:ins w:id="166" w:author="mkoenig" w:date="2015-09-02T14:32:00Z">
        <w:r w:rsidR="00BB755E" w:rsidRPr="007500FC">
          <w:rPr>
            <w:rPrChange w:id="167" w:author="mkoenig" w:date="2015-09-02T14:45:00Z">
              <w:rPr>
                <w:highlight w:val="lightGray"/>
              </w:rPr>
            </w:rPrChange>
          </w:rPr>
          <w:t xml:space="preserve"> </w:t>
        </w:r>
      </w:ins>
      <w:ins w:id="168" w:author="mkoenig" w:date="2015-09-02T14:44:00Z">
        <w:r w:rsidR="003730C0" w:rsidRPr="007500FC">
          <w:rPr>
            <w:rPrChange w:id="169" w:author="mkoenig" w:date="2015-09-02T14:45:00Z">
              <w:rPr>
                <w:highlight w:val="lightGray"/>
              </w:rPr>
            </w:rPrChange>
          </w:rPr>
          <w:t>(</w:t>
        </w:r>
      </w:ins>
      <w:ins w:id="170" w:author="mkoenig" w:date="2015-09-02T14:32:00Z">
        <w:r w:rsidR="00BB755E" w:rsidRPr="007500FC">
          <w:rPr>
            <w:rPrChange w:id="171" w:author="mkoenig" w:date="2015-09-02T14:45:00Z">
              <w:rPr>
                <w:highlight w:val="lightGray"/>
              </w:rPr>
            </w:rPrChange>
          </w:rPr>
          <w:t>Col1a1</w:t>
        </w:r>
      </w:ins>
      <w:ins w:id="172" w:author="mkoenig" w:date="2015-09-02T14:44:00Z">
        <w:r w:rsidR="003730C0" w:rsidRPr="007500FC">
          <w:rPr>
            <w:rPrChange w:id="173" w:author="mkoenig" w:date="2015-09-02T14:45:00Z">
              <w:rPr>
                <w:highlight w:val="lightGray"/>
              </w:rPr>
            </w:rPrChange>
          </w:rPr>
          <w:t>)</w:t>
        </w:r>
      </w:ins>
      <w:ins w:id="174" w:author="mkoenig" w:date="2015-09-02T14:32:00Z">
        <w:r w:rsidR="00BB755E" w:rsidRPr="007500FC">
          <w:rPr>
            <w:rPrChange w:id="175" w:author="mkoenig" w:date="2015-09-02T14:45:00Z">
              <w:rPr>
                <w:highlight w:val="lightGray"/>
              </w:rPr>
            </w:rPrChange>
          </w:rPr>
          <w:t>, and transition to the progression phase by interleukin 17-a (Il17a)</w:t>
        </w:r>
      </w:ins>
      <w:ins w:id="176" w:author="mkoenig" w:date="2015-09-02T14:36:00Z">
        <w:r w:rsidR="00D87FA4" w:rsidRPr="007500FC">
          <w:rPr>
            <w:rPrChange w:id="177" w:author="mkoenig" w:date="2015-09-02T14:45:00Z">
              <w:rPr>
                <w:highlight w:val="lightGray"/>
              </w:rPr>
            </w:rPrChange>
          </w:rPr>
          <w:t>, with early and late progression separated by Col1a</w:t>
        </w:r>
      </w:ins>
      <w:ins w:id="178" w:author="mkoenig" w:date="2015-09-02T14:45:00Z">
        <w:r w:rsidR="007500FC" w:rsidRPr="007500FC">
          <w:rPr>
            <w:rPrChange w:id="179" w:author="mkoenig" w:date="2015-09-02T14:45:00Z">
              <w:rPr>
                <w:highlight w:val="lightGray"/>
              </w:rPr>
            </w:rPrChange>
          </w:rPr>
          <w:t>1</w:t>
        </w:r>
      </w:ins>
      <w:ins w:id="180" w:author="mkoenig" w:date="2015-09-02T14:32:00Z">
        <w:r w:rsidR="00BB755E" w:rsidRPr="007500FC">
          <w:rPr>
            <w:rPrChange w:id="181" w:author="mkoenig" w:date="2015-09-02T14:45:00Z">
              <w:rPr>
                <w:highlight w:val="lightGray"/>
              </w:rPr>
            </w:rPrChange>
          </w:rPr>
          <w:t>.</w:t>
        </w:r>
      </w:ins>
      <w:ins w:id="182" w:author="mkoenig" w:date="2015-09-02T14:34:00Z">
        <w:r w:rsidR="00D87FA4" w:rsidRPr="00E41092">
          <w:t xml:space="preserve"> </w:t>
        </w:r>
      </w:ins>
      <w:ins w:id="183" w:author="mkoenig" w:date="2015-09-02T14:01:00Z">
        <w:r w:rsidR="000A68E3" w:rsidRPr="00E41092">
          <w:t>Notably, these predictions remained stable even for randomly chosen small sub-sets of factors</w:t>
        </w:r>
      </w:ins>
      <w:ins w:id="184" w:author="mkoenig" w:date="2015-09-02T14:36:00Z">
        <w:r w:rsidR="00D87FA4" w:rsidRPr="007500FC">
          <w:t xml:space="preserve"> from the clusters</w:t>
        </w:r>
      </w:ins>
      <w:ins w:id="185" w:author="mkoenig" w:date="2015-09-02T14:01:00Z">
        <w:r w:rsidR="000A68E3" w:rsidRPr="007500FC">
          <w:t>.</w:t>
        </w:r>
      </w:ins>
    </w:p>
    <w:p w14:paraId="0819484C" w14:textId="77777777" w:rsidR="00BB755E" w:rsidRPr="002D4A2A" w:rsidRDefault="00BB755E">
      <w:pPr>
        <w:ind w:firstLine="0"/>
        <w:rPr>
          <w:ins w:id="186" w:author="mkoenig" w:date="2015-09-02T14:30:00Z"/>
        </w:rPr>
        <w:pPrChange w:id="187" w:author="mkoenig" w:date="2015-09-02T14:34:00Z">
          <w:pPr/>
        </w:pPrChange>
      </w:pPr>
    </w:p>
    <w:p w14:paraId="22F9FB46" w14:textId="1090641F" w:rsidR="009B6A7F" w:rsidRPr="00C87AFC" w:rsidDel="003C22A3" w:rsidRDefault="00B16A0C">
      <w:pPr>
        <w:ind w:firstLine="0"/>
        <w:rPr>
          <w:ins w:id="188" w:author="Windows User" w:date="2015-08-20T16:11:00Z"/>
          <w:del w:id="189" w:author="mkoenig" w:date="2015-08-26T09:34:00Z"/>
          <w:strike/>
          <w:rPrChange w:id="190" w:author="Windows User" w:date="2015-08-21T16:08:00Z">
            <w:rPr>
              <w:ins w:id="191" w:author="Windows User" w:date="2015-08-20T16:11:00Z"/>
              <w:del w:id="192" w:author="mkoenig" w:date="2015-08-26T09:34:00Z"/>
            </w:rPr>
          </w:rPrChange>
        </w:rPr>
        <w:pPrChange w:id="193" w:author="mkoenig" w:date="2015-09-02T14:10:00Z">
          <w:pPr/>
        </w:pPrChange>
      </w:pPr>
      <w:commentRangeStart w:id="194"/>
      <w:del w:id="195" w:author="mkoenig" w:date="2015-09-02T14:01:00Z">
        <w:r w:rsidRPr="001D6D8A" w:rsidDel="000A68E3">
          <w:rPr>
            <w:highlight w:val="yellow"/>
            <w:rPrChange w:id="19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4"/>
    </w:p>
    <w:p w14:paraId="517380FF" w14:textId="15291F1D" w:rsidR="00D87FA4" w:rsidRDefault="00531120">
      <w:pPr>
        <w:ind w:firstLine="0"/>
        <w:pPrChange w:id="197" w:author="mkoenig" w:date="2015-09-02T14:10:00Z">
          <w:pPr/>
        </w:pPrChange>
      </w:pPr>
      <w:del w:id="198" w:author="mkoenig" w:date="2015-09-02T14:01:00Z">
        <w:r w:rsidDel="000A68E3">
          <w:rPr>
            <w:rStyle w:val="CommentReference"/>
            <w:rFonts w:ascii="Times New Roman" w:eastAsia="Times New Roman" w:hAnsi="Times New Roman" w:cs="Times New Roman"/>
            <w:sz w:val="24"/>
            <w:szCs w:val="24"/>
            <w:lang w:val="de-DE"/>
          </w:rPr>
          <w:commentReference w:id="194"/>
        </w:r>
        <w:r w:rsidR="00B16A0C" w:rsidRPr="00B16A0C" w:rsidDel="000A68E3">
          <w:delText xml:space="preserve"> Predictive d</w:delText>
        </w:r>
      </w:del>
      <w:ins w:id="199" w:author="Windows User" w:date="2015-08-21T16:37:00Z">
        <w:del w:id="200" w:author="mkoenig" w:date="2015-09-02T14:01:00Z">
          <w:r w:rsidR="008777CC" w:rsidDel="000A68E3">
            <w:delText>D</w:delText>
          </w:r>
        </w:del>
      </w:ins>
      <w:del w:id="201" w:author="mkoenig" w:date="2015-09-02T14:01:00Z">
        <w:r w:rsidR="00B16A0C" w:rsidRPr="00B16A0C" w:rsidDel="000A68E3">
          <w:delText>ecision trees for disease phases suggest the existence of well-coordinated and individually reproducible pathobiochemical signatures</w:delText>
        </w:r>
      </w:del>
      <w:ins w:id="202" w:author="Windows User" w:date="2015-08-21T16:35:00Z">
        <w:del w:id="203" w:author="mkoenig" w:date="2015-09-02T14:01:00Z">
          <w:r w:rsidR="008777CC" w:rsidDel="000A68E3">
            <w:delText xml:space="preserve"> and provides a mean for the prediction</w:delText>
          </w:r>
        </w:del>
      </w:ins>
      <w:ins w:id="204" w:author="Windows User" w:date="2015-08-21T16:36:00Z">
        <w:del w:id="205" w:author="mkoenig" w:date="2015-09-02T14:01:00Z">
          <w:r w:rsidR="008777CC" w:rsidDel="000A68E3">
            <w:delText xml:space="preserve"> of disease progression based on a small subset of markers</w:delText>
          </w:r>
        </w:del>
      </w:ins>
      <w:del w:id="20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07" w:author="mkoenig" w:date="2015-09-02T14:40:00Z">
        <w:r w:rsidR="00281BD0" w:rsidDel="00D87FA4">
          <w:delText xml:space="preserve">These results are the basis to discover the relevant molecular interactions and suggest novel </w:delText>
        </w:r>
      </w:del>
      <w:ins w:id="208" w:author="Kerstin Abshagen" w:date="2015-08-07T10:10:00Z">
        <w:del w:id="209" w:author="mkoenig" w:date="2015-09-02T14:40:00Z">
          <w:r w:rsidRPr="00531120" w:rsidDel="00D87FA4">
            <w:rPr>
              <w:color w:val="FF0000"/>
              <w:u w:val="single"/>
              <w:rPrChange w:id="210" w:author="Kerstin Abshagen" w:date="2015-08-07T10:18:00Z">
                <w:rPr/>
              </w:rPrChange>
            </w:rPr>
            <w:delText>robust biomarkers</w:delText>
          </w:r>
        </w:del>
      </w:ins>
      <w:ins w:id="211" w:author="Kerstin Abshagen" w:date="2015-08-07T10:11:00Z">
        <w:del w:id="212" w:author="mkoenig" w:date="2015-09-02T14:40:00Z">
          <w:r w:rsidDel="00D87FA4">
            <w:delText xml:space="preserve"> </w:delText>
          </w:r>
        </w:del>
      </w:ins>
      <w:del w:id="213" w:author="mkoenig" w:date="2015-09-02T14:40:00Z">
        <w:r w:rsidR="00281BD0" w:rsidDel="00D87FA4">
          <w:delText>markers of the disease process that can be used for diagnosis and</w:delText>
        </w:r>
      </w:del>
      <w:ins w:id="214" w:author="Windows User" w:date="2015-08-21T16:07:00Z">
        <w:del w:id="215" w:author="mkoenig" w:date="2015-09-02T14:40:00Z">
          <w:r w:rsidR="00C87AFC" w:rsidDel="00D87FA4">
            <w:delText xml:space="preserve"> staging</w:delText>
          </w:r>
        </w:del>
      </w:ins>
      <w:del w:id="216" w:author="mkoenig" w:date="2015-09-02T14:40:00Z">
        <w:r w:rsidR="00281BD0" w:rsidDel="00D87FA4">
          <w:delText xml:space="preserve"> therapy.</w:delText>
        </w:r>
      </w:del>
      <w:ins w:id="21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18" w:author="mkoenig" w:date="2015-09-02T14:42:00Z">
        <w:r w:rsidR="00D87FA4">
          <w:t>due to</w:t>
        </w:r>
      </w:ins>
      <w:ins w:id="21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0" w:author="mkoenig" w:date="2015-09-02T14:42:00Z">
          <w:pPr/>
        </w:pPrChange>
      </w:pPr>
    </w:p>
    <w:p w14:paraId="305000BB" w14:textId="77777777" w:rsidR="00ED1EE7" w:rsidDel="0021483E" w:rsidRDefault="00ED1EE7" w:rsidP="00ED1EE7">
      <w:pPr>
        <w:ind w:firstLine="0"/>
        <w:rPr>
          <w:del w:id="221"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2" w:author="mkoenig" w:date="2015-09-02T14:47:00Z"/>
        </w:rPr>
      </w:pPr>
    </w:p>
    <w:p w14:paraId="07C56DED" w14:textId="77777777" w:rsidR="00E963DD" w:rsidRDefault="00014302">
      <w:pPr>
        <w:ind w:firstLine="0"/>
        <w:pPrChange w:id="22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24" w:author="mkoenig" w:date="2015-09-02T14:56:00Z"/>
        </w:rPr>
      </w:pPr>
      <w:proofErr w:type="spellStart"/>
      <w:ins w:id="225"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26" w:author="mkoenig" w:date="2015-09-02T14:58:00Z">
              <w:rPr/>
            </w:rPrChange>
          </w:rPr>
          <w:t>Wang2005</w:t>
        </w:r>
        <w:r w:rsidR="00460345">
          <w:t>}.</w:t>
        </w:r>
      </w:ins>
    </w:p>
    <w:p w14:paraId="239AC208" w14:textId="105BCAA3" w:rsidR="00432B13" w:rsidRDefault="00432B13">
      <w:pPr>
        <w:rPr>
          <w:ins w:id="227" w:author="mkoenig" w:date="2015-08-26T10:55:00Z"/>
        </w:rPr>
        <w:pPrChange w:id="228" w:author="mkoenig" w:date="2015-09-02T15:02:00Z">
          <w:pPr>
            <w:ind w:firstLine="0"/>
          </w:pPr>
        </w:pPrChange>
      </w:pPr>
      <w:ins w:id="229"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0"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1" w:author="mkoenig" w:date="2015-09-02T14:57:00Z">
              <w:rPr/>
            </w:rPrChange>
          </w:rPr>
          <w:t>Lindblad1977,Trautner1998, Trauner2004, Wang2013, Nguyen2014</w:t>
        </w:r>
        <w:r>
          <w:t>}.</w:t>
        </w:r>
      </w:ins>
    </w:p>
    <w:p w14:paraId="7CE6252A" w14:textId="795CA01A" w:rsidR="00432B13" w:rsidRDefault="004B3AC0" w:rsidP="00E41092">
      <w:pPr>
        <w:rPr>
          <w:ins w:id="232" w:author="mkoenig" w:date="2015-08-26T16:48:00Z"/>
        </w:rPr>
      </w:pPr>
      <w:ins w:id="233" w:author="mkoenig" w:date="2015-08-27T10:19:00Z">
        <w:r>
          <w:t xml:space="preserve">One of the main causes of cholestasis is </w:t>
        </w:r>
      </w:ins>
      <w:ins w:id="234" w:author="mkoenig" w:date="2015-08-26T10:55:00Z">
        <w:r>
          <w:t>b</w:t>
        </w:r>
        <w:r w:rsidR="00DF6A93">
          <w:t>iliary tract obstruction</w:t>
        </w:r>
      </w:ins>
      <w:ins w:id="235" w:author="mkoenig" w:date="2015-08-27T10:20:00Z">
        <w:r>
          <w:t>, which is</w:t>
        </w:r>
      </w:ins>
      <w:ins w:id="236"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37" w:author="mkoenig" w:date="2015-08-27T10:20:00Z">
        <w:r>
          <w:t>T</w:t>
        </w:r>
      </w:ins>
      <w:ins w:id="238" w:author="mkoenig" w:date="2015-08-27T10:22:00Z">
        <w:r>
          <w:t>he corresponding</w:t>
        </w:r>
      </w:ins>
      <w:ins w:id="239" w:author="mkoenig" w:date="2015-08-27T10:20:00Z">
        <w:r>
          <w:t xml:space="preserve"> experimental model </w:t>
        </w:r>
      </w:ins>
      <w:ins w:id="240"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1" w:author="mkoenig" w:date="2015-08-27T10:21:00Z">
        <w:r>
          <w:t xml:space="preserve"> is surgical bile duct ligation (BDL)</w:t>
        </w:r>
      </w:ins>
      <w:ins w:id="242" w:author="mkoenig" w:date="2015-08-26T10:55:00Z">
        <w:r w:rsidR="00C21D66">
          <w:t xml:space="preserve"> {</w:t>
        </w:r>
        <w:r w:rsidR="00C21D66" w:rsidRPr="00C21D66">
          <w:rPr>
            <w:shd w:val="clear" w:color="auto" w:fill="BFBFBF" w:themeFill="background1" w:themeFillShade="BF"/>
            <w:rPrChange w:id="243" w:author="mkoenig" w:date="2015-08-26T11:54:00Z">
              <w:rPr/>
            </w:rPrChange>
          </w:rPr>
          <w:t>Tag2015, Georgiev2008</w:t>
        </w:r>
        <w:r w:rsidR="00DF6A93">
          <w:t>}</w:t>
        </w:r>
      </w:ins>
      <w:ins w:id="244" w:author="mkoenig" w:date="2015-08-27T10:23:00Z">
        <w:r w:rsidR="006C5BAD">
          <w:t>, which</w:t>
        </w:r>
      </w:ins>
      <w:ins w:id="245" w:author="mkoenig" w:date="2015-08-26T11:44:00Z">
        <w:r w:rsidR="008122AB">
          <w:t xml:space="preserve"> </w:t>
        </w:r>
      </w:ins>
      <w:ins w:id="246" w:author="mkoenig" w:date="2015-08-26T11:45:00Z">
        <w:r>
          <w:t>results</w:t>
        </w:r>
        <w:r w:rsidR="003D4B21">
          <w:t xml:space="preserve"> in </w:t>
        </w:r>
      </w:ins>
      <w:ins w:id="247" w:author="mkoenig" w:date="2015-08-26T10:55:00Z">
        <w:r w:rsidR="00DF6A93">
          <w:t xml:space="preserve">stereotypical </w:t>
        </w:r>
        <w:proofErr w:type="spellStart"/>
        <w:r w:rsidR="00DF6A93">
          <w:t>histopathological</w:t>
        </w:r>
        <w:proofErr w:type="spellEnd"/>
        <w:r w:rsidR="00DF6A93">
          <w:t xml:space="preserve"> changes</w:t>
        </w:r>
      </w:ins>
      <w:ins w:id="248" w:author="mkoenig" w:date="2015-08-27T10:22:00Z">
        <w:r>
          <w:t xml:space="preserve"> of cholestasis</w:t>
        </w:r>
      </w:ins>
      <w:ins w:id="249" w:author="mkoenig" w:date="2015-09-02T15:05:00Z">
        <w:r w:rsidR="006C5BAD">
          <w:t xml:space="preserve">. </w:t>
        </w:r>
      </w:ins>
      <w:ins w:id="250"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1" w:author="mkoenig" w:date="2015-08-26T11:53:00Z">
              <w:rPr/>
            </w:rPrChange>
          </w:rPr>
          <w:t>Huss2010</w:t>
        </w:r>
        <w:r w:rsidR="00DF6A93">
          <w:t>}</w:t>
        </w:r>
      </w:ins>
      <w:ins w:id="252" w:author="mkoenig" w:date="2015-08-26T11:52:00Z">
        <w:r w:rsidR="006976D5">
          <w:t>.</w:t>
        </w:r>
      </w:ins>
    </w:p>
    <w:p w14:paraId="0B7E75C8" w14:textId="493FE370" w:rsidR="00614F97" w:rsidDel="007708C5" w:rsidRDefault="000C7CC3">
      <w:pPr>
        <w:rPr>
          <w:del w:id="253" w:author="mkoenig" w:date="2015-08-26T16:55:00Z"/>
        </w:rPr>
        <w:pPrChange w:id="254" w:author="mkoenig" w:date="2015-09-02T15:17:00Z">
          <w:pPr>
            <w:ind w:firstLine="0"/>
          </w:pPr>
        </w:pPrChange>
      </w:pPr>
      <w:ins w:id="255"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56"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57" w:author="mkoenig" w:date="2015-09-02T15:23:00Z">
        <w:r w:rsidR="00460345">
          <w:t xml:space="preserve"> </w:t>
        </w:r>
      </w:ins>
      <w:ins w:id="258"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59" w:author="mkoenig" w:date="2015-09-02T15:19:00Z">
        <w:r>
          <w:t>b</w:t>
        </w:r>
      </w:ins>
      <w:ins w:id="260"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1" w:author="mkoenig" w:date="2015-09-02T15:23:00Z">
        <w:r w:rsidR="00460345">
          <w:t xml:space="preserve"> </w:t>
        </w:r>
      </w:ins>
      <w:ins w:id="262" w:author="mkoenig" w:date="2015-09-02T15:17:00Z">
        <w:r>
          <w:t>which</w:t>
        </w:r>
      </w:ins>
      <w:ins w:id="263" w:author="mkoenig" w:date="2015-09-02T15:23:00Z">
        <w:r w:rsidR="00460345">
          <w:t xml:space="preserve"> </w:t>
        </w:r>
      </w:ins>
      <w:ins w:id="264" w:author="mkoenig" w:date="2015-09-02T15:17:00Z">
        <w:r>
          <w:t>take into account multiple parallel processes, process dynamics, and experimental data from different levels of cellular organization</w:t>
        </w:r>
      </w:ins>
      <w:moveToRangeStart w:id="265" w:author="mkoenig" w:date="2015-08-26T16:49:00Z" w:name="move428371079"/>
      <w:moveTo w:id="266" w:author="mkoenig" w:date="2015-08-26T16:49:00Z">
        <w:del w:id="267" w:author="mkoenig" w:date="2015-08-27T10:27:00Z">
          <w:r w:rsidR="00614F97" w:rsidDel="00B87C82">
            <w:delText xml:space="preserve">A </w:delText>
          </w:r>
        </w:del>
        <w:del w:id="268" w:author="mkoenig" w:date="2015-08-26T16:50:00Z">
          <w:r w:rsidR="00614F97" w:rsidDel="007708C5">
            <w:delText xml:space="preserve">CLD </w:delText>
          </w:r>
          <w:r w:rsidR="00614F97" w:rsidRPr="005D3409" w:rsidDel="007708C5">
            <w:delText xml:space="preserve">in a patient </w:delText>
          </w:r>
        </w:del>
        <w:del w:id="269" w:author="mkoenig" w:date="2015-09-02T15:17:00Z">
          <w:r w:rsidR="00614F97" w:rsidRPr="005D3409" w:rsidDel="000C7CC3">
            <w:delText>represent</w:delText>
          </w:r>
        </w:del>
        <w:del w:id="270" w:author="mkoenig" w:date="2015-08-27T10:27:00Z">
          <w:r w:rsidR="00614F97" w:rsidRPr="005D3409" w:rsidDel="00B87C82">
            <w:delText>s</w:delText>
          </w:r>
        </w:del>
        <w:del w:id="271" w:author="mkoenig" w:date="2015-09-02T15:17:00Z">
          <w:r w:rsidR="00614F97" w:rsidRPr="005D3409" w:rsidDel="000C7CC3">
            <w:delText xml:space="preserve"> with characteristic morphologic, biochemical and molecular changes in</w:delText>
          </w:r>
        </w:del>
        <w:del w:id="272" w:author="mkoenig" w:date="2015-08-26T16:54:00Z">
          <w:r w:rsidR="00614F97" w:rsidRPr="005D3409" w:rsidDel="007708C5">
            <w:delText xml:space="preserve"> </w:delText>
          </w:r>
        </w:del>
        <w:del w:id="273" w:author="mkoenig" w:date="2015-09-02T15:17:00Z">
          <w:r w:rsidR="00614F97" w:rsidRPr="005D3409" w:rsidDel="000C7CC3">
            <w:delText xml:space="preserve">liver and </w:delText>
          </w:r>
        </w:del>
        <w:del w:id="274" w:author="mkoenig" w:date="2015-08-26T16:53:00Z">
          <w:r w:rsidR="00614F97" w:rsidRPr="005D3409" w:rsidDel="007708C5">
            <w:delText xml:space="preserve">blood </w:delText>
          </w:r>
        </w:del>
        <w:del w:id="275" w:author="mkoenig" w:date="2015-08-27T10:28:00Z">
          <w:r w:rsidR="00614F97" w:rsidRPr="005D3409" w:rsidDel="00B87C82">
            <w:delText>that can be scored</w:delText>
          </w:r>
        </w:del>
        <w:del w:id="276" w:author="mkoenig" w:date="2015-09-02T15:17:00Z">
          <w:r w:rsidR="00614F97" w:rsidRPr="005D3409" w:rsidDel="000C7CC3">
            <w:delText xml:space="preserve"> qualitative</w:delText>
          </w:r>
        </w:del>
        <w:del w:id="277" w:author="mkoenig" w:date="2015-08-27T10:28:00Z">
          <w:r w:rsidR="00614F97" w:rsidRPr="005D3409" w:rsidDel="00B87C82">
            <w:delText>ly</w:delText>
          </w:r>
        </w:del>
        <w:del w:id="278" w:author="mkoenig" w:date="2015-09-02T15:17:00Z">
          <w:r w:rsidR="00614F97" w:rsidRPr="005D3409" w:rsidDel="000C7CC3">
            <w:delText xml:space="preserve"> and quantitative</w:delText>
          </w:r>
        </w:del>
        <w:del w:id="279" w:author="mkoenig" w:date="2015-08-27T10:29:00Z">
          <w:r w:rsidR="00614F97" w:rsidRPr="005D3409" w:rsidDel="00B87C82">
            <w:delText>ly</w:delText>
          </w:r>
        </w:del>
        <w:del w:id="280" w:author="mkoenig" w:date="2015-08-26T16:51:00Z">
          <w:r w:rsidR="00614F97" w:rsidRPr="005D3409" w:rsidDel="007708C5">
            <w:delText>,</w:delText>
          </w:r>
        </w:del>
        <w:del w:id="281" w:author="mkoenig" w:date="2015-09-02T15:17:00Z">
          <w:r w:rsidR="00614F97" w:rsidRPr="005D3409" w:rsidDel="000C7CC3">
            <w:delText xml:space="preserve"> </w:delText>
          </w:r>
        </w:del>
        <w:del w:id="282" w:author="mkoenig" w:date="2015-08-26T16:51:00Z">
          <w:r w:rsidR="00614F97" w:rsidRPr="005D3409" w:rsidDel="007708C5">
            <w:delText xml:space="preserve">and the </w:delText>
          </w:r>
        </w:del>
        <w:del w:id="283" w:author="mkoenig" w:date="2015-09-02T15:17:00Z">
          <w:r w:rsidR="00614F97" w:rsidRPr="005D3409" w:rsidDel="000C7CC3">
            <w:delText xml:space="preserve">assessments can be </w:delText>
          </w:r>
        </w:del>
        <w:del w:id="284" w:author="mkoenig" w:date="2015-08-26T16:52:00Z">
          <w:r w:rsidR="00614F97" w:rsidRPr="005D3409" w:rsidDel="007708C5">
            <w:delText xml:space="preserve">combined to </w:delText>
          </w:r>
        </w:del>
        <w:del w:id="285" w:author="mkoenig" w:date="2015-09-02T15:17:00Z">
          <w:r w:rsidR="00614F97" w:rsidRPr="005D3409" w:rsidDel="000C7CC3">
            <w:delText xml:space="preserve">stratify </w:delText>
          </w:r>
        </w:del>
        <w:del w:id="286" w:author="mkoenig" w:date="2015-08-26T16:50:00Z">
          <w:r w:rsidR="00614F97" w:rsidRPr="005D3409" w:rsidDel="007708C5">
            <w:delText xml:space="preserve">different CLD </w:delText>
          </w:r>
        </w:del>
        <w:del w:id="287" w:author="mkoenig" w:date="2015-09-02T15:17:00Z">
          <w:r w:rsidR="00614F97" w:rsidRPr="005D3409" w:rsidDel="000C7CC3">
            <w:delText>patients into subgroups, e.g. showing common features regarding disease progression and survival</w:delText>
          </w:r>
        </w:del>
        <w:del w:id="288" w:author="mkoenig" w:date="2015-08-27T10:30:00Z">
          <w:r w:rsidR="00614F97" w:rsidRPr="005D3409" w:rsidDel="00B87C82">
            <w:delText>.</w:delText>
          </w:r>
        </w:del>
        <w:del w:id="289" w:author="mkoenig" w:date="2015-09-02T15:17:00Z">
          <w:r w:rsidR="00614F97" w:rsidRPr="005D3409" w:rsidDel="000C7CC3">
            <w:delText xml:space="preserve"> Semiquantitative morphological scoring is still the standard technique for histologic grading in CLD. </w:delText>
          </w:r>
        </w:del>
        <w:del w:id="290" w:author="mkoenig" w:date="2015-08-27T10:38:00Z">
          <w:r w:rsidR="00614F97" w:rsidRPr="005D3409" w:rsidDel="006F2086">
            <w:delText>More recently,</w:delText>
          </w:r>
        </w:del>
        <w:del w:id="291" w:author="mkoenig" w:date="2015-08-27T10:39:00Z">
          <w:r w:rsidR="00614F97" w:rsidRPr="005D3409" w:rsidDel="006F2086">
            <w:delText xml:space="preserve"> </w:delText>
          </w:r>
        </w:del>
        <w:del w:id="292"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3"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94"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295" w:author="mkoenig" w:date="2015-09-02T15:06:00Z"/>
        </w:rPr>
        <w:pPrChange w:id="296" w:author="mkoenig" w:date="2015-08-26T13:37:00Z">
          <w:pPr/>
        </w:pPrChange>
      </w:pPr>
      <w:moveToRangeStart w:id="297" w:author="mkoenig" w:date="2015-08-26T10:53:00Z" w:name="move428349753"/>
      <w:moveToRangeEnd w:id="265"/>
      <w:moveTo w:id="298" w:author="mkoenig" w:date="2015-08-26T10:53:00Z">
        <w:del w:id="299"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7"/>
      <w:ins w:id="300"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1" w:author="Windows User" w:date="2015-08-21T16:26:00Z"/>
          <w:del w:id="302" w:author="mkoenig" w:date="2015-08-26T10:49:00Z"/>
        </w:rPr>
      </w:pPr>
      <w:del w:id="303"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04" w:author="Windows User" w:date="2015-08-21T16:46:00Z">
        <w:del w:id="305" w:author="mkoenig" w:date="2015-08-26T09:41:00Z">
          <w:r w:rsidR="00DE3ABE" w:rsidRPr="00891BC9" w:rsidDel="00E904B1">
            <w:delText>v</w:delText>
          </w:r>
        </w:del>
      </w:ins>
    </w:p>
    <w:p w14:paraId="2093AFDA" w14:textId="54DF734F" w:rsidR="00DF6A93" w:rsidRPr="00891BC9" w:rsidDel="00DF6A93" w:rsidRDefault="00466EEB">
      <w:pPr>
        <w:ind w:firstLine="0"/>
        <w:rPr>
          <w:del w:id="306" w:author="mkoenig" w:date="2015-08-26T10:53:00Z"/>
        </w:rPr>
        <w:pPrChange w:id="307" w:author="mkoenig" w:date="2015-08-26T16:39:00Z">
          <w:pPr/>
        </w:pPrChange>
      </w:pPr>
      <w:del w:id="308"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9"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0" w:author="Windows User" w:date="2015-08-21T16:28:00Z"/>
          <w:del w:id="311" w:author="mkoenig" w:date="2015-08-26T13:35:00Z"/>
        </w:rPr>
        <w:pPrChange w:id="312" w:author="mkoenig" w:date="2015-08-26T16:41:00Z">
          <w:pPr/>
        </w:pPrChange>
      </w:pPr>
      <w:del w:id="313"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14" w:author="mkoenig" w:date="2015-08-26T12:05:00Z">
        <w:r w:rsidRPr="00891BC9" w:rsidDel="00891BC9">
          <w:delText>Moreover,</w:delText>
        </w:r>
      </w:del>
      <w:del w:id="315" w:author="mkoenig" w:date="2015-08-27T10:41:00Z">
        <w:r w:rsidRPr="00891BC9" w:rsidDel="006F2086">
          <w:delText xml:space="preserve"> </w:delText>
        </w:r>
      </w:del>
      <w:del w:id="316" w:author="mkoenig" w:date="2015-08-26T12:06:00Z">
        <w:r w:rsidRPr="00F02DF3" w:rsidDel="00E8637F">
          <w:delText>i</w:delText>
        </w:r>
      </w:del>
      <w:del w:id="317" w:author="mkoenig" w:date="2015-08-26T15:48:00Z">
        <w:r w:rsidRPr="00F02DF3" w:rsidDel="008876F1">
          <w:delText xml:space="preserve">n different phases of </w:delText>
        </w:r>
        <w:r w:rsidR="00377B7A" w:rsidDel="008876F1">
          <w:delText xml:space="preserve">a </w:delText>
        </w:r>
      </w:del>
      <w:del w:id="318" w:author="mkoenig" w:date="2015-08-26T12:06:00Z">
        <w:r w:rsidDel="00E8637F">
          <w:delText>CLD</w:delText>
        </w:r>
      </w:del>
      <w:del w:id="319"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0" w:author="mkoenig" w:date="2015-08-26T17:02:00Z"/>
        </w:rPr>
        <w:pPrChange w:id="321" w:author="mkoenig" w:date="2015-08-26T16:41:00Z">
          <w:pPr/>
        </w:pPrChange>
      </w:pPr>
      <w:del w:id="322"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3"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24" w:author="Windows User" w:date="2015-08-21T16:28:00Z"/>
        </w:rPr>
      </w:pPr>
      <w:del w:id="325"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26" w:author="mkoenig" w:date="2015-08-26T16:09:00Z"/>
        </w:rPr>
        <w:pPrChange w:id="327" w:author="mkoenig" w:date="2015-08-26T13:37:00Z">
          <w:pPr/>
        </w:pPrChange>
      </w:pPr>
      <w:moveFromRangeStart w:id="328" w:author="mkoenig" w:date="2015-08-26T16:49:00Z" w:name="move428371079"/>
      <w:moveFrom w:id="329"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8"/>
      <w:del w:id="330"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1" w:author="Windows User" w:date="2015-08-21T16:28:00Z"/>
          <w:del w:id="332" w:author="mkoenig" w:date="2015-08-26T10:51:00Z"/>
          <w:rFonts w:eastAsia="Arial"/>
          <w:szCs w:val="20"/>
          <w:rPrChange w:id="333" w:author="mkoenig" w:date="2015-08-27T11:02:00Z">
            <w:rPr>
              <w:ins w:id="334" w:author="Windows User" w:date="2015-08-21T16:28:00Z"/>
              <w:del w:id="335" w:author="mkoenig" w:date="2015-08-26T10:51:00Z"/>
            </w:rPr>
          </w:rPrChange>
        </w:rPr>
        <w:pPrChange w:id="336" w:author="mkoenig" w:date="2015-08-27T10:54:00Z">
          <w:pPr/>
        </w:pPrChange>
      </w:pPr>
      <w:ins w:id="337" w:author="mkoenig" w:date="2015-08-27T10:45:00Z">
        <w:r>
          <w:rPr>
            <w:rFonts w:eastAsia="Arial"/>
            <w:szCs w:val="20"/>
          </w:rPr>
          <w:t xml:space="preserve">In this study </w:t>
        </w:r>
      </w:ins>
      <w:ins w:id="338" w:author="mkoenig" w:date="2015-08-27T10:42:00Z">
        <w:r>
          <w:rPr>
            <w:rFonts w:eastAsia="Arial"/>
            <w:szCs w:val="20"/>
          </w:rPr>
          <w:t>w</w:t>
        </w:r>
      </w:ins>
      <w:ins w:id="339"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0"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1"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2" w:author="mkoenig" w:date="2015-08-27T11:00:00Z">
        <w:r w:rsidR="00460345">
          <w:rPr>
            <w:rFonts w:eastAsia="Arial"/>
            <w:szCs w:val="20"/>
          </w:rPr>
          <w:t>N</w:t>
        </w:r>
        <w:r w:rsidR="00C6712A">
          <w:rPr>
            <w:rFonts w:eastAsia="Arial"/>
            <w:szCs w:val="20"/>
          </w:rPr>
          <w:t>one of the</w:t>
        </w:r>
      </w:ins>
      <w:ins w:id="343" w:author="mkoenig" w:date="2015-09-02T15:25:00Z">
        <w:r w:rsidR="00460345">
          <w:rPr>
            <w:rFonts w:eastAsia="Arial"/>
            <w:szCs w:val="20"/>
          </w:rPr>
          <w:t>se</w:t>
        </w:r>
      </w:ins>
      <w:ins w:id="344" w:author="mkoenig" w:date="2015-08-27T11:00:00Z">
        <w:r w:rsidR="00C6712A">
          <w:rPr>
            <w:rFonts w:eastAsia="Arial"/>
            <w:szCs w:val="20"/>
          </w:rPr>
          <w:t xml:space="preserve"> </w:t>
        </w:r>
      </w:ins>
      <w:ins w:id="345" w:author="mkoenig" w:date="2015-09-02T15:25:00Z">
        <w:r w:rsidR="00460345">
          <w:rPr>
            <w:rFonts w:eastAsia="Arial"/>
            <w:szCs w:val="20"/>
          </w:rPr>
          <w:t xml:space="preserve">preceding </w:t>
        </w:r>
      </w:ins>
      <w:ins w:id="346" w:author="mkoenig" w:date="2015-08-27T11:00:00Z">
        <w:r w:rsidR="00C6712A">
          <w:rPr>
            <w:rFonts w:eastAsia="Arial"/>
            <w:szCs w:val="20"/>
          </w:rPr>
          <w:t>studies providing predictive models based on the acquired time course da</w:t>
        </w:r>
      </w:ins>
      <w:ins w:id="347" w:author="mkoenig" w:date="2015-08-27T11:01:00Z">
        <w:r w:rsidR="00C6712A">
          <w:rPr>
            <w:rFonts w:eastAsia="Arial"/>
            <w:szCs w:val="20"/>
          </w:rPr>
          <w:t>ta.</w:t>
        </w:r>
      </w:ins>
      <w:ins w:id="348" w:author="mkoenig" w:date="2015-08-27T10:59:00Z">
        <w:r w:rsidR="00C6712A">
          <w:rPr>
            <w:rFonts w:eastAsia="Arial"/>
            <w:szCs w:val="20"/>
          </w:rPr>
          <w:t xml:space="preserve"> </w:t>
        </w:r>
      </w:ins>
      <w:ins w:id="349" w:author="mkoenig" w:date="2015-09-02T15:26:00Z">
        <w:r w:rsidR="00460345">
          <w:rPr>
            <w:rFonts w:eastAsia="Arial"/>
            <w:szCs w:val="20"/>
          </w:rPr>
          <w:t xml:space="preserve">Therefore, </w:t>
        </w:r>
        <w:r w:rsidR="00460345">
          <w:t>a</w:t>
        </w:r>
      </w:ins>
      <w:ins w:id="350" w:author="mkoenig" w:date="2015-08-27T10:54:00Z">
        <w:r w:rsidR="00E066CF">
          <w:t xml:space="preserve"> </w:t>
        </w:r>
      </w:ins>
      <w:del w:id="351" w:author="mkoenig" w:date="2015-08-27T10:54:00Z">
        <w:r w:rsidR="006D0163" w:rsidDel="00E066CF">
          <w:delText xml:space="preserve">With that, we expected to receive several biological hits that would provide </w:delText>
        </w:r>
      </w:del>
      <w:ins w:id="352" w:author="Kerstin Abshagen" w:date="2015-08-07T10:16:00Z">
        <w:del w:id="353" w:author="mkoenig" w:date="2015-08-27T10:54:00Z">
          <w:r w:rsidR="00531120" w:rsidRPr="00531120" w:rsidDel="00E066CF">
            <w:rPr>
              <w:color w:val="FF0000"/>
              <w:u w:val="single"/>
              <w:rPrChange w:id="354" w:author="Kerstin Abshagen" w:date="2015-08-07T10:19:00Z">
                <w:rPr/>
              </w:rPrChange>
            </w:rPr>
            <w:delText>candidates for diagnosis and</w:delText>
          </w:r>
          <w:r w:rsidR="00531120" w:rsidDel="00E066CF">
            <w:delText xml:space="preserve"> </w:delText>
          </w:r>
        </w:del>
      </w:ins>
      <w:del w:id="355"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56" w:author="Windows User" w:date="2015-08-21T16:19:00Z"/>
          <w:del w:id="357" w:author="mkoenig" w:date="2015-08-26T17:04:00Z"/>
        </w:rPr>
        <w:pPrChange w:id="358" w:author="mkoenig" w:date="2015-08-27T10:54:00Z">
          <w:pPr/>
        </w:pPrChange>
      </w:pPr>
      <w:proofErr w:type="gramStart"/>
      <w:ins w:id="359" w:author="mkoenig" w:date="2015-08-27T10:44:00Z">
        <w:r>
          <w:t>central</w:t>
        </w:r>
        <w:proofErr w:type="gramEnd"/>
        <w:r>
          <w:t xml:space="preserve"> aim</w:t>
        </w:r>
      </w:ins>
      <w:ins w:id="360" w:author="mkoenig" w:date="2015-08-27T10:55:00Z">
        <w:r>
          <w:t xml:space="preserve"> </w:t>
        </w:r>
      </w:ins>
      <w:ins w:id="361" w:author="mkoenig" w:date="2015-08-26T16:15:00Z">
        <w:r w:rsidR="00460345">
          <w:t xml:space="preserve">of our study was </w:t>
        </w:r>
      </w:ins>
      <w:ins w:id="362"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3" w:author="mkoenig" w:date="2015-09-02T15:28:00Z">
        <w:r w:rsidR="00460345">
          <w:t xml:space="preserve"> </w:t>
        </w:r>
      </w:ins>
    </w:p>
    <w:p w14:paraId="1628E36F" w14:textId="0FE59F7E" w:rsidR="00EE23F9" w:rsidDel="00DF6A93" w:rsidRDefault="00EE23F9">
      <w:pPr>
        <w:ind w:firstLine="0"/>
        <w:rPr>
          <w:ins w:id="364" w:author="Windows User" w:date="2015-08-21T16:10:00Z"/>
          <w:del w:id="365" w:author="mkoenig" w:date="2015-08-26T10:51:00Z"/>
        </w:rPr>
        <w:pPrChange w:id="366" w:author="mkoenig" w:date="2015-08-27T10:54:00Z">
          <w:pPr/>
        </w:pPrChange>
      </w:pPr>
      <w:ins w:id="367" w:author="Windows User" w:date="2015-08-21T16:19:00Z">
        <w:del w:id="368" w:author="mkoenig" w:date="2015-08-26T10:51:00Z">
          <w:r w:rsidDel="00DF6A93">
            <w:delText>Chronic Liver Disease (CLD)</w:delText>
          </w:r>
        </w:del>
      </w:ins>
    </w:p>
    <w:p w14:paraId="4A6BD6B3" w14:textId="22236A91" w:rsidR="00C87AFC" w:rsidDel="00DF6A93" w:rsidRDefault="00C87AFC">
      <w:pPr>
        <w:ind w:firstLine="0"/>
        <w:rPr>
          <w:ins w:id="369" w:author="Windows User" w:date="2015-08-21T16:19:00Z"/>
          <w:del w:id="370" w:author="mkoenig" w:date="2015-08-26T10:51:00Z"/>
        </w:rPr>
        <w:pPrChange w:id="371" w:author="mkoenig" w:date="2015-08-27T10:54:00Z">
          <w:pPr/>
        </w:pPrChange>
      </w:pPr>
      <w:ins w:id="372" w:author="Windows User" w:date="2015-08-21T16:15:00Z">
        <w:del w:id="373" w:author="mkoenig" w:date="2015-08-26T10:51:00Z">
          <w:r w:rsidDel="00DF6A93">
            <w:delText>Cholestasis</w:delText>
          </w:r>
        </w:del>
      </w:ins>
      <w:ins w:id="374" w:author="Windows User" w:date="2015-08-21T16:19:00Z">
        <w:del w:id="375" w:author="mkoenig" w:date="2015-08-26T10:51:00Z">
          <w:r w:rsidR="00EE23F9" w:rsidDel="00DF6A93">
            <w:delText xml:space="preserve"> </w:delText>
          </w:r>
        </w:del>
      </w:ins>
      <w:ins w:id="376" w:author="Windows User" w:date="2015-08-21T16:56:00Z">
        <w:del w:id="377" w:author="mkoenig" w:date="2015-08-26T10:51:00Z">
          <w:r w:rsidR="00E17909" w:rsidDel="00DF6A93">
            <w:delText>(Cholestatic liver disease)</w:delText>
          </w:r>
        </w:del>
      </w:ins>
    </w:p>
    <w:p w14:paraId="6A8D8727" w14:textId="44AB4491" w:rsidR="00EE23F9" w:rsidRPr="003C22A3" w:rsidDel="00665FD5" w:rsidRDefault="00EE23F9">
      <w:pPr>
        <w:ind w:firstLine="0"/>
        <w:rPr>
          <w:del w:id="378" w:author="mkoenig" w:date="2015-08-26T16:08:00Z"/>
          <w:b/>
          <w:rPrChange w:id="379" w:author="mkoenig" w:date="2015-08-26T09:36:00Z">
            <w:rPr>
              <w:del w:id="380" w:author="mkoenig" w:date="2015-08-26T16:08:00Z"/>
            </w:rPr>
          </w:rPrChange>
        </w:rPr>
        <w:pPrChange w:id="381" w:author="mkoenig" w:date="2015-08-27T10:54:00Z">
          <w:pPr/>
        </w:pPrChange>
      </w:pPr>
    </w:p>
    <w:p w14:paraId="6A743989" w14:textId="56595F26" w:rsidR="00EE23F9" w:rsidDel="00DF6A93" w:rsidRDefault="00B8182A">
      <w:pPr>
        <w:ind w:firstLine="0"/>
        <w:rPr>
          <w:ins w:id="382" w:author="Windows User" w:date="2015-08-21T16:25:00Z"/>
          <w:del w:id="383" w:author="mkoenig" w:date="2015-08-26T10:54:00Z"/>
        </w:rPr>
        <w:pPrChange w:id="384" w:author="mkoenig" w:date="2015-08-27T10:54:00Z">
          <w:pPr/>
        </w:pPrChange>
      </w:pPr>
      <w:del w:id="385" w:author="mkoenig" w:date="2015-08-26T17:05:00Z">
        <w:r w:rsidRPr="005D3409" w:rsidDel="006C16E1">
          <w:delText xml:space="preserve">As an example, </w:delText>
        </w:r>
      </w:del>
      <w:ins w:id="386" w:author="Windows User" w:date="2015-08-21T16:12:00Z">
        <w:del w:id="387" w:author="mkoenig" w:date="2015-08-26T13:38:00Z">
          <w:r w:rsidR="00C87AFC" w:rsidDel="00A76A75">
            <w:delText>W</w:delText>
          </w:r>
        </w:del>
      </w:ins>
      <w:del w:id="388" w:author="mkoenig" w:date="2015-08-26T13:38:00Z">
        <w:r w:rsidRPr="005D3409" w:rsidDel="00A76A75">
          <w:delText>w</w:delText>
        </w:r>
        <w:r w:rsidR="006D0163" w:rsidDel="00A76A75">
          <w:delText xml:space="preserve">e have used </w:delText>
        </w:r>
      </w:del>
      <w:ins w:id="389" w:author="Windows User" w:date="2015-08-21T16:19:00Z">
        <w:del w:id="390" w:author="mkoenig" w:date="2015-08-26T13:38:00Z">
          <w:r w:rsidR="00EE23F9" w:rsidDel="00A76A75">
            <w:delText>bile duct ligation (</w:delText>
          </w:r>
        </w:del>
      </w:ins>
      <w:del w:id="391" w:author="mkoenig" w:date="2015-08-26T13:38:00Z">
        <w:r w:rsidR="006D0163" w:rsidDel="00A76A75">
          <w:delText>BDL</w:delText>
        </w:r>
      </w:del>
      <w:ins w:id="392" w:author="Windows User" w:date="2015-08-21T16:19:00Z">
        <w:del w:id="393" w:author="mkoenig" w:date="2015-08-26T13:38:00Z">
          <w:r w:rsidR="00EE23F9" w:rsidDel="00A76A75">
            <w:delText>)</w:delText>
          </w:r>
        </w:del>
      </w:ins>
      <w:del w:id="394"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95" w:author="Windows User" w:date="2015-08-21T16:23:00Z">
        <w:del w:id="396" w:author="mkoenig" w:date="2015-08-26T13:38:00Z">
          <w:r w:rsidR="00EE23F9" w:rsidDel="00A76A75">
            <w:delText>, as a representative example for CLD</w:delText>
          </w:r>
        </w:del>
      </w:ins>
      <w:del w:id="397" w:author="mkoenig" w:date="2015-08-26T13:38:00Z">
        <w:r w:rsidRPr="005D3409" w:rsidDel="00A76A75">
          <w:delText xml:space="preserve">. </w:delText>
        </w:r>
      </w:del>
      <w:moveFromRangeStart w:id="398" w:author="mkoenig" w:date="2015-08-26T10:53:00Z" w:name="move428349753"/>
      <w:moveFrom w:id="399" w:author="mkoenig" w:date="2015-08-26T10:53:00Z">
        <w:del w:id="400"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1" w:author="Windows User" w:date="2015-08-21T16:25:00Z">
          <w:del w:id="402" w:author="mkoenig" w:date="2015-08-26T13:54:00Z">
            <w:r w:rsidR="00EE23F9" w:rsidDel="00411193">
              <w:delText xml:space="preserve"> [REFS?]</w:delText>
            </w:r>
          </w:del>
        </w:ins>
        <w:del w:id="403" w:author="mkoenig" w:date="2015-08-26T13:54:00Z">
          <w:r w:rsidRPr="005D3409" w:rsidDel="00411193">
            <w:delText>.</w:delText>
          </w:r>
          <w:r w:rsidR="001655F9" w:rsidDel="00411193">
            <w:delText xml:space="preserve"> </w:delText>
          </w:r>
        </w:del>
      </w:moveFrom>
      <w:moveFromRangeEnd w:id="398"/>
    </w:p>
    <w:p w14:paraId="795CEF83" w14:textId="7A54000E" w:rsidR="003135E3" w:rsidRPr="007501AA" w:rsidDel="006C16E1" w:rsidRDefault="00EE23F9">
      <w:pPr>
        <w:ind w:firstLine="0"/>
        <w:rPr>
          <w:del w:id="404" w:author="mkoenig" w:date="2015-08-26T17:05:00Z"/>
        </w:rPr>
        <w:pPrChange w:id="405" w:author="mkoenig" w:date="2015-08-27T10:54:00Z">
          <w:pPr/>
        </w:pPrChange>
      </w:pPr>
      <w:ins w:id="406" w:author="Windows User" w:date="2015-08-21T16:20:00Z">
        <w:del w:id="407" w:author="mkoenig" w:date="2015-08-26T13:38:00Z">
          <w:r w:rsidDel="00A76A75">
            <w:delText>The focus of this work lies</w:delText>
          </w:r>
        </w:del>
        <w:del w:id="408" w:author="mkoenig" w:date="2015-08-26T13:54:00Z">
          <w:r w:rsidDel="00411193">
            <w:delText xml:space="preserve"> on </w:delText>
          </w:r>
        </w:del>
      </w:ins>
      <w:ins w:id="409" w:author="Windows User" w:date="2015-08-21T16:21:00Z">
        <w:del w:id="410" w:author="mkoenig" w:date="2015-08-26T17:05:00Z">
          <w:r w:rsidDel="006C16E1">
            <w:delText xml:space="preserve">the </w:delText>
          </w:r>
        </w:del>
      </w:ins>
      <w:del w:id="411"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2" w:author="Windows User" w:date="2015-08-21T16:14:00Z"/>
          <w:del w:id="413" w:author="mkoenig" w:date="2015-08-26T16:09:00Z"/>
          <w:rFonts w:eastAsia="Arial"/>
          <w:szCs w:val="20"/>
        </w:rPr>
        <w:pPrChange w:id="414" w:author="mkoenig" w:date="2015-08-27T10:54:00Z">
          <w:pPr/>
        </w:pPrChange>
      </w:pPr>
      <w:ins w:id="415" w:author="Masha Thomas" w:date="2015-08-10T08:56:00Z">
        <w:del w:id="416" w:author="mkoenig" w:date="2015-08-26T17:05:00Z">
          <w:r w:rsidRPr="67CBB744" w:rsidDel="006C16E1">
            <w:rPr>
              <w:rFonts w:eastAsia="Arial"/>
              <w:szCs w:val="20"/>
              <w:rPrChange w:id="417" w:author="Masha Thomas" w:date="2015-08-10T08:56:00Z">
                <w:rPr/>
              </w:rPrChange>
            </w:rPr>
            <w:delText>t was our specific intention to represent the time-dependent disease progression following bile duct ligation</w:delText>
          </w:r>
        </w:del>
      </w:ins>
      <w:ins w:id="418" w:author="Windows User" w:date="2015-08-21T16:15:00Z">
        <w:del w:id="419" w:author="mkoenig" w:date="2015-08-26T17:05:00Z">
          <w:r w:rsidR="00EE23F9" w:rsidDel="006C16E1">
            <w:rPr>
              <w:rFonts w:eastAsia="Arial"/>
              <w:szCs w:val="20"/>
            </w:rPr>
            <w:delText xml:space="preserve"> (BDL)</w:delText>
          </w:r>
        </w:del>
      </w:ins>
      <w:ins w:id="420" w:author="Masha Thomas" w:date="2015-08-10T08:56:00Z">
        <w:del w:id="421" w:author="mkoenig" w:date="2015-08-26T17:05:00Z">
          <w:r w:rsidRPr="67CBB744" w:rsidDel="006C16E1">
            <w:rPr>
              <w:rFonts w:eastAsia="Arial"/>
              <w:szCs w:val="20"/>
              <w:rPrChange w:id="422" w:author="Masha Thomas" w:date="2015-08-10T08:56:00Z">
                <w:rPr/>
              </w:rPrChange>
            </w:rPr>
            <w:delText xml:space="preserve"> </w:delText>
          </w:r>
        </w:del>
        <w:del w:id="423" w:author="mkoenig" w:date="2015-08-26T16:00:00Z">
          <w:r w:rsidRPr="67CBB744" w:rsidDel="00665FD5">
            <w:rPr>
              <w:rFonts w:eastAsia="Arial"/>
              <w:szCs w:val="20"/>
              <w:rPrChange w:id="424" w:author="Masha Thomas" w:date="2015-08-10T08:56:00Z">
                <w:rPr/>
              </w:rPrChange>
            </w:rPr>
            <w:delText>in a comprehensive holistic manner</w:delText>
          </w:r>
        </w:del>
      </w:ins>
      <w:ins w:id="425" w:author="mkoenig" w:date="2015-08-26T16:05:00Z">
        <w:r w:rsidR="00665FD5">
          <w:rPr>
            <w:rFonts w:eastAsia="Arial"/>
            <w:szCs w:val="20"/>
          </w:rPr>
          <w:t>We collected</w:t>
        </w:r>
      </w:ins>
      <w:ins w:id="426" w:author="mkoenig" w:date="2015-08-26T17:06:00Z">
        <w:r w:rsidR="006C16E1">
          <w:rPr>
            <w:rFonts w:eastAsia="Arial"/>
            <w:szCs w:val="20"/>
          </w:rPr>
          <w:t xml:space="preserve"> </w:t>
        </w:r>
      </w:ins>
      <w:ins w:id="427"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28" w:author="Windows User" w:date="2015-08-21T16:18:00Z">
        <w:del w:id="429" w:author="mkoenig" w:date="2015-08-26T16:05:00Z">
          <w:r w:rsidR="00EE23F9" w:rsidDel="00665FD5">
            <w:rPr>
              <w:rFonts w:eastAsia="Arial"/>
              <w:szCs w:val="20"/>
            </w:rPr>
            <w:delText xml:space="preserve">, </w:delText>
          </w:r>
        </w:del>
        <w:del w:id="430" w:author="mkoenig" w:date="2015-08-26T16:02:00Z">
          <w:r w:rsidR="00EE23F9" w:rsidDel="00665FD5">
            <w:rPr>
              <w:rFonts w:eastAsia="Arial"/>
              <w:szCs w:val="20"/>
            </w:rPr>
            <w:delText xml:space="preserve">in contrast to </w:delText>
          </w:r>
        </w:del>
        <w:del w:id="431"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2" w:author="mkoenig" w:date="2015-08-26T16:02:00Z">
          <w:r w:rsidR="00EE23F9" w:rsidDel="00665FD5">
            <w:rPr>
              <w:rFonts w:eastAsia="Arial"/>
              <w:szCs w:val="20"/>
            </w:rPr>
            <w:delText>describing</w:delText>
          </w:r>
        </w:del>
        <w:del w:id="433" w:author="mkoenig" w:date="2015-08-27T10:59:00Z">
          <w:r w:rsidR="00EE23F9" w:rsidRPr="00E73BB0" w:rsidDel="00C6712A">
            <w:rPr>
              <w:rFonts w:eastAsia="Arial"/>
              <w:szCs w:val="20"/>
            </w:rPr>
            <w:delText xml:space="preserve"> </w:delText>
          </w:r>
        </w:del>
        <w:del w:id="434" w:author="mkoenig" w:date="2015-08-26T14:00:00Z">
          <w:r w:rsidR="00EE23F9" w:rsidRPr="00E73BB0" w:rsidDel="00B87C23">
            <w:rPr>
              <w:rFonts w:eastAsia="Arial"/>
              <w:szCs w:val="20"/>
            </w:rPr>
            <w:delText xml:space="preserve">the expression behavior of the </w:delText>
          </w:r>
        </w:del>
        <w:del w:id="435"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36" w:author="mkoenig" w:date="2015-08-26T15:52:00Z">
          <w:r w:rsidR="00EE23F9" w:rsidDel="008876F1">
            <w:rPr>
              <w:rFonts w:eastAsia="Arial"/>
              <w:szCs w:val="20"/>
            </w:rPr>
            <w:delText>[REFS ?]</w:delText>
          </w:r>
        </w:del>
        <w:del w:id="437" w:author="mkoenig" w:date="2015-08-26T15:59:00Z">
          <w:r w:rsidR="00EE23F9" w:rsidDel="00665FD5">
            <w:rPr>
              <w:rFonts w:eastAsia="Arial"/>
              <w:szCs w:val="20"/>
            </w:rPr>
            <w:delText>.</w:delText>
          </w:r>
        </w:del>
        <w:del w:id="438" w:author="mkoenig" w:date="2015-08-27T10:59:00Z">
          <w:r w:rsidR="00EE23F9" w:rsidDel="00C6712A">
            <w:rPr>
              <w:rFonts w:eastAsia="Arial"/>
              <w:szCs w:val="20"/>
            </w:rPr>
            <w:delText xml:space="preserve"> </w:delText>
          </w:r>
        </w:del>
      </w:ins>
      <w:ins w:id="439" w:author="mkoenig" w:date="2015-08-26T16:11:00Z">
        <w:r w:rsidR="002A58CE">
          <w:t>S</w:t>
        </w:r>
        <w:r w:rsidR="002A58CE" w:rsidRPr="00F02DF3">
          <w:t>tatistical methods</w:t>
        </w:r>
      </w:ins>
      <w:ins w:id="440" w:author="mkoenig" w:date="2015-08-27T11:04:00Z">
        <w:r w:rsidR="00C6712A">
          <w:t xml:space="preserve"> </w:t>
        </w:r>
      </w:ins>
      <w:ins w:id="441"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2" w:author="mkoenig" w:date="2015-08-26T16:12:00Z">
        <w:r w:rsidR="002A58CE">
          <w:t xml:space="preserve">parameters </w:t>
        </w:r>
      </w:ins>
      <w:ins w:id="443" w:author="mkoenig" w:date="2015-08-26T16:11:00Z">
        <w:r w:rsidR="002A58CE">
          <w:t>corresponding</w:t>
        </w:r>
      </w:ins>
      <w:ins w:id="444" w:author="mkoenig" w:date="2015-08-26T16:12:00Z">
        <w:r w:rsidR="002A58CE">
          <w:t xml:space="preserve"> to characteristic time profiles </w:t>
        </w:r>
      </w:ins>
      <w:ins w:id="445" w:author="mkoenig" w:date="2015-08-26T16:14:00Z">
        <w:r w:rsidR="002A58CE">
          <w:t xml:space="preserve">in </w:t>
        </w:r>
        <w:proofErr w:type="spellStart"/>
        <w:r w:rsidR="002A58CE">
          <w:t>cholestatic</w:t>
        </w:r>
        <w:proofErr w:type="spellEnd"/>
        <w:r w:rsidR="002A58CE">
          <w:t xml:space="preserve"> injury induced by BDL</w:t>
        </w:r>
      </w:ins>
      <w:ins w:id="446" w:author="mkoenig" w:date="2015-08-26T16:12:00Z">
        <w:r w:rsidR="002A58CE">
          <w:t>.</w:t>
        </w:r>
      </w:ins>
      <w:ins w:id="447" w:author="mkoenig" w:date="2015-08-26T16:14:00Z">
        <w:r w:rsidR="002A58CE">
          <w:t xml:space="preserve"> </w:t>
        </w:r>
      </w:ins>
      <w:ins w:id="448" w:author="Windows User" w:date="2015-08-21T16:18:00Z">
        <w:del w:id="449" w:author="mkoenig" w:date="2015-08-26T14:01:00Z">
          <w:r w:rsidR="00EE23F9" w:rsidDel="00B87C23">
            <w:rPr>
              <w:rFonts w:eastAsia="Arial"/>
              <w:szCs w:val="20"/>
            </w:rPr>
            <w:delText>Hence, w</w:delText>
          </w:r>
        </w:del>
        <w:del w:id="450" w:author="mkoenig" w:date="2015-08-26T16:05:00Z">
          <w:r w:rsidR="00EE23F9" w:rsidDel="00665FD5">
            <w:rPr>
              <w:rFonts w:eastAsia="Arial"/>
              <w:szCs w:val="20"/>
            </w:rPr>
            <w:delText>e collected</w:delText>
          </w:r>
        </w:del>
      </w:ins>
      <w:ins w:id="451" w:author="Masha Thomas" w:date="2015-08-10T08:56:00Z">
        <w:del w:id="452" w:author="mkoenig" w:date="2015-08-26T16:05:00Z">
          <w:r w:rsidRPr="67CBB744" w:rsidDel="00665FD5">
            <w:rPr>
              <w:rFonts w:eastAsia="Arial"/>
              <w:szCs w:val="20"/>
              <w:rPrChange w:id="453" w:author="Masha Thomas" w:date="2015-08-10T08:56:00Z">
                <w:rPr/>
              </w:rPrChange>
            </w:rPr>
            <w:delText xml:space="preserve">. </w:delText>
          </w:r>
        </w:del>
      </w:ins>
      <w:ins w:id="454" w:author="Windows User" w:date="2015-08-21T16:15:00Z">
        <w:del w:id="455" w:author="mkoenig" w:date="2015-08-26T16:05:00Z">
          <w:r w:rsidR="00EE23F9" w:rsidDel="00665FD5">
            <w:delText xml:space="preserve">from 8 different time points </w:delText>
          </w:r>
        </w:del>
        <w:del w:id="456" w:author="mkoenig" w:date="2015-08-26T13:59:00Z">
          <w:r w:rsidR="00EE23F9" w:rsidDel="00B87C23">
            <w:delText xml:space="preserve">of disease progression, </w:delText>
          </w:r>
        </w:del>
        <w:del w:id="457"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58" w:author="Windows User" w:date="2015-08-21T16:22:00Z">
            <w:rPr/>
          </w:rPrChange>
        </w:rPr>
        <w:pPrChange w:id="459" w:author="mkoenig" w:date="2015-08-27T10:54:00Z">
          <w:pPr/>
        </w:pPrChange>
      </w:pPr>
      <w:ins w:id="460" w:author="Masha Thomas" w:date="2015-08-10T08:56:00Z">
        <w:del w:id="461" w:author="mkoenig" w:date="2015-08-26T16:14:00Z">
          <w:r w:rsidRPr="67CBB744" w:rsidDel="002A58CE">
            <w:rPr>
              <w:rFonts w:eastAsia="Arial"/>
              <w:szCs w:val="20"/>
              <w:rPrChange w:id="462" w:author="Masha Thomas" w:date="2015-08-10T08:56:00Z">
                <w:rPr/>
              </w:rPrChange>
            </w:rPr>
            <w:delText xml:space="preserve">Several studies are already available which describe the expression behavior of the selected parameters. </w:delText>
          </w:r>
        </w:del>
        <w:del w:id="463" w:author="mkoenig" w:date="2015-08-26T13:42:00Z">
          <w:r w:rsidRPr="67CBB744" w:rsidDel="007B361C">
            <w:rPr>
              <w:rFonts w:eastAsia="Arial"/>
              <w:szCs w:val="20"/>
              <w:rPrChange w:id="464" w:author="Masha Thomas" w:date="2015-08-10T08:56:00Z">
                <w:rPr/>
              </w:rPrChange>
            </w:rPr>
            <w:delText>Thus, w</w:delText>
          </w:r>
        </w:del>
        <w:del w:id="465" w:author="mkoenig" w:date="2015-08-26T16:09:00Z">
          <w:r w:rsidRPr="67CBB744" w:rsidDel="002A58CE">
            <w:rPr>
              <w:rFonts w:eastAsia="Arial"/>
              <w:szCs w:val="20"/>
              <w:rPrChange w:id="466" w:author="Masha Thomas" w:date="2015-08-10T08:56:00Z">
                <w:rPr/>
              </w:rPrChange>
            </w:rPr>
            <w:delText>e explicitly wanted to systemize existing and newly acquired knowledge on the molecular biomarkers</w:delText>
          </w:r>
        </w:del>
      </w:ins>
      <w:ins w:id="467" w:author="Windows User" w:date="2015-08-21T16:16:00Z">
        <w:del w:id="468" w:author="mkoenig" w:date="2015-08-26T16:09:00Z">
          <w:r w:rsidR="00EE23F9" w:rsidDel="002A58CE">
            <w:rPr>
              <w:rFonts w:eastAsia="Arial"/>
              <w:szCs w:val="20"/>
            </w:rPr>
            <w:delText xml:space="preserve"> </w:delText>
          </w:r>
        </w:del>
      </w:ins>
      <w:ins w:id="469" w:author="Masha Thomas" w:date="2015-08-10T08:56:00Z">
        <w:del w:id="470" w:author="mkoenig" w:date="2015-08-26T16:09:00Z">
          <w:r w:rsidRPr="67CBB744" w:rsidDel="002A58CE">
            <w:rPr>
              <w:rFonts w:eastAsia="Arial"/>
              <w:szCs w:val="20"/>
              <w:rPrChange w:id="471" w:author="Masha Thomas" w:date="2015-08-10T08:56:00Z">
                <w:rPr/>
              </w:rPrChange>
            </w:rPr>
            <w:delText xml:space="preserve"> of cholestasis</w:delText>
          </w:r>
        </w:del>
      </w:ins>
      <w:ins w:id="472" w:author="Windows User" w:date="2015-08-21T16:16:00Z">
        <w:del w:id="473" w:author="mkoenig" w:date="2015-08-26T16:09:00Z">
          <w:r w:rsidR="00EE23F9" w:rsidDel="002A58CE">
            <w:rPr>
              <w:rFonts w:eastAsia="Arial"/>
              <w:szCs w:val="20"/>
            </w:rPr>
            <w:delText>.</w:delText>
          </w:r>
        </w:del>
      </w:ins>
      <w:ins w:id="474" w:author="Masha Thomas" w:date="2015-08-10T08:56:00Z">
        <w:del w:id="475" w:author="mkoenig" w:date="2015-08-26T16:14:00Z">
          <w:r w:rsidRPr="67CBB744" w:rsidDel="002A58CE">
            <w:rPr>
              <w:rFonts w:eastAsia="Arial"/>
              <w:szCs w:val="20"/>
              <w:rPrChange w:id="476" w:author="Masha Thomas" w:date="2015-08-10T08:56:00Z">
                <w:rPr/>
              </w:rPrChange>
            </w:rPr>
            <w:delText xml:space="preserve"> </w:delText>
          </w:r>
        </w:del>
      </w:ins>
      <w:ins w:id="477" w:author="Windows User" w:date="2015-08-21T16:22:00Z">
        <w:del w:id="478" w:author="mkoenig" w:date="2015-08-26T16:09:00Z">
          <w:r w:rsidR="00EE23F9" w:rsidDel="002A58CE">
            <w:delText xml:space="preserve"> </w:delText>
          </w:r>
        </w:del>
      </w:ins>
      <w:del w:id="479" w:author="mkoenig" w:date="2015-08-26T16:14:00Z">
        <w:r w:rsidR="000840B2" w:rsidDel="002A58CE">
          <w:br/>
        </w:r>
      </w:del>
      <w:del w:id="480" w:author="mkoenig" w:date="2015-08-26T16:10:00Z">
        <w:r w:rsidR="000840B2" w:rsidDel="002A58CE">
          <w:delText>S</w:delText>
        </w:r>
        <w:r w:rsidR="00B8182A" w:rsidRPr="00F02DF3" w:rsidDel="002A58CE">
          <w:delText xml:space="preserve">tatistical methods </w:delText>
        </w:r>
      </w:del>
      <w:del w:id="481" w:author="mkoenig" w:date="2015-08-26T13:40:00Z">
        <w:r w:rsidR="000840B2" w:rsidDel="00A76A75">
          <w:delText xml:space="preserve">have been </w:delText>
        </w:r>
      </w:del>
      <w:del w:id="482" w:author="mkoenig" w:date="2015-08-26T16:10:00Z">
        <w:r w:rsidR="000840B2" w:rsidDel="002A58CE">
          <w:delText xml:space="preserve">applied </w:delText>
        </w:r>
        <w:r w:rsidR="00B8182A" w:rsidRPr="00F02DF3" w:rsidDel="002A58CE">
          <w:delText xml:space="preserve">to unravel robust interrelations in this </w:delText>
        </w:r>
      </w:del>
      <w:del w:id="483" w:author="mkoenig" w:date="2015-08-26T13:43:00Z">
        <w:r w:rsidR="00B8182A" w:rsidRPr="00F02DF3" w:rsidDel="007B361C">
          <w:delText>complex</w:delText>
        </w:r>
      </w:del>
      <w:del w:id="484" w:author="mkoenig" w:date="2015-08-26T16:10:00Z">
        <w:r w:rsidR="00B8182A" w:rsidRPr="00F02DF3" w:rsidDel="002A58CE">
          <w:delText xml:space="preserve"> data set.</w:delText>
        </w:r>
      </w:del>
      <w:del w:id="48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86"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87"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88" w:author="mkoenig" w:date="2015-09-02T15:38:00Z">
        <w:r w:rsidRPr="005D3409" w:rsidDel="00A75982">
          <w:delText>analysed</w:delText>
        </w:r>
      </w:del>
      <w:ins w:id="489"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0"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1" w:author="mkoenig" w:date="2015-09-02T15:44:00Z">
        <w:r w:rsidR="00A75982">
          <w:t>-</w:t>
        </w:r>
      </w:ins>
      <w:del w:id="492"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3"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94" w:author="Kerstin Abshagen" w:date="2015-07-07T10:24:00Z">
        <w:r w:rsidRPr="005D3409" w:rsidDel="00B41765">
          <w:delText xml:space="preserve">GAPDH </w:delText>
        </w:r>
      </w:del>
      <w:proofErr w:type="spellStart"/>
      <w:ins w:id="495"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496" w:author="mkoenig" w:date="2015-08-27T11:24:00Z"/>
          <w:b/>
        </w:rPr>
      </w:pPr>
      <w:ins w:id="497" w:author="mkoenig" w:date="2015-09-02T15:45:00Z">
        <w:r>
          <w:rPr>
            <w:b/>
          </w:rPr>
          <w:t>Statistical data analysis</w:t>
        </w:r>
      </w:ins>
    </w:p>
    <w:p w14:paraId="34C8CE9F" w14:textId="75D1249F" w:rsidR="009345C2" w:rsidRDefault="00A75982">
      <w:pPr>
        <w:ind w:firstLine="0"/>
        <w:rPr>
          <w:ins w:id="498" w:author="Windows User" w:date="2015-08-20T16:56:00Z"/>
        </w:rPr>
        <w:pPrChange w:id="499" w:author="mkoenig" w:date="2015-09-02T15:49:00Z">
          <w:pPr/>
        </w:pPrChange>
      </w:pPr>
      <w:ins w:id="500" w:author="mkoenig" w:date="2015-09-02T15:45:00Z">
        <w:r w:rsidRPr="006E2560">
          <w:rPr>
            <w:i/>
            <w:rPrChange w:id="501" w:author="mkoenig" w:date="2015-09-04T12:20:00Z">
              <w:rPr/>
            </w:rPrChange>
          </w:rPr>
          <w:t>Dimension reduction</w:t>
        </w:r>
        <w:r>
          <w:t xml:space="preserve">: </w:t>
        </w:r>
      </w:ins>
      <w:ins w:id="502"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3" w:author="mkoenig" w:date="2015-08-27T11:25:00Z">
        <w:r>
          <w:t xml:space="preserve"> Multiple testing correction</w:t>
        </w:r>
        <w:r w:rsidR="008D7718">
          <w:t xml:space="preserve"> was</w:t>
        </w:r>
        <w:r w:rsidR="009345C2">
          <w:t xml:space="preserve"> performed </w:t>
        </w:r>
      </w:ins>
      <w:ins w:id="504" w:author="mkoenig" w:date="2015-08-27T11:24:00Z">
        <w:r w:rsidR="009345C2">
          <w:t>using the Holm procedure {</w:t>
        </w:r>
        <w:r w:rsidR="009345C2" w:rsidRPr="000652B7">
          <w:rPr>
            <w:highlight w:val="lightGray"/>
          </w:rPr>
          <w:t>Holm1979</w:t>
        </w:r>
        <w:r w:rsidR="009345C2">
          <w:t>}.</w:t>
        </w:r>
      </w:ins>
    </w:p>
    <w:p w14:paraId="47DD218F" w14:textId="1DB57F26" w:rsidR="004A34E4" w:rsidRPr="006E2560" w:rsidDel="00A75982" w:rsidRDefault="004A34E4" w:rsidP="00E41092">
      <w:pPr>
        <w:rPr>
          <w:ins w:id="505" w:author="Windows User" w:date="2015-08-20T16:56:00Z"/>
          <w:del w:id="506" w:author="mkoenig" w:date="2015-09-02T15:47:00Z"/>
          <w:b/>
          <w:i/>
          <w:rPrChange w:id="507" w:author="mkoenig" w:date="2015-09-04T12:20:00Z">
            <w:rPr>
              <w:ins w:id="508" w:author="Windows User" w:date="2015-08-20T16:56:00Z"/>
              <w:del w:id="509" w:author="mkoenig" w:date="2015-09-02T15:47:00Z"/>
              <w:b/>
            </w:rPr>
          </w:rPrChange>
        </w:rPr>
      </w:pPr>
      <w:commentRangeStart w:id="510"/>
      <w:ins w:id="511" w:author="Windows User" w:date="2015-08-20T16:56:00Z">
        <w:del w:id="512" w:author="mkoenig" w:date="2015-09-02T15:47:00Z">
          <w:r w:rsidRPr="006E2560" w:rsidDel="00A75982">
            <w:rPr>
              <w:b/>
              <w:i/>
              <w:rPrChange w:id="513" w:author="mkoenig" w:date="2015-09-04T12:20:00Z">
                <w:rPr>
                  <w:b/>
                </w:rPr>
              </w:rPrChange>
            </w:rPr>
            <w:delText>Correlation analysis</w:delText>
          </w:r>
        </w:del>
      </w:ins>
      <w:commentRangeEnd w:id="510"/>
      <w:del w:id="514" w:author="mkoenig" w:date="2015-09-02T15:47:00Z">
        <w:r w:rsidR="009345C2" w:rsidRPr="006E2560" w:rsidDel="00A75982">
          <w:rPr>
            <w:rStyle w:val="CommentReference"/>
            <w:rFonts w:ascii="Times New Roman" w:eastAsia="Times New Roman" w:hAnsi="Times New Roman" w:cs="Times New Roman"/>
            <w:i/>
            <w:sz w:val="24"/>
            <w:szCs w:val="24"/>
            <w:lang w:val="de-DE"/>
            <w:rPrChange w:id="515" w:author="mkoenig" w:date="2015-09-04T12:20:00Z">
              <w:rPr>
                <w:rStyle w:val="CommentReference"/>
                <w:rFonts w:ascii="Times New Roman" w:eastAsia="Times New Roman" w:hAnsi="Times New Roman" w:cs="Times New Roman"/>
                <w:sz w:val="24"/>
                <w:szCs w:val="24"/>
                <w:lang w:val="de-DE"/>
              </w:rPr>
            </w:rPrChange>
          </w:rPr>
          <w:commentReference w:id="510"/>
        </w:r>
      </w:del>
    </w:p>
    <w:p w14:paraId="0C914F06" w14:textId="26BFF519" w:rsidR="004A34E4" w:rsidDel="00E56084" w:rsidRDefault="00A75982" w:rsidP="00E41092">
      <w:pPr>
        <w:rPr>
          <w:ins w:id="516" w:author="Windows User" w:date="2015-08-20T16:57:00Z"/>
          <w:del w:id="517" w:author="mkoenig" w:date="2015-08-26T17:18:00Z"/>
        </w:rPr>
      </w:pPr>
      <w:ins w:id="518" w:author="mkoenig" w:date="2015-09-02T15:47:00Z">
        <w:r w:rsidRPr="006E2560">
          <w:rPr>
            <w:i/>
            <w:rPrChange w:id="519" w:author="mkoenig" w:date="2015-09-04T12:20:00Z">
              <w:rPr/>
            </w:rPrChange>
          </w:rPr>
          <w:t>Correlation analysis</w:t>
        </w:r>
        <w:r>
          <w:t xml:space="preserve">: </w:t>
        </w:r>
      </w:ins>
      <w:ins w:id="520" w:author="mkoenig" w:date="2015-08-27T11:31:00Z">
        <w:r w:rsidR="00852C05">
          <w:t>C</w:t>
        </w:r>
      </w:ins>
      <w:ins w:id="521" w:author="Windows User" w:date="2015-08-20T16:57:00Z">
        <w:del w:id="522" w:author="mkoenig" w:date="2015-08-26T17:21:00Z">
          <w:r w:rsidR="004A34E4" w:rsidDel="009E7BA8">
            <w:delText xml:space="preserve">A one-way analysis of variance (ANOVA) was applied to </w:delText>
          </w:r>
        </w:del>
        <w:del w:id="523" w:author="mkoenig" w:date="2015-08-26T17:12:00Z">
          <w:r w:rsidR="004A34E4" w:rsidDel="00721849">
            <w:delText>filter</w:delText>
          </w:r>
        </w:del>
        <w:del w:id="524" w:author="mkoenig" w:date="2015-08-26T17:21:00Z">
          <w:r w:rsidR="004A34E4" w:rsidDel="009E7BA8">
            <w:delText xml:space="preserve"> factors showing significant (p</w:delText>
          </w:r>
          <w:r w:rsidR="004A34E4" w:rsidRPr="00721849" w:rsidDel="009E7BA8">
            <w:rPr>
              <w:vertAlign w:val="subscript"/>
              <w:rPrChange w:id="525" w:author="mkoenig" w:date="2015-08-26T17:11:00Z">
                <w:rPr/>
              </w:rPrChange>
            </w:rPr>
            <w:delText>adj</w:delText>
          </w:r>
          <w:r w:rsidR="004A34E4" w:rsidDel="009E7BA8">
            <w:delText>&lt;</w:delText>
          </w:r>
        </w:del>
        <w:del w:id="526" w:author="mkoenig" w:date="2015-08-26T17:11:00Z">
          <w:r w:rsidR="004A34E4" w:rsidDel="00721849">
            <w:delText xml:space="preserve"> </w:delText>
          </w:r>
        </w:del>
        <w:del w:id="527" w:author="mkoenig" w:date="2015-08-26T17:21:00Z">
          <w:r w:rsidR="004A34E4" w:rsidDel="009E7BA8">
            <w:delText>0.05) up- or down-regulation</w:delText>
          </w:r>
        </w:del>
        <w:del w:id="528" w:author="mkoenig" w:date="2015-08-26T17:13:00Z">
          <w:r w:rsidR="004A34E4" w:rsidDel="00721849">
            <w:delText xml:space="preserve"> after BDL</w:delText>
          </w:r>
        </w:del>
        <w:del w:id="529" w:author="mkoenig" w:date="2015-08-26T17:21:00Z">
          <w:r w:rsidR="004A34E4" w:rsidDel="009E7BA8">
            <w:delText>, using the Bonferroni step-down procedure to</w:delText>
          </w:r>
        </w:del>
      </w:ins>
    </w:p>
    <w:p w14:paraId="3D915C64" w14:textId="2116D21C" w:rsidR="004A34E4" w:rsidDel="009E7BA8" w:rsidRDefault="004A34E4">
      <w:pPr>
        <w:ind w:firstLine="0"/>
        <w:rPr>
          <w:ins w:id="530" w:author="Windows User" w:date="2015-08-20T16:57:00Z"/>
          <w:del w:id="531" w:author="mkoenig" w:date="2015-08-26T17:21:00Z"/>
        </w:rPr>
        <w:pPrChange w:id="532" w:author="mkoenig" w:date="2015-09-02T15:49:00Z">
          <w:pPr/>
        </w:pPrChange>
      </w:pPr>
      <w:ins w:id="533" w:author="Windows User" w:date="2015-08-20T16:57:00Z">
        <w:del w:id="534" w:author="mkoenig" w:date="2015-08-26T17:21:00Z">
          <w:r w:rsidDel="009E7BA8">
            <w:delText>correct for any artificial p-value inflation.</w:delText>
          </w:r>
        </w:del>
      </w:ins>
    </w:p>
    <w:p w14:paraId="619CA1D1" w14:textId="5F330468" w:rsidR="004A34E4" w:rsidDel="00721849" w:rsidRDefault="004A34E4">
      <w:pPr>
        <w:ind w:firstLine="0"/>
        <w:rPr>
          <w:ins w:id="535" w:author="Windows User" w:date="2015-08-20T16:57:00Z"/>
          <w:del w:id="536" w:author="mkoenig" w:date="2015-08-26T17:13:00Z"/>
        </w:rPr>
        <w:pPrChange w:id="537" w:author="mkoenig" w:date="2015-09-02T15:49:00Z">
          <w:pPr/>
        </w:pPrChange>
      </w:pPr>
      <w:ins w:id="538" w:author="Windows User" w:date="2015-08-20T16:57:00Z">
        <w:del w:id="539"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40" w:author="Windows User" w:date="2015-08-20T16:57:00Z">
        <w:del w:id="541" w:author="mkoenig" w:date="2015-08-26T17:38:00Z">
          <w:r w:rsidDel="00620BF8">
            <w:delText>The c</w:delText>
          </w:r>
        </w:del>
        <w:proofErr w:type="gramStart"/>
        <w:r>
          <w:t>orrelation</w:t>
        </w:r>
      </w:ins>
      <w:proofErr w:type="gramEnd"/>
      <w:ins w:id="542" w:author="mkoenig" w:date="2015-08-26T17:38:00Z">
        <w:r w:rsidR="00620BF8">
          <w:t xml:space="preserve"> </w:t>
        </w:r>
      </w:ins>
      <w:ins w:id="543" w:author="mkoenig" w:date="2015-08-27T11:32:00Z">
        <w:r w:rsidR="00852C05">
          <w:t xml:space="preserve">between two </w:t>
        </w:r>
      </w:ins>
      <w:ins w:id="544" w:author="mkoenig" w:date="2015-09-04T12:23:00Z">
        <w:r w:rsidR="00835506">
          <w:t>factor</w:t>
        </w:r>
      </w:ins>
      <w:ins w:id="545" w:author="mkoenig" w:date="2015-08-27T11:32:00Z">
        <w:del w:id="546" w:author="mkoenig" w:date="2015-09-04T12:23:00Z">
          <w:r w:rsidR="00852C05" w:rsidDel="00835506">
            <w:delText>parameter</w:delText>
          </w:r>
        </w:del>
        <w:r w:rsidR="00852C05">
          <w:t xml:space="preserve"> time courses </w:t>
        </w:r>
      </w:ins>
      <w:ins w:id="547" w:author="mkoenig" w:date="2015-08-26T17:38:00Z">
        <w:r w:rsidR="00A75982">
          <w:t>was</w:t>
        </w:r>
        <w:r w:rsidR="00620BF8">
          <w:t xml:space="preserve"> calculated </w:t>
        </w:r>
      </w:ins>
      <w:ins w:id="548" w:author="mkoenig" w:date="2015-08-27T11:42:00Z">
        <w:r w:rsidR="00F05236">
          <w:t>via</w:t>
        </w:r>
      </w:ins>
      <w:ins w:id="549" w:author="mkoenig" w:date="2015-08-27T13:01:00Z">
        <w:r w:rsidR="001123FD">
          <w:t xml:space="preserve"> </w:t>
        </w:r>
      </w:ins>
      <m:oMath>
        <m:sSup>
          <m:sSupPr>
            <m:ctrlPr>
              <w:ins w:id="550" w:author="mkoenig" w:date="2015-08-27T13:00:00Z">
                <w:rPr>
                  <w:rFonts w:ascii="Cambria Math" w:hAnsi="Cambria Math"/>
                  <w:i/>
                </w:rPr>
              </w:ins>
            </m:ctrlPr>
          </m:sSupPr>
          <m:e>
            <w:ins w:id="551" w:author="mkoenig" w:date="2015-08-27T13:00:00Z">
              <m:r>
                <w:rPr>
                  <w:rFonts w:ascii="Cambria Math" w:hAnsi="Cambria Math"/>
                </w:rPr>
                <m:t>Y</m:t>
              </m:r>
            </w:ins>
          </m:e>
          <m:sup>
            <w:ins w:id="552" w:author="mkoenig" w:date="2015-08-27T13:00:00Z">
              <m:r>
                <w:rPr>
                  <w:rFonts w:ascii="Cambria Math" w:hAnsi="Cambria Math"/>
                </w:rPr>
                <m:t>S3</m:t>
              </m:r>
            </w:ins>
          </m:sup>
        </m:sSup>
      </m:oMath>
      <w:ins w:id="553" w:author="mkoenig" w:date="2015-08-27T11:42:00Z">
        <w:r w:rsidR="001123FD">
          <w:t xml:space="preserve"> </w:t>
        </w:r>
      </w:ins>
      <w:ins w:id="554" w:author="mkoenig" w:date="2015-08-26T17:38:00Z">
        <w:r w:rsidR="00620BF8">
          <w:t>a</w:t>
        </w:r>
      </w:ins>
      <w:ins w:id="555" w:author="Windows User" w:date="2015-08-20T16:57:00Z">
        <w:del w:id="556" w:author="mkoenig" w:date="2015-08-26T17:38:00Z">
          <w:r w:rsidDel="00620BF8">
            <w:delText xml:space="preserve"> </w:delText>
          </w:r>
        </w:del>
        <w:del w:id="557" w:author="mkoenig" w:date="2015-08-26T17:37:00Z">
          <w:r w:rsidDel="00620BF8">
            <w:delText xml:space="preserve">and </w:delText>
          </w:r>
        </w:del>
        <w:del w:id="558" w:author="mkoenig" w:date="2015-08-26T17:22:00Z">
          <w:r w:rsidDel="009E7BA8">
            <w:delText xml:space="preserve">cluster analysis </w:delText>
          </w:r>
        </w:del>
        <w:del w:id="559" w:author="mkoenig" w:date="2015-08-26T17:38:00Z">
          <w:r w:rsidDel="00620BF8">
            <w:delText>uses a</w:delText>
          </w:r>
        </w:del>
        <w:del w:id="560" w:author="mkoenig" w:date="2015-08-27T11:38:00Z">
          <w:r w:rsidDel="00F05236">
            <w:delText xml:space="preserve"> </w:delText>
          </w:r>
        </w:del>
      </w:ins>
      <w:ins w:id="561"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62" w:author="Windows User" w:date="2015-08-20T16:57:00Z">
        <w:del w:id="563" w:author="mkoenig" w:date="2015-08-27T11:38:00Z">
          <w:r w:rsidDel="00F05236">
            <w:delText>correlation measure for time series data</w:delText>
          </w:r>
        </w:del>
      </w:ins>
      <w:ins w:id="564" w:author="mkoenig" w:date="2015-08-26T17:23:00Z">
        <w:r w:rsidR="009E7BA8">
          <w:t>{</w:t>
        </w:r>
        <w:r w:rsidR="009E7BA8" w:rsidRPr="009E5E75">
          <w:rPr>
            <w:highlight w:val="lightGray"/>
            <w:rPrChange w:id="565" w:author="mkoenig" w:date="2015-08-26T17:38:00Z">
              <w:rPr/>
            </w:rPrChange>
          </w:rPr>
          <w:t>Son2008</w:t>
        </w:r>
        <w:r w:rsidR="009E7BA8">
          <w:t>}</w:t>
        </w:r>
      </w:ins>
      <w:ins w:id="566" w:author="mkoenig" w:date="2015-08-26T17:24:00Z">
        <w:r w:rsidR="00F05236">
          <w:t>.</w:t>
        </w:r>
      </w:ins>
      <w:ins w:id="567" w:author="mkoenig" w:date="2015-08-27T11:45:00Z">
        <w:r w:rsidR="00F05236" w:rsidRPr="00F05236">
          <w:t xml:space="preserve"> </w:t>
        </w:r>
      </w:ins>
      <w:ins w:id="568" w:author="mkoenig" w:date="2015-08-27T11:46:00Z">
        <w:r w:rsidR="00A82AB5">
          <w:t>T</w:t>
        </w:r>
      </w:ins>
      <w:ins w:id="569" w:author="mkoenig" w:date="2015-08-27T11:47:00Z">
        <w:r w:rsidR="00A82AB5">
          <w:t xml:space="preserve">he correlation </w:t>
        </w:r>
      </w:ins>
      <m:oMath>
        <m:sSubSup>
          <m:sSubSupPr>
            <m:ctrlPr>
              <w:ins w:id="570" w:author="mkoenig" w:date="2015-08-27T13:01:00Z">
                <w:rPr>
                  <w:rFonts w:ascii="Cambria Math" w:hAnsi="Cambria Math"/>
                  <w:i/>
                </w:rPr>
              </w:ins>
            </m:ctrlPr>
          </m:sSubSupPr>
          <m:e>
            <w:ins w:id="571" w:author="mkoenig" w:date="2015-08-27T13:01:00Z">
              <m:r>
                <w:rPr>
                  <w:rFonts w:ascii="Cambria Math" w:hAnsi="Cambria Math"/>
                </w:rPr>
                <m:t>Y</m:t>
              </m:r>
            </w:ins>
          </m:e>
          <m:sub>
            <w:ins w:id="572" w:author="mkoenig" w:date="2015-08-27T13:01:00Z">
              <m:r>
                <w:rPr>
                  <w:rFonts w:ascii="Cambria Math" w:hAnsi="Cambria Math"/>
                </w:rPr>
                <m:t>i,j</m:t>
              </m:r>
            </w:ins>
          </m:sub>
          <m:sup>
            <w:ins w:id="573" w:author="mkoenig" w:date="2015-08-27T13:01:00Z">
              <m:r>
                <w:rPr>
                  <w:rFonts w:ascii="Cambria Math" w:hAnsi="Cambria Math"/>
                </w:rPr>
                <m:t>S3</m:t>
              </m:r>
            </w:ins>
          </m:sup>
        </m:sSubSup>
      </m:oMath>
      <w:ins w:id="574" w:author="mkoenig" w:date="2015-08-27T13:01:00Z">
        <w:r w:rsidR="001123FD">
          <w:t xml:space="preserve"> </w:t>
        </w:r>
      </w:ins>
      <w:ins w:id="575" w:author="mkoenig" w:date="2015-08-27T11:47:00Z">
        <w:r w:rsidR="00A82AB5">
          <w:t xml:space="preserve">between two factors </w:t>
        </w:r>
        <w:proofErr w:type="spellStart"/>
        <w:r w:rsidR="00A82AB5" w:rsidRPr="00A82AB5">
          <w:rPr>
            <w:i/>
            <w:rPrChange w:id="576" w:author="mkoenig" w:date="2015-08-27T11:47:00Z">
              <w:rPr/>
            </w:rPrChange>
          </w:rPr>
          <w:t>i</w:t>
        </w:r>
        <w:proofErr w:type="spellEnd"/>
        <w:r w:rsidR="00A82AB5">
          <w:t xml:space="preserve"> and j </w:t>
        </w:r>
      </w:ins>
      <w:ins w:id="577" w:author="mkoenig" w:date="2015-08-27T11:45:00Z">
        <w:r w:rsidR="00A82AB5">
          <w:t xml:space="preserve">is the linear combination of </w:t>
        </w:r>
      </w:ins>
      <w:ins w:id="578" w:author="mkoenig" w:date="2015-09-02T15:52:00Z">
        <w:r w:rsidR="008D7718">
          <w:t xml:space="preserve">three terms: </w:t>
        </w:r>
      </w:ins>
      <w:proofErr w:type="spellStart"/>
      <w:ins w:id="579" w:author="mkoenig" w:date="2015-08-27T11:45:00Z">
        <w:r w:rsidR="00A82AB5">
          <w:t>i</w:t>
        </w:r>
        <w:proofErr w:type="spellEnd"/>
        <w:r w:rsidR="00A82AB5">
          <w:t>) a classical correlation part based on Spearman correlation</w:t>
        </w:r>
      </w:ins>
      <w:ins w:id="580"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81" w:author="mkoenig" w:date="2015-08-27T11:48:00Z">
        <w:r w:rsidR="00AD6B71">
          <w:t xml:space="preserve">, ii) </w:t>
        </w:r>
      </w:ins>
      <m:oMath>
        <m:sSubSup>
          <m:sSubSupPr>
            <m:ctrlPr>
              <w:ins w:id="582" w:author="mkoenig" w:date="2015-08-27T13:03:00Z">
                <w:rPr>
                  <w:rFonts w:ascii="Cambria Math" w:hAnsi="Cambria Math"/>
                  <w:i/>
                </w:rPr>
              </w:ins>
            </m:ctrlPr>
          </m:sSubSupPr>
          <m:e>
            <w:ins w:id="583" w:author="mkoenig" w:date="2015-08-27T13:03:00Z">
              <m:r>
                <w:rPr>
                  <w:rFonts w:ascii="Cambria Math" w:hAnsi="Cambria Math"/>
                </w:rPr>
                <m:t>A</m:t>
              </m:r>
            </w:ins>
          </m:e>
          <m:sub>
            <w:ins w:id="584" w:author="mkoenig" w:date="2015-08-27T13:03:00Z">
              <m:r>
                <w:rPr>
                  <w:rFonts w:ascii="Cambria Math" w:hAnsi="Cambria Math"/>
                </w:rPr>
                <m:t>i,j</m:t>
              </m:r>
            </w:ins>
          </m:sub>
          <m:sup>
            <w:ins w:id="585" w:author="mkoenig" w:date="2015-08-27T13:03:00Z">
              <m:r>
                <w:rPr>
                  <w:rFonts w:ascii="Cambria Math" w:hAnsi="Cambria Math"/>
                </w:rPr>
                <m:t>**</m:t>
              </m:r>
            </w:ins>
          </m:sup>
        </m:sSubSup>
      </m:oMath>
      <w:ins w:id="586" w:author="mkoenig" w:date="2015-08-27T11:49:00Z">
        <w:r w:rsidR="00D018AD">
          <w:t xml:space="preserve"> accounting for the similarity in changes between the two time courses, and iii) </w:t>
        </w:r>
      </w:ins>
      <m:oMath>
        <m:sSubSup>
          <m:sSubSupPr>
            <m:ctrlPr>
              <w:ins w:id="587" w:author="mkoenig" w:date="2015-08-27T13:03:00Z">
                <w:rPr>
                  <w:rFonts w:ascii="Cambria Math" w:hAnsi="Cambria Math"/>
                  <w:i/>
                </w:rPr>
              </w:ins>
            </m:ctrlPr>
          </m:sSubSupPr>
          <m:e>
            <w:ins w:id="588" w:author="mkoenig" w:date="2015-08-27T13:03:00Z">
              <m:r>
                <w:rPr>
                  <w:rFonts w:ascii="Cambria Math" w:hAnsi="Cambria Math"/>
                </w:rPr>
                <m:t>M</m:t>
              </m:r>
            </w:ins>
          </m:e>
          <m:sub>
            <w:ins w:id="589" w:author="mkoenig" w:date="2015-08-27T13:03:00Z">
              <m:r>
                <w:rPr>
                  <w:rFonts w:ascii="Cambria Math" w:hAnsi="Cambria Math"/>
                </w:rPr>
                <m:t>i,j</m:t>
              </m:r>
            </w:ins>
          </m:sub>
          <m:sup>
            <w:ins w:id="590" w:author="mkoenig" w:date="2015-08-27T13:03:00Z">
              <m:r>
                <w:rPr>
                  <w:rFonts w:ascii="Cambria Math" w:hAnsi="Cambria Math"/>
                </w:rPr>
                <m:t>*</m:t>
              </m:r>
            </w:ins>
          </m:sup>
        </m:sSubSup>
      </m:oMath>
      <w:ins w:id="591" w:author="mkoenig" w:date="2015-08-27T13:03:00Z">
        <w:r w:rsidR="001123FD">
          <w:t xml:space="preserve"> </w:t>
        </w:r>
      </w:ins>
      <w:ins w:id="592"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593" w:author="mkoenig" w:date="2015-09-04T12:23:00Z">
        <w:r w:rsidR="00835506">
          <w:t>S</w:t>
        </w:r>
      </w:ins>
      <w:ins w:id="594" w:author="mkoenig" w:date="2015-08-27T11:51:00Z">
        <w:del w:id="595" w:author="mkoenig" w:date="2015-09-04T12:23:00Z">
          <w:r w:rsidR="00D018AD" w:rsidDel="00835506">
            <w:delText>s</w:delText>
          </w:r>
        </w:del>
        <w:r w:rsidR="00D018AD">
          <w:t xml:space="preserve">upplement </w:t>
        </w:r>
      </w:ins>
      <w:ins w:id="596" w:author="mkoenig" w:date="2015-09-04T12:23:00Z">
        <w:r w:rsidR="00835506">
          <w:t xml:space="preserve">2 </w:t>
        </w:r>
      </w:ins>
      <w:ins w:id="597" w:author="mkoenig" w:date="2015-08-27T11:51:00Z">
        <w:r w:rsidR="00D018AD">
          <w:t>for de</w:t>
        </w:r>
      </w:ins>
      <w:ins w:id="598" w:author="mkoenig" w:date="2015-08-27T11:52:00Z">
        <w:r w:rsidR="00D018AD">
          <w:t>finitions).</w:t>
        </w:r>
      </w:ins>
      <w:ins w:id="599" w:author="mkoenig" w:date="2015-09-04T12:23:00Z">
        <w:r w:rsidR="00835506">
          <w:t xml:space="preserve"> </w:t>
        </w:r>
      </w:ins>
      <w:moveToRangeStart w:id="600"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01"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00"/>
      <w:ins w:id="602" w:author="mkoenig" w:date="2015-09-04T12:24:00Z">
        <w:r w:rsidR="00835506">
          <w:t xml:space="preserve"> </w:t>
        </w:r>
      </w:ins>
      <w:moveToRangeStart w:id="603" w:author="mkoenig" w:date="2015-09-04T12:24:00Z" w:name="move429132808"/>
      <w:moveTo w:id="604"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05"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03"/>
    <w:p w14:paraId="15611438" w14:textId="6E9ACD4F" w:rsidR="00852C05" w:rsidRDefault="00852C05">
      <w:pPr>
        <w:ind w:firstLine="0"/>
        <w:rPr>
          <w:ins w:id="606" w:author="mkoenig" w:date="2015-08-27T11:52:00Z"/>
        </w:rPr>
        <w:pPrChange w:id="607" w:author="mkoenig" w:date="2015-09-02T15:49:00Z">
          <w:pPr/>
        </w:pPrChange>
      </w:pPr>
    </w:p>
    <w:p w14:paraId="0B887440" w14:textId="6DA8DB89" w:rsidR="00D018AD" w:rsidRPr="002D4A2A" w:rsidRDefault="00AE66CC">
      <w:pPr>
        <w:ind w:firstLine="0"/>
        <w:rPr>
          <w:ins w:id="608" w:author="mkoenig" w:date="2015-08-27T11:55:00Z"/>
        </w:rPr>
        <w:pPrChange w:id="609" w:author="mkoenig" w:date="2015-09-02T15:49:00Z">
          <w:pPr/>
        </w:pPrChange>
      </w:pPr>
      <m:oMathPara>
        <m:oMath>
          <m:sSubSup>
            <m:sSubSupPr>
              <m:ctrlPr>
                <w:ins w:id="610" w:author="mkoenig" w:date="2015-08-27T11:52:00Z">
                  <w:rPr>
                    <w:rFonts w:ascii="Cambria Math" w:hAnsi="Cambria Math"/>
                    <w:i/>
                  </w:rPr>
                </w:ins>
              </m:ctrlPr>
            </m:sSubSupPr>
            <m:e>
              <w:ins w:id="611" w:author="mkoenig" w:date="2015-08-27T11:52:00Z">
                <m:r>
                  <w:rPr>
                    <w:rFonts w:ascii="Cambria Math" w:hAnsi="Cambria Math"/>
                  </w:rPr>
                  <m:t>Y</m:t>
                </m:r>
              </w:ins>
            </m:e>
            <m:sub>
              <w:ins w:id="612" w:author="mkoenig" w:date="2015-08-27T11:52:00Z">
                <m:r>
                  <w:rPr>
                    <w:rFonts w:ascii="Cambria Math" w:hAnsi="Cambria Math"/>
                  </w:rPr>
                  <m:t>i,j</m:t>
                </m:r>
              </w:ins>
            </m:sub>
            <m:sup>
              <w:ins w:id="613" w:author="mkoenig" w:date="2015-08-27T11:52:00Z">
                <m:r>
                  <w:rPr>
                    <w:rFonts w:ascii="Cambria Math" w:hAnsi="Cambria Math"/>
                  </w:rPr>
                  <m:t>S3</m:t>
                </m:r>
              </w:ins>
            </m:sup>
          </m:sSubSup>
          <w:ins w:id="614" w:author="mkoenig" w:date="2015-08-27T11:53:00Z">
            <m:r>
              <w:rPr>
                <w:rFonts w:ascii="Cambria Math" w:hAnsi="Cambria Math"/>
              </w:rPr>
              <m:t>=</m:t>
            </m:r>
          </w:ins>
          <m:sSub>
            <m:sSubPr>
              <m:ctrlPr>
                <w:ins w:id="615" w:author="mkoenig" w:date="2015-08-27T11:53:00Z">
                  <w:rPr>
                    <w:rFonts w:ascii="Cambria Math" w:hAnsi="Cambria Math"/>
                    <w:i/>
                  </w:rPr>
                </w:ins>
              </m:ctrlPr>
            </m:sSubPr>
            <m:e>
              <w:ins w:id="616" w:author="mkoenig" w:date="2015-08-27T11:53:00Z">
                <m:r>
                  <w:rPr>
                    <w:rFonts w:ascii="Cambria Math" w:hAnsi="Cambria Math"/>
                  </w:rPr>
                  <m:t>ω</m:t>
                </m:r>
              </w:ins>
            </m:e>
            <m:sub>
              <w:ins w:id="617" w:author="mkoenig" w:date="2015-08-27T11:53:00Z">
                <m:r>
                  <w:rPr>
                    <w:rFonts w:ascii="Cambria Math" w:hAnsi="Cambria Math"/>
                  </w:rPr>
                  <m:t>1</m:t>
                </m:r>
              </w:ins>
            </m:sub>
          </m:sSub>
          <m:sSubSup>
            <m:sSubSupPr>
              <m:ctrlPr>
                <w:ins w:id="618" w:author="mkoenig" w:date="2015-08-27T11:53:00Z">
                  <w:rPr>
                    <w:rFonts w:ascii="Cambria Math" w:hAnsi="Cambria Math"/>
                    <w:i/>
                  </w:rPr>
                </w:ins>
              </m:ctrlPr>
            </m:sSubSupPr>
            <m:e>
              <w:ins w:id="619" w:author="mkoenig" w:date="2015-08-27T11:53:00Z">
                <m:r>
                  <w:rPr>
                    <w:rFonts w:ascii="Cambria Math" w:hAnsi="Cambria Math"/>
                  </w:rPr>
                  <m:t>S</m:t>
                </m:r>
              </w:ins>
            </m:e>
            <m:sub>
              <w:ins w:id="620" w:author="mkoenig" w:date="2015-08-27T11:53:00Z">
                <m:r>
                  <w:rPr>
                    <w:rFonts w:ascii="Cambria Math" w:hAnsi="Cambria Math"/>
                  </w:rPr>
                  <m:t>i,j</m:t>
                </m:r>
              </w:ins>
            </m:sub>
            <m:sup>
              <w:ins w:id="621" w:author="mkoenig" w:date="2015-08-27T11:53:00Z">
                <m:r>
                  <w:rPr>
                    <w:rFonts w:ascii="Cambria Math" w:hAnsi="Cambria Math"/>
                  </w:rPr>
                  <m:t>*</m:t>
                </m:r>
              </w:ins>
            </m:sup>
          </m:sSubSup>
          <w:ins w:id="622" w:author="mkoenig" w:date="2015-08-27T11:53:00Z">
            <m:r>
              <m:rPr>
                <m:sty m:val="p"/>
              </m:rPr>
              <w:rPr>
                <w:rFonts w:ascii="Cambria Math" w:hAnsi="Cambria Math"/>
              </w:rPr>
              <m:t xml:space="preserve">+ </m:t>
            </m:r>
          </w:ins>
          <m:sSub>
            <m:sSubPr>
              <m:ctrlPr>
                <w:ins w:id="623" w:author="mkoenig" w:date="2015-08-27T11:54:00Z">
                  <w:rPr>
                    <w:rFonts w:ascii="Cambria Math" w:hAnsi="Cambria Math"/>
                    <w:i/>
                  </w:rPr>
                </w:ins>
              </m:ctrlPr>
            </m:sSubPr>
            <m:e>
              <w:ins w:id="624" w:author="mkoenig" w:date="2015-08-27T11:54:00Z">
                <m:r>
                  <w:rPr>
                    <w:rFonts w:ascii="Cambria Math" w:hAnsi="Cambria Math"/>
                  </w:rPr>
                  <m:t>ω</m:t>
                </m:r>
              </w:ins>
            </m:e>
            <m:sub>
              <w:ins w:id="625" w:author="mkoenig" w:date="2015-08-27T11:54:00Z">
                <m:r>
                  <w:rPr>
                    <w:rFonts w:ascii="Cambria Math" w:hAnsi="Cambria Math"/>
                  </w:rPr>
                  <m:t>2</m:t>
                </m:r>
              </w:ins>
            </m:sub>
          </m:sSub>
          <m:sSubSup>
            <m:sSubSupPr>
              <m:ctrlPr>
                <w:ins w:id="626" w:author="mkoenig" w:date="2015-08-27T11:54:00Z">
                  <w:rPr>
                    <w:rFonts w:ascii="Cambria Math" w:hAnsi="Cambria Math"/>
                    <w:i/>
                  </w:rPr>
                </w:ins>
              </m:ctrlPr>
            </m:sSubSupPr>
            <m:e>
              <w:ins w:id="627" w:author="mkoenig" w:date="2015-08-27T11:54:00Z">
                <m:r>
                  <w:rPr>
                    <w:rFonts w:ascii="Cambria Math" w:hAnsi="Cambria Math"/>
                  </w:rPr>
                  <m:t>A</m:t>
                </m:r>
              </w:ins>
            </m:e>
            <m:sub>
              <w:ins w:id="628" w:author="mkoenig" w:date="2015-08-27T11:54:00Z">
                <m:r>
                  <w:rPr>
                    <w:rFonts w:ascii="Cambria Math" w:hAnsi="Cambria Math"/>
                  </w:rPr>
                  <m:t>i,j</m:t>
                </m:r>
              </w:ins>
            </m:sub>
            <m:sup>
              <w:ins w:id="629" w:author="mkoenig" w:date="2015-08-27T11:54:00Z">
                <m:r>
                  <w:rPr>
                    <w:rFonts w:ascii="Cambria Math" w:hAnsi="Cambria Math"/>
                  </w:rPr>
                  <m:t>**</m:t>
                </m:r>
              </w:ins>
            </m:sup>
          </m:sSubSup>
          <w:ins w:id="630" w:author="mkoenig" w:date="2015-08-27T11:54:00Z">
            <m:r>
              <w:rPr>
                <w:rFonts w:ascii="Cambria Math" w:hAnsi="Cambria Math"/>
              </w:rPr>
              <m:t>+</m:t>
            </m:r>
          </w:ins>
          <m:sSub>
            <m:sSubPr>
              <m:ctrlPr>
                <w:ins w:id="631" w:author="mkoenig" w:date="2015-08-27T11:54:00Z">
                  <w:rPr>
                    <w:rFonts w:ascii="Cambria Math" w:hAnsi="Cambria Math"/>
                    <w:i/>
                  </w:rPr>
                </w:ins>
              </m:ctrlPr>
            </m:sSubPr>
            <m:e>
              <w:ins w:id="632" w:author="mkoenig" w:date="2015-08-27T11:54:00Z">
                <m:r>
                  <w:rPr>
                    <w:rFonts w:ascii="Cambria Math" w:hAnsi="Cambria Math"/>
                  </w:rPr>
                  <m:t>ω</m:t>
                </m:r>
              </w:ins>
            </m:e>
            <m:sub>
              <w:ins w:id="633" w:author="mkoenig" w:date="2015-08-27T11:54:00Z">
                <m:r>
                  <w:rPr>
                    <w:rFonts w:ascii="Cambria Math" w:hAnsi="Cambria Math"/>
                  </w:rPr>
                  <m:t>3</m:t>
                </m:r>
              </w:ins>
            </m:sub>
          </m:sSub>
          <m:sSubSup>
            <m:sSubSupPr>
              <m:ctrlPr>
                <w:ins w:id="634" w:author="mkoenig" w:date="2015-08-27T11:54:00Z">
                  <w:rPr>
                    <w:rFonts w:ascii="Cambria Math" w:hAnsi="Cambria Math"/>
                    <w:i/>
                  </w:rPr>
                </w:ins>
              </m:ctrlPr>
            </m:sSubSupPr>
            <m:e>
              <w:ins w:id="635" w:author="mkoenig" w:date="2015-08-27T11:54:00Z">
                <m:r>
                  <w:rPr>
                    <w:rFonts w:ascii="Cambria Math" w:hAnsi="Cambria Math"/>
                  </w:rPr>
                  <m:t>M</m:t>
                </m:r>
              </w:ins>
            </m:e>
            <m:sub>
              <w:ins w:id="636" w:author="mkoenig" w:date="2015-08-27T11:54:00Z">
                <m:r>
                  <w:rPr>
                    <w:rFonts w:ascii="Cambria Math" w:hAnsi="Cambria Math"/>
                  </w:rPr>
                  <m:t>i,j</m:t>
                </m:r>
              </w:ins>
            </m:sub>
            <m:sup>
              <w:ins w:id="637" w:author="mkoenig" w:date="2015-08-27T11:54:00Z">
                <m:r>
                  <w:rPr>
                    <w:rFonts w:ascii="Cambria Math" w:hAnsi="Cambria Math"/>
                  </w:rPr>
                  <m:t>*</m:t>
                </m:r>
              </w:ins>
            </m:sup>
          </m:sSubSup>
        </m:oMath>
      </m:oMathPara>
    </w:p>
    <w:moveFromRangeStart w:id="638" w:author="mkoenig" w:date="2015-09-04T12:23:00Z" w:name="move429132760"/>
    <w:p w14:paraId="0D3C1E75" w14:textId="06B6B0D8" w:rsidR="008B4A09" w:rsidDel="00835506" w:rsidRDefault="00AE66CC">
      <w:pPr>
        <w:ind w:firstLine="0"/>
        <w:rPr>
          <w:ins w:id="639" w:author="mkoenig" w:date="2015-08-27T13:40:00Z"/>
          <w:del w:id="640" w:author="mkoenig" w:date="2015-09-04T12:24:00Z"/>
        </w:rPr>
        <w:pPrChange w:id="641" w:author="mkoenig" w:date="2015-09-02T15:49:00Z">
          <w:pPr/>
        </w:pPrChange>
      </w:pPr>
      <m:oMath>
        <m:sSubSup>
          <m:sSubSupPr>
            <m:ctrlPr>
              <w:ins w:id="642" w:author="mkoenig" w:date="2015-08-27T11:55:00Z">
                <w:rPr>
                  <w:rFonts w:ascii="Cambria Math" w:hAnsi="Cambria Math"/>
                  <w:i/>
                </w:rPr>
              </w:ins>
            </m:ctrlPr>
          </m:sSubSupPr>
          <m:e>
            <w:ins w:id="643" w:author="mkoenig" w:date="2015-08-27T11:55:00Z">
              <m:r>
                <w:rPr>
                  <w:rFonts w:ascii="Cambria Math" w:hAnsi="Cambria Math"/>
                </w:rPr>
                <m:t>S</m:t>
              </m:r>
            </w:ins>
          </m:e>
          <m:sub>
            <w:ins w:id="644" w:author="mkoenig" w:date="2015-08-27T11:55:00Z">
              <m:r>
                <w:rPr>
                  <w:rFonts w:ascii="Cambria Math" w:hAnsi="Cambria Math"/>
                </w:rPr>
                <m:t>i,j</m:t>
              </m:r>
            </w:ins>
          </m:sub>
          <m:sup>
            <w:ins w:id="645" w:author="mkoenig" w:date="2015-08-27T11:55:00Z">
              <m:r>
                <w:rPr>
                  <w:rFonts w:ascii="Cambria Math" w:hAnsi="Cambria Math"/>
                </w:rPr>
                <m:t>*</m:t>
              </m:r>
            </w:ins>
          </m:sup>
        </m:sSubSup>
      </m:oMath>
      <w:moveFrom w:id="646" w:author="mkoenig" w:date="2015-09-04T12:23:00Z">
        <w:ins w:id="647"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48" w:author="mkoenig" w:date="2015-08-27T11:56:00Z">
                  <w:rPr>
                    <w:rFonts w:ascii="Cambria Math" w:hAnsi="Cambria Math"/>
                    <w:i/>
                  </w:rPr>
                </w:ins>
              </m:ctrlPr>
            </m:sSubSupPr>
            <m:e>
              <w:ins w:id="649" w:author="mkoenig" w:date="2015-08-27T11:56:00Z">
                <m:r>
                  <w:rPr>
                    <w:rFonts w:ascii="Cambria Math" w:hAnsi="Cambria Math"/>
                  </w:rPr>
                  <m:t>A</m:t>
                </m:r>
              </w:ins>
            </m:e>
            <m:sub>
              <w:ins w:id="650" w:author="mkoenig" w:date="2015-08-27T11:56:00Z">
                <m:r>
                  <w:rPr>
                    <w:rFonts w:ascii="Cambria Math" w:hAnsi="Cambria Math"/>
                  </w:rPr>
                  <m:t>i,j</m:t>
                </m:r>
              </w:ins>
            </m:sub>
            <m:sup>
              <w:ins w:id="651" w:author="mkoenig" w:date="2015-08-27T11:56:00Z">
                <m:r>
                  <w:rPr>
                    <w:rFonts w:ascii="Cambria Math" w:hAnsi="Cambria Math"/>
                  </w:rPr>
                  <m:t>**</m:t>
                </m:r>
              </w:ins>
            </m:sup>
          </m:sSubSup>
        </m:oMath>
        <w:ins w:id="652"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53" w:author="mkoenig" w:date="2015-08-27T11:57:00Z">
          <w:r w:rsidR="00D018AD" w:rsidDel="00835506">
            <w:t>s</w:t>
          </w:r>
        </w:ins>
        <w:ins w:id="654" w:author="mkoenig" w:date="2015-08-27T11:56:00Z">
          <w:r w:rsidR="00D018AD" w:rsidDel="00835506">
            <w:t xml:space="preserve"> per time</w:t>
          </w:r>
        </w:ins>
        <w:ins w:id="655" w:author="mkoenig" w:date="2015-08-27T11:57:00Z">
          <w:r w:rsidR="00D018AD" w:rsidDel="00835506">
            <w:t xml:space="preserve"> point. </w:t>
          </w:r>
        </w:ins>
      </w:moveFrom>
      <w:moveFromRangeEnd w:id="638"/>
      <w:ins w:id="656" w:author="mkoenig" w:date="2015-08-27T11:57:00Z">
        <w:r w:rsidR="00D018AD">
          <w:t>In the analysis the following weights were used:</w:t>
        </w:r>
      </w:ins>
      <w:ins w:id="657" w:author="mkoenig" w:date="2015-08-27T13:40:00Z">
        <w:r w:rsidR="008B4A09">
          <w:t xml:space="preserve"> </w:t>
        </w:r>
      </w:ins>
    </w:p>
    <w:p w14:paraId="7A8CA5D5" w14:textId="46256030" w:rsidR="00D018AD" w:rsidDel="00835506" w:rsidRDefault="00AE66CC">
      <w:pPr>
        <w:ind w:firstLine="0"/>
        <w:rPr>
          <w:ins w:id="658" w:author="mkoenig" w:date="2015-08-27T11:59:00Z"/>
          <w:del w:id="659" w:author="mkoenig" w:date="2015-09-04T12:25:00Z"/>
        </w:rPr>
        <w:pPrChange w:id="660" w:author="mkoenig" w:date="2015-09-04T12:24:00Z">
          <w:pPr/>
        </w:pPrChange>
      </w:pPr>
      <m:oMath>
        <m:sSub>
          <m:sSubPr>
            <m:ctrlPr>
              <w:ins w:id="661" w:author="mkoenig" w:date="2015-08-27T11:57:00Z">
                <w:rPr>
                  <w:rFonts w:ascii="Cambria Math" w:hAnsi="Cambria Math"/>
                  <w:i/>
                </w:rPr>
              </w:ins>
            </m:ctrlPr>
          </m:sSubPr>
          <m:e>
            <w:ins w:id="662" w:author="mkoenig" w:date="2015-08-27T11:57:00Z">
              <m:r>
                <w:rPr>
                  <w:rFonts w:ascii="Cambria Math" w:hAnsi="Cambria Math"/>
                </w:rPr>
                <m:t>ω</m:t>
              </m:r>
            </w:ins>
          </m:e>
          <m:sub>
            <w:ins w:id="663" w:author="mkoenig" w:date="2015-08-27T11:57:00Z">
              <m:r>
                <w:rPr>
                  <w:rFonts w:ascii="Cambria Math" w:hAnsi="Cambria Math"/>
                </w:rPr>
                <m:t>1</m:t>
              </m:r>
            </w:ins>
          </m:sub>
        </m:sSub>
        <w:ins w:id="664" w:author="mkoenig" w:date="2015-08-27T11:57:00Z">
          <m:r>
            <w:rPr>
              <w:rFonts w:ascii="Cambria Math" w:hAnsi="Cambria Math"/>
            </w:rPr>
            <m:t>=0.5</m:t>
          </m:r>
        </w:ins>
      </m:oMath>
      <w:ins w:id="665"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66" w:author="mkoenig" w:date="2015-09-04T12:25:00Z">
        <w:r w:rsidR="00835506">
          <w:t xml:space="preserve">. </w:t>
        </w:r>
      </w:ins>
    </w:p>
    <w:p w14:paraId="7476C96D" w14:textId="147BA04F" w:rsidR="00D85AE0" w:rsidRDefault="00D85AE0">
      <w:pPr>
        <w:ind w:firstLine="0"/>
        <w:rPr>
          <w:ins w:id="667" w:author="mkoenig" w:date="2015-09-02T16:12:00Z"/>
        </w:rPr>
        <w:pPrChange w:id="668" w:author="mkoenig" w:date="2015-09-02T16:13:00Z">
          <w:pPr/>
        </w:pPrChange>
      </w:pPr>
      <w:ins w:id="669" w:author="mkoenig" w:date="2015-09-02T16:12:00Z">
        <w:r>
          <w:t>All reported correlation</w:t>
        </w:r>
      </w:ins>
      <w:ins w:id="670" w:author="mkoenig" w:date="2015-09-04T12:25:00Z">
        <w:r w:rsidR="00835506">
          <w:t>s</w:t>
        </w:r>
      </w:ins>
      <w:ins w:id="671" w:author="mkoenig" w:date="2015-09-02T16:12:00Z">
        <w:del w:id="672"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73" w:author="mkoenig" w:date="2015-09-04T12:25:00Z">
        <w:r w:rsidR="00835506">
          <w:t xml:space="preserve"> values</w:t>
        </w:r>
      </w:ins>
      <w:ins w:id="674" w:author="mkoenig" w:date="2015-09-02T16:12:00Z">
        <w:r>
          <w:t xml:space="preserve"> in the interval [-1</w:t>
        </w:r>
        <w:proofErr w:type="gramStart"/>
        <w:r>
          <w:t>,1</w:t>
        </w:r>
        <w:proofErr w:type="gramEnd"/>
        <w:r>
          <w:t>]</w:t>
        </w:r>
        <w:del w:id="675" w:author="mkoenig" w:date="2015-09-04T12:25:00Z">
          <w:r w:rsidDel="00835506">
            <w:delText xml:space="preserve"> calculated by</w:delText>
          </w:r>
        </w:del>
        <w:r>
          <w:t>:</w:t>
        </w:r>
      </w:ins>
    </w:p>
    <w:p w14:paraId="0C1A60F3" w14:textId="77777777" w:rsidR="00D85AE0" w:rsidRDefault="00AE66CC" w:rsidP="00D85AE0">
      <w:pPr>
        <w:rPr>
          <w:ins w:id="676" w:author="mkoenig" w:date="2015-09-02T16:12:00Z"/>
        </w:rPr>
      </w:pPr>
      <m:oMathPara>
        <m:oMath>
          <m:sSubSup>
            <m:sSubSupPr>
              <m:ctrlPr>
                <w:ins w:id="677" w:author="mkoenig" w:date="2015-09-02T16:12:00Z">
                  <w:rPr>
                    <w:rFonts w:ascii="Cambria Math" w:hAnsi="Cambria Math"/>
                    <w:i/>
                  </w:rPr>
                </w:ins>
              </m:ctrlPr>
            </m:sSubSupPr>
            <m:e>
              <m:acc>
                <m:accPr>
                  <m:chr m:val="̅"/>
                  <m:ctrlPr>
                    <w:ins w:id="678" w:author="mkoenig" w:date="2015-09-02T16:12:00Z">
                      <w:rPr>
                        <w:rFonts w:ascii="Cambria Math" w:eastAsiaTheme="minorHAnsi" w:hAnsi="Cambria Math" w:cstheme="minorBidi"/>
                        <w:i/>
                        <w:sz w:val="22"/>
                        <w:lang w:eastAsia="en-US"/>
                      </w:rPr>
                    </w:ins>
                  </m:ctrlPr>
                </m:accPr>
                <m:e>
                  <w:ins w:id="679" w:author="mkoenig" w:date="2015-09-02T16:12:00Z">
                    <m:r>
                      <w:rPr>
                        <w:rFonts w:ascii="Cambria Math" w:hAnsi="Cambria Math"/>
                      </w:rPr>
                      <m:t>Y</m:t>
                    </m:r>
                  </w:ins>
                </m:e>
              </m:acc>
            </m:e>
            <m:sub>
              <w:ins w:id="680" w:author="mkoenig" w:date="2015-09-02T16:12:00Z">
                <m:r>
                  <w:rPr>
                    <w:rFonts w:ascii="Cambria Math" w:hAnsi="Cambria Math"/>
                  </w:rPr>
                  <m:t>i,j</m:t>
                </m:r>
              </w:ins>
            </m:sub>
            <m:sup>
              <w:ins w:id="681" w:author="mkoenig" w:date="2015-09-02T16:12:00Z">
                <m:r>
                  <w:rPr>
                    <w:rFonts w:ascii="Cambria Math" w:hAnsi="Cambria Math"/>
                  </w:rPr>
                  <m:t>S3</m:t>
                </m:r>
              </w:ins>
            </m:sup>
          </m:sSubSup>
          <w:ins w:id="682" w:author="mkoenig" w:date="2015-09-02T16:12:00Z">
            <m:r>
              <w:rPr>
                <w:rFonts w:ascii="Cambria Math" w:hAnsi="Cambria Math"/>
              </w:rPr>
              <m:t>=2(</m:t>
            </m:r>
          </w:ins>
          <m:sSubSup>
            <m:sSubSupPr>
              <m:ctrlPr>
                <w:ins w:id="683" w:author="mkoenig" w:date="2015-09-02T16:12:00Z">
                  <w:rPr>
                    <w:rFonts w:ascii="Cambria Math" w:hAnsi="Cambria Math"/>
                    <w:i/>
                  </w:rPr>
                </w:ins>
              </m:ctrlPr>
            </m:sSubSupPr>
            <m:e>
              <w:ins w:id="684" w:author="mkoenig" w:date="2015-09-02T16:12:00Z">
                <m:r>
                  <w:rPr>
                    <w:rFonts w:ascii="Cambria Math" w:hAnsi="Cambria Math"/>
                  </w:rPr>
                  <m:t>Y</m:t>
                </m:r>
              </w:ins>
            </m:e>
            <m:sub>
              <w:ins w:id="685" w:author="mkoenig" w:date="2015-09-02T16:12:00Z">
                <m:r>
                  <w:rPr>
                    <w:rFonts w:ascii="Cambria Math" w:hAnsi="Cambria Math"/>
                  </w:rPr>
                  <m:t>i,j</m:t>
                </m:r>
              </w:ins>
            </m:sub>
            <m:sup>
              <w:ins w:id="686" w:author="mkoenig" w:date="2015-09-02T16:12:00Z">
                <m:r>
                  <w:rPr>
                    <w:rFonts w:ascii="Cambria Math" w:hAnsi="Cambria Math"/>
                  </w:rPr>
                  <m:t>S3</m:t>
                </m:r>
              </w:ins>
            </m:sup>
          </m:sSubSup>
          <w:ins w:id="687" w:author="mkoenig" w:date="2015-09-02T16:12:00Z">
            <m:r>
              <w:rPr>
                <w:rFonts w:ascii="Cambria Math" w:hAnsi="Cambria Math"/>
              </w:rPr>
              <m:t>-0.5)</m:t>
            </m:r>
          </w:ins>
        </m:oMath>
      </m:oMathPara>
    </w:p>
    <w:p w14:paraId="24357A4E" w14:textId="1E8F2D9C" w:rsidR="004B0EE5" w:rsidDel="00835506" w:rsidRDefault="004B0EE5">
      <w:pPr>
        <w:ind w:firstLine="0"/>
        <w:rPr>
          <w:ins w:id="688" w:author="mkoenig" w:date="2015-08-27T12:01:00Z"/>
        </w:rPr>
        <w:pPrChange w:id="689" w:author="mkoenig" w:date="2015-09-02T15:49:00Z">
          <w:pPr/>
        </w:pPrChange>
      </w:pPr>
      <w:moveFromRangeStart w:id="690" w:author="mkoenig" w:date="2015-09-04T12:24:00Z" w:name="move429132808"/>
      <w:moveFrom w:id="691" w:author="mkoenig" w:date="2015-09-04T12:24:00Z">
        <w:ins w:id="692" w:author="mkoenig" w:date="2015-08-27T11:59:00Z">
          <w:r w:rsidDel="00835506">
            <w:t xml:space="preserve">For the calculation of the similarity </w:t>
          </w:r>
        </w:ins>
        <w:ins w:id="693" w:author="mkoenig" w:date="2015-09-02T15:54:00Z">
          <w:r w:rsidR="008D7718" w:rsidDel="00835506">
            <w:t xml:space="preserve">of changes within </w:t>
          </w:r>
        </w:ins>
        <w:ins w:id="694" w:author="mkoenig" w:date="2015-08-27T11:59:00Z">
          <w:r w:rsidDel="00835506">
            <w:t>time courses</w:t>
          </w:r>
        </w:ins>
        <w:ins w:id="695"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696" w:author="mkoenig" w:date="2015-08-27T11:59:00Z">
          <w:r w:rsidDel="00835506">
            <w:t xml:space="preserve"> we used Spearman</w:t>
          </w:r>
        </w:ins>
        <w:ins w:id="697" w:author="mkoenig" w:date="2015-08-27T12:05:00Z">
          <w:r w:rsidDel="00835506">
            <w:t xml:space="preserve"> (S)</w:t>
          </w:r>
        </w:ins>
        <w:ins w:id="698" w:author="mkoenig" w:date="2015-08-27T11:59:00Z">
          <w:r w:rsidDel="00835506">
            <w:t xml:space="preserve"> </w:t>
          </w:r>
        </w:ins>
        <w:ins w:id="699" w:author="mkoenig" w:date="2015-08-27T12:00:00Z">
          <w:r w:rsidDel="00835506">
            <w:t xml:space="preserve">correlation </w:t>
          </w:r>
        </w:ins>
        <w:ins w:id="700" w:author="mkoenig" w:date="2015-09-02T15:55:00Z">
          <w:r w:rsidR="008D7718" w:rsidDel="00835506">
            <w:t>which is more robust against outliers as Pearson (R)</w:t>
          </w:r>
        </w:ins>
        <w:ins w:id="701" w:author="mkoenig" w:date="2015-09-02T15:56:00Z">
          <w:r w:rsidR="008D7718" w:rsidDel="00835506">
            <w:t xml:space="preserve"> correlation:</w:t>
          </w:r>
        </w:ins>
      </w:moveFrom>
    </w:p>
    <w:p w14:paraId="0AAD1195" w14:textId="60BA1EAF" w:rsidR="004B0EE5" w:rsidRPr="002D4A2A" w:rsidDel="00835506" w:rsidRDefault="00AE66CC">
      <w:pPr>
        <w:ind w:firstLine="0"/>
        <w:rPr>
          <w:ins w:id="702" w:author="mkoenig" w:date="2015-08-27T12:05:00Z"/>
        </w:rPr>
        <w:pPrChange w:id="703" w:author="mkoenig" w:date="2015-09-02T15:49:00Z">
          <w:pPr/>
        </w:pPrChange>
      </w:pPr>
      <m:oMathPara>
        <m:oMath>
          <m:sSubSup>
            <m:sSubSupPr>
              <m:ctrlPr>
                <w:ins w:id="704" w:author="mkoenig" w:date="2015-08-27T12:03:00Z">
                  <w:rPr>
                    <w:rFonts w:ascii="Cambria Math" w:hAnsi="Cambria Math"/>
                    <w:i/>
                  </w:rPr>
                </w:ins>
              </m:ctrlPr>
            </m:sSubSupPr>
            <m:e>
              <w:ins w:id="705" w:author="mkoenig" w:date="2015-08-27T12:03:00Z">
                <m:r>
                  <w:rPr>
                    <w:rFonts w:ascii="Cambria Math" w:hAnsi="Cambria Math"/>
                  </w:rPr>
                  <m:t>A</m:t>
                </m:r>
              </w:ins>
            </m:e>
            <m:sub>
              <w:ins w:id="706" w:author="mkoenig" w:date="2015-08-27T12:03:00Z">
                <m:r>
                  <w:rPr>
                    <w:rFonts w:ascii="Cambria Math" w:hAnsi="Cambria Math"/>
                  </w:rPr>
                  <m:t>i,j</m:t>
                </m:r>
              </w:ins>
            </m:sub>
            <m:sup>
              <w:ins w:id="707" w:author="mkoenig" w:date="2015-08-27T12:03:00Z">
                <m:r>
                  <w:rPr>
                    <w:rFonts w:ascii="Cambria Math" w:hAnsi="Cambria Math"/>
                  </w:rPr>
                  <m:t>*</m:t>
                </m:r>
              </w:ins>
              <w:ins w:id="708" w:author="mkoenig" w:date="2015-08-27T12:05:00Z">
                <m:r>
                  <w:rPr>
                    <w:rFonts w:ascii="Cambria Math" w:hAnsi="Cambria Math"/>
                  </w:rPr>
                  <m:t>*</m:t>
                </m:r>
              </w:ins>
            </m:sup>
          </m:sSubSup>
          <w:ins w:id="709" w:author="mkoenig" w:date="2015-08-27T12:03:00Z">
            <m:r>
              <w:rPr>
                <w:rFonts w:ascii="Cambria Math" w:hAnsi="Cambria Math"/>
              </w:rPr>
              <m:t>=(</m:t>
            </m:r>
          </w:ins>
          <w:ins w:id="710" w:author="mkoenig" w:date="2015-08-27T12:04:00Z">
            <m:r>
              <w:rPr>
                <w:rFonts w:ascii="Cambria Math" w:hAnsi="Cambria Math"/>
              </w:rPr>
              <m:t>S</m:t>
            </m:r>
          </w:ins>
          <m:d>
            <m:dPr>
              <m:ctrlPr>
                <w:ins w:id="711" w:author="mkoenig" w:date="2015-08-27T12:04:00Z">
                  <w:rPr>
                    <w:rFonts w:ascii="Cambria Math" w:hAnsi="Cambria Math"/>
                    <w:i/>
                  </w:rPr>
                </w:ins>
              </m:ctrlPr>
            </m:dPr>
            <m:e>
              <m:sSub>
                <m:sSubPr>
                  <m:ctrlPr>
                    <w:ins w:id="712" w:author="mkoenig" w:date="2015-08-27T12:04:00Z">
                      <w:rPr>
                        <w:rFonts w:ascii="Cambria Math" w:hAnsi="Cambria Math"/>
                        <w:i/>
                      </w:rPr>
                    </w:ins>
                  </m:ctrlPr>
                </m:sSubPr>
                <m:e>
                  <w:ins w:id="713" w:author="mkoenig" w:date="2015-08-27T12:04:00Z">
                    <m:r>
                      <w:rPr>
                        <w:rFonts w:ascii="Cambria Math" w:hAnsi="Cambria Math"/>
                      </w:rPr>
                      <m:t>d</m:t>
                    </m:r>
                  </w:ins>
                </m:e>
                <m:sub>
                  <w:ins w:id="714" w:author="mkoenig" w:date="2015-08-27T12:04:00Z">
                    <m:r>
                      <w:rPr>
                        <w:rFonts w:ascii="Cambria Math" w:hAnsi="Cambria Math"/>
                      </w:rPr>
                      <m:t>i</m:t>
                    </m:r>
                  </w:ins>
                </m:sub>
              </m:sSub>
              <w:ins w:id="715" w:author="mkoenig" w:date="2015-08-27T12:04:00Z">
                <m:r>
                  <w:rPr>
                    <w:rFonts w:ascii="Cambria Math" w:hAnsi="Cambria Math"/>
                  </w:rPr>
                  <m:t>,</m:t>
                </m:r>
              </w:ins>
              <m:sSub>
                <m:sSubPr>
                  <m:ctrlPr>
                    <w:ins w:id="716" w:author="mkoenig" w:date="2015-08-27T12:04:00Z">
                      <w:rPr>
                        <w:rFonts w:ascii="Cambria Math" w:hAnsi="Cambria Math"/>
                        <w:i/>
                      </w:rPr>
                    </w:ins>
                  </m:ctrlPr>
                </m:sSubPr>
                <m:e>
                  <w:ins w:id="717" w:author="mkoenig" w:date="2015-08-27T12:04:00Z">
                    <m:r>
                      <w:rPr>
                        <w:rFonts w:ascii="Cambria Math" w:hAnsi="Cambria Math"/>
                      </w:rPr>
                      <m:t>d</m:t>
                    </m:r>
                  </w:ins>
                </m:e>
                <m:sub>
                  <w:ins w:id="718" w:author="mkoenig" w:date="2015-08-27T12:04:00Z">
                    <m:r>
                      <w:rPr>
                        <w:rFonts w:ascii="Cambria Math" w:hAnsi="Cambria Math"/>
                      </w:rPr>
                      <m:t>j</m:t>
                    </m:r>
                  </w:ins>
                </m:sub>
              </m:sSub>
            </m:e>
          </m:d>
          <w:ins w:id="719" w:author="mkoenig" w:date="2015-08-27T12:04:00Z">
            <m:r>
              <w:rPr>
                <w:rFonts w:ascii="Cambria Math" w:hAnsi="Cambria Math"/>
              </w:rPr>
              <m:t>+1)/2</m:t>
            </m:r>
          </w:ins>
        </m:oMath>
      </m:oMathPara>
    </w:p>
    <w:moveFromRangeEnd w:id="690"/>
    <w:p w14:paraId="3B0351DB" w14:textId="6A8DADAB" w:rsidR="00852C05" w:rsidDel="001729E2" w:rsidRDefault="004B0EE5">
      <w:pPr>
        <w:ind w:firstLine="0"/>
        <w:rPr>
          <w:ins w:id="720" w:author="mkoenig" w:date="2015-08-27T11:33:00Z"/>
          <w:del w:id="721" w:author="mkoenig" w:date="2015-09-04T12:26:00Z"/>
        </w:rPr>
        <w:pPrChange w:id="722" w:author="mkoenig" w:date="2015-09-02T15:49:00Z">
          <w:pPr/>
        </w:pPrChange>
      </w:pPr>
      <w:ins w:id="723" w:author="mkoenig" w:date="2015-08-27T12:06:00Z">
        <w:del w:id="724"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9-04T12:26:00Z">
          <w:r w:rsidDel="001729E2">
            <w:delText xml:space="preserve"> </w:delText>
          </w:r>
        </w:del>
        <w:del w:id="730" w:author="mkoenig" w:date="2015-08-26T17:24:00Z">
          <w:r w:rsidDel="009E7BA8">
            <w:delText>in combination with</w:delText>
          </w:r>
        </w:del>
        <w:del w:id="731" w:author="mkoenig" w:date="2015-08-26T17:22:00Z">
          <w:r w:rsidDel="009E7BA8">
            <w:delText xml:space="preserve"> Complete-Linkage hierarchical clustering</w:delText>
          </w:r>
        </w:del>
        <w:del w:id="732" w:author="mkoenig" w:date="2015-08-26T17:24:00Z">
          <w:r w:rsidDel="009E7BA8">
            <w:delText xml:space="preserve">, which provided the best enrichments on gene-expression time-series in a recent comparisons of methods {Jaskowiak2014, Jaskowiak2013}. </w:delText>
          </w:r>
        </w:del>
        <w:del w:id="733"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34" w:author="Windows User" w:date="2015-08-20T16:57:00Z"/>
          <w:del w:id="735" w:author="mkoenig" w:date="2015-08-26T17:17:00Z"/>
        </w:rPr>
        <w:pPrChange w:id="736" w:author="mkoenig" w:date="2015-09-02T15:49:00Z">
          <w:pPr/>
        </w:pPrChange>
      </w:pPr>
      <w:ins w:id="737" w:author="Windows User" w:date="2015-08-20T16:57:00Z">
        <w:del w:id="738" w:author="mkoenig" w:date="2015-08-26T17:17:00Z">
          <w:r w:rsidDel="00E56084">
            <w:delText>Yi,jS2=1Si,j*+1A&lt;i&gt;,&lt;j&gt;*+2M&lt;i&gt;,&lt;j&gt;*</w:delText>
          </w:r>
        </w:del>
      </w:ins>
    </w:p>
    <w:p w14:paraId="373E2EE4" w14:textId="7235F2EF" w:rsidR="004A34E4" w:rsidDel="00E56084" w:rsidRDefault="004A34E4">
      <w:pPr>
        <w:ind w:firstLine="0"/>
        <w:rPr>
          <w:ins w:id="739" w:author="Windows User" w:date="2015-08-20T16:57:00Z"/>
          <w:del w:id="740" w:author="mkoenig" w:date="2015-08-26T17:17:00Z"/>
        </w:rPr>
        <w:pPrChange w:id="741" w:author="mkoenig" w:date="2015-09-02T15:49:00Z">
          <w:pPr/>
        </w:pPrChange>
      </w:pPr>
      <w:ins w:id="742" w:author="Windows User" w:date="2015-08-20T16:57:00Z">
        <w:del w:id="743" w:author="mkoenig" w:date="2015-08-26T17:17:00Z">
          <w:r w:rsidDel="00E56084">
            <w:delText>Yi,jR2=1Ri,j*+1A&lt;i&gt;,&lt;j&gt;*+2M&lt;i&gt;,&lt;j&gt;*</w:delText>
          </w:r>
        </w:del>
      </w:ins>
    </w:p>
    <w:p w14:paraId="6799A516" w14:textId="48FFEB6D" w:rsidR="004A34E4" w:rsidDel="00E56084" w:rsidRDefault="004A34E4">
      <w:pPr>
        <w:ind w:firstLine="0"/>
        <w:rPr>
          <w:ins w:id="744" w:author="Windows User" w:date="2015-08-20T16:57:00Z"/>
          <w:del w:id="745" w:author="mkoenig" w:date="2015-08-26T17:17:00Z"/>
        </w:rPr>
        <w:pPrChange w:id="746" w:author="mkoenig" w:date="2015-09-02T15:49:00Z">
          <w:pPr/>
        </w:pPrChange>
      </w:pPr>
      <w:ins w:id="747" w:author="Windows User" w:date="2015-08-20T16:57:00Z">
        <w:del w:id="748"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49" w:author="Windows User" w:date="2015-08-20T16:57:00Z"/>
          <w:del w:id="750" w:author="mkoenig" w:date="2015-08-26T17:17:00Z"/>
        </w:rPr>
        <w:pPrChange w:id="751" w:author="mkoenig" w:date="2015-09-02T15:49:00Z">
          <w:pPr/>
        </w:pPrChange>
      </w:pPr>
      <w:ins w:id="752" w:author="Windows User" w:date="2015-08-20T16:57:00Z">
        <w:del w:id="753" w:author="mkoenig" w:date="2015-08-26T17:17:00Z">
          <w:r w:rsidDel="00E56084">
            <w:delText>Yi,jS3=1Si,j*+1A&lt;i&gt;,&lt;j&gt;**+2M&lt;i&gt;,&lt;j&gt;**</w:delText>
          </w:r>
        </w:del>
      </w:ins>
    </w:p>
    <w:p w14:paraId="39B63BA0" w14:textId="6B0E5094" w:rsidR="004A34E4" w:rsidDel="00E56084" w:rsidRDefault="004A34E4">
      <w:pPr>
        <w:ind w:firstLine="0"/>
        <w:rPr>
          <w:ins w:id="754" w:author="Windows User" w:date="2015-08-20T16:57:00Z"/>
          <w:del w:id="755" w:author="mkoenig" w:date="2015-08-26T17:17:00Z"/>
        </w:rPr>
        <w:pPrChange w:id="756" w:author="mkoenig" w:date="2015-09-02T15:49:00Z">
          <w:pPr/>
        </w:pPrChange>
      </w:pPr>
      <w:ins w:id="757" w:author="Windows User" w:date="2015-08-20T16:57:00Z">
        <w:del w:id="758" w:author="mkoenig" w:date="2015-08-26T17:17:00Z">
          <w:r w:rsidDel="00E56084">
            <w:delText>Yi,jR3=1Ri,j*+1A&lt;i&gt;,&lt;j&gt;**+2M&lt;i&gt;,&lt;j&gt;**</w:delText>
          </w:r>
        </w:del>
      </w:ins>
    </w:p>
    <w:p w14:paraId="1F1A3E8C" w14:textId="1F362E63" w:rsidR="004A34E4" w:rsidDel="00E56084" w:rsidRDefault="004A34E4">
      <w:pPr>
        <w:ind w:firstLine="0"/>
        <w:rPr>
          <w:ins w:id="759" w:author="Windows User" w:date="2015-08-20T16:57:00Z"/>
          <w:del w:id="760" w:author="mkoenig" w:date="2015-08-26T17:17:00Z"/>
        </w:rPr>
        <w:pPrChange w:id="761" w:author="mkoenig" w:date="2015-09-02T15:49:00Z">
          <w:pPr/>
        </w:pPrChange>
      </w:pPr>
      <w:ins w:id="762" w:author="Windows User" w:date="2015-08-20T16:57:00Z">
        <w:del w:id="763"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64" w:author="Windows User" w:date="2015-08-20T16:57:00Z"/>
          <w:del w:id="765" w:author="mkoenig" w:date="2015-08-26T17:17:00Z"/>
        </w:rPr>
        <w:pPrChange w:id="766" w:author="mkoenig" w:date="2015-09-02T15:49:00Z">
          <w:pPr/>
        </w:pPrChange>
      </w:pPr>
      <w:ins w:id="767" w:author="Windows User" w:date="2015-08-20T16:57:00Z">
        <w:del w:id="768" w:author="mkoenig" w:date="2015-08-26T17:17:00Z">
          <w:r w:rsidDel="00E56084">
            <w:delText>Ai,j**=(Pearson correlation(si,sj)+1)/2</w:delText>
          </w:r>
        </w:del>
      </w:ins>
    </w:p>
    <w:p w14:paraId="03F21443" w14:textId="4653714F" w:rsidR="004A34E4" w:rsidDel="00E56084" w:rsidRDefault="004A34E4">
      <w:pPr>
        <w:ind w:firstLine="0"/>
        <w:rPr>
          <w:ins w:id="769" w:author="Windows User" w:date="2015-08-20T16:57:00Z"/>
          <w:del w:id="770" w:author="mkoenig" w:date="2015-08-26T17:17:00Z"/>
        </w:rPr>
        <w:pPrChange w:id="771" w:author="mkoenig" w:date="2015-09-02T15:49:00Z">
          <w:pPr/>
        </w:pPrChange>
      </w:pPr>
      <w:ins w:id="772" w:author="Windows User" w:date="2015-08-20T16:57:00Z">
        <w:del w:id="773"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74" w:author="Windows User" w:date="2015-08-20T16:57:00Z"/>
          <w:del w:id="775" w:author="mkoenig" w:date="2015-08-26T17:17:00Z"/>
        </w:rPr>
        <w:pPrChange w:id="776" w:author="mkoenig" w:date="2015-09-02T15:49:00Z">
          <w:pPr/>
        </w:pPrChange>
      </w:pPr>
      <w:ins w:id="777" w:author="Windows User" w:date="2015-08-20T16:57:00Z">
        <w:del w:id="778"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79" w:author="Windows User" w:date="2015-08-20T16:57:00Z"/>
          <w:del w:id="780" w:author="mkoenig" w:date="2015-08-26T17:17:00Z"/>
        </w:rPr>
        <w:pPrChange w:id="781" w:author="mkoenig" w:date="2015-09-02T15:49:00Z">
          <w:pPr/>
        </w:pPrChange>
      </w:pPr>
      <w:ins w:id="782" w:author="Windows User" w:date="2015-08-20T16:57:00Z">
        <w:del w:id="783" w:author="mkoenig" w:date="2015-08-26T17:17:00Z">
          <w:r w:rsidDel="00E56084">
            <w:delText>Mi,j**=1-|timin-tjmin|+|timax-tjmax|2(tn-t0)</w:delText>
          </w:r>
        </w:del>
      </w:ins>
    </w:p>
    <w:p w14:paraId="7D29EC30" w14:textId="6A7358A6" w:rsidR="004A34E4" w:rsidDel="00E56084" w:rsidRDefault="004A34E4">
      <w:pPr>
        <w:ind w:firstLine="0"/>
        <w:rPr>
          <w:ins w:id="784" w:author="Windows User" w:date="2015-08-20T16:57:00Z"/>
          <w:del w:id="785" w:author="mkoenig" w:date="2015-08-26T17:17:00Z"/>
        </w:rPr>
        <w:pPrChange w:id="786" w:author="mkoenig" w:date="2015-09-02T15:49:00Z">
          <w:pPr/>
        </w:pPrChange>
      </w:pPr>
      <w:ins w:id="787" w:author="Windows User" w:date="2015-08-20T16:57:00Z">
        <w:del w:id="788" w:author="mkoenig" w:date="2015-08-26T17:17:00Z">
          <w:r w:rsidDel="00E56084">
            <w:delText>Throughout the analysis the weights were</w:delText>
          </w:r>
        </w:del>
      </w:ins>
    </w:p>
    <w:p w14:paraId="4C56F941" w14:textId="1898B060" w:rsidR="004A34E4" w:rsidDel="00977010" w:rsidRDefault="004A34E4">
      <w:pPr>
        <w:ind w:firstLine="0"/>
        <w:rPr>
          <w:del w:id="789" w:author="mkoenig" w:date="2015-08-27T11:33:00Z"/>
        </w:rPr>
        <w:pPrChange w:id="790" w:author="mkoenig" w:date="2015-09-02T15:49:00Z">
          <w:pPr/>
        </w:pPrChange>
      </w:pPr>
      <w:ins w:id="791" w:author="Windows User" w:date="2015-08-20T16:57:00Z">
        <w:del w:id="792" w:author="mkoenig" w:date="2015-08-26T17:17:00Z">
          <w:r w:rsidDel="00E56084">
            <w:delText>For comparison Pearson, Spearman and YS2 and YR2 correlation coefficients were calculated.</w:delText>
          </w:r>
        </w:del>
      </w:ins>
      <w:ins w:id="793" w:author="mkoenig" w:date="2015-08-26T17:22:00Z">
        <w:r w:rsidR="009E7BA8">
          <w:t xml:space="preserve">Cluster analysis </w:t>
        </w:r>
      </w:ins>
      <w:ins w:id="794" w:author="mkoenig" w:date="2015-08-26T17:26:00Z">
        <w:r w:rsidR="00F05236">
          <w:t>of</w:t>
        </w:r>
        <w:r w:rsidR="009E7BA8">
          <w:t xml:space="preserve"> the correlation matrix used </w:t>
        </w:r>
      </w:ins>
      <w:ins w:id="795" w:author="mkoenig" w:date="2015-08-26T17:22:00Z">
        <w:r w:rsidR="009E7BA8">
          <w:t>complete-linkage hierarchical clustering</w:t>
        </w:r>
      </w:ins>
      <w:ins w:id="796" w:author="mkoenig" w:date="2015-08-27T11:39:00Z">
        <w:r w:rsidR="007E6CEA">
          <w:t xml:space="preserve"> with </w:t>
        </w:r>
        <w:proofErr w:type="spellStart"/>
        <w:r w:rsidR="007E6CEA">
          <w:t>euclidian</w:t>
        </w:r>
        <w:proofErr w:type="spellEnd"/>
        <w:r w:rsidR="00F05236">
          <w:t xml:space="preserve"> distance measurement</w:t>
        </w:r>
      </w:ins>
      <w:ins w:id="797" w:author="mkoenig" w:date="2015-08-26T17:30:00Z">
        <w:r w:rsidR="00436373">
          <w:t>.</w:t>
        </w:r>
      </w:ins>
      <w:ins w:id="798" w:author="mkoenig" w:date="2015-08-26T17:24:00Z">
        <w:r w:rsidR="008B4A09">
          <w:t xml:space="preserve"> This</w:t>
        </w:r>
        <w:r w:rsidR="008D7718">
          <w:t xml:space="preserve"> </w:t>
        </w:r>
        <w:r w:rsidR="009E7BA8">
          <w:t xml:space="preserve">combination </w:t>
        </w:r>
        <w:del w:id="799" w:author="mkoenig" w:date="2015-09-04T12:26:00Z">
          <w:r w:rsidR="009E7BA8" w:rsidDel="001729E2">
            <w:delText>of methods</w:delText>
          </w:r>
        </w:del>
      </w:ins>
      <w:ins w:id="800" w:author="mkoenig" w:date="2015-09-04T12:26:00Z">
        <w:r w:rsidR="001729E2">
          <w:t xml:space="preserve">of complete-linkage with </w:t>
        </w:r>
      </w:ins>
      <m:oMath>
        <m:sSup>
          <m:sSupPr>
            <m:ctrlPr>
              <w:ins w:id="801" w:author="mkoenig" w:date="2015-09-04T12:27:00Z">
                <w:rPr>
                  <w:rFonts w:ascii="Cambria Math" w:hAnsi="Cambria Math"/>
                  <w:i/>
                </w:rPr>
              </w:ins>
            </m:ctrlPr>
          </m:sSupPr>
          <m:e>
            <w:ins w:id="802" w:author="mkoenig" w:date="2015-09-04T12:27:00Z">
              <m:r>
                <w:rPr>
                  <w:rFonts w:ascii="Cambria Math" w:hAnsi="Cambria Math" w:hint="eastAsia"/>
                  <w:rPrChange w:id="803" w:author="mkoenig" w:date="2015-09-04T12:27:00Z">
                    <w:rPr>
                      <w:rFonts w:ascii="Cambria Math" w:hAnsi="Cambria Math" w:hint="eastAsia"/>
                    </w:rPr>
                  </w:rPrChange>
                </w:rPr>
                <m:t xml:space="preserve"> </m:t>
              </m:r>
              <m:r>
                <w:rPr>
                  <w:rFonts w:ascii="Cambria Math" w:hAnsi="Cambria Math"/>
                </w:rPr>
                <m:t>Y</m:t>
              </m:r>
            </w:ins>
          </m:e>
          <m:sup>
            <w:ins w:id="804" w:author="mkoenig" w:date="2015-09-04T12:27:00Z">
              <m:r>
                <w:rPr>
                  <w:rFonts w:ascii="Cambria Math" w:hAnsi="Cambria Math"/>
                </w:rPr>
                <m:t>S</m:t>
              </m:r>
            </w:ins>
          </m:sup>
        </m:sSup>
        <w:ins w:id="805" w:author="mkoenig" w:date="2015-08-26T17:24:00Z">
          <w:del w:id="806" w:author="mkoenig" w:date="2015-09-04T12:27:00Z">
            <m:r>
              <w:rPr>
                <w:rFonts w:ascii="Cambria Math" w:hAnsi="Cambria Math" w:hint="eastAsia"/>
                <w:rPrChange w:id="807" w:author="mkoenig" w:date="2015-09-04T12:27:00Z">
                  <w:rPr>
                    <w:rFonts w:ascii="Cambria Math" w:hAnsi="Cambria Math" w:hint="eastAsia"/>
                  </w:rPr>
                </w:rPrChange>
              </w:rPr>
              <m:t xml:space="preserve"> </m:t>
            </m:r>
          </w:del>
        </w:ins>
      </m:oMath>
      <w:ins w:id="808" w:author="mkoenig" w:date="2015-08-26T17:24:00Z">
        <w:del w:id="809" w:author="mkoenig" w:date="2015-09-04T12:27:00Z">
          <w:r w:rsidR="009E7BA8" w:rsidDel="0051307D">
            <w:delText>p</w:delText>
          </w:r>
        </w:del>
      </w:ins>
      <w:ins w:id="810" w:author="mkoenig" w:date="2015-09-04T12:27:00Z">
        <w:r w:rsidR="0051307D">
          <w:t xml:space="preserve"> p</w:t>
        </w:r>
      </w:ins>
      <w:ins w:id="811"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812" w:author="mkoenig" w:date="2015-08-26T17:39:00Z">
              <w:rPr/>
            </w:rPrChange>
          </w:rPr>
          <w:t>Jaskowiak2014, Jaskowiak2013</w:t>
        </w:r>
        <w:r w:rsidR="009E7BA8">
          <w:t>}.</w:t>
        </w:r>
      </w:ins>
    </w:p>
    <w:p w14:paraId="6CB9631B" w14:textId="044506AF" w:rsidR="008D7718" w:rsidDel="0051307D" w:rsidRDefault="008D7718">
      <w:pPr>
        <w:ind w:firstLine="0"/>
        <w:rPr>
          <w:ins w:id="813" w:author="mkoenig" w:date="2015-09-02T15:57:00Z"/>
          <w:del w:id="814" w:author="mkoenig" w:date="2015-09-04T12:34:00Z"/>
        </w:rPr>
        <w:pPrChange w:id="815" w:author="mkoenig" w:date="2015-09-02T15:49:00Z">
          <w:pPr/>
        </w:pPrChange>
      </w:pPr>
      <w:ins w:id="816" w:author="mkoenig" w:date="2015-09-02T15:50:00Z">
        <w:r>
          <w:t xml:space="preserve"> </w:t>
        </w:r>
      </w:ins>
      <w:ins w:id="817" w:author="mkoenig" w:date="2015-09-04T12:32:00Z">
        <w:r w:rsidR="0051307D">
          <w:t xml:space="preserve">The number of </w:t>
        </w:r>
        <w:proofErr w:type="gramStart"/>
        <w:r w:rsidR="0051307D">
          <w:t xml:space="preserve">clusters </w:t>
        </w:r>
      </w:ins>
      <w:proofErr w:type="gramEnd"/>
      <m:oMath>
        <m:sSub>
          <m:sSubPr>
            <m:ctrlPr>
              <w:ins w:id="818" w:author="mkoenig" w:date="2015-09-04T12:33:00Z">
                <w:rPr>
                  <w:rFonts w:ascii="Cambria Math" w:hAnsi="Cambria Math"/>
                  <w:i/>
                </w:rPr>
              </w:ins>
            </m:ctrlPr>
          </m:sSubPr>
          <m:e>
            <w:ins w:id="819" w:author="mkoenig" w:date="2015-09-04T12:33:00Z">
              <m:r>
                <w:rPr>
                  <w:rFonts w:ascii="Cambria Math" w:hAnsi="Cambria Math"/>
                </w:rPr>
                <m:t>N</m:t>
              </m:r>
            </w:ins>
          </m:e>
          <m:sub>
            <w:ins w:id="820" w:author="mkoenig" w:date="2015-09-04T12:33:00Z">
              <m:r>
                <w:rPr>
                  <w:rFonts w:ascii="Cambria Math" w:hAnsi="Cambria Math"/>
                </w:rPr>
                <m:t>c</m:t>
              </m:r>
            </w:ins>
          </m:sub>
        </m:sSub>
        <w:ins w:id="821" w:author="mkoenig" w:date="2015-09-04T12:33:00Z">
          <m:r>
            <w:rPr>
              <w:rFonts w:ascii="Cambria Math" w:hAnsi="Cambria Math"/>
            </w:rPr>
            <m:t>=6</m:t>
          </m:r>
        </w:ins>
      </m:oMath>
      <w:ins w:id="822" w:author="mkoenig" w:date="2015-09-04T12:33:00Z">
        <w:r w:rsidR="0051307D">
          <w:t>, was selected as maximum number of clusters with all clusters containing more than one factor.</w:t>
        </w:r>
      </w:ins>
      <w:ins w:id="823" w:author="mkoenig" w:date="2015-09-04T12:34:00Z">
        <w:r w:rsidR="0051307D">
          <w:t xml:space="preserve"> </w:t>
        </w:r>
      </w:ins>
    </w:p>
    <w:p w14:paraId="2FD3C02C" w14:textId="2D14ADB1" w:rsidR="008D7718" w:rsidRDefault="00977010">
      <w:pPr>
        <w:ind w:firstLine="0"/>
        <w:rPr>
          <w:ins w:id="824" w:author="mkoenig" w:date="2015-09-02T15:49:00Z"/>
        </w:rPr>
        <w:pPrChange w:id="825" w:author="mkoenig" w:date="2015-09-02T15:49:00Z">
          <w:pPr/>
        </w:pPrChange>
      </w:pPr>
      <w:ins w:id="826"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27"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28" w:author="mkoenig" w:date="2015-08-27T13:35:00Z">
        <w:del w:id="829" w:author="mkoenig" w:date="2015-09-04T12:38:00Z">
          <w:r w:rsidRPr="000652B7" w:rsidDel="006D3BA2">
            <w:rPr>
              <w:i/>
            </w:rPr>
            <w:delText>i</w:delText>
          </w:r>
          <w:r w:rsidDel="006D3BA2">
            <w:delText xml:space="preserve"> </w:delText>
          </w:r>
        </w:del>
        <w:r>
          <w:t xml:space="preserve">and repeats </w:t>
        </w:r>
      </w:ins>
      <w:ins w:id="830"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31" w:author="mkoenig" w:date="2015-09-04T12:40:00Z">
                <w:rPr>
                  <w:rFonts w:ascii="Cambria Math" w:hAnsi="Cambria Math"/>
                  <w:i/>
                </w:rPr>
              </w:ins>
            </m:ctrlPr>
          </m:sSubPr>
          <m:e>
            <w:ins w:id="832" w:author="mkoenig" w:date="2015-09-04T12:40:00Z">
              <m:r>
                <w:rPr>
                  <w:rFonts w:ascii="Cambria Math" w:hAnsi="Cambria Math"/>
                </w:rPr>
                <m:t>N</m:t>
              </m:r>
            </w:ins>
          </m:e>
          <m:sub>
            <w:ins w:id="833" w:author="mkoenig" w:date="2015-09-04T12:40:00Z">
              <m:r>
                <w:rPr>
                  <w:rFonts w:ascii="Cambria Math" w:hAnsi="Cambria Math"/>
                </w:rPr>
                <m:t>t</m:t>
              </m:r>
            </w:ins>
          </m:sub>
        </m:sSub>
        <w:ins w:id="834" w:author="mkoenig" w:date="2015-09-04T12:40:00Z">
          <m:r>
            <w:rPr>
              <w:rFonts w:ascii="Cambria Math" w:hAnsi="Cambria Math"/>
            </w:rPr>
            <m:t>=8</m:t>
          </m:r>
        </w:ins>
      </m:oMath>
      <w:ins w:id="835"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36" w:author="mkoenig" w:date="2015-08-27T13:35:00Z">
        <w:del w:id="837" w:author="mkoenig" w:date="2015-09-04T12:39:00Z">
          <w:r w:rsidRPr="000652B7" w:rsidDel="006D3BA2">
            <w:rPr>
              <w:i/>
            </w:rPr>
            <w:delText>r</w:delText>
          </w:r>
          <w:r w:rsidDel="006D3BA2">
            <w:delText xml:space="preserve"> </w:delText>
          </w:r>
        </w:del>
        <w:r>
          <w:t>via</w:t>
        </w:r>
      </w:ins>
      <w:ins w:id="838" w:author="mkoenig" w:date="2015-09-02T15:49:00Z">
        <w:del w:id="839" w:author="mkoenig" w:date="2015-09-04T12:34:00Z">
          <w:r w:rsidR="008D7718" w:rsidDel="0051307D">
            <w:delText xml:space="preserve"> </w:delText>
          </w:r>
        </w:del>
      </w:ins>
    </w:p>
    <w:p w14:paraId="3FA50A5B" w14:textId="2BA130AB" w:rsidR="004A34E4" w:rsidDel="009E7BA8" w:rsidRDefault="00AE66CC">
      <w:pPr>
        <w:ind w:firstLine="0"/>
        <w:jc w:val="center"/>
        <w:rPr>
          <w:del w:id="840" w:author="mkoenig" w:date="2015-08-26T17:25:00Z"/>
        </w:rPr>
        <w:pPrChange w:id="841" w:author="mkoenig" w:date="2015-09-02T15:49:00Z">
          <w:pPr/>
        </w:pPrChange>
      </w:pPr>
      <m:oMath>
        <m:acc>
          <m:accPr>
            <m:chr m:val="̅"/>
            <m:ctrlPr>
              <w:ins w:id="842" w:author="mkoenig" w:date="2015-09-04T12:30:00Z">
                <w:rPr>
                  <w:rFonts w:ascii="Cambria Math" w:hAnsi="Cambria Math"/>
                  <w:i/>
                  <w:lang w:val="de-DE"/>
                </w:rPr>
              </w:ins>
            </m:ctrlPr>
          </m:accPr>
          <m:e>
            <m:sSub>
              <m:sSubPr>
                <m:ctrlPr>
                  <w:ins w:id="843" w:author="mkoenig" w:date="2015-09-04T12:30:00Z">
                    <w:rPr>
                      <w:rFonts w:ascii="Cambria Math" w:hAnsi="Cambria Math"/>
                      <w:i/>
                      <w:lang w:val="de-DE"/>
                    </w:rPr>
                  </w:ins>
                </m:ctrlPr>
              </m:sSubPr>
              <m:e>
                <w:ins w:id="844" w:author="mkoenig" w:date="2015-09-04T12:30:00Z">
                  <m:r>
                    <w:rPr>
                      <w:rFonts w:ascii="Cambria Math" w:hAnsi="Cambria Math"/>
                      <w:lang w:val="de-DE"/>
                    </w:rPr>
                    <m:t>f</m:t>
                  </m:r>
                </w:ins>
              </m:e>
              <m:sub>
                <w:ins w:id="845" w:author="mkoenig" w:date="2015-09-04T12:30:00Z">
                  <m:r>
                    <w:rPr>
                      <w:rFonts w:ascii="Cambria Math" w:hAnsi="Cambria Math"/>
                      <w:lang w:val="de-DE"/>
                    </w:rPr>
                    <m:t>k</m:t>
                  </m:r>
                </w:ins>
              </m:sub>
            </m:sSub>
          </m:e>
        </m:acc>
        <m:sSubSup>
          <m:sSubSupPr>
            <m:ctrlPr>
              <w:ins w:id="846" w:author="mkoenig" w:date="2015-08-27T13:35:00Z">
                <w:del w:id="847" w:author="mkoenig" w:date="2015-09-04T12:29:00Z">
                  <w:rPr>
                    <w:rFonts w:ascii="Cambria Math" w:hAnsi="Cambria Math"/>
                    <w:i/>
                    <w:lang w:val="de-DE"/>
                  </w:rPr>
                </w:del>
              </w:ins>
            </m:ctrlPr>
          </m:sSubSupPr>
          <m:e>
            <w:ins w:id="848" w:author="mkoenig" w:date="2015-08-27T13:35:00Z">
              <w:del w:id="849" w:author="mkoenig" w:date="2015-09-04T12:29:00Z">
                <m:r>
                  <w:rPr>
                    <w:rFonts w:ascii="Cambria Math" w:hAnsi="Cambria Math"/>
                    <w:lang w:val="de-DE"/>
                  </w:rPr>
                  <m:t>f</m:t>
                </m:r>
              </w:del>
            </w:ins>
          </m:e>
          <m:sub>
            <w:ins w:id="850" w:author="mkoenig" w:date="2015-08-27T13:35:00Z">
              <w:del w:id="851" w:author="mkoenig" w:date="2015-09-04T12:29:00Z">
                <m:r>
                  <w:rPr>
                    <w:rFonts w:ascii="Cambria Math" w:hAnsi="Cambria Math"/>
                    <w:lang w:val="de-DE"/>
                  </w:rPr>
                  <m:t>k</m:t>
                </m:r>
              </w:del>
            </w:ins>
          </m:sub>
          <m:sup>
            <w:ins w:id="852" w:author="mkoenig" w:date="2015-08-27T13:35:00Z">
              <w:del w:id="853" w:author="mkoenig" w:date="2015-09-04T12:29:00Z">
                <m:r>
                  <w:rPr>
                    <w:rFonts w:ascii="Cambria Math" w:hAnsi="Cambria Math"/>
                    <w:lang w:val="de-DE"/>
                  </w:rPr>
                  <m:t>norm</m:t>
                </m:r>
              </w:del>
            </w:ins>
          </m:sup>
        </m:sSubSup>
        <m:d>
          <m:dPr>
            <m:ctrlPr>
              <w:ins w:id="854" w:author="mkoenig" w:date="2015-08-27T13:35:00Z">
                <w:rPr>
                  <w:rFonts w:ascii="Cambria Math" w:hAnsi="Cambria Math"/>
                  <w:i/>
                </w:rPr>
              </w:ins>
            </m:ctrlPr>
          </m:dPr>
          <m:e>
            <m:sSub>
              <m:sSubPr>
                <m:ctrlPr>
                  <w:ins w:id="855" w:author="mkoenig" w:date="2015-08-27T13:35:00Z">
                    <w:rPr>
                      <w:rFonts w:ascii="Cambria Math" w:hAnsi="Cambria Math"/>
                      <w:i/>
                    </w:rPr>
                  </w:ins>
                </m:ctrlPr>
              </m:sSubPr>
              <m:e>
                <w:ins w:id="856" w:author="mkoenig" w:date="2015-08-27T13:35:00Z">
                  <m:r>
                    <w:rPr>
                      <w:rFonts w:ascii="Cambria Math" w:hAnsi="Cambria Math"/>
                    </w:rPr>
                    <m:t>t</m:t>
                  </m:r>
                </w:ins>
              </m:e>
              <m:sub>
                <w:ins w:id="857" w:author="mkoenig" w:date="2015-08-27T13:35:00Z">
                  <m:r>
                    <w:rPr>
                      <w:rFonts w:ascii="Cambria Math" w:hAnsi="Cambria Math"/>
                    </w:rPr>
                    <m:t>i,r</m:t>
                  </m:r>
                </w:ins>
              </m:sub>
            </m:sSub>
          </m:e>
        </m:d>
        <w:ins w:id="858" w:author="mkoenig" w:date="2015-08-27T13:35:00Z">
          <m:r>
            <w:rPr>
              <w:rFonts w:ascii="Cambria Math" w:hAnsi="Cambria Math" w:hint="eastAsia"/>
              <w:rPrChange w:id="859" w:author="mkoenig" w:date="2015-09-04T12:29:00Z">
                <w:rPr>
                  <w:rFonts w:ascii="Cambria Math" w:hAnsi="Cambria Math" w:hint="eastAsia"/>
                  <w:lang w:val="de-DE"/>
                </w:rPr>
              </w:rPrChange>
            </w:rPr>
            <m:t>=</m:t>
          </m:r>
        </w:ins>
        <m:f>
          <m:fPr>
            <m:ctrlPr>
              <w:ins w:id="860" w:author="mkoenig" w:date="2015-08-27T13:35:00Z">
                <w:rPr>
                  <w:rFonts w:ascii="Cambria Math" w:hAnsi="Cambria Math"/>
                  <w:i/>
                </w:rPr>
              </w:ins>
            </m:ctrlPr>
          </m:fPr>
          <m:num>
            <w:ins w:id="861" w:author="mkoenig" w:date="2015-08-27T13:35:00Z">
              <m:r>
                <w:rPr>
                  <w:rFonts w:ascii="Cambria Math" w:hAnsi="Cambria Math" w:hint="eastAsia"/>
                  <w:rPrChange w:id="862" w:author="mkoenig" w:date="2015-09-04T12:29:00Z">
                    <w:rPr>
                      <w:rFonts w:ascii="Cambria Math" w:hAnsi="Cambria Math" w:hint="eastAsia"/>
                      <w:lang w:val="de-DE"/>
                    </w:rPr>
                  </w:rPrChange>
                </w:rPr>
                <m:t>(</m:t>
              </m:r>
            </w:ins>
            <m:sSub>
              <m:sSubPr>
                <m:ctrlPr>
                  <w:ins w:id="863" w:author="mkoenig" w:date="2015-08-27T13:35:00Z">
                    <w:rPr>
                      <w:rFonts w:ascii="Cambria Math" w:hAnsi="Cambria Math"/>
                      <w:i/>
                    </w:rPr>
                  </w:ins>
                </m:ctrlPr>
              </m:sSubPr>
              <m:e>
                <w:ins w:id="864" w:author="mkoenig" w:date="2015-08-27T13:35:00Z">
                  <m:r>
                    <w:rPr>
                      <w:rFonts w:ascii="Cambria Math" w:hAnsi="Cambria Math"/>
                    </w:rPr>
                    <m:t>f</m:t>
                  </m:r>
                </w:ins>
              </m:e>
              <m:sub>
                <w:ins w:id="865" w:author="mkoenig" w:date="2015-08-27T13:35:00Z">
                  <m:r>
                    <w:rPr>
                      <w:rFonts w:ascii="Cambria Math" w:hAnsi="Cambria Math"/>
                    </w:rPr>
                    <m:t>k</m:t>
                  </m:r>
                </w:ins>
              </m:sub>
            </m:sSub>
            <m:d>
              <m:dPr>
                <m:ctrlPr>
                  <w:ins w:id="866" w:author="mkoenig" w:date="2015-08-27T13:35:00Z">
                    <w:rPr>
                      <w:rFonts w:ascii="Cambria Math" w:hAnsi="Cambria Math"/>
                      <w:i/>
                    </w:rPr>
                  </w:ins>
                </m:ctrlPr>
              </m:dPr>
              <m:e>
                <m:sSub>
                  <m:sSubPr>
                    <m:ctrlPr>
                      <w:ins w:id="867" w:author="mkoenig" w:date="2015-08-27T13:35:00Z">
                        <w:rPr>
                          <w:rFonts w:ascii="Cambria Math" w:hAnsi="Cambria Math"/>
                          <w:i/>
                        </w:rPr>
                      </w:ins>
                    </m:ctrlPr>
                  </m:sSubPr>
                  <m:e>
                    <w:ins w:id="868" w:author="mkoenig" w:date="2015-08-27T13:35:00Z">
                      <m:r>
                        <w:rPr>
                          <w:rFonts w:ascii="Cambria Math" w:hAnsi="Cambria Math"/>
                        </w:rPr>
                        <m:t>t</m:t>
                      </m:r>
                    </w:ins>
                  </m:e>
                  <m:sub>
                    <w:ins w:id="869" w:author="mkoenig" w:date="2015-08-27T13:35:00Z">
                      <m:r>
                        <w:rPr>
                          <w:rFonts w:ascii="Cambria Math" w:hAnsi="Cambria Math"/>
                        </w:rPr>
                        <m:t>i,r</m:t>
                      </m:r>
                    </w:ins>
                  </m:sub>
                </m:sSub>
              </m:e>
            </m:d>
            <w:ins w:id="870" w:author="mkoenig" w:date="2015-08-27T13:35:00Z">
              <m:r>
                <w:rPr>
                  <w:rFonts w:ascii="Cambria Math" w:hAnsi="Cambria Math"/>
                  <w:rPrChange w:id="871" w:author="mkoenig" w:date="2015-09-04T12:29:00Z">
                    <w:rPr>
                      <w:rFonts w:ascii="Cambria Math" w:hAnsi="Cambria Math"/>
                      <w:lang w:val="de-DE"/>
                    </w:rPr>
                  </w:rPrChange>
                </w:rPr>
                <m:t xml:space="preserve">- </m:t>
              </m:r>
              <m:r>
                <w:rPr>
                  <w:rFonts w:ascii="Cambria Math" w:hAnsi="Cambria Math" w:hint="eastAsia"/>
                  <w:rPrChange w:id="872" w:author="mkoenig" w:date="2015-09-04T12:29:00Z">
                    <w:rPr>
                      <w:rFonts w:ascii="Cambria Math" w:hAnsi="Cambria Math" w:hint="eastAsia"/>
                      <w:lang w:val="de-DE"/>
                    </w:rPr>
                  </w:rPrChange>
                </w:rPr>
                <m:t>&lt;</m:t>
              </m:r>
            </w:ins>
            <m:sSub>
              <m:sSubPr>
                <m:ctrlPr>
                  <w:ins w:id="873" w:author="mkoenig" w:date="2015-08-27T13:35:00Z">
                    <w:rPr>
                      <w:rFonts w:ascii="Cambria Math" w:hAnsi="Cambria Math"/>
                      <w:i/>
                    </w:rPr>
                  </w:ins>
                </m:ctrlPr>
              </m:sSubPr>
              <m:e>
                <w:ins w:id="874" w:author="mkoenig" w:date="2015-08-27T13:35:00Z">
                  <m:r>
                    <w:rPr>
                      <w:rFonts w:ascii="Cambria Math" w:hAnsi="Cambria Math"/>
                    </w:rPr>
                    <m:t>f</m:t>
                  </m:r>
                </w:ins>
              </m:e>
              <m:sub>
                <w:ins w:id="875" w:author="mkoenig" w:date="2015-08-27T13:35:00Z">
                  <m:r>
                    <w:rPr>
                      <w:rFonts w:ascii="Cambria Math" w:hAnsi="Cambria Math"/>
                    </w:rPr>
                    <m:t>k</m:t>
                  </m:r>
                </w:ins>
              </m:sub>
            </m:sSub>
            <w:ins w:id="876" w:author="mkoenig" w:date="2015-08-27T13:35:00Z">
              <m:r>
                <w:rPr>
                  <w:rFonts w:ascii="Cambria Math" w:hAnsi="Cambria Math" w:hint="eastAsia"/>
                  <w:rPrChange w:id="877" w:author="mkoenig" w:date="2015-09-04T12:29:00Z">
                    <w:rPr>
                      <w:rFonts w:ascii="Cambria Math" w:hAnsi="Cambria Math" w:hint="eastAsia"/>
                      <w:lang w:val="de-DE"/>
                    </w:rPr>
                  </w:rPrChange>
                </w:rPr>
                <m:t>&gt;)</m:t>
              </m:r>
            </w:ins>
          </m:num>
          <m:den>
            <m:func>
              <m:funcPr>
                <m:ctrlPr>
                  <w:ins w:id="878" w:author="mkoenig" w:date="2015-08-27T13:35:00Z">
                    <w:rPr>
                      <w:rFonts w:ascii="Cambria Math" w:hAnsi="Cambria Math"/>
                    </w:rPr>
                  </w:ins>
                </m:ctrlPr>
              </m:funcPr>
              <m:fName>
                <w:ins w:id="879" w:author="mkoenig" w:date="2015-08-27T13:35:00Z">
                  <m:r>
                    <m:rPr>
                      <m:sty m:val="p"/>
                    </m:rPr>
                    <w:rPr>
                      <w:rFonts w:ascii="Cambria Math" w:hAnsi="Cambria Math" w:hint="eastAsia"/>
                      <w:rPrChange w:id="880" w:author="mkoenig" w:date="2015-09-04T12:29:00Z">
                        <w:rPr>
                          <w:rFonts w:ascii="Cambria Math" w:hAnsi="Cambria Math" w:hint="eastAsia"/>
                          <w:lang w:val="de-DE"/>
                        </w:rPr>
                      </w:rPrChange>
                    </w:rPr>
                    <m:t>max</m:t>
                  </m:r>
                </w:ins>
              </m:fName>
              <m:e>
                <m:d>
                  <m:dPr>
                    <m:ctrlPr>
                      <w:ins w:id="881" w:author="mkoenig" w:date="2015-08-27T13:35:00Z">
                        <w:rPr>
                          <w:rFonts w:ascii="Cambria Math" w:hAnsi="Cambria Math"/>
                          <w:i/>
                        </w:rPr>
                      </w:ins>
                    </m:ctrlPr>
                  </m:dPr>
                  <m:e>
                    <m:sSub>
                      <m:sSubPr>
                        <m:ctrlPr>
                          <w:ins w:id="882" w:author="mkoenig" w:date="2015-08-27T13:35:00Z">
                            <w:rPr>
                              <w:rFonts w:ascii="Cambria Math" w:hAnsi="Cambria Math"/>
                              <w:i/>
                            </w:rPr>
                          </w:ins>
                        </m:ctrlPr>
                      </m:sSubPr>
                      <m:e>
                        <w:ins w:id="883" w:author="mkoenig" w:date="2015-08-27T13:35:00Z">
                          <m:r>
                            <w:rPr>
                              <w:rFonts w:ascii="Cambria Math" w:hAnsi="Cambria Math"/>
                            </w:rPr>
                            <m:t>f</m:t>
                          </m:r>
                        </w:ins>
                      </m:e>
                      <m:sub>
                        <w:ins w:id="884" w:author="mkoenig" w:date="2015-08-27T13:35:00Z">
                          <m:r>
                            <w:rPr>
                              <w:rFonts w:ascii="Cambria Math" w:hAnsi="Cambria Math"/>
                            </w:rPr>
                            <m:t>k</m:t>
                          </m:r>
                        </w:ins>
                      </m:sub>
                    </m:sSub>
                  </m:e>
                </m:d>
              </m:e>
            </m:func>
            <w:ins w:id="885" w:author="mkoenig" w:date="2015-08-27T13:35:00Z">
              <m:r>
                <w:rPr>
                  <w:rFonts w:ascii="Cambria Math" w:hAnsi="Cambria Math"/>
                  <w:rPrChange w:id="886" w:author="mkoenig" w:date="2015-09-04T12:29:00Z">
                    <w:rPr>
                      <w:rFonts w:ascii="Cambria Math" w:hAnsi="Cambria Math"/>
                      <w:lang w:val="de-DE"/>
                    </w:rPr>
                  </w:rPrChange>
                </w:rPr>
                <m:t>-</m:t>
              </m:r>
              <m:r>
                <m:rPr>
                  <m:sty m:val="p"/>
                </m:rPr>
                <w:rPr>
                  <w:rFonts w:ascii="Cambria Math" w:hAnsi="Cambria Math"/>
                  <w:rPrChange w:id="887" w:author="mkoenig" w:date="2015-09-04T12:29:00Z">
                    <w:rPr>
                      <w:rFonts w:ascii="Cambria Math" w:hAnsi="Cambria Math"/>
                      <w:lang w:val="de-DE"/>
                    </w:rPr>
                  </w:rPrChange>
                </w:rPr>
                <m:t>min⁡</m:t>
              </m:r>
              <m:r>
                <w:rPr>
                  <w:rFonts w:ascii="Cambria Math" w:hAnsi="Cambria Math" w:hint="eastAsia"/>
                  <w:rPrChange w:id="888" w:author="mkoenig" w:date="2015-09-04T12:29:00Z">
                    <w:rPr>
                      <w:rFonts w:ascii="Cambria Math" w:hAnsi="Cambria Math" w:hint="eastAsia"/>
                      <w:lang w:val="de-DE"/>
                    </w:rPr>
                  </w:rPrChange>
                </w:rPr>
                <m:t>(</m:t>
              </m:r>
            </w:ins>
            <m:sSub>
              <m:sSubPr>
                <m:ctrlPr>
                  <w:ins w:id="889" w:author="mkoenig" w:date="2015-08-27T13:35:00Z">
                    <w:rPr>
                      <w:rFonts w:ascii="Cambria Math" w:hAnsi="Cambria Math"/>
                      <w:i/>
                    </w:rPr>
                  </w:ins>
                </m:ctrlPr>
              </m:sSubPr>
              <m:e>
                <w:ins w:id="890" w:author="mkoenig" w:date="2015-08-27T13:35:00Z">
                  <m:r>
                    <w:rPr>
                      <w:rFonts w:ascii="Cambria Math" w:hAnsi="Cambria Math"/>
                    </w:rPr>
                    <m:t>f</m:t>
                  </m:r>
                </w:ins>
              </m:e>
              <m:sub>
                <w:ins w:id="891" w:author="mkoenig" w:date="2015-08-27T13:35:00Z">
                  <m:r>
                    <w:rPr>
                      <w:rFonts w:ascii="Cambria Math" w:hAnsi="Cambria Math"/>
                    </w:rPr>
                    <m:t>k</m:t>
                  </m:r>
                </w:ins>
              </m:sub>
            </m:sSub>
            <w:ins w:id="892" w:author="mkoenig" w:date="2015-08-27T13:35:00Z">
              <m:r>
                <w:rPr>
                  <w:rFonts w:ascii="Cambria Math" w:hAnsi="Cambria Math" w:hint="eastAsia"/>
                  <w:rPrChange w:id="893" w:author="mkoenig" w:date="2015-09-04T12:29:00Z">
                    <w:rPr>
                      <w:rFonts w:ascii="Cambria Math" w:hAnsi="Cambria Math" w:hint="eastAsia"/>
                      <w:lang w:val="de-DE"/>
                    </w:rPr>
                  </w:rPrChange>
                </w:rPr>
                <m:t>)</m:t>
              </m:r>
            </w:ins>
          </m:den>
        </m:f>
      </m:oMath>
      <w:ins w:id="894" w:author="Windows User" w:date="2015-08-20T16:57:00Z">
        <w:del w:id="895"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96" w:author="Windows User" w:date="2015-08-20T16:57:00Z"/>
        </w:rPr>
        <w:pPrChange w:id="897" w:author="mkoenig" w:date="2015-09-02T15:49:00Z">
          <w:pPr/>
        </w:pPrChange>
      </w:pPr>
      <w:moveFromRangeStart w:id="898" w:author="mkoenig" w:date="2015-08-26T17:25:00Z" w:name="move428373254"/>
      <w:moveFrom w:id="899" w:author="mkoenig" w:date="2015-08-26T17:25:00Z">
        <w:ins w:id="900" w:author="Windows User" w:date="2015-08-20T16:57:00Z">
          <w:r w:rsidDel="009E7BA8">
            <w:t>All computations were performed in R with source code and data provided in the supplement S2 and available from.</w:t>
          </w:r>
        </w:ins>
      </w:moveFrom>
    </w:p>
    <w:moveFromRangeEnd w:id="898"/>
    <w:p w14:paraId="27756304" w14:textId="601F686B" w:rsidR="004A34E4" w:rsidRPr="004A34E4" w:rsidDel="00A75982" w:rsidRDefault="00A75982">
      <w:pPr>
        <w:ind w:firstLine="0"/>
        <w:rPr>
          <w:ins w:id="901" w:author="Windows User" w:date="2015-08-20T16:57:00Z"/>
          <w:del w:id="902" w:author="mkoenig" w:date="2015-09-02T15:48:00Z"/>
          <w:b/>
          <w:rPrChange w:id="903" w:author="Windows User" w:date="2015-08-20T16:57:00Z">
            <w:rPr>
              <w:ins w:id="904" w:author="Windows User" w:date="2015-08-20T16:57:00Z"/>
              <w:del w:id="905" w:author="mkoenig" w:date="2015-09-02T15:48:00Z"/>
            </w:rPr>
          </w:rPrChange>
        </w:rPr>
        <w:pPrChange w:id="906" w:author="mkoenig" w:date="2015-09-04T12:21:00Z">
          <w:pPr/>
        </w:pPrChange>
      </w:pPr>
      <w:ins w:id="907" w:author="mkoenig" w:date="2015-09-02T15:48:00Z">
        <w:r w:rsidRPr="006E2560">
          <w:rPr>
            <w:i/>
            <w:rPrChange w:id="908" w:author="mkoenig" w:date="2015-09-04T12:20:00Z">
              <w:rPr/>
            </w:rPrChange>
          </w:rPr>
          <w:t>Decision Trees</w:t>
        </w:r>
        <w:r>
          <w:t xml:space="preserve">: </w:t>
        </w:r>
      </w:ins>
      <w:ins w:id="909" w:author="Windows User" w:date="2015-08-20T16:57:00Z">
        <w:del w:id="910" w:author="mkoenig" w:date="2015-09-02T15:48:00Z">
          <w:r w:rsidR="004A34E4" w:rsidRPr="004A34E4" w:rsidDel="00A75982">
            <w:rPr>
              <w:b/>
              <w:rPrChange w:id="911" w:author="Windows User" w:date="2015-08-20T16:57:00Z">
                <w:rPr/>
              </w:rPrChange>
            </w:rPr>
            <w:delText>Decision trees</w:delText>
          </w:r>
        </w:del>
      </w:ins>
    </w:p>
    <w:p w14:paraId="7E9ED51A" w14:textId="18EF3693" w:rsidR="00F87335" w:rsidRPr="00977010" w:rsidRDefault="00F87335">
      <w:pPr>
        <w:ind w:firstLine="0"/>
        <w:rPr>
          <w:ins w:id="912" w:author="mkoenig" w:date="2015-08-27T13:20:00Z"/>
        </w:rPr>
        <w:pPrChange w:id="913" w:author="mkoenig" w:date="2015-09-04T12:21:00Z">
          <w:pPr/>
        </w:pPrChange>
      </w:pPr>
      <w:ins w:id="914" w:author="mkoenig" w:date="2015-08-26T17:32:00Z">
        <w:r>
          <w:t xml:space="preserve">For the prediction of </w:t>
        </w:r>
      </w:ins>
      <w:ins w:id="915" w:author="mkoenig" w:date="2015-09-02T15:58:00Z">
        <w:r w:rsidR="008D7718">
          <w:t xml:space="preserve">distinct </w:t>
        </w:r>
      </w:ins>
      <w:ins w:id="916" w:author="mkoenig" w:date="2015-08-26T17:32:00Z">
        <w:r w:rsidR="00436373">
          <w:t>time</w:t>
        </w:r>
      </w:ins>
      <w:ins w:id="917" w:author="mkoenig" w:date="2015-09-02T15:58:00Z">
        <w:r w:rsidR="008D7718">
          <w:t xml:space="preserve"> points of disease progression</w:t>
        </w:r>
      </w:ins>
      <w:ins w:id="918" w:author="mkoenig" w:date="2015-08-26T17:32:00Z">
        <w:r w:rsidR="00436373">
          <w:t xml:space="preserve"> </w:t>
        </w:r>
        <w:del w:id="919" w:author="mkoenig" w:date="2015-09-04T12:30:00Z">
          <w:r w:rsidR="00436373" w:rsidDel="0051307D">
            <w:delText>after BDL</w:delText>
          </w:r>
        </w:del>
      </w:ins>
      <w:ins w:id="920" w:author="mkoenig" w:date="2015-08-26T17:34:00Z">
        <w:del w:id="921" w:author="mkoenig" w:date="2015-09-04T12:30:00Z">
          <w:r w:rsidR="00436373" w:rsidDel="0051307D">
            <w:delText xml:space="preserve"> </w:delText>
          </w:r>
        </w:del>
      </w:ins>
      <w:ins w:id="922" w:author="mkoenig" w:date="2015-08-26T17:32:00Z">
        <w:r w:rsidR="00436373">
          <w:t>a regression tree</w:t>
        </w:r>
      </w:ins>
      <w:ins w:id="923" w:author="mkoenig" w:date="2015-08-27T12:08:00Z">
        <w:r w:rsidR="004B0EE5">
          <w:t xml:space="preserve"> </w:t>
        </w:r>
      </w:ins>
      <w:ins w:id="924" w:author="mkoenig" w:date="2015-09-04T12:31:00Z">
        <w:r w:rsidR="0051307D">
          <w:t xml:space="preserve">with the mean normalized </w:t>
        </w:r>
      </w:ins>
      <w:ins w:id="925" w:author="mkoenig" w:date="2015-09-04T12:32:00Z">
        <w:r w:rsidR="0051307D">
          <w:t xml:space="preserve">factor </w:t>
        </w:r>
      </w:ins>
      <w:ins w:id="926"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27" w:author="mkoenig" w:date="2015-08-27T12:08:00Z">
        <w:del w:id="928" w:author="mkoenig" w:date="2015-09-04T12:30:00Z">
          <w:r w:rsidR="004B0EE5" w:rsidDel="0051307D">
            <w:delText>model</w:delText>
          </w:r>
        </w:del>
      </w:ins>
      <w:ins w:id="929" w:author="mkoenig" w:date="2015-08-27T13:11:00Z">
        <w:del w:id="930" w:author="mkoenig" w:date="2015-09-04T12:30:00Z">
          <w:r w:rsidR="00142F3E" w:rsidDel="0051307D">
            <w:delText xml:space="preserve"> </w:delText>
          </w:r>
        </w:del>
        <w:r w:rsidR="00142F3E">
          <w:t>based on recursive partitioning</w:t>
        </w:r>
      </w:ins>
      <w:ins w:id="931" w:author="mkoenig" w:date="2015-08-26T17:32:00Z">
        <w:r w:rsidR="00436373">
          <w:t xml:space="preserve"> </w:t>
        </w:r>
      </w:ins>
      <w:ins w:id="932" w:author="mkoenig" w:date="2015-09-04T12:31:00Z">
        <w:r w:rsidR="0051307D">
          <w:t xml:space="preserve">using </w:t>
        </w:r>
        <w:proofErr w:type="spellStart"/>
        <w:r w:rsidR="0051307D">
          <w:rPr>
            <w:i/>
          </w:rPr>
          <w:t>rpart</w:t>
        </w:r>
        <w:proofErr w:type="spellEnd"/>
        <w:r w:rsidR="0051307D" w:rsidDel="0051307D">
          <w:t xml:space="preserve"> </w:t>
        </w:r>
      </w:ins>
      <w:ins w:id="933" w:author="mkoenig" w:date="2015-08-27T13:12:00Z">
        <w:r w:rsidR="00142F3E">
          <w:t>{</w:t>
        </w:r>
      </w:ins>
      <w:ins w:id="934" w:author="mkoenig" w:date="2015-08-27T13:14:00Z">
        <w:r w:rsidRPr="00F87335">
          <w:rPr>
            <w:shd w:val="clear" w:color="auto" w:fill="BFBFBF" w:themeFill="background1" w:themeFillShade="BF"/>
            <w:rPrChange w:id="935" w:author="mkoenig" w:date="2015-08-27T13:14:00Z">
              <w:rPr/>
            </w:rPrChange>
          </w:rPr>
          <w:t>Breiman1984</w:t>
        </w:r>
      </w:ins>
      <w:ins w:id="936" w:author="mkoenig" w:date="2015-08-27T13:12:00Z">
        <w:r w:rsidR="00142F3E">
          <w:t>}</w:t>
        </w:r>
      </w:ins>
      <w:ins w:id="937" w:author="mkoenig" w:date="2015-09-04T12:35:00Z">
        <w:r w:rsidR="0051307D">
          <w:t>. Logarithmic transformation was performed to obtain approximately equal-distant time points.</w:t>
        </w:r>
      </w:ins>
      <w:ins w:id="938" w:author="mkoenig" w:date="2015-08-27T13:12:00Z">
        <w:del w:id="939" w:author="mkoenig" w:date="2015-09-04T12:35:00Z">
          <w:r w:rsidR="00142F3E" w:rsidDel="0051307D">
            <w:delText xml:space="preserve"> </w:delText>
          </w:r>
        </w:del>
      </w:ins>
      <w:ins w:id="940" w:author="mkoenig" w:date="2015-08-26T17:32:00Z">
        <w:del w:id="941" w:author="mkoenig" w:date="2015-09-04T12:31:00Z">
          <w:r w:rsidR="00436373" w:rsidDel="0051307D">
            <w:delText xml:space="preserve">was fitted </w:delText>
          </w:r>
        </w:del>
      </w:ins>
      <w:ins w:id="942" w:author="mkoenig" w:date="2015-08-27T13:15:00Z">
        <w:del w:id="943" w:author="mkoenig" w:date="2015-09-04T12:31:00Z">
          <w:r w:rsidR="00750C5E" w:rsidDel="0051307D">
            <w:delText xml:space="preserve">using </w:delText>
          </w:r>
        </w:del>
      </w:ins>
      <w:ins w:id="944" w:author="mkoenig" w:date="2015-09-02T16:47:00Z">
        <w:del w:id="945" w:author="mkoenig" w:date="2015-09-04T12:31:00Z">
          <w:r w:rsidR="00750C5E" w:rsidDel="0051307D">
            <w:rPr>
              <w:i/>
            </w:rPr>
            <w:delText>rpart</w:delText>
          </w:r>
          <w:r w:rsidR="00750C5E" w:rsidDel="0051307D">
            <w:delText xml:space="preserve"> with</w:delText>
          </w:r>
        </w:del>
      </w:ins>
      <w:ins w:id="946" w:author="mkoenig" w:date="2015-08-27T13:15:00Z">
        <w:del w:id="947" w:author="mkoenig" w:date="2015-09-04T12:31:00Z">
          <w:r w:rsidDel="0051307D">
            <w:delText xml:space="preserve"> the </w:delText>
          </w:r>
        </w:del>
      </w:ins>
      <w:ins w:id="948" w:author="mkoenig" w:date="2015-08-26T17:35:00Z">
        <w:del w:id="949" w:author="mkoenig" w:date="2015-09-04T12:31:00Z">
          <w:r w:rsidR="00436373" w:rsidDel="0051307D">
            <w:delText xml:space="preserve">mean </w:delText>
          </w:r>
        </w:del>
      </w:ins>
      <w:ins w:id="950" w:author="mkoenig" w:date="2015-08-27T13:15:00Z">
        <w:del w:id="951" w:author="mkoenig" w:date="2015-09-04T12:31:00Z">
          <w:r w:rsidDel="0051307D">
            <w:delText xml:space="preserve">normalized </w:delText>
          </w:r>
        </w:del>
      </w:ins>
      <w:ins w:id="952" w:author="mkoenig" w:date="2015-08-26T17:35:00Z">
        <w:del w:id="953" w:author="mkoenig" w:date="2015-09-04T12:31:00Z">
          <w:r w:rsidR="00436373" w:rsidDel="0051307D">
            <w:delText xml:space="preserve">data of the </w:delText>
          </w:r>
        </w:del>
      </w:ins>
      <w:ins w:id="954" w:author="mkoenig" w:date="2015-08-26T17:32:00Z">
        <w:del w:id="955" w:author="mkoenig" w:date="2015-09-04T12:31:00Z">
          <w:r w:rsidR="00436373" w:rsidDel="0051307D">
            <w:delText>6 cluster</w:delText>
          </w:r>
        </w:del>
      </w:ins>
      <w:ins w:id="956" w:author="mkoenig" w:date="2015-08-26T17:34:00Z">
        <w:del w:id="957" w:author="mkoenig" w:date="2015-09-04T12:31:00Z">
          <w:r w:rsidR="00436373" w:rsidDel="0051307D">
            <w:delText>s</w:delText>
          </w:r>
        </w:del>
      </w:ins>
      <w:ins w:id="958" w:author="mkoenig" w:date="2015-08-27T13:15:00Z">
        <w:del w:id="959" w:author="mkoenig" w:date="2015-09-04T12:31:00Z">
          <w:r w:rsidDel="0051307D">
            <w:delText xml:space="preserve"> as predictor variables</w:delText>
          </w:r>
        </w:del>
      </w:ins>
      <w:ins w:id="960" w:author="mkoenig" w:date="2015-08-27T13:36:00Z">
        <w:del w:id="961" w:author="mkoenig" w:date="2015-09-04T12:31:00Z">
          <w:r w:rsidR="00977010" w:rsidDel="0051307D">
            <w:delText xml:space="preserve"> and t</w:delText>
          </w:r>
        </w:del>
      </w:ins>
      <w:ins w:id="962" w:author="mkoenig" w:date="2015-08-27T13:18:00Z">
        <w:del w:id="963" w:author="mkoenig" w:date="2015-09-04T12:31:00Z">
          <w:r w:rsidR="00977010" w:rsidDel="0051307D">
            <w:delText xml:space="preserve">he </w:delText>
          </w:r>
        </w:del>
      </w:ins>
      <w:ins w:id="964" w:author="mkoenig" w:date="2015-08-27T13:22:00Z">
        <w:del w:id="965" w:author="mkoenig" w:date="2015-09-04T12:31:00Z">
          <w:r w:rsidR="00BD2B1B" w:rsidDel="0051307D">
            <w:delText>log transformed</w:delText>
          </w:r>
        </w:del>
      </w:ins>
      <w:ins w:id="966" w:author="mkoenig" w:date="2015-08-27T13:20:00Z">
        <w:del w:id="967" w:author="mkoenig" w:date="2015-09-04T12:31:00Z">
          <w:r w:rsidDel="0051307D">
            <w:delText xml:space="preserve"> </w:delText>
          </w:r>
        </w:del>
      </w:ins>
      <w:ins w:id="968" w:author="mkoenig" w:date="2015-08-27T13:22:00Z">
        <w:del w:id="969" w:author="mkoenig" w:date="2015-09-04T12:31:00Z">
          <w:r w:rsidR="00BD2B1B" w:rsidDel="0051307D">
            <w:delText>time points</w:delText>
          </w:r>
        </w:del>
      </w:ins>
      <w:ins w:id="970" w:author="mkoenig" w:date="2015-08-27T13:36:00Z">
        <w:del w:id="971" w:author="mkoenig" w:date="2015-09-04T12:31:00Z">
          <w:r w:rsidR="00977010" w:rsidDel="0051307D">
            <w:delText xml:space="preserve"> </w:delText>
          </w:r>
        </w:del>
      </w:ins>
      <w:ins w:id="972" w:author="mkoenig" w:date="2015-08-27T13:37:00Z">
        <w:del w:id="973" w:author="mkoenig" w:date="2015-09-04T12:31:00Z">
          <w:r w:rsidR="00977010" w:rsidDel="0051307D">
            <w:delText xml:space="preserve">as </w:delText>
          </w:r>
        </w:del>
      </w:ins>
      <w:ins w:id="974" w:author="mkoenig" w:date="2015-08-27T13:36:00Z">
        <w:del w:id="975" w:author="mkoenig" w:date="2015-09-04T12:31:00Z">
          <w:r w:rsidR="00977010" w:rsidDel="0051307D">
            <w:delText>dependent variable</w:delText>
          </w:r>
        </w:del>
      </w:ins>
    </w:p>
    <w:p w14:paraId="1B975569" w14:textId="71C22E44" w:rsidR="00F87335" w:rsidRPr="00BD2B1B" w:rsidRDefault="00AE66CC">
      <w:pPr>
        <w:rPr>
          <w:ins w:id="976" w:author="mkoenig" w:date="2015-08-27T13:23:00Z"/>
        </w:rPr>
      </w:pPr>
      <m:oMathPara>
        <m:oMath>
          <m:acc>
            <m:accPr>
              <m:chr m:val="̃"/>
              <m:ctrlPr>
                <w:ins w:id="977" w:author="mkoenig" w:date="2015-08-27T13:21:00Z">
                  <w:rPr>
                    <w:rFonts w:ascii="Cambria Math" w:hAnsi="Cambria Math"/>
                    <w:i/>
                  </w:rPr>
                </w:ins>
              </m:ctrlPr>
            </m:accPr>
            <m:e>
              <m:sSub>
                <m:sSubPr>
                  <m:ctrlPr>
                    <w:ins w:id="978" w:author="mkoenig" w:date="2015-08-27T13:21:00Z">
                      <w:rPr>
                        <w:rFonts w:ascii="Cambria Math" w:hAnsi="Cambria Math"/>
                        <w:i/>
                      </w:rPr>
                    </w:ins>
                  </m:ctrlPr>
                </m:sSubPr>
                <m:e>
                  <w:ins w:id="979" w:author="mkoenig" w:date="2015-08-27T13:21:00Z">
                    <m:r>
                      <w:rPr>
                        <w:rFonts w:ascii="Cambria Math" w:hAnsi="Cambria Math"/>
                      </w:rPr>
                      <m:t>t</m:t>
                    </m:r>
                  </w:ins>
                </m:e>
                <m:sub>
                  <w:ins w:id="980" w:author="mkoenig" w:date="2015-08-27T13:21:00Z">
                    <m:r>
                      <w:rPr>
                        <w:rFonts w:ascii="Cambria Math" w:hAnsi="Cambria Math"/>
                      </w:rPr>
                      <m:t>i</m:t>
                    </m:r>
                  </w:ins>
                </m:sub>
              </m:sSub>
            </m:e>
          </m:acc>
          <w:ins w:id="981" w:author="mkoenig" w:date="2015-08-27T13:21:00Z">
            <m:r>
              <w:rPr>
                <w:rFonts w:ascii="Cambria Math" w:hAnsi="Cambria Math"/>
              </w:rPr>
              <m:t>=</m:t>
            </m:r>
          </w:ins>
          <m:r>
            <m:rPr>
              <m:sty m:val="p"/>
            </m:rPr>
            <w:rPr>
              <w:rFonts w:ascii="Cambria Math" w:hAnsi="Cambria Math"/>
            </w:rPr>
            <m:t>log⁡</m:t>
          </m:r>
          <w:ins w:id="982" w:author="mkoenig" w:date="2015-08-27T13:21:00Z">
            <m:r>
              <w:rPr>
                <w:rFonts w:ascii="Cambria Math" w:hAnsi="Cambria Math"/>
              </w:rPr>
              <m:t>(</m:t>
            </m:r>
          </w:ins>
          <m:sSub>
            <m:sSubPr>
              <m:ctrlPr>
                <w:ins w:id="983" w:author="mkoenig" w:date="2015-08-27T13:22:00Z">
                  <w:rPr>
                    <w:rFonts w:ascii="Cambria Math" w:hAnsi="Cambria Math"/>
                    <w:i/>
                  </w:rPr>
                </w:ins>
              </m:ctrlPr>
            </m:sSubPr>
            <m:e>
              <w:ins w:id="984" w:author="mkoenig" w:date="2015-08-27T13:22:00Z">
                <m:r>
                  <w:rPr>
                    <w:rFonts w:ascii="Cambria Math" w:hAnsi="Cambria Math"/>
                  </w:rPr>
                  <m:t>t</m:t>
                </m:r>
              </w:ins>
            </m:e>
            <m:sub>
              <w:ins w:id="985" w:author="mkoenig" w:date="2015-08-27T13:22:00Z">
                <m:r>
                  <w:rPr>
                    <w:rFonts w:ascii="Cambria Math" w:hAnsi="Cambria Math"/>
                  </w:rPr>
                  <m:t>i</m:t>
                </m:r>
              </w:ins>
            </m:sub>
          </m:sSub>
          <w:ins w:id="986" w:author="mkoenig" w:date="2015-08-27T13:23:00Z">
            <m:r>
              <w:rPr>
                <w:rFonts w:ascii="Cambria Math" w:hAnsi="Cambria Math"/>
              </w:rPr>
              <m:t>+1)</m:t>
            </m:r>
          </w:ins>
        </m:oMath>
      </m:oMathPara>
    </w:p>
    <w:p w14:paraId="42879F85" w14:textId="77777777" w:rsidR="00C16B88" w:rsidRDefault="00977010">
      <w:pPr>
        <w:ind w:firstLine="0"/>
        <w:rPr>
          <w:ins w:id="987" w:author="mkoenig" w:date="2015-09-06T12:17:00Z"/>
        </w:rPr>
        <w:pPrChange w:id="988" w:author="mkoenig" w:date="2015-09-02T15:49:00Z">
          <w:pPr/>
        </w:pPrChange>
      </w:pPr>
      <w:ins w:id="989" w:author="mkoenig" w:date="2015-08-27T13:37:00Z">
        <w:del w:id="990" w:author="mkoenig" w:date="2015-09-04T12:34:00Z">
          <w:r w:rsidDel="0051307D">
            <w:delText xml:space="preserve">The </w:delText>
          </w:r>
        </w:del>
      </w:ins>
      <w:ins w:id="991" w:author="mkoenig" w:date="2015-09-02T15:59:00Z">
        <w:del w:id="992" w:author="mkoenig" w:date="2015-09-04T12:34:00Z">
          <w:r w:rsidR="008D7718" w:rsidDel="0051307D">
            <w:delText>l</w:delText>
          </w:r>
        </w:del>
        <w:del w:id="993" w:author="mkoenig" w:date="2015-09-04T12:35:00Z">
          <w:r w:rsidR="008D7718" w:rsidDel="0051307D">
            <w:delText xml:space="preserve">ogarithmic </w:delText>
          </w:r>
        </w:del>
      </w:ins>
      <w:ins w:id="994" w:author="mkoenig" w:date="2015-08-27T13:37:00Z">
        <w:del w:id="995" w:author="mkoenig" w:date="2015-09-04T12:35:00Z">
          <w:r w:rsidDel="0051307D">
            <w:delText xml:space="preserve">transformation was performed </w:delText>
          </w:r>
        </w:del>
      </w:ins>
      <w:ins w:id="996" w:author="mkoenig" w:date="2015-08-27T13:23:00Z">
        <w:del w:id="997" w:author="mkoenig" w:date="2015-09-04T12:35:00Z">
          <w:r w:rsidR="00BD2B1B" w:rsidDel="0051307D">
            <w:delText xml:space="preserve">to </w:delText>
          </w:r>
        </w:del>
      </w:ins>
      <w:ins w:id="998" w:author="mkoenig" w:date="2015-09-02T15:59:00Z">
        <w:del w:id="999" w:author="mkoenig" w:date="2015-09-04T12:35:00Z">
          <w:r w:rsidR="008D7718" w:rsidDel="0051307D">
            <w:delText xml:space="preserve">obtain </w:delText>
          </w:r>
        </w:del>
      </w:ins>
      <w:ins w:id="1000" w:author="mkoenig" w:date="2015-08-27T13:23:00Z">
        <w:del w:id="1001" w:author="mkoenig" w:date="2015-09-04T12:35:00Z">
          <w:r w:rsidR="00BD2B1B" w:rsidDel="0051307D">
            <w:delText>approximately equal</w:delText>
          </w:r>
        </w:del>
        <w:del w:id="1002" w:author="mkoenig" w:date="2015-09-04T12:34:00Z">
          <w:r w:rsidR="00BD2B1B" w:rsidDel="0051307D">
            <w:delText xml:space="preserve"> intervals between </w:delText>
          </w:r>
        </w:del>
        <w:del w:id="1003" w:author="mkoenig" w:date="2015-09-04T12:35:00Z">
          <w:r w:rsidR="00BD2B1B" w:rsidDel="0051307D">
            <w:delText>time points.</w:delText>
          </w:r>
        </w:del>
      </w:ins>
      <w:ins w:id="1004" w:author="mkoenig" w:date="2015-08-27T13:25:00Z">
        <w:del w:id="1005" w:author="mkoenig" w:date="2015-09-04T12:35:00Z">
          <w:r w:rsidR="00082CFF" w:rsidDel="0051307D">
            <w:delText xml:space="preserve"> </w:delText>
          </w:r>
        </w:del>
      </w:ins>
      <w:ins w:id="1006" w:author="mkoenig" w:date="2015-09-02T16:46:00Z">
        <w:r w:rsidR="00750C5E">
          <w:t>The re</w:t>
        </w:r>
      </w:ins>
      <w:ins w:id="1007" w:author="mkoenig" w:date="2015-09-02T16:47:00Z">
        <w:r w:rsidR="00750C5E">
          <w:t>gression</w:t>
        </w:r>
      </w:ins>
      <w:ins w:id="1008" w:author="mkoenig" w:date="2015-09-02T16:46:00Z">
        <w:r w:rsidR="00750C5E">
          <w:t xml:space="preserve"> tree was fitted </w:t>
        </w:r>
      </w:ins>
      <w:ins w:id="1009" w:author="mkoenig" w:date="2015-09-02T16:48:00Z">
        <w:r w:rsidR="005A26B3">
          <w:t xml:space="preserve">using </w:t>
        </w:r>
      </w:ins>
      <w:ins w:id="1010" w:author="mkoenig" w:date="2015-09-02T16:46:00Z">
        <w:r w:rsidR="00750C5E">
          <w:t xml:space="preserve">the </w:t>
        </w:r>
      </w:ins>
      <w:ins w:id="1011" w:author="mkoenig" w:date="2015-09-04T12:35:00Z">
        <w:r w:rsidR="0051307D">
          <w:t>complete</w:t>
        </w:r>
      </w:ins>
      <w:ins w:id="1012" w:author="mkoenig" w:date="2015-09-02T16:46:00Z">
        <w:del w:id="1013" w:author="mkoenig" w:date="2015-09-04T12:35:00Z">
          <w:r w:rsidR="00750C5E" w:rsidDel="0051307D">
            <w:delText>full</w:delText>
          </w:r>
        </w:del>
        <w:r w:rsidR="00750C5E">
          <w:t xml:space="preserve"> trainings</w:t>
        </w:r>
      </w:ins>
      <w:ins w:id="1014" w:author="mkoenig" w:date="2015-09-04T12:35:00Z">
        <w:r w:rsidR="0051307D">
          <w:t xml:space="preserve"> set</w:t>
        </w:r>
      </w:ins>
      <w:ins w:id="1015" w:author="mkoenig" w:date="2015-09-04T12:36:00Z">
        <w:r w:rsidR="0051307D">
          <w:t xml:space="preserve"> </w:t>
        </w:r>
      </w:ins>
      <w:ins w:id="1016" w:author="mkoenig" w:date="2015-09-04T12:41:00Z">
        <w:r w:rsidR="006D3BA2">
          <w:t>(</w:t>
        </w:r>
      </w:ins>
      <m:oMath>
        <m:sSub>
          <m:sSubPr>
            <m:ctrlPr>
              <w:ins w:id="1017" w:author="mkoenig" w:date="2015-09-04T12:36:00Z">
                <w:rPr>
                  <w:rFonts w:ascii="Cambria Math" w:hAnsi="Cambria Math"/>
                  <w:i/>
                </w:rPr>
              </w:ins>
            </m:ctrlPr>
          </m:sSubPr>
          <m:e>
            <m:sSub>
              <m:sSubPr>
                <m:ctrlPr>
                  <w:ins w:id="1018" w:author="mkoenig" w:date="2015-09-04T12:53:00Z">
                    <w:rPr>
                      <w:rFonts w:ascii="Cambria Math" w:hAnsi="Cambria Math"/>
                      <w:i/>
                    </w:rPr>
                  </w:ins>
                </m:ctrlPr>
              </m:sSubPr>
              <m:e>
                <w:ins w:id="1019" w:author="mkoenig" w:date="2015-09-04T12:53:00Z">
                  <m:r>
                    <w:rPr>
                      <w:rFonts w:ascii="Cambria Math" w:hAnsi="Cambria Math"/>
                    </w:rPr>
                    <m:t>N</m:t>
                  </m:r>
                </w:ins>
              </m:e>
              <m:sub>
                <w:ins w:id="1020" w:author="mkoenig" w:date="2015-09-04T12:53:00Z">
                  <m:r>
                    <w:rPr>
                      <w:rFonts w:ascii="Cambria Math" w:hAnsi="Cambria Math"/>
                    </w:rPr>
                    <m:t>s</m:t>
                  </m:r>
                </w:ins>
              </m:sub>
            </m:sSub>
            <w:ins w:id="1021" w:author="mkoenig" w:date="2015-09-04T12:53:00Z">
              <m:r>
                <w:rPr>
                  <w:rFonts w:ascii="Cambria Math" w:hAnsi="Cambria Math"/>
                </w:rPr>
                <m:t>=</m:t>
              </m:r>
            </w:ins>
            <w:ins w:id="1022" w:author="mkoenig" w:date="2015-09-04T12:36:00Z">
              <m:r>
                <w:rPr>
                  <w:rFonts w:ascii="Cambria Math" w:hAnsi="Cambria Math"/>
                </w:rPr>
                <m:t>N</m:t>
              </m:r>
            </w:ins>
          </m:e>
          <m:sub>
            <w:ins w:id="1023" w:author="mkoenig" w:date="2015-09-04T12:37:00Z">
              <m:r>
                <w:rPr>
                  <w:rFonts w:ascii="Cambria Math" w:hAnsi="Cambria Math"/>
                </w:rPr>
                <m:t>t</m:t>
              </m:r>
            </w:ins>
          </m:sub>
        </m:sSub>
        <m:sSub>
          <m:sSubPr>
            <m:ctrlPr>
              <w:ins w:id="1024" w:author="mkoenig" w:date="2015-09-04T12:40:00Z">
                <w:rPr>
                  <w:rFonts w:ascii="Cambria Math" w:hAnsi="Cambria Math"/>
                  <w:i/>
                </w:rPr>
              </w:ins>
            </m:ctrlPr>
          </m:sSubPr>
          <m:e>
            <w:ins w:id="1025" w:author="mkoenig" w:date="2015-09-04T12:40:00Z">
              <m:r>
                <w:rPr>
                  <w:rFonts w:ascii="Cambria Math" w:hAnsi="Cambria Math"/>
                </w:rPr>
                <m:t>N</m:t>
              </m:r>
            </w:ins>
          </m:e>
          <m:sub>
            <w:ins w:id="1026" w:author="mkoenig" w:date="2015-09-04T12:40:00Z">
              <m:r>
                <w:rPr>
                  <w:rFonts w:ascii="Cambria Math" w:hAnsi="Cambria Math"/>
                </w:rPr>
                <m:t>r</m:t>
              </m:r>
            </w:ins>
          </m:sub>
        </m:sSub>
        <w:ins w:id="1027" w:author="mkoenig" w:date="2015-09-04T12:40:00Z">
          <m:r>
            <w:rPr>
              <w:rFonts w:ascii="Cambria Math" w:hAnsi="Cambria Math"/>
            </w:rPr>
            <m:t>=40</m:t>
          </m:r>
        </w:ins>
        <w:ins w:id="1028" w:author="mkoenig" w:date="2015-09-02T16:46:00Z">
          <w:del w:id="1029" w:author="mkoenig" w:date="2015-09-04T12:36:00Z">
            <m:r>
              <w:rPr>
                <w:rFonts w:ascii="Cambria Math" w:hAnsi="Cambria Math" w:hint="eastAsia"/>
                <w:rPrChange w:id="1030" w:author="mkoenig" w:date="2015-09-04T12:40:00Z">
                  <w:rPr>
                    <w:rFonts w:ascii="Cambria Math" w:hAnsi="Cambria Math" w:hint="eastAsia"/>
                  </w:rPr>
                </w:rPrChange>
              </w:rPr>
              <m:t>, i.e. all 5 repeats per time point</m:t>
            </m:r>
          </w:del>
          <w:del w:id="1031" w:author="mkoenig" w:date="2015-09-04T12:41:00Z">
            <m:r>
              <w:rPr>
                <w:rFonts w:ascii="Cambria Math" w:hAnsi="Cambria Math" w:hint="eastAsia"/>
                <w:rPrChange w:id="1032" w:author="mkoenig" w:date="2015-09-04T12:40:00Z">
                  <w:rPr>
                    <w:rFonts w:ascii="Cambria Math" w:hAnsi="Cambria Math" w:hint="eastAsia"/>
                  </w:rPr>
                </w:rPrChange>
              </w:rPr>
              <m:t>,</m:t>
            </m:r>
          </w:del>
        </w:ins>
      </m:oMath>
      <w:ins w:id="1033" w:author="mkoenig" w:date="2015-09-02T16:46:00Z">
        <w:del w:id="1034" w:author="mkoenig" w:date="2015-09-04T12:41:00Z">
          <w:r w:rsidR="005A26B3" w:rsidDel="006D3BA2">
            <w:delText xml:space="preserve"> </w:delText>
          </w:r>
        </w:del>
      </w:ins>
      <w:ins w:id="1035" w:author="mkoenig" w:date="2015-09-04T12:41:00Z">
        <w:r w:rsidR="006D3BA2">
          <w:t xml:space="preserve">), </w:t>
        </w:r>
      </w:ins>
      <w:ins w:id="1036" w:author="mkoenig" w:date="2015-09-02T16:50:00Z">
        <w:r w:rsidR="005A26B3">
          <w:t xml:space="preserve">with </w:t>
        </w:r>
      </w:ins>
      <w:ins w:id="1037" w:author="mkoenig" w:date="2015-09-02T16:49:00Z">
        <w:r w:rsidR="005A26B3">
          <w:t xml:space="preserve">the minimum number of observations in a node for which a split </w:t>
        </w:r>
      </w:ins>
      <w:ins w:id="1038" w:author="mkoenig" w:date="2015-09-04T12:41:00Z">
        <w:r w:rsidR="006D3BA2">
          <w:t>was</w:t>
        </w:r>
      </w:ins>
      <w:ins w:id="1039" w:author="mkoenig" w:date="2015-09-02T16:49:00Z">
        <w:del w:id="1040" w:author="mkoenig" w:date="2015-09-04T12:41:00Z">
          <w:r w:rsidR="005A26B3" w:rsidDel="006D3BA2">
            <w:delText>is</w:delText>
          </w:r>
        </w:del>
        <w:r w:rsidR="005A26B3">
          <w:t xml:space="preserve"> computed </w:t>
        </w:r>
      </w:ins>
      <w:ins w:id="1041" w:author="mkoenig" w:date="2015-09-04T12:42:00Z">
        <w:r w:rsidR="006D3BA2">
          <w:t>being</w:t>
        </w:r>
      </w:ins>
      <w:ins w:id="1042" w:author="mkoenig" w:date="2015-09-02T16:49:00Z">
        <w:del w:id="1043" w:author="mkoenig" w:date="2015-09-04T12:42:00Z">
          <w:r w:rsidR="005A26B3" w:rsidDel="006D3BA2">
            <w:delText xml:space="preserve"> </w:delText>
          </w:r>
        </w:del>
      </w:ins>
      <w:ins w:id="1044" w:author="mkoenig" w:date="2015-09-02T16:50:00Z">
        <w:del w:id="1045" w:author="mkoenig" w:date="2015-09-04T12:42:00Z">
          <w:r w:rsidR="005A26B3" w:rsidDel="006D3BA2">
            <w:delText>as</w:delText>
          </w:r>
        </w:del>
        <w:r w:rsidR="005A26B3">
          <w:t xml:space="preserve"> </w:t>
        </w:r>
      </w:ins>
      <w:ins w:id="1046" w:author="mkoenig" w:date="2015-09-02T16:49:00Z">
        <w:r w:rsidR="005A26B3">
          <w:t xml:space="preserve">6, the minimum number of observations in a terminal node as 2, </w:t>
        </w:r>
      </w:ins>
      <w:ins w:id="1047" w:author="mkoenig" w:date="2015-09-02T16:51:00Z">
        <w:r w:rsidR="005A26B3">
          <w:t xml:space="preserve">and </w:t>
        </w:r>
      </w:ins>
      <w:ins w:id="1048" w:author="mkoenig" w:date="2015-09-04T12:42:00Z">
        <w:r w:rsidR="006D3BA2">
          <w:t>the</w:t>
        </w:r>
      </w:ins>
      <w:ins w:id="1049" w:author="mkoenig" w:date="2015-09-02T16:51:00Z">
        <w:del w:id="1050" w:author="mkoenig" w:date="2015-09-04T12:42:00Z">
          <w:r w:rsidR="005A26B3" w:rsidDel="006D3BA2">
            <w:delText>a</w:delText>
          </w:r>
        </w:del>
        <w:r w:rsidR="005A26B3">
          <w:t xml:space="preserve"> </w:t>
        </w:r>
      </w:ins>
      <w:ins w:id="1051" w:author="mkoenig" w:date="2015-09-02T16:49:00Z">
        <w:r w:rsidR="005A26B3" w:rsidRPr="00750C5E">
          <w:t>complexity parameter</w:t>
        </w:r>
      </w:ins>
      <w:ins w:id="1052" w:author="mkoenig" w:date="2015-09-02T16:51:00Z">
        <w:del w:id="1053" w:author="mkoenig" w:date="2015-09-04T12:42:00Z">
          <w:r w:rsidR="005A26B3" w:rsidDel="006D3BA2">
            <w:delText xml:space="preserve"> of</w:delText>
          </w:r>
        </w:del>
      </w:ins>
      <w:ins w:id="1054"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55" w:author="mkoenig" w:date="2015-09-02T16:51:00Z">
        <w:r w:rsidR="005A26B3">
          <w:t>T</w:t>
        </w:r>
      </w:ins>
      <w:ins w:id="1056" w:author="mkoenig" w:date="2015-09-02T16:49:00Z">
        <w:r w:rsidR="005A26B3">
          <w:t xml:space="preserve">he </w:t>
        </w:r>
      </w:ins>
      <w:ins w:id="1057" w:author="mkoenig" w:date="2015-09-02T16:28:00Z">
        <w:r w:rsidR="009225EB">
          <w:t xml:space="preserve">splitting criterion </w:t>
        </w:r>
      </w:ins>
      <w:ins w:id="1058" w:author="mkoenig" w:date="2015-09-02T16:41:00Z">
        <w:r w:rsidR="00CA63C8">
          <w:t xml:space="preserve">used </w:t>
        </w:r>
      </w:ins>
      <w:ins w:id="1059" w:author="mkoenig" w:date="2015-09-02T16:28:00Z">
        <w:r w:rsidR="009225EB">
          <w:t xml:space="preserve">to decide which </w:t>
        </w:r>
      </w:ins>
      <w:ins w:id="1060" w:author="mkoenig" w:date="2015-09-02T16:29:00Z">
        <w:r w:rsidR="009225EB">
          <w:t xml:space="preserve">predictor </w:t>
        </w:r>
      </w:ins>
      <w:ins w:id="1061" w:author="mkoenig" w:date="2015-09-02T16:28:00Z">
        <w:r w:rsidR="009225EB">
          <w:t>variable gives the best split for nodes in the regression tree</w:t>
        </w:r>
      </w:ins>
      <w:ins w:id="1062" w:author="mkoenig" w:date="2015-09-02T16:51:00Z">
        <w:r w:rsidR="005A26B3">
          <w:t xml:space="preserve"> was</w:t>
        </w:r>
      </w:ins>
      <w:ins w:id="1063" w:author="mkoenig" w:date="2015-09-02T16:28:00Z">
        <w:r w:rsidR="009225EB">
          <w:t xml:space="preserve"> </w:t>
        </w:r>
      </w:ins>
      <m:oMath>
        <m:sSub>
          <m:sSubPr>
            <m:ctrlPr>
              <w:ins w:id="1064" w:author="mkoenig" w:date="2015-09-02T16:30:00Z">
                <w:rPr>
                  <w:rFonts w:ascii="Cambria Math" w:hAnsi="Cambria Math"/>
                  <w:i/>
                </w:rPr>
              </w:ins>
            </m:ctrlPr>
          </m:sSubPr>
          <m:e>
            <w:ins w:id="1065" w:author="mkoenig" w:date="2015-09-02T16:30:00Z">
              <m:r>
                <w:rPr>
                  <w:rFonts w:ascii="Cambria Math" w:hAnsi="Cambria Math"/>
                </w:rPr>
                <m:t>S</m:t>
              </m:r>
            </w:ins>
          </m:e>
          <m:sub>
            <w:ins w:id="1066" w:author="mkoenig" w:date="2015-09-02T16:30:00Z">
              <m:r>
                <w:rPr>
                  <w:rFonts w:ascii="Cambria Math" w:hAnsi="Cambria Math"/>
                </w:rPr>
                <m:t>T</m:t>
              </m:r>
            </w:ins>
          </m:sub>
        </m:sSub>
        <w:ins w:id="1067" w:author="mkoenig" w:date="2015-09-02T16:30:00Z">
          <m:r>
            <w:rPr>
              <w:rFonts w:ascii="Cambria Math" w:hAnsi="Cambria Math"/>
            </w:rPr>
            <m:t>-(</m:t>
          </m:r>
        </w:ins>
        <m:sSub>
          <m:sSubPr>
            <m:ctrlPr>
              <w:ins w:id="1068" w:author="mkoenig" w:date="2015-09-02T16:30:00Z">
                <w:rPr>
                  <w:rFonts w:ascii="Cambria Math" w:hAnsi="Cambria Math"/>
                  <w:i/>
                </w:rPr>
              </w:ins>
            </m:ctrlPr>
          </m:sSubPr>
          <m:e>
            <w:ins w:id="1069" w:author="mkoenig" w:date="2015-09-02T16:30:00Z">
              <m:r>
                <w:rPr>
                  <w:rFonts w:ascii="Cambria Math" w:hAnsi="Cambria Math"/>
                </w:rPr>
                <m:t>S</m:t>
              </m:r>
            </w:ins>
          </m:e>
          <m:sub>
            <w:ins w:id="1070" w:author="mkoenig" w:date="2015-09-02T16:30:00Z">
              <m:r>
                <w:rPr>
                  <w:rFonts w:ascii="Cambria Math" w:hAnsi="Cambria Math"/>
                </w:rPr>
                <m:t>L</m:t>
              </m:r>
            </w:ins>
          </m:sub>
        </m:sSub>
        <w:ins w:id="1071" w:author="mkoenig" w:date="2015-09-02T16:30:00Z">
          <m:r>
            <w:rPr>
              <w:rFonts w:ascii="Cambria Math" w:hAnsi="Cambria Math"/>
            </w:rPr>
            <m:t>+</m:t>
          </m:r>
        </w:ins>
        <m:sSub>
          <m:sSubPr>
            <m:ctrlPr>
              <w:ins w:id="1072" w:author="mkoenig" w:date="2015-09-02T16:30:00Z">
                <w:rPr>
                  <w:rFonts w:ascii="Cambria Math" w:hAnsi="Cambria Math"/>
                  <w:i/>
                </w:rPr>
              </w:ins>
            </m:ctrlPr>
          </m:sSubPr>
          <m:e>
            <w:ins w:id="1073" w:author="mkoenig" w:date="2015-09-02T16:30:00Z">
              <m:r>
                <w:rPr>
                  <w:rFonts w:ascii="Cambria Math" w:hAnsi="Cambria Math"/>
                </w:rPr>
                <m:t>S</m:t>
              </m:r>
            </w:ins>
          </m:e>
          <m:sub>
            <w:ins w:id="1074" w:author="mkoenig" w:date="2015-09-02T16:31:00Z">
              <m:r>
                <w:rPr>
                  <w:rFonts w:ascii="Cambria Math" w:hAnsi="Cambria Math"/>
                </w:rPr>
                <m:t>R</m:t>
              </m:r>
            </w:ins>
          </m:sub>
        </m:sSub>
        <w:ins w:id="1075" w:author="mkoenig" w:date="2015-09-02T16:31:00Z">
          <m:r>
            <w:rPr>
              <w:rFonts w:ascii="Cambria Math" w:hAnsi="Cambria Math"/>
            </w:rPr>
            <m:t>)</m:t>
          </m:r>
        </w:ins>
      </m:oMath>
      <w:ins w:id="1076" w:author="mkoenig" w:date="2015-09-02T16:28:00Z">
        <w:r w:rsidR="009225EB">
          <w:t xml:space="preserve">, with </w:t>
        </w:r>
      </w:ins>
      <m:oMath>
        <m:sSub>
          <m:sSubPr>
            <m:ctrlPr>
              <w:ins w:id="1077" w:author="mkoenig" w:date="2015-09-02T16:32:00Z">
                <w:rPr>
                  <w:rFonts w:ascii="Cambria Math" w:hAnsi="Cambria Math"/>
                  <w:i/>
                </w:rPr>
              </w:ins>
            </m:ctrlPr>
          </m:sSubPr>
          <m:e>
            <w:ins w:id="1078" w:author="mkoenig" w:date="2015-09-02T16:32:00Z">
              <m:r>
                <w:rPr>
                  <w:rFonts w:ascii="Cambria Math" w:hAnsi="Cambria Math"/>
                </w:rPr>
                <m:t>S</m:t>
              </m:r>
            </w:ins>
          </m:e>
          <m:sub>
            <w:ins w:id="1079" w:author="mkoenig" w:date="2015-09-02T16:32:00Z">
              <m:r>
                <w:rPr>
                  <w:rFonts w:ascii="Cambria Math" w:hAnsi="Cambria Math"/>
                </w:rPr>
                <m:t>T</m:t>
              </m:r>
            </w:ins>
          </m:sub>
        </m:sSub>
        <w:ins w:id="1080" w:author="mkoenig" w:date="2015-09-02T16:32:00Z">
          <m:r>
            <w:rPr>
              <w:rFonts w:ascii="Cambria Math" w:hAnsi="Cambria Math"/>
            </w:rPr>
            <m:t>=</m:t>
          </m:r>
        </w:ins>
        <m:nary>
          <m:naryPr>
            <m:chr m:val="∑"/>
            <m:limLoc m:val="undOvr"/>
            <m:subHide m:val="1"/>
            <m:supHide m:val="1"/>
            <m:ctrlPr>
              <w:ins w:id="1081" w:author="mkoenig" w:date="2015-09-02T16:32:00Z">
                <w:rPr>
                  <w:rFonts w:ascii="Cambria Math" w:hAnsi="Cambria Math"/>
                  <w:i/>
                </w:rPr>
              </w:ins>
            </m:ctrlPr>
          </m:naryPr>
          <m:sub/>
          <m:sup/>
          <m:e>
            <m:sSup>
              <m:sSupPr>
                <m:ctrlPr>
                  <w:ins w:id="1082" w:author="mkoenig" w:date="2015-09-02T16:33:00Z">
                    <w:rPr>
                      <w:rFonts w:ascii="Cambria Math" w:hAnsi="Cambria Math"/>
                      <w:i/>
                    </w:rPr>
                  </w:ins>
                </m:ctrlPr>
              </m:sSupPr>
              <m:e>
                <w:ins w:id="1083" w:author="mkoenig" w:date="2015-09-02T16:33:00Z">
                  <m:r>
                    <w:rPr>
                      <w:rFonts w:ascii="Cambria Math" w:hAnsi="Cambria Math"/>
                    </w:rPr>
                    <m:t>(</m:t>
                  </m:r>
                </w:ins>
                <m:acc>
                  <m:accPr>
                    <m:chr m:val="̃"/>
                    <m:ctrlPr>
                      <w:ins w:id="1084" w:author="mkoenig" w:date="2015-09-02T16:35:00Z">
                        <w:rPr>
                          <w:rFonts w:ascii="Cambria Math" w:hAnsi="Cambria Math"/>
                          <w:i/>
                        </w:rPr>
                      </w:ins>
                    </m:ctrlPr>
                  </m:accPr>
                  <m:e>
                    <m:sSub>
                      <m:sSubPr>
                        <m:ctrlPr>
                          <w:ins w:id="1085" w:author="mkoenig" w:date="2015-09-02T16:35:00Z">
                            <w:rPr>
                              <w:rFonts w:ascii="Cambria Math" w:hAnsi="Cambria Math"/>
                              <w:i/>
                            </w:rPr>
                          </w:ins>
                        </m:ctrlPr>
                      </m:sSubPr>
                      <m:e>
                        <w:ins w:id="1086" w:author="mkoenig" w:date="2015-09-02T16:35:00Z">
                          <m:r>
                            <w:rPr>
                              <w:rFonts w:ascii="Cambria Math" w:hAnsi="Cambria Math"/>
                            </w:rPr>
                            <m:t>t</m:t>
                          </m:r>
                        </w:ins>
                      </m:e>
                      <m:sub>
                        <w:ins w:id="1087" w:author="mkoenig" w:date="2015-09-02T16:35:00Z">
                          <m:r>
                            <w:rPr>
                              <w:rFonts w:ascii="Cambria Math" w:hAnsi="Cambria Math"/>
                            </w:rPr>
                            <m:t>i</m:t>
                          </m:r>
                        </w:ins>
                      </m:sub>
                    </m:sSub>
                  </m:e>
                </m:acc>
                <w:ins w:id="1088" w:author="mkoenig" w:date="2015-09-02T16:33:00Z">
                  <m:r>
                    <w:rPr>
                      <w:rFonts w:ascii="Cambria Math" w:hAnsi="Cambria Math"/>
                    </w:rPr>
                    <m:t>-&lt;</m:t>
                  </m:r>
                </w:ins>
                <m:acc>
                  <m:accPr>
                    <m:chr m:val="̃"/>
                    <m:ctrlPr>
                      <w:ins w:id="1089" w:author="mkoenig" w:date="2015-09-02T16:35:00Z">
                        <w:rPr>
                          <w:rFonts w:ascii="Cambria Math" w:hAnsi="Cambria Math"/>
                          <w:i/>
                        </w:rPr>
                      </w:ins>
                    </m:ctrlPr>
                  </m:accPr>
                  <m:e>
                    <w:ins w:id="1090" w:author="mkoenig" w:date="2015-09-02T16:35:00Z">
                      <m:r>
                        <w:rPr>
                          <w:rFonts w:ascii="Cambria Math" w:hAnsi="Cambria Math"/>
                        </w:rPr>
                        <m:t>t</m:t>
                      </m:r>
                    </w:ins>
                  </m:e>
                </m:acc>
                <w:ins w:id="1091" w:author="mkoenig" w:date="2015-09-02T16:33:00Z">
                  <m:r>
                    <w:rPr>
                      <w:rFonts w:ascii="Cambria Math" w:hAnsi="Cambria Math"/>
                    </w:rPr>
                    <m:t>&gt;)</m:t>
                  </m:r>
                </w:ins>
              </m:e>
              <m:sup>
                <w:ins w:id="1092" w:author="mkoenig" w:date="2015-09-02T16:33:00Z">
                  <m:r>
                    <w:rPr>
                      <w:rFonts w:ascii="Cambria Math" w:hAnsi="Cambria Math"/>
                    </w:rPr>
                    <m:t>2</m:t>
                  </m:r>
                </w:ins>
              </m:sup>
            </m:sSup>
          </m:e>
        </m:nary>
      </m:oMath>
      <w:ins w:id="1093" w:author="mkoenig" w:date="2015-09-02T16:28:00Z">
        <w:r w:rsidR="009225EB">
          <w:t xml:space="preserve"> the sum of squares for node</w:t>
        </w:r>
      </w:ins>
      <w:ins w:id="1094" w:author="mkoenig" w:date="2015-09-02T16:34:00Z">
        <w:r w:rsidR="009225EB">
          <w:t xml:space="preserve"> T</w:t>
        </w:r>
      </w:ins>
      <w:ins w:id="1095" w:author="mkoenig" w:date="2015-09-02T16:28:00Z">
        <w:r w:rsidR="009225EB">
          <w:t xml:space="preserve"> and</w:t>
        </w:r>
      </w:ins>
      <w:ins w:id="1096"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97" w:author="mkoenig" w:date="2015-09-02T16:28:00Z">
        <w:r w:rsidR="009225EB">
          <w:t xml:space="preserve"> </w:t>
        </w:r>
      </w:ins>
      <w:ins w:id="1098" w:author="mkoenig" w:date="2015-09-02T16:38:00Z">
        <w:r w:rsidR="00CA63C8">
          <w:t xml:space="preserve">and </w:t>
        </w:r>
      </w:ins>
      <m:oMath>
        <m:sSub>
          <m:sSubPr>
            <m:ctrlPr>
              <w:ins w:id="1099" w:author="mkoenig" w:date="2015-09-02T16:37:00Z">
                <w:rPr>
                  <w:rFonts w:ascii="Cambria Math" w:hAnsi="Cambria Math"/>
                  <w:i/>
                </w:rPr>
              </w:ins>
            </m:ctrlPr>
          </m:sSubPr>
          <m:e>
            <w:ins w:id="1100" w:author="mkoenig" w:date="2015-09-02T16:37:00Z">
              <m:r>
                <w:rPr>
                  <w:rFonts w:ascii="Cambria Math" w:hAnsi="Cambria Math"/>
                </w:rPr>
                <m:t>S</m:t>
              </m:r>
            </w:ins>
          </m:e>
          <m:sub>
            <w:ins w:id="1101" w:author="mkoenig" w:date="2015-09-02T16:38:00Z">
              <m:r>
                <w:rPr>
                  <w:rFonts w:ascii="Cambria Math" w:hAnsi="Cambria Math"/>
                </w:rPr>
                <m:t>L</m:t>
              </m:r>
            </w:ins>
          </m:sub>
        </m:sSub>
      </m:oMath>
      <w:ins w:id="1102" w:author="mkoenig" w:date="2015-09-02T16:28:00Z">
        <w:r w:rsidR="009225EB">
          <w:t xml:space="preserve"> the sums of sq</w:t>
        </w:r>
        <w:r w:rsidR="005A26B3">
          <w:t>uares for the left and right child</w:t>
        </w:r>
        <w:r w:rsidR="009225EB">
          <w:t xml:space="preserve">. </w:t>
        </w:r>
      </w:ins>
    </w:p>
    <w:p w14:paraId="630C5788" w14:textId="08D0560D" w:rsidR="00C16B88" w:rsidRDefault="00C16B88">
      <w:pPr>
        <w:ind w:firstLine="0"/>
        <w:rPr>
          <w:ins w:id="1103" w:author="mkoenig" w:date="2015-09-06T12:17:00Z"/>
        </w:rPr>
        <w:pPrChange w:id="1104" w:author="mkoenig" w:date="2015-09-02T15:49:00Z">
          <w:pPr/>
        </w:pPrChange>
      </w:pPr>
      <w:ins w:id="1105" w:author="mkoenig" w:date="2015-09-06T12:18:00Z">
        <w:r>
          <w:t xml:space="preserve">A leave-one-out approach was used to test the </w:t>
        </w:r>
      </w:ins>
      <w:ins w:id="1106" w:author="mkoenig" w:date="2015-09-06T12:17:00Z">
        <w:r>
          <w:t>robustness of the predicted time classes</w:t>
        </w:r>
        <w:r>
          <w:t xml:space="preserve"> and </w:t>
        </w:r>
        <w:r>
          <w:t>predictive performance</w:t>
        </w:r>
      </w:ins>
      <w:ins w:id="1107" w:author="mkoenig" w:date="2015-09-06T12:18:00Z">
        <w:r>
          <w:t>:</w:t>
        </w:r>
      </w:ins>
      <w:ins w:id="1108" w:author="mkoenig" w:date="2015-09-06T12:17:00Z">
        <w:r>
          <w:t xml:space="preserve"> For each sample (</w:t>
        </w:r>
      </w:ins>
      <m:oMath>
        <m:sSub>
          <m:sSubPr>
            <m:ctrlPr>
              <w:ins w:id="1109" w:author="mkoenig" w:date="2015-09-06T12:19:00Z">
                <w:rPr>
                  <w:rFonts w:ascii="Cambria Math" w:hAnsi="Cambria Math"/>
                  <w:i/>
                </w:rPr>
              </w:ins>
            </m:ctrlPr>
          </m:sSubPr>
          <m:e>
            <w:ins w:id="1110" w:author="mkoenig" w:date="2015-09-06T12:19:00Z">
              <m:r>
                <w:rPr>
                  <w:rFonts w:ascii="Cambria Math" w:hAnsi="Cambria Math"/>
                </w:rPr>
                <m:t>N</m:t>
              </m:r>
            </w:ins>
          </m:e>
          <m:sub>
            <w:ins w:id="1111" w:author="mkoenig" w:date="2015-09-06T12:19:00Z">
              <m:r>
                <w:rPr>
                  <w:rFonts w:ascii="Cambria Math" w:hAnsi="Cambria Math"/>
                </w:rPr>
                <m:t>s</m:t>
              </m:r>
            </w:ins>
          </m:sub>
        </m:sSub>
        <w:ins w:id="1112" w:author="mkoenig" w:date="2015-09-06T12:19:00Z">
          <m:r>
            <w:rPr>
              <w:rFonts w:ascii="Cambria Math" w:hAnsi="Cambria Math"/>
            </w:rPr>
            <m:t>=40</m:t>
          </m:r>
        </w:ins>
      </m:oMath>
      <w:ins w:id="1113" w:author="mkoenig" w:date="2015-09-06T12:19:00Z">
        <w:r>
          <w:t xml:space="preserve"> </w:t>
        </w:r>
      </w:ins>
      <w:ins w:id="1114" w:author="mkoenig" w:date="2015-09-06T12:17:00Z">
        <w:r>
          <w:t>mice)</w:t>
        </w:r>
        <w:r>
          <w:t>, the</w:t>
        </w:r>
        <w:r>
          <w:t xml:space="preserve"> </w:t>
        </w:r>
      </w:ins>
      <w:ins w:id="1115" w:author="mkoenig" w:date="2015-09-06T12:19:00Z">
        <w:r>
          <w:t xml:space="preserve">regression </w:t>
        </w:r>
      </w:ins>
      <w:ins w:id="1116" w:author="mkoenig" w:date="2015-09-06T12:17:00Z">
        <w:r>
          <w:t>tree was</w:t>
        </w:r>
        <w:r w:rsidRPr="005D3409">
          <w:t xml:space="preserve"> generated</w:t>
        </w:r>
        <w:r>
          <w:t xml:space="preserve"> under the exclusion of</w:t>
        </w:r>
        <w:r w:rsidRPr="005D3409">
          <w:t xml:space="preserve"> data </w:t>
        </w:r>
        <w:r>
          <w:t>from</w:t>
        </w:r>
        <w:r>
          <w:t xml:space="preserve"> the</w:t>
        </w:r>
      </w:ins>
      <w:ins w:id="1117" w:author="mkoenig" w:date="2015-09-06T12:19:00Z">
        <w:r>
          <w:t xml:space="preserve"> sample</w:t>
        </w:r>
      </w:ins>
      <w:ins w:id="1118" w:author="mkoenig" w:date="2015-09-06T12:17:00Z">
        <w:r>
          <w:t>, with subsequent prediction on the left out test data (see Supplement 2).</w:t>
        </w:r>
      </w:ins>
    </w:p>
    <w:p w14:paraId="71A69459" w14:textId="21EE6E5E" w:rsidR="00436373" w:rsidRDefault="00436373">
      <w:pPr>
        <w:ind w:firstLine="0"/>
        <w:rPr>
          <w:ins w:id="1119" w:author="mkoenig" w:date="2015-09-04T12:58:00Z"/>
        </w:rPr>
        <w:pPrChange w:id="1120" w:author="mkoenig" w:date="2015-09-02T15:49:00Z">
          <w:pPr/>
        </w:pPrChange>
      </w:pPr>
      <w:ins w:id="1121" w:author="mkoenig" w:date="2015-08-26T17:35:00Z">
        <w:r>
          <w:t xml:space="preserve">The predictive capacity of the </w:t>
        </w:r>
      </w:ins>
      <w:ins w:id="1122" w:author="mkoenig" w:date="2015-09-06T12:20:00Z">
        <w:r w:rsidR="00C16B88">
          <w:t xml:space="preserve">regression tree </w:t>
        </w:r>
      </w:ins>
      <w:ins w:id="1123" w:author="mkoenig" w:date="2015-08-26T17:35:00Z">
        <w:r>
          <w:t>was evaluated using all single combinations of individual factors from the cl</w:t>
        </w:r>
        <w:r w:rsidR="00082CFF">
          <w:t xml:space="preserve">usters, and a random subset of </w:t>
        </w:r>
      </w:ins>
      <w:ins w:id="1124" w:author="mkoenig" w:date="2015-09-02T16:00:00Z">
        <w:r w:rsidR="0042603C">
          <w:t xml:space="preserve">10000 </w:t>
        </w:r>
      </w:ins>
      <w:ins w:id="1125" w:author="mkoenig" w:date="2015-08-26T17:35:00Z">
        <w:r w:rsidR="00082CFF">
          <w:t>two</w:t>
        </w:r>
        <w:r>
          <w:t xml:space="preserve"> factor combinations</w:t>
        </w:r>
      </w:ins>
      <w:ins w:id="1126" w:author="mkoenig" w:date="2015-08-27T13:26:00Z">
        <w:r w:rsidR="00082CFF">
          <w:t xml:space="preserve"> from each cluster</w:t>
        </w:r>
      </w:ins>
      <w:ins w:id="1127" w:author="mkoenig" w:date="2015-08-26T17:35:00Z">
        <w:r>
          <w:t>.</w:t>
        </w:r>
      </w:ins>
      <w:ins w:id="1128" w:author="mkoenig" w:date="2015-09-02T16:14:00Z">
        <w:r w:rsidR="00D85AE0">
          <w:t xml:space="preserve"> </w:t>
        </w:r>
      </w:ins>
      <w:ins w:id="1129" w:author="mkoenig" w:date="2015-09-04T12:43:00Z">
        <w:r w:rsidR="000C2A30">
          <w:t xml:space="preserve">Predictions for a </w:t>
        </w:r>
        <w:r w:rsidR="006D3BA2">
          <w:t xml:space="preserve">given </w:t>
        </w:r>
      </w:ins>
      <w:ins w:id="1130" w:author="mkoenig" w:date="2015-09-02T16:14:00Z">
        <w:del w:id="1131" w:author="mkoenig" w:date="2015-09-04T12:43:00Z">
          <w:r w:rsidR="00D85AE0" w:rsidDel="006D3BA2">
            <w:delText xml:space="preserve">The </w:delText>
          </w:r>
          <w:r w:rsidR="005A26B3" w:rsidDel="006D3BA2">
            <w:delText xml:space="preserve">predictive capacity of a </w:delText>
          </w:r>
        </w:del>
        <w:r w:rsidR="005A26B3">
          <w:t>combination of factors</w:t>
        </w:r>
      </w:ins>
      <w:ins w:id="1132" w:author="mkoenig" w:date="2015-09-04T12:45:00Z">
        <w:r w:rsidR="006D3BA2">
          <w:t xml:space="preserve"> </w:t>
        </w:r>
      </w:ins>
      <m:oMath>
        <m:d>
          <m:dPr>
            <m:begChr m:val="〈"/>
            <m:endChr m:val="〉"/>
            <m:ctrlPr>
              <w:ins w:id="1133" w:author="mkoenig" w:date="2015-09-04T12:48:00Z">
                <w:rPr>
                  <w:rFonts w:ascii="Cambria Math" w:hAnsi="Cambria Math"/>
                  <w:i/>
                </w:rPr>
              </w:ins>
            </m:ctrlPr>
          </m:dPr>
          <m:e>
            <m:sSub>
              <m:sSubPr>
                <m:ctrlPr>
                  <w:ins w:id="1134" w:author="mkoenig" w:date="2015-09-04T12:48:00Z">
                    <w:rPr>
                      <w:rFonts w:ascii="Cambria Math" w:hAnsi="Cambria Math"/>
                      <w:i/>
                    </w:rPr>
                  </w:ins>
                </m:ctrlPr>
              </m:sSubPr>
              <m:e>
                <w:ins w:id="1135" w:author="mkoenig" w:date="2015-09-04T12:48:00Z">
                  <m:r>
                    <w:rPr>
                      <w:rFonts w:ascii="Cambria Math" w:hAnsi="Cambria Math"/>
                    </w:rPr>
                    <m:t>f</m:t>
                  </m:r>
                </w:ins>
              </m:e>
              <m:sub>
                <w:ins w:id="1136" w:author="mkoenig" w:date="2015-09-04T12:48:00Z">
                  <m:r>
                    <w:rPr>
                      <w:rFonts w:ascii="Cambria Math" w:hAnsi="Cambria Math"/>
                    </w:rPr>
                    <m:t>1</m:t>
                  </m:r>
                </w:ins>
              </m:sub>
            </m:sSub>
          </m:e>
        </m:d>
        <w:ins w:id="1137" w:author="mkoenig" w:date="2015-09-04T12:48:00Z">
          <m:r>
            <w:rPr>
              <w:rFonts w:ascii="Cambria Math" w:hAnsi="Cambria Math"/>
            </w:rPr>
            <m:t>, …,</m:t>
          </m:r>
        </w:ins>
        <m:d>
          <m:dPr>
            <m:begChr m:val="〈"/>
            <m:endChr m:val="〉"/>
            <m:ctrlPr>
              <w:ins w:id="1138" w:author="mkoenig" w:date="2015-09-04T12:48:00Z">
                <w:rPr>
                  <w:rFonts w:ascii="Cambria Math" w:hAnsi="Cambria Math"/>
                  <w:i/>
                </w:rPr>
              </w:ins>
            </m:ctrlPr>
          </m:dPr>
          <m:e>
            <m:sSub>
              <m:sSubPr>
                <m:ctrlPr>
                  <w:ins w:id="1139" w:author="mkoenig" w:date="2015-09-04T12:48:00Z">
                    <w:rPr>
                      <w:rFonts w:ascii="Cambria Math" w:hAnsi="Cambria Math"/>
                      <w:i/>
                    </w:rPr>
                  </w:ins>
                </m:ctrlPr>
              </m:sSubPr>
              <m:e>
                <w:ins w:id="1140" w:author="mkoenig" w:date="2015-09-04T12:48:00Z">
                  <m:r>
                    <w:rPr>
                      <w:rFonts w:ascii="Cambria Math" w:hAnsi="Cambria Math"/>
                    </w:rPr>
                    <m:t>f</m:t>
                  </m:r>
                </w:ins>
              </m:e>
              <m:sub>
                <w:ins w:id="1141" w:author="mkoenig" w:date="2015-09-04T12:48:00Z">
                  <m:r>
                    <w:rPr>
                      <w:rFonts w:ascii="Cambria Math" w:hAnsi="Cambria Math"/>
                    </w:rPr>
                    <m:t>6</m:t>
                  </m:r>
                </w:ins>
              </m:sub>
            </m:sSub>
          </m:e>
        </m:d>
      </m:oMath>
      <w:ins w:id="1142" w:author="mkoenig" w:date="2015-09-04T12:46:00Z">
        <w:r w:rsidR="006D3BA2">
          <w:t xml:space="preserve"> from the 6 clusters </w:t>
        </w:r>
      </w:ins>
      <w:ins w:id="1143" w:author="mkoenig" w:date="2015-09-02T16:14:00Z">
        <w:del w:id="1144" w:author="mkoenig" w:date="2015-09-04T12:46:00Z">
          <w:r w:rsidR="005A26B3" w:rsidDel="006D3BA2">
            <w:delText xml:space="preserve"> </w:delText>
          </w:r>
        </w:del>
      </w:ins>
      <w:ins w:id="1145" w:author="mkoenig" w:date="2015-09-04T12:43:00Z">
        <w:r w:rsidR="006D3BA2">
          <w:t xml:space="preserve">were </w:t>
        </w:r>
      </w:ins>
      <w:ins w:id="1146" w:author="mkoenig" w:date="2015-09-02T16:14:00Z">
        <w:del w:id="1147" w:author="mkoenig" w:date="2015-09-04T12:43:00Z">
          <w:r w:rsidR="005A26B3" w:rsidDel="006D3BA2">
            <w:delText>was</w:delText>
          </w:r>
          <w:r w:rsidR="00D85AE0" w:rsidDel="006D3BA2">
            <w:delText xml:space="preserve"> </w:delText>
          </w:r>
        </w:del>
        <w:r w:rsidR="00D85AE0">
          <w:t xml:space="preserve">scored using the </w:t>
        </w:r>
      </w:ins>
      <w:ins w:id="1148" w:author="mkoenig" w:date="2015-09-02T17:05:00Z">
        <w:r w:rsidR="00B85231">
          <w:t xml:space="preserve">root mean square distance </w:t>
        </w:r>
        <w:del w:id="1149" w:author="mkoenig" w:date="2015-09-04T12:43:00Z">
          <w:r w:rsidR="00B85231" w:rsidDel="006D3BA2">
            <w:delText xml:space="preserve">of all samples </w:delText>
          </w:r>
        </w:del>
        <w:r w:rsidR="00B85231">
          <w:t>on log scale</w:t>
        </w:r>
      </w:ins>
      <w:ins w:id="1150" w:author="mkoenig" w:date="2015-09-04T12:21:00Z">
        <w:r w:rsidR="006E2560">
          <w:t xml:space="preserve"> </w:t>
        </w:r>
        <w:r w:rsidR="006E2560" w:rsidRPr="006D3BA2">
          <w:rPr>
            <w:i/>
            <w:rPrChange w:id="1151"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52" w:author="mkoenig" w:date="2015-09-04T12:57:00Z">
        <w:r w:rsidR="0013523B">
          <w:t>ing</w:t>
        </w:r>
      </w:ins>
      <w:ins w:id="1153" w:author="mkoenig" w:date="2015-09-04T12:21:00Z">
        <w:r w:rsidR="006E2560">
          <w:t xml:space="preserve"> d</w:t>
        </w:r>
      </w:ins>
    </w:p>
    <w:p w14:paraId="6E509FB3" w14:textId="0728BF77" w:rsidR="00DB2A6E" w:rsidRDefault="00173CC8" w:rsidP="00172B9E">
      <w:pPr>
        <w:ind w:firstLine="0"/>
        <w:rPr>
          <w:ins w:id="1154" w:author="mkoenig" w:date="2015-09-04T12:58:00Z"/>
        </w:rPr>
      </w:pPr>
      <w:ins w:id="1155" w:author="mkoenig" w:date="2015-09-04T13:05:00Z">
        <m:oMathPara>
          <m:oMath>
            <m:r>
              <w:rPr>
                <w:rFonts w:ascii="Cambria Math" w:hAnsi="Cambria Math"/>
              </w:rPr>
              <m:t>d</m:t>
            </m:r>
          </m:oMath>
        </m:oMathPara>
      </w:ins>
      <m:oMathPara>
        <m:oMath>
          <m:d>
            <m:dPr>
              <m:ctrlPr>
                <w:ins w:id="1156" w:author="mkoenig" w:date="2015-09-04T13:06:00Z">
                  <w:rPr>
                    <w:rFonts w:ascii="Cambria Math" w:hAnsi="Cambria Math"/>
                    <w:i/>
                  </w:rPr>
                </w:ins>
              </m:ctrlPr>
            </m:dPr>
            <m:e>
              <m:d>
                <m:dPr>
                  <m:begChr m:val="〈"/>
                  <m:endChr m:val="〉"/>
                  <m:ctrlPr>
                    <w:ins w:id="1157" w:author="mkoenig" w:date="2015-09-04T13:05:00Z">
                      <w:rPr>
                        <w:rFonts w:ascii="Cambria Math" w:hAnsi="Cambria Math"/>
                        <w:i/>
                      </w:rPr>
                    </w:ins>
                  </m:ctrlPr>
                </m:dPr>
                <m:e>
                  <m:sSub>
                    <m:sSubPr>
                      <m:ctrlPr>
                        <w:ins w:id="1158" w:author="mkoenig" w:date="2015-09-04T13:05:00Z">
                          <w:rPr>
                            <w:rFonts w:ascii="Cambria Math" w:hAnsi="Cambria Math"/>
                            <w:i/>
                          </w:rPr>
                        </w:ins>
                      </m:ctrlPr>
                    </m:sSubPr>
                    <m:e>
                      <w:ins w:id="1159" w:author="mkoenig" w:date="2015-09-04T13:05:00Z">
                        <m:r>
                          <w:rPr>
                            <w:rFonts w:ascii="Cambria Math" w:hAnsi="Cambria Math"/>
                          </w:rPr>
                          <m:t>f</m:t>
                        </m:r>
                      </w:ins>
                    </m:e>
                    <m:sub>
                      <w:ins w:id="1160" w:author="mkoenig" w:date="2015-09-04T13:06:00Z">
                        <m:r>
                          <w:rPr>
                            <w:rFonts w:ascii="Cambria Math" w:hAnsi="Cambria Math"/>
                          </w:rPr>
                          <m:t>1</m:t>
                        </m:r>
                      </w:ins>
                    </m:sub>
                  </m:sSub>
                </m:e>
              </m:d>
              <w:ins w:id="1161" w:author="mkoenig" w:date="2015-09-04T13:06:00Z">
                <m:r>
                  <w:rPr>
                    <w:rFonts w:ascii="Cambria Math" w:hAnsi="Cambria Math"/>
                  </w:rPr>
                  <m:t>, …,</m:t>
                </m:r>
              </w:ins>
              <m:d>
                <m:dPr>
                  <m:begChr m:val="〈"/>
                  <m:endChr m:val="〉"/>
                  <m:ctrlPr>
                    <w:ins w:id="1162" w:author="mkoenig" w:date="2015-09-04T13:06:00Z">
                      <w:rPr>
                        <w:rFonts w:ascii="Cambria Math" w:hAnsi="Cambria Math"/>
                        <w:i/>
                      </w:rPr>
                    </w:ins>
                  </m:ctrlPr>
                </m:dPr>
                <m:e>
                  <m:sSub>
                    <m:sSubPr>
                      <m:ctrlPr>
                        <w:ins w:id="1163" w:author="mkoenig" w:date="2015-09-04T13:06:00Z">
                          <w:rPr>
                            <w:rFonts w:ascii="Cambria Math" w:hAnsi="Cambria Math"/>
                            <w:i/>
                          </w:rPr>
                        </w:ins>
                      </m:ctrlPr>
                    </m:sSubPr>
                    <m:e>
                      <w:ins w:id="1164" w:author="mkoenig" w:date="2015-09-04T13:06:00Z">
                        <m:r>
                          <w:rPr>
                            <w:rFonts w:ascii="Cambria Math" w:hAnsi="Cambria Math"/>
                          </w:rPr>
                          <m:t>f</m:t>
                        </m:r>
                      </w:ins>
                    </m:e>
                    <m:sub>
                      <w:ins w:id="1165" w:author="mkoenig" w:date="2015-09-04T13:06:00Z">
                        <m:r>
                          <w:rPr>
                            <w:rFonts w:ascii="Cambria Math" w:hAnsi="Cambria Math"/>
                          </w:rPr>
                          <m:t>6</m:t>
                        </m:r>
                      </w:ins>
                    </m:sub>
                  </m:sSub>
                </m:e>
              </m:d>
            </m:e>
          </m:d>
          <w:ins w:id="1166" w:author="mkoenig" w:date="2015-09-04T13:06:00Z">
            <m:r>
              <w:rPr>
                <w:rFonts w:ascii="Cambria Math" w:hAnsi="Cambria Math"/>
              </w:rPr>
              <m:t>=</m:t>
            </m:r>
          </w:ins>
          <m:f>
            <m:fPr>
              <m:ctrlPr>
                <w:ins w:id="1167" w:author="mkoenig" w:date="2015-09-04T13:08:00Z">
                  <w:rPr>
                    <w:rFonts w:ascii="Cambria Math" w:hAnsi="Cambria Math"/>
                    <w:i/>
                  </w:rPr>
                </w:ins>
              </m:ctrlPr>
            </m:fPr>
            <m:num>
              <w:ins w:id="1168" w:author="mkoenig" w:date="2015-09-04T13:08:00Z">
                <m:r>
                  <w:rPr>
                    <w:rFonts w:ascii="Cambria Math" w:hAnsi="Cambria Math"/>
                  </w:rPr>
                  <m:t>1</m:t>
                </m:r>
              </w:ins>
            </m:num>
            <m:den>
              <m:sSub>
                <m:sSubPr>
                  <m:ctrlPr>
                    <w:ins w:id="1169" w:author="mkoenig" w:date="2015-09-04T13:08:00Z">
                      <w:rPr>
                        <w:rFonts w:ascii="Cambria Math" w:hAnsi="Cambria Math"/>
                        <w:i/>
                      </w:rPr>
                    </w:ins>
                  </m:ctrlPr>
                </m:sSubPr>
                <m:e>
                  <w:ins w:id="1170" w:author="mkoenig" w:date="2015-09-04T13:08:00Z">
                    <m:r>
                      <w:rPr>
                        <w:rFonts w:ascii="Cambria Math" w:hAnsi="Cambria Math"/>
                      </w:rPr>
                      <m:t>N</m:t>
                    </m:r>
                  </w:ins>
                </m:e>
                <m:sub>
                  <w:ins w:id="1171" w:author="mkoenig" w:date="2015-09-04T13:08:00Z">
                    <m:r>
                      <w:rPr>
                        <w:rFonts w:ascii="Cambria Math" w:hAnsi="Cambria Math"/>
                      </w:rPr>
                      <m:t>s</m:t>
                    </m:r>
                  </w:ins>
                </m:sub>
              </m:sSub>
            </m:den>
          </m:f>
          <m:rad>
            <m:radPr>
              <m:degHide m:val="1"/>
              <m:ctrlPr>
                <w:ins w:id="1172" w:author="mkoenig" w:date="2015-09-04T13:08:00Z">
                  <w:rPr>
                    <w:rFonts w:ascii="Cambria Math" w:hAnsi="Cambria Math"/>
                    <w:i/>
                  </w:rPr>
                </w:ins>
              </m:ctrlPr>
            </m:radPr>
            <m:deg/>
            <m:e>
              <m:nary>
                <m:naryPr>
                  <m:chr m:val="∑"/>
                  <m:limLoc m:val="undOvr"/>
                  <m:ctrlPr>
                    <w:ins w:id="1173" w:author="mkoenig" w:date="2015-09-04T13:08:00Z">
                      <w:rPr>
                        <w:rFonts w:ascii="Cambria Math" w:hAnsi="Cambria Math"/>
                        <w:i/>
                      </w:rPr>
                    </w:ins>
                  </m:ctrlPr>
                </m:naryPr>
                <m:sub>
                  <w:ins w:id="1174" w:author="mkoenig" w:date="2015-09-04T13:08:00Z">
                    <m:r>
                      <w:rPr>
                        <w:rFonts w:ascii="Cambria Math" w:hAnsi="Cambria Math"/>
                      </w:rPr>
                      <m:t>i=1</m:t>
                    </m:r>
                  </w:ins>
                </m:sub>
                <m:sup>
                  <m:sSub>
                    <m:sSubPr>
                      <m:ctrlPr>
                        <w:ins w:id="1175" w:author="mkoenig" w:date="2015-09-04T13:08:00Z">
                          <w:rPr>
                            <w:rFonts w:ascii="Cambria Math" w:hAnsi="Cambria Math"/>
                            <w:i/>
                          </w:rPr>
                        </w:ins>
                      </m:ctrlPr>
                    </m:sSubPr>
                    <m:e>
                      <w:ins w:id="1176" w:author="mkoenig" w:date="2015-09-04T13:08:00Z">
                        <m:r>
                          <w:rPr>
                            <w:rFonts w:ascii="Cambria Math" w:hAnsi="Cambria Math"/>
                          </w:rPr>
                          <m:t>N</m:t>
                        </m:r>
                      </w:ins>
                    </m:e>
                    <m:sub>
                      <w:ins w:id="1177" w:author="mkoenig" w:date="2015-09-04T13:08:00Z">
                        <m:r>
                          <w:rPr>
                            <w:rFonts w:ascii="Cambria Math" w:hAnsi="Cambria Math"/>
                          </w:rPr>
                          <m:t>s</m:t>
                        </m:r>
                      </w:ins>
                    </m:sub>
                  </m:sSub>
                </m:sup>
                <m:e>
                  <m:sSup>
                    <m:sSupPr>
                      <m:ctrlPr>
                        <w:ins w:id="1178" w:author="mkoenig" w:date="2015-09-04T13:08:00Z">
                          <w:rPr>
                            <w:rFonts w:ascii="Cambria Math" w:hAnsi="Cambria Math"/>
                            <w:i/>
                          </w:rPr>
                        </w:ins>
                      </m:ctrlPr>
                    </m:sSupPr>
                    <m:e>
                      <w:ins w:id="1179" w:author="mkoenig" w:date="2015-09-04T13:08:00Z">
                        <m:r>
                          <w:rPr>
                            <w:rFonts w:ascii="Cambria Math" w:hAnsi="Cambria Math"/>
                          </w:rPr>
                          <m:t>(</m:t>
                        </m:r>
                      </w:ins>
                      <m:sSubSup>
                        <m:sSubSupPr>
                          <m:ctrlPr>
                            <w:ins w:id="1180" w:author="mkoenig" w:date="2015-09-04T13:08:00Z">
                              <w:rPr>
                                <w:rFonts w:ascii="Cambria Math" w:hAnsi="Cambria Math"/>
                                <w:i/>
                              </w:rPr>
                            </w:ins>
                          </m:ctrlPr>
                        </m:sSubSupPr>
                        <m:e>
                          <w:ins w:id="1181" w:author="mkoenig" w:date="2015-09-04T13:08:00Z">
                            <m:r>
                              <w:rPr>
                                <w:rFonts w:ascii="Cambria Math" w:hAnsi="Cambria Math"/>
                              </w:rPr>
                              <m:t>t</m:t>
                            </m:r>
                          </w:ins>
                        </m:e>
                        <m:sub>
                          <w:ins w:id="1182" w:author="mkoenig" w:date="2015-09-04T13:08:00Z">
                            <m:r>
                              <w:rPr>
                                <w:rFonts w:ascii="Cambria Math" w:hAnsi="Cambria Math"/>
                              </w:rPr>
                              <m:t>i</m:t>
                            </m:r>
                          </w:ins>
                        </m:sub>
                        <m:sup>
                          <w:ins w:id="1183" w:author="mkoenig" w:date="2015-09-04T13:08:00Z">
                            <m:r>
                              <w:rPr>
                                <w:rFonts w:ascii="Cambria Math" w:hAnsi="Cambria Math"/>
                              </w:rPr>
                              <m:t>pre</m:t>
                            </m:r>
                          </w:ins>
                        </m:sup>
                      </m:sSubSup>
                      <w:ins w:id="1184" w:author="mkoenig" w:date="2015-09-04T13:08:00Z">
                        <m:r>
                          <w:rPr>
                            <w:rFonts w:ascii="Cambria Math" w:hAnsi="Cambria Math"/>
                          </w:rPr>
                          <m:t>-</m:t>
                        </m:r>
                      </w:ins>
                      <m:sSubSup>
                        <m:sSubSupPr>
                          <m:ctrlPr>
                            <w:ins w:id="1185" w:author="mkoenig" w:date="2015-09-04T13:08:00Z">
                              <w:rPr>
                                <w:rFonts w:ascii="Cambria Math" w:hAnsi="Cambria Math"/>
                                <w:i/>
                              </w:rPr>
                            </w:ins>
                          </m:ctrlPr>
                        </m:sSubSupPr>
                        <m:e>
                          <w:ins w:id="1186" w:author="mkoenig" w:date="2015-09-04T13:08:00Z">
                            <m:r>
                              <w:rPr>
                                <w:rFonts w:ascii="Cambria Math" w:hAnsi="Cambria Math"/>
                              </w:rPr>
                              <m:t>t</m:t>
                            </m:r>
                          </w:ins>
                        </m:e>
                        <m:sub>
                          <w:ins w:id="1187" w:author="mkoenig" w:date="2015-09-04T13:08:00Z">
                            <m:r>
                              <w:rPr>
                                <w:rFonts w:ascii="Cambria Math" w:hAnsi="Cambria Math"/>
                              </w:rPr>
                              <m:t>i</m:t>
                            </m:r>
                          </w:ins>
                        </m:sub>
                        <m:sup>
                          <w:ins w:id="1188" w:author="mkoenig" w:date="2015-09-04T13:08:00Z">
                            <m:r>
                              <w:rPr>
                                <w:rFonts w:ascii="Cambria Math" w:hAnsi="Cambria Math"/>
                              </w:rPr>
                              <m:t>exp</m:t>
                            </m:r>
                          </w:ins>
                        </m:sup>
                      </m:sSubSup>
                      <w:ins w:id="1189" w:author="mkoenig" w:date="2015-09-04T13:08:00Z">
                        <m:r>
                          <w:rPr>
                            <w:rFonts w:ascii="Cambria Math" w:hAnsi="Cambria Math"/>
                          </w:rPr>
                          <m:t>)</m:t>
                        </m:r>
                      </w:ins>
                    </m:e>
                    <m:sup>
                      <w:ins w:id="1190"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191" w:author="mkoenig" w:date="2015-09-02T16:16:00Z"/>
          <w:del w:id="1192" w:author="mkoenig" w:date="2015-09-04T12:58:00Z"/>
        </w:rPr>
        <w:pPrChange w:id="1193" w:author="mkoenig" w:date="2015-09-02T15:49:00Z">
          <w:pPr/>
        </w:pPrChange>
      </w:pPr>
    </w:p>
    <w:p w14:paraId="5EEF5F6D" w14:textId="7611E51C" w:rsidR="00D85AE0" w:rsidDel="000C2A30" w:rsidRDefault="00AE66CC">
      <w:pPr>
        <w:ind w:firstLine="0"/>
        <w:rPr>
          <w:ins w:id="1194" w:author="mkoenig" w:date="2015-09-02T16:16:00Z"/>
          <w:del w:id="1195" w:author="mkoenig" w:date="2015-09-04T12:50:00Z"/>
        </w:rPr>
        <w:pPrChange w:id="1196" w:author="mkoenig" w:date="2015-09-02T15:49:00Z">
          <w:pPr/>
        </w:pPrChange>
      </w:pPr>
      <m:oMathPara>
        <m:oMath>
          <m:func>
            <m:funcPr>
              <m:ctrlPr>
                <w:del w:id="1197" w:author="mkoenig" w:date="2015-09-04T12:50:00Z">
                  <w:rPr>
                    <w:rFonts w:ascii="Cambria Math" w:hAnsi="Cambria Math"/>
                  </w:rPr>
                </w:del>
              </m:ctrlPr>
            </m:funcPr>
            <m:fName>
              <w:ins w:id="1198" w:author="mkoenig" w:date="2015-09-02T17:01:00Z">
                <w:del w:id="1199" w:author="mkoenig" w:date="2015-09-04T12:50:00Z">
                  <m:r>
                    <m:rPr>
                      <m:sty m:val="p"/>
                    </m:rPr>
                    <w:rPr>
                      <w:rFonts w:ascii="Cambria Math" w:hAnsi="Cambria Math"/>
                    </w:rPr>
                    <m:t>d</m:t>
                  </m:r>
                </w:del>
              </w:ins>
              <w:ins w:id="1200" w:author="mkoenig" w:date="2015-09-02T17:03:00Z">
                <w:del w:id="1201" w:author="mkoenig" w:date="2015-09-04T12:50:00Z">
                  <m:r>
                    <m:rPr>
                      <m:sty m:val="p"/>
                    </m:rPr>
                    <w:rPr>
                      <w:rFonts w:ascii="Cambria Math" w:hAnsi="Cambria Math"/>
                    </w:rPr>
                    <m:t>=</m:t>
                  </m:r>
                </w:del>
              </w:ins>
              <w:del w:id="1202" w:author="mkoenig" w:date="2015-09-04T12:50:00Z">
                <m:r>
                  <m:rPr>
                    <m:sty m:val="p"/>
                  </m:rPr>
                  <w:rPr>
                    <w:rFonts w:ascii="Cambria Math" w:hAnsi="Cambria Math"/>
                  </w:rPr>
                  <m:t>exp</m:t>
                </m:r>
              </w:del>
            </m:fName>
            <m:e>
              <m:d>
                <m:dPr>
                  <m:ctrlPr>
                    <w:ins w:id="1203" w:author="mkoenig" w:date="2015-09-02T17:00:00Z">
                      <w:del w:id="1204" w:author="mkoenig" w:date="2015-09-04T12:50:00Z">
                        <w:rPr>
                          <w:rFonts w:ascii="Cambria Math" w:hAnsi="Cambria Math"/>
                          <w:i/>
                        </w:rPr>
                      </w:del>
                    </w:ins>
                  </m:ctrlPr>
                </m:dPr>
                <m:e>
                  <m:f>
                    <m:fPr>
                      <m:ctrlPr>
                        <w:ins w:id="1205" w:author="mkoenig" w:date="2015-09-02T17:00:00Z">
                          <w:del w:id="1206" w:author="mkoenig" w:date="2015-09-04T12:49:00Z">
                            <w:rPr>
                              <w:rFonts w:ascii="Cambria Math" w:hAnsi="Cambria Math"/>
                              <w:i/>
                            </w:rPr>
                          </w:del>
                        </w:ins>
                      </m:ctrlPr>
                    </m:fPr>
                    <m:num>
                      <m:rad>
                        <m:radPr>
                          <m:degHide m:val="1"/>
                          <m:ctrlPr>
                            <w:ins w:id="1207" w:author="mkoenig" w:date="2015-09-02T17:00:00Z">
                              <w:del w:id="1208" w:author="mkoenig" w:date="2015-09-04T12:49:00Z">
                                <w:rPr>
                                  <w:rFonts w:ascii="Cambria Math" w:hAnsi="Cambria Math"/>
                                  <w:i/>
                                </w:rPr>
                              </w:del>
                            </w:ins>
                          </m:ctrlPr>
                        </m:radPr>
                        <m:deg/>
                        <m:e/>
                      </m:rad>
                    </m:num>
                    <m:den>
                      <w:ins w:id="1209" w:author="mkoenig" w:date="2015-09-02T17:00:00Z">
                        <w:del w:id="1210" w:author="mkoenig" w:date="2015-09-04T12:49:00Z">
                          <m:r>
                            <w:rPr>
                              <w:rFonts w:ascii="Cambria Math" w:hAnsi="Cambria Math"/>
                            </w:rPr>
                            <m:t>N</m:t>
                          </m:r>
                        </w:del>
                      </w:ins>
                    </m:den>
                  </m:f>
                </m:e>
              </m:d>
            </m:e>
          </m:func>
          <w:ins w:id="1211" w:author="mkoenig" w:date="2015-09-02T17:01:00Z">
            <w:del w:id="1212" w:author="mkoenig" w:date="2015-09-04T12:50:00Z">
              <m:r>
                <w:rPr>
                  <w:rFonts w:ascii="Cambria Math" w:hAnsi="Cambria Math"/>
                </w:rPr>
                <m:t>-1</m:t>
              </m:r>
            </w:del>
          </w:ins>
        </m:oMath>
      </m:oMathPara>
    </w:p>
    <w:p w14:paraId="209A2F6A" w14:textId="1548E3B3" w:rsidR="00D85AE0" w:rsidDel="006E2560" w:rsidRDefault="00D85AE0">
      <w:pPr>
        <w:ind w:firstLine="0"/>
        <w:rPr>
          <w:ins w:id="1213" w:author="mkoenig" w:date="2015-08-26T17:37:00Z"/>
          <w:del w:id="1214" w:author="mkoenig" w:date="2015-09-04T12:21:00Z"/>
        </w:rPr>
        <w:pPrChange w:id="1215" w:author="mkoenig" w:date="2015-09-02T15:49:00Z">
          <w:pPr/>
        </w:pPrChange>
      </w:pPr>
      <w:ins w:id="1216" w:author="mkoenig" w:date="2015-09-02T16:16:00Z">
        <w:del w:id="1217" w:author="mkoenig" w:date="2015-09-04T12:21:00Z">
          <w:r w:rsidDel="006E2560">
            <w:delText xml:space="preserve">The best </w:delText>
          </w:r>
        </w:del>
      </w:ins>
      <w:ins w:id="1218" w:author="mkoenig" w:date="2015-09-02T16:52:00Z">
        <w:del w:id="1219" w:author="mkoenig" w:date="2015-09-04T12:21:00Z">
          <w:r w:rsidR="005A26B3" w:rsidDel="006E2560">
            <w:delText xml:space="preserve">combination of single factors </w:delText>
          </w:r>
        </w:del>
      </w:ins>
      <w:ins w:id="1220" w:author="mkoenig" w:date="2015-09-02T17:07:00Z">
        <w:del w:id="1221" w:author="mkoenig" w:date="2015-09-04T12:21:00Z">
          <w:r w:rsidR="00B85231" w:rsidDel="006E2560">
            <w:delText>minimizes d.</w:delText>
          </w:r>
        </w:del>
      </w:ins>
    </w:p>
    <w:p w14:paraId="5C9FEDC7" w14:textId="6E3A7744" w:rsidR="009E7BA8" w:rsidDel="001F4734" w:rsidRDefault="004A34E4">
      <w:pPr>
        <w:ind w:firstLine="0"/>
        <w:rPr>
          <w:del w:id="1222" w:author="mkoenig" w:date="2015-08-27T12:08:00Z"/>
        </w:rPr>
        <w:pPrChange w:id="1223" w:author="mkoenig" w:date="2015-09-04T12:21:00Z">
          <w:pPr/>
        </w:pPrChange>
      </w:pPr>
      <w:ins w:id="1224" w:author="Windows User" w:date="2015-08-20T16:57:00Z">
        <w:del w:id="1225" w:author="mkoenig" w:date="2015-09-04T12:51:00Z">
          <w:r w:rsidDel="000C2A30">
            <w:delText>TODO</w:delText>
          </w:r>
        </w:del>
      </w:ins>
      <w:moveToRangeStart w:id="1226" w:author="mkoenig" w:date="2015-08-26T17:25:00Z" w:name="move428373254"/>
      <w:moveTo w:id="1227" w:author="mkoenig" w:date="2015-08-26T17:25:00Z">
        <w:del w:id="1228" w:author="mkoenig" w:date="2015-09-04T12:51:00Z">
          <w:r w:rsidR="009E7BA8" w:rsidDel="000C2A30">
            <w:delText xml:space="preserve">All </w:delText>
          </w:r>
        </w:del>
      </w:moveTo>
      <w:ins w:id="1229" w:author="mkoenig" w:date="2015-09-04T12:51:00Z">
        <w:r w:rsidR="000C2A30">
          <w:t xml:space="preserve">All </w:t>
        </w:r>
      </w:ins>
      <w:moveTo w:id="1230" w:author="mkoenig" w:date="2015-08-26T17:25:00Z">
        <w:r w:rsidR="009E7BA8">
          <w:t>computations were performed in R with source code</w:t>
        </w:r>
      </w:moveTo>
      <w:ins w:id="1231" w:author="mkoenig" w:date="2015-08-26T17:36:00Z">
        <w:r w:rsidR="00436373">
          <w:t xml:space="preserve">, </w:t>
        </w:r>
      </w:ins>
      <w:moveTo w:id="1232" w:author="mkoenig" w:date="2015-08-26T17:25:00Z">
        <w:del w:id="1233" w:author="mkoenig" w:date="2015-08-26T17:36:00Z">
          <w:r w:rsidR="009E7BA8" w:rsidDel="00436373">
            <w:delText xml:space="preserve"> and </w:delText>
          </w:r>
        </w:del>
        <w:r w:rsidR="009E7BA8">
          <w:t xml:space="preserve">data </w:t>
        </w:r>
      </w:moveTo>
      <w:ins w:id="1234" w:author="mkoenig" w:date="2015-08-26T17:36:00Z">
        <w:r w:rsidR="00436373">
          <w:t xml:space="preserve">and the full analysis </w:t>
        </w:r>
      </w:ins>
      <w:ins w:id="1235" w:author="mkoenig" w:date="2015-08-26T17:37:00Z">
        <w:r w:rsidR="00436373">
          <w:t xml:space="preserve">available in </w:t>
        </w:r>
      </w:ins>
      <w:moveTo w:id="1236" w:author="mkoenig" w:date="2015-08-26T17:25:00Z">
        <w:del w:id="1237" w:author="mkoenig" w:date="2015-08-26T17:37:00Z">
          <w:r w:rsidR="009E7BA8" w:rsidDel="00436373">
            <w:delText xml:space="preserve">provided in the </w:delText>
          </w:r>
        </w:del>
      </w:moveTo>
      <w:ins w:id="1238" w:author="mkoenig" w:date="2015-09-04T12:21:00Z">
        <w:r w:rsidR="006E2560">
          <w:t>S</w:t>
        </w:r>
      </w:ins>
      <w:moveTo w:id="1239" w:author="mkoenig" w:date="2015-08-26T17:25:00Z">
        <w:del w:id="1240" w:author="mkoenig" w:date="2015-09-04T12:21:00Z">
          <w:r w:rsidR="009E7BA8" w:rsidDel="006E2560">
            <w:delText>s</w:delText>
          </w:r>
        </w:del>
        <w:r w:rsidR="009E7BA8">
          <w:t>upplement S2</w:t>
        </w:r>
      </w:moveTo>
      <w:ins w:id="1241"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42" w:author="mkoenig" w:date="2015-08-26T17:25:00Z">
        <w:del w:id="1243" w:author="mkoenig" w:date="2015-08-26T17:37:00Z">
          <w:r w:rsidR="009E7BA8" w:rsidDel="00436373">
            <w:delText xml:space="preserve"> and available from</w:delText>
          </w:r>
        </w:del>
        <w:r w:rsidR="009E7BA8">
          <w:t>.</w:t>
        </w:r>
      </w:moveTo>
    </w:p>
    <w:moveToRangeEnd w:id="1226"/>
    <w:p w14:paraId="36FE8CCE" w14:textId="77777777" w:rsidR="009E5E75" w:rsidDel="009E5E75" w:rsidRDefault="009E5E75">
      <w:pPr>
        <w:pStyle w:val="Heading1"/>
        <w:jc w:val="both"/>
        <w:rPr>
          <w:del w:id="1244" w:author="mkoenig" w:date="2015-08-26T17:39:00Z"/>
          <w:b w:val="0"/>
        </w:rPr>
        <w:pPrChange w:id="1245" w:author="mkoenig" w:date="2015-09-04T12:21:00Z">
          <w:pPr>
            <w:pStyle w:val="Heading1"/>
          </w:pPr>
        </w:pPrChange>
      </w:pPr>
    </w:p>
    <w:p w14:paraId="72985397" w14:textId="77777777" w:rsidR="009E5E75" w:rsidRPr="009E5E75" w:rsidRDefault="009E5E75">
      <w:pPr>
        <w:ind w:firstLine="0"/>
        <w:rPr>
          <w:ins w:id="1246" w:author="mkoenig" w:date="2015-08-26T17:40:00Z"/>
          <w:b/>
          <w:rPrChange w:id="1247" w:author="mkoenig" w:date="2015-08-26T17:40:00Z">
            <w:rPr>
              <w:ins w:id="1248" w:author="mkoenig" w:date="2015-08-26T17:40:00Z"/>
              <w:b w:val="0"/>
            </w:rPr>
          </w:rPrChange>
        </w:rPr>
        <w:pPrChange w:id="1249" w:author="mkoenig" w:date="2015-09-04T12:21:00Z">
          <w:pPr>
            <w:pStyle w:val="Heading1"/>
          </w:pPr>
        </w:pPrChange>
      </w:pPr>
    </w:p>
    <w:p w14:paraId="4054E545" w14:textId="25952EA0" w:rsidR="00E963DD" w:rsidRPr="0058605B" w:rsidDel="004A34E4" w:rsidRDefault="009E231B">
      <w:pPr>
        <w:pStyle w:val="Heading1"/>
        <w:rPr>
          <w:del w:id="1250" w:author="Windows User" w:date="2015-08-20T16:56:00Z"/>
          <w:b w:val="0"/>
          <w:highlight w:val="yellow"/>
          <w:rPrChange w:id="1251" w:author="Kerstin Abshagen" w:date="2015-08-07T10:25:00Z">
            <w:rPr>
              <w:del w:id="1252" w:author="Windows User" w:date="2015-08-20T16:56:00Z"/>
              <w:b/>
            </w:rPr>
          </w:rPrChange>
        </w:rPr>
        <w:pPrChange w:id="1253" w:author="Windows User" w:date="2015-08-21T16:34:00Z">
          <w:pPr/>
        </w:pPrChange>
      </w:pPr>
      <w:commentRangeStart w:id="1254"/>
      <w:del w:id="1255" w:author="Windows User" w:date="2015-08-20T16:56:00Z">
        <w:r w:rsidRPr="0058605B" w:rsidDel="004A34E4">
          <w:rPr>
            <w:b w:val="0"/>
            <w:highlight w:val="yellow"/>
            <w:rPrChange w:id="1256" w:author="Kerstin Abshagen" w:date="2015-08-07T10:25:00Z">
              <w:rPr>
                <w:b/>
              </w:rPr>
            </w:rPrChange>
          </w:rPr>
          <w:delText>Correlation analysis</w:delText>
        </w:r>
      </w:del>
    </w:p>
    <w:p w14:paraId="13EC571E" w14:textId="039BB0C9" w:rsidR="009E231B" w:rsidRPr="0058605B" w:rsidDel="004A34E4" w:rsidRDefault="009E231B">
      <w:pPr>
        <w:pStyle w:val="Heading1"/>
        <w:rPr>
          <w:del w:id="1257" w:author="Windows User" w:date="2015-08-20T16:56:00Z"/>
          <w:highlight w:val="yellow"/>
          <w:rPrChange w:id="1258" w:author="Kerstin Abshagen" w:date="2015-08-07T10:25:00Z">
            <w:rPr>
              <w:del w:id="1259" w:author="Windows User" w:date="2015-08-20T16:56:00Z"/>
            </w:rPr>
          </w:rPrChange>
        </w:rPr>
        <w:pPrChange w:id="1260" w:author="Windows User" w:date="2015-08-21T16:34:00Z">
          <w:pPr/>
        </w:pPrChange>
      </w:pPr>
      <w:del w:id="1261" w:author="Windows User" w:date="2015-08-20T16:56:00Z">
        <w:r w:rsidRPr="0058605B" w:rsidDel="004A34E4">
          <w:rPr>
            <w:highlight w:val="yellow"/>
            <w:rPrChange w:id="1262"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63" w:author="Kerstin Abshagen" w:date="2015-08-07T10:25:00Z">
              <w:rPr/>
            </w:rPrChange>
          </w:rPr>
          <w:delText>, the p-value of the associated t-test</w:delText>
        </w:r>
        <w:r w:rsidRPr="0058605B" w:rsidDel="004A34E4">
          <w:rPr>
            <w:highlight w:val="yellow"/>
            <w:rPrChange w:id="1264" w:author="Kerstin Abshagen" w:date="2015-08-07T10:25:00Z">
              <w:rPr/>
            </w:rPrChange>
          </w:rPr>
          <w:delText xml:space="preserve">. Significance was estimated with a two-sample t-test for the likelihood of correlation, and is displayed as shades of yellow in Figs. 7 </w:delText>
        </w:r>
      </w:del>
      <w:ins w:id="1265" w:author="Kerstin Abshagen" w:date="2015-07-07T10:30:00Z">
        <w:del w:id="1266" w:author="Windows User" w:date="2015-08-20T16:56:00Z">
          <w:r w:rsidR="00B41765" w:rsidRPr="0058605B" w:rsidDel="004A34E4">
            <w:rPr>
              <w:highlight w:val="yellow"/>
              <w:rPrChange w:id="1267" w:author="Kerstin Abshagen" w:date="2015-08-07T10:25:00Z">
                <w:rPr/>
              </w:rPrChange>
            </w:rPr>
            <w:delText xml:space="preserve">8 </w:delText>
          </w:r>
        </w:del>
      </w:ins>
      <w:del w:id="1268" w:author="Windows User" w:date="2015-08-20T16:56:00Z">
        <w:r w:rsidRPr="0058605B" w:rsidDel="004A34E4">
          <w:rPr>
            <w:highlight w:val="yellow"/>
            <w:rPrChange w:id="1269" w:author="Kerstin Abshagen" w:date="2015-08-07T10:25:00Z">
              <w:rPr/>
            </w:rPrChange>
          </w:rPr>
          <w:delText>and 8</w:delText>
        </w:r>
      </w:del>
      <w:ins w:id="1270" w:author="Kerstin Abshagen" w:date="2015-07-07T10:30:00Z">
        <w:del w:id="1271" w:author="Windows User" w:date="2015-08-20T16:56:00Z">
          <w:r w:rsidR="00B41765" w:rsidRPr="0058605B" w:rsidDel="004A34E4">
            <w:rPr>
              <w:highlight w:val="yellow"/>
              <w:rPrChange w:id="1272" w:author="Kerstin Abshagen" w:date="2015-08-07T10:25:00Z">
                <w:rPr/>
              </w:rPrChange>
            </w:rPr>
            <w:delText>9</w:delText>
          </w:r>
        </w:del>
      </w:ins>
      <w:del w:id="1273" w:author="Windows User" w:date="2015-08-20T16:56:00Z">
        <w:r w:rsidRPr="0058605B" w:rsidDel="004A34E4">
          <w:rPr>
            <w:highlight w:val="yellow"/>
            <w:rPrChange w:id="1274"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75" w:author="Kerstin Abshagen" w:date="2015-07-07T10:30:00Z">
        <w:del w:id="1276" w:author="Windows User" w:date="2015-08-20T16:56:00Z">
          <w:r w:rsidR="00B41765" w:rsidRPr="0058605B" w:rsidDel="004A34E4">
            <w:rPr>
              <w:highlight w:val="yellow"/>
              <w:rPrChange w:id="1277" w:author="Kerstin Abshagen" w:date="2015-08-07T10:25:00Z">
                <w:rPr/>
              </w:rPrChange>
            </w:rPr>
            <w:delText xml:space="preserve">8 </w:delText>
          </w:r>
        </w:del>
      </w:ins>
      <w:del w:id="1278" w:author="Windows User" w:date="2015-08-20T16:56:00Z">
        <w:r w:rsidRPr="0058605B" w:rsidDel="004A34E4">
          <w:rPr>
            <w:highlight w:val="yellow"/>
            <w:rPrChange w:id="1279" w:author="Kerstin Abshagen" w:date="2015-08-07T10:25:00Z">
              <w:rPr/>
            </w:rPrChange>
          </w:rPr>
          <w:delText>and 8</w:delText>
        </w:r>
      </w:del>
      <w:ins w:id="1280" w:author="Kerstin Abshagen" w:date="2015-07-07T10:31:00Z">
        <w:del w:id="1281" w:author="Windows User" w:date="2015-08-20T16:56:00Z">
          <w:r w:rsidR="00B41765" w:rsidRPr="0058605B" w:rsidDel="004A34E4">
            <w:rPr>
              <w:highlight w:val="yellow"/>
              <w:rPrChange w:id="1282" w:author="Kerstin Abshagen" w:date="2015-08-07T10:25:00Z">
                <w:rPr/>
              </w:rPrChange>
            </w:rPr>
            <w:delText>9</w:delText>
          </w:r>
        </w:del>
      </w:ins>
      <w:del w:id="1283" w:author="Windows User" w:date="2015-08-20T16:56:00Z">
        <w:r w:rsidRPr="0058605B" w:rsidDel="004A34E4">
          <w:rPr>
            <w:highlight w:val="yellow"/>
            <w:rPrChange w:id="1284"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85" w:author="Windows User" w:date="2015-08-20T16:56:00Z"/>
          <w:highlight w:val="yellow"/>
          <w:rPrChange w:id="1286" w:author="Kerstin Abshagen" w:date="2015-08-07T10:25:00Z">
            <w:rPr>
              <w:del w:id="1287" w:author="Windows User" w:date="2015-08-20T16:56:00Z"/>
            </w:rPr>
          </w:rPrChange>
        </w:rPr>
        <w:pPrChange w:id="1288" w:author="Windows User" w:date="2015-08-21T16:34:00Z">
          <w:pPr/>
        </w:pPrChange>
      </w:pPr>
      <w:del w:id="1289" w:author="Windows User" w:date="2015-08-20T16:56:00Z">
        <w:r w:rsidRPr="0058605B" w:rsidDel="004A34E4">
          <w:rPr>
            <w:highlight w:val="yellow"/>
            <w:rPrChange w:id="1290"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91" w:author="Windows User" w:date="2015-08-20T16:56:00Z"/>
          <w:b w:val="0"/>
          <w:highlight w:val="yellow"/>
          <w:rPrChange w:id="1292" w:author="Kerstin Abshagen" w:date="2015-08-07T10:25:00Z">
            <w:rPr>
              <w:del w:id="1293" w:author="Windows User" w:date="2015-08-20T16:56:00Z"/>
              <w:b/>
            </w:rPr>
          </w:rPrChange>
        </w:rPr>
        <w:pPrChange w:id="1294" w:author="Windows User" w:date="2015-08-21T16:34:00Z">
          <w:pPr/>
        </w:pPrChange>
      </w:pPr>
      <w:del w:id="1295" w:author="Windows User" w:date="2015-08-20T16:56:00Z">
        <w:r w:rsidRPr="0058605B" w:rsidDel="004A34E4">
          <w:rPr>
            <w:b w:val="0"/>
            <w:highlight w:val="yellow"/>
            <w:rPrChange w:id="1296"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297" w:author="Windows User" w:date="2015-08-20T16:56:00Z"/>
          <w:highlight w:val="yellow"/>
          <w:rPrChange w:id="1298" w:author="Kerstin Abshagen" w:date="2015-08-07T10:25:00Z">
            <w:rPr>
              <w:del w:id="1299" w:author="Windows User" w:date="2015-08-20T16:56:00Z"/>
            </w:rPr>
          </w:rPrChange>
        </w:rPr>
        <w:pPrChange w:id="1300" w:author="Windows User" w:date="2015-08-21T16:34:00Z">
          <w:pPr/>
        </w:pPrChange>
      </w:pPr>
      <w:del w:id="1301" w:author="Windows User" w:date="2015-08-20T16:56:00Z">
        <w:r w:rsidRPr="0058605B" w:rsidDel="004A34E4">
          <w:rPr>
            <w:highlight w:val="yellow"/>
            <w:rPrChange w:id="1302"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03" w:author="Kerstin Abshagen" w:date="2015-08-07T10:25:00Z">
              <w:rPr/>
            </w:rPrChange>
          </w:rPr>
          <w:noBreakHyphen/>
          <w:delText>18h or 0h</w:delText>
        </w:r>
        <w:r w:rsidRPr="0058605B" w:rsidDel="004A34E4">
          <w:rPr>
            <w:highlight w:val="yellow"/>
            <w:rPrChange w:id="1304"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05"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06" w:author="Windows User" w:date="2015-08-20T16:56:00Z"/>
          <w:highlight w:val="yellow"/>
          <w:rPrChange w:id="1307" w:author="Kerstin Abshagen" w:date="2015-08-07T10:25:00Z">
            <w:rPr>
              <w:del w:id="1308" w:author="Windows User" w:date="2015-08-20T16:56:00Z"/>
            </w:rPr>
          </w:rPrChange>
        </w:rPr>
        <w:pPrChange w:id="1309" w:author="Windows User" w:date="2015-08-21T16:34:00Z">
          <w:pPr/>
        </w:pPrChange>
      </w:pPr>
      <w:del w:id="1310" w:author="Windows User" w:date="2015-08-20T16:56:00Z">
        <w:r w:rsidRPr="0058605B" w:rsidDel="004A34E4">
          <w:rPr>
            <w:highlight w:val="yellow"/>
            <w:rPrChange w:id="1311"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12" w:author="Windows User" w:date="2015-08-20T16:56:00Z"/>
          <w:highlight w:val="yellow"/>
          <w:rPrChange w:id="1313" w:author="Kerstin Abshagen" w:date="2015-08-07T10:25:00Z">
            <w:rPr>
              <w:del w:id="1314" w:author="Windows User" w:date="2015-08-20T16:56:00Z"/>
            </w:rPr>
          </w:rPrChange>
        </w:rPr>
        <w:pPrChange w:id="1315" w:author="Windows User" w:date="2015-08-21T16:34:00Z">
          <w:pPr/>
        </w:pPrChange>
      </w:pPr>
      <w:del w:id="1316" w:author="Windows User" w:date="2015-08-20T16:56:00Z">
        <w:r w:rsidRPr="0058605B" w:rsidDel="004A34E4">
          <w:rPr>
            <w:highlight w:val="yellow"/>
            <w:rPrChange w:id="1317" w:author="Kerstin Abshagen" w:date="2015-08-07T10:25:00Z">
              <w:rPr/>
            </w:rPrChange>
          </w:rPr>
          <w:delText>This procedure was applied to the data of all mice to generate the decision tree</w:delText>
        </w:r>
        <w:r w:rsidR="00E33FEA" w:rsidRPr="0058605B" w:rsidDel="004A34E4">
          <w:rPr>
            <w:highlight w:val="yellow"/>
            <w:rPrChange w:id="1318" w:author="Kerstin Abshagen" w:date="2015-08-07T10:25:00Z">
              <w:rPr/>
            </w:rPrChange>
          </w:rPr>
          <w:delText>s</w:delText>
        </w:r>
        <w:r w:rsidRPr="0058605B" w:rsidDel="004A34E4">
          <w:rPr>
            <w:highlight w:val="yellow"/>
            <w:rPrChange w:id="1319"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20" w:author="Windows User" w:date="2015-08-20T16:56:00Z"/>
          <w:highlight w:val="yellow"/>
          <w:rPrChange w:id="1321" w:author="Kerstin Abshagen" w:date="2015-08-07T10:25:00Z">
            <w:rPr>
              <w:del w:id="1322" w:author="Windows User" w:date="2015-08-20T16:56:00Z"/>
            </w:rPr>
          </w:rPrChange>
        </w:rPr>
        <w:pPrChange w:id="1323" w:author="Windows User" w:date="2015-08-21T16:34:00Z">
          <w:pPr/>
        </w:pPrChange>
      </w:pPr>
      <w:del w:id="1324" w:author="Windows User" w:date="2015-08-20T16:56:00Z">
        <w:r w:rsidRPr="0058605B" w:rsidDel="004A34E4">
          <w:rPr>
            <w:highlight w:val="yellow"/>
            <w:rPrChange w:id="1325"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26" w:author="Windows User" w:date="2015-08-20T16:56:00Z"/>
          <w:b w:val="0"/>
          <w:i/>
          <w:highlight w:val="yellow"/>
          <w:rPrChange w:id="1327" w:author="Kerstin Abshagen" w:date="2015-08-07T10:25:00Z">
            <w:rPr>
              <w:del w:id="1328" w:author="Windows User" w:date="2015-08-20T16:56:00Z"/>
              <w:b/>
              <w:i/>
            </w:rPr>
          </w:rPrChange>
        </w:rPr>
        <w:pPrChange w:id="1329" w:author="Windows User" w:date="2015-08-21T16:34:00Z">
          <w:pPr/>
        </w:pPrChange>
      </w:pPr>
      <w:del w:id="1330" w:author="Windows User" w:date="2015-08-20T16:56:00Z">
        <w:r w:rsidRPr="0058605B" w:rsidDel="004A34E4">
          <w:rPr>
            <w:highlight w:val="yellow"/>
            <w:rPrChange w:id="1331"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32" w:author="Kerstin Abshagen" w:date="2015-08-07T10:25:00Z">
              <w:rPr>
                <w:b/>
                <w:i/>
              </w:rPr>
            </w:rPrChange>
          </w:rPr>
          <w:delText xml:space="preserve"> </w:delText>
        </w:r>
      </w:del>
    </w:p>
    <w:p w14:paraId="1E1D175A" w14:textId="1FF70A7C" w:rsidR="00E963DD" w:rsidRPr="0058605B" w:rsidDel="004A34E4" w:rsidRDefault="009E231B">
      <w:pPr>
        <w:pStyle w:val="Heading1"/>
        <w:rPr>
          <w:del w:id="1333" w:author="Windows User" w:date="2015-08-20T16:56:00Z"/>
          <w:b w:val="0"/>
          <w:highlight w:val="yellow"/>
          <w:rPrChange w:id="1334" w:author="Kerstin Abshagen" w:date="2015-08-07T10:25:00Z">
            <w:rPr>
              <w:del w:id="1335" w:author="Windows User" w:date="2015-08-20T16:56:00Z"/>
              <w:b/>
            </w:rPr>
          </w:rPrChange>
        </w:rPr>
        <w:pPrChange w:id="1336" w:author="Windows User" w:date="2015-08-21T16:34:00Z">
          <w:pPr/>
        </w:pPrChange>
      </w:pPr>
      <w:del w:id="1337" w:author="Windows User" w:date="2015-08-20T16:56:00Z">
        <w:r w:rsidRPr="0058605B" w:rsidDel="004A34E4">
          <w:rPr>
            <w:b w:val="0"/>
            <w:highlight w:val="yellow"/>
            <w:rPrChange w:id="1338" w:author="Kerstin Abshagen" w:date="2015-08-07T10:25:00Z">
              <w:rPr>
                <w:b/>
              </w:rPr>
            </w:rPrChange>
          </w:rPr>
          <w:delText>Statistical analysis</w:delText>
        </w:r>
      </w:del>
    </w:p>
    <w:p w14:paraId="5D159EA7" w14:textId="52174150" w:rsidR="00485512" w:rsidRPr="005D3409" w:rsidDel="004A34E4" w:rsidRDefault="009E231B">
      <w:pPr>
        <w:pStyle w:val="Heading1"/>
        <w:rPr>
          <w:del w:id="1339" w:author="Windows User" w:date="2015-08-20T16:56:00Z"/>
        </w:rPr>
        <w:pPrChange w:id="1340" w:author="Windows User" w:date="2015-08-21T16:34:00Z">
          <w:pPr/>
        </w:pPrChange>
      </w:pPr>
      <w:del w:id="1341" w:author="Windows User" w:date="2015-08-20T16:56:00Z">
        <w:r w:rsidRPr="0058605B" w:rsidDel="004A34E4">
          <w:rPr>
            <w:highlight w:val="yellow"/>
            <w:rPrChange w:id="1342" w:author="Kerstin Abshagen" w:date="2015-08-07T10:25:00Z">
              <w:rPr/>
            </w:rPrChange>
          </w:rPr>
          <w:delText xml:space="preserve">All data are expressed as means ± SEM. </w:delText>
        </w:r>
        <w:r w:rsidR="00897358" w:rsidRPr="0058605B" w:rsidDel="004A34E4">
          <w:rPr>
            <w:highlight w:val="yellow"/>
            <w:rPrChange w:id="1343" w:author="Kerstin Abshagen" w:date="2015-08-07T10:25:00Z">
              <w:rPr/>
            </w:rPrChange>
          </w:rPr>
          <w:delText xml:space="preserve">To assess whether a parameter changes in the time course, a </w:delText>
        </w:r>
        <w:r w:rsidR="00B41DA9" w:rsidRPr="0058605B" w:rsidDel="004A34E4">
          <w:rPr>
            <w:highlight w:val="yellow"/>
            <w:rPrChange w:id="1344" w:author="Kerstin Abshagen" w:date="2015-08-07T10:25:00Z">
              <w:rPr/>
            </w:rPrChange>
          </w:rPr>
          <w:delText>one-way ANOVA test was applied.</w:delText>
        </w:r>
        <w:r w:rsidR="00897358" w:rsidRPr="0058605B" w:rsidDel="004A34E4">
          <w:rPr>
            <w:highlight w:val="yellow"/>
            <w:rPrChange w:id="1345" w:author="Kerstin Abshagen" w:date="2015-08-07T10:25:00Z">
              <w:rPr/>
            </w:rPrChange>
          </w:rPr>
          <w:delText xml:space="preserve"> To assess whether the transition from one time point to another is significantly changes, </w:delText>
        </w:r>
        <w:r w:rsidRPr="0058605B" w:rsidDel="004A34E4">
          <w:rPr>
            <w:highlight w:val="yellow"/>
            <w:rPrChange w:id="1346" w:author="Kerstin Abshagen" w:date="2015-08-07T10:25:00Z">
              <w:rPr/>
            </w:rPrChange>
          </w:rPr>
          <w:delText>a two-sample t-test</w:delText>
        </w:r>
        <w:r w:rsidR="00897358" w:rsidRPr="0058605B" w:rsidDel="004A34E4">
          <w:rPr>
            <w:highlight w:val="yellow"/>
            <w:rPrChange w:id="1347" w:author="Kerstin Abshagen" w:date="2015-08-07T10:25:00Z">
              <w:rPr/>
            </w:rPrChange>
          </w:rPr>
          <w:delText xml:space="preserve"> was applied</w:delText>
        </w:r>
        <w:r w:rsidR="00B41DA9" w:rsidRPr="0058605B" w:rsidDel="004A34E4">
          <w:rPr>
            <w:highlight w:val="yellow"/>
            <w:rPrChange w:id="1348" w:author="Kerstin Abshagen" w:date="2015-08-07T10:25:00Z">
              <w:rPr/>
            </w:rPrChange>
          </w:rPr>
          <w:delText xml:space="preserve">. For </w:delText>
        </w:r>
        <w:r w:rsidR="009C2260" w:rsidRPr="0058605B" w:rsidDel="004A34E4">
          <w:rPr>
            <w:highlight w:val="yellow"/>
            <w:rPrChange w:id="1349" w:author="Kerstin Abshagen" w:date="2015-08-07T10:25:00Z">
              <w:rPr/>
            </w:rPrChange>
          </w:rPr>
          <w:delText>each parameter pair</w:delText>
        </w:r>
        <w:r w:rsidR="00B41DA9" w:rsidRPr="0058605B" w:rsidDel="004A34E4">
          <w:rPr>
            <w:highlight w:val="yellow"/>
            <w:rPrChange w:id="1350" w:author="Kerstin Abshagen" w:date="2015-08-07T10:25:00Z">
              <w:rPr/>
            </w:rPrChange>
          </w:rPr>
          <w:delText xml:space="preserve">, a 2-MANOVA was </w:delText>
        </w:r>
        <w:r w:rsidR="009C2260" w:rsidRPr="0058605B" w:rsidDel="004A34E4">
          <w:rPr>
            <w:highlight w:val="yellow"/>
            <w:rPrChange w:id="1351"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52" w:author="Kerstin Abshagen" w:date="2015-08-07T10:25:00Z">
              <w:rPr/>
            </w:rPrChange>
          </w:rPr>
          <w:delText xml:space="preserve">. </w:delText>
        </w:r>
        <w:r w:rsidR="009C2260" w:rsidRPr="0058605B" w:rsidDel="004A34E4">
          <w:rPr>
            <w:highlight w:val="yellow"/>
            <w:rPrChange w:id="1353" w:author="Kerstin Abshagen" w:date="2015-08-07T10:25:00Z">
              <w:rPr/>
            </w:rPrChange>
          </w:rPr>
          <w:delText>Then, f</w:delText>
        </w:r>
        <w:r w:rsidR="00B41DA9" w:rsidRPr="0058605B" w:rsidDel="004A34E4">
          <w:rPr>
            <w:highlight w:val="yellow"/>
            <w:rPrChange w:id="1354"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55" w:author="Kerstin Abshagen" w:date="2015-08-07T10:25:00Z">
              <w:rPr/>
            </w:rPrChange>
          </w:rPr>
          <w:delText>c</w:delText>
        </w:r>
        <w:r w:rsidR="00B41DA9" w:rsidRPr="0058605B" w:rsidDel="004A34E4">
          <w:rPr>
            <w:highlight w:val="yellow"/>
            <w:rPrChange w:id="1356" w:author="Kerstin Abshagen" w:date="2015-08-07T10:25:00Z">
              <w:rPr/>
            </w:rPrChange>
          </w:rPr>
          <w:delText>ulations have been performed in R, using the functions t.test, aov</w:delText>
        </w:r>
        <w:r w:rsidR="005617E6" w:rsidRPr="0058605B" w:rsidDel="004A34E4">
          <w:rPr>
            <w:highlight w:val="yellow"/>
            <w:rPrChange w:id="1357" w:author="Kerstin Abshagen" w:date="2015-08-07T10:25:00Z">
              <w:rPr/>
            </w:rPrChange>
          </w:rPr>
          <w:delText>, and ld</w:delText>
        </w:r>
        <w:r w:rsidR="00051AD7" w:rsidRPr="0058605B" w:rsidDel="004A34E4">
          <w:rPr>
            <w:highlight w:val="yellow"/>
            <w:rPrChange w:id="1358" w:author="Kerstin Abshagen" w:date="2015-08-07T10:25:00Z">
              <w:rPr/>
            </w:rPrChange>
          </w:rPr>
          <w:delText>a.</w:delText>
        </w:r>
        <w:r w:rsidR="005617E6" w:rsidRPr="0058605B" w:rsidDel="004A34E4">
          <w:rPr>
            <w:highlight w:val="yellow"/>
            <w:rPrChange w:id="1359" w:author="Kerstin Abshagen" w:date="2015-08-07T10:25:00Z">
              <w:rPr/>
            </w:rPrChange>
          </w:rPr>
          <w:delText xml:space="preserve"> </w:delText>
        </w:r>
        <w:r w:rsidRPr="0058605B" w:rsidDel="004A34E4">
          <w:rPr>
            <w:highlight w:val="yellow"/>
            <w:rPrChange w:id="1360"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61" w:author="Kerstin Abshagen" w:date="2015-08-07T10:25:00Z">
              <w:rPr/>
            </w:rPrChange>
          </w:rPr>
          <w:delText>See the respective sections in Supporting Information Dataset S4.</w:delText>
        </w:r>
        <w:commentRangeEnd w:id="1254"/>
        <w:r w:rsidR="0058605B" w:rsidDel="004A34E4">
          <w:rPr>
            <w:rStyle w:val="CommentReference"/>
            <w:rFonts w:ascii="Times New Roman" w:eastAsia="Times New Roman" w:hAnsi="Times New Roman" w:cs="Times New Roman"/>
            <w:sz w:val="24"/>
            <w:szCs w:val="24"/>
            <w:lang w:val="de-DE"/>
          </w:rPr>
          <w:commentReference w:id="1254"/>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62" w:author="mkoenig" w:date="2015-09-02T17:09:00Z"/>
        </w:rPr>
        <w:pPrChange w:id="1363" w:author="mkoenig" w:date="2015-09-05T13:13:00Z">
          <w:pPr/>
        </w:pPrChange>
      </w:pPr>
      <w:ins w:id="1364" w:author="mkoenig" w:date="2015-09-02T17:09:00Z">
        <w:r>
          <w:t>Tem</w:t>
        </w:r>
      </w:ins>
      <w:ins w:id="1365"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66"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67" w:author="mkoenig" w:date="2015-09-02T17:15:00Z">
        <w:r w:rsidR="0040502A">
          <w:t>initial</w:t>
        </w:r>
      </w:ins>
      <w:del w:id="1368"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69" w:author="mkoenig" w:date="2015-09-02T17:16:00Z">
        <w:r>
          <w:t xml:space="preserve">The plasma levels of diagnostic liver </w:t>
        </w:r>
      </w:ins>
      <w:del w:id="1370" w:author="mkoenig" w:date="2015-09-02T17:16:00Z">
        <w:r w:rsidR="00397692" w:rsidRPr="005D2E85" w:rsidDel="0040502A">
          <w:delText xml:space="preserve">Afterwards, levels of </w:delText>
        </w:r>
      </w:del>
      <w:r w:rsidR="00397692" w:rsidRPr="005D2E85">
        <w:t>enzymes remain</w:t>
      </w:r>
      <w:ins w:id="1371" w:author="mkoenig" w:date="2015-09-02T17:16:00Z">
        <w:r>
          <w:t xml:space="preserve">ed elevated over several days, but then dropped to reach after 14 days values that were slightly above </w:t>
        </w:r>
      </w:ins>
      <w:del w:id="1372"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73" w:author="mkoenig" w:date="2015-09-02T17:18:00Z">
        <w:r>
          <w:t>mice</w:t>
        </w:r>
      </w:ins>
      <w:del w:id="1374" w:author="mkoenig" w:date="2015-09-02T17:18:00Z">
        <w:r w:rsidR="005D2E85" w:rsidRPr="005D2E85" w:rsidDel="0040502A">
          <w:delText>live</w:delText>
        </w:r>
      </w:del>
      <w:del w:id="1375" w:author="mkoenig" w:date="2015-09-02T17:17:00Z">
        <w:r w:rsidR="005D2E85" w:rsidRPr="005D2E85" w:rsidDel="0040502A">
          <w:delText>r</w:delText>
        </w:r>
      </w:del>
      <w:r w:rsidR="00397692" w:rsidRPr="005D2E85">
        <w:t xml:space="preserve">. Concomitantly, liver detoxification capacity </w:t>
      </w:r>
      <w:ins w:id="1376" w:author="mkoenig" w:date="2015-09-02T17:18:00Z">
        <w:r>
          <w:t xml:space="preserve">was </w:t>
        </w:r>
      </w:ins>
      <w:del w:id="1377" w:author="mkoenig" w:date="2015-09-02T17:18:00Z">
        <w:r w:rsidR="00397692" w:rsidRPr="005D2E85" w:rsidDel="0040502A">
          <w:delText xml:space="preserve">becomes </w:delText>
        </w:r>
      </w:del>
      <w:r w:rsidR="00397692" w:rsidRPr="005D2E85">
        <w:t xml:space="preserve">deteriorated, as </w:t>
      </w:r>
      <w:ins w:id="1378" w:author="mkoenig" w:date="2015-09-02T17:18:00Z">
        <w:r>
          <w:t>indicated</w:t>
        </w:r>
      </w:ins>
      <w:del w:id="1379"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80" w:author="mkoenig" w:date="2015-09-02T17:19:00Z">
        <w:r w:rsidR="00397692" w:rsidRPr="005D2E85" w:rsidDel="0040502A">
          <w:delText xml:space="preserve"> </w:delText>
        </w:r>
      </w:del>
      <w:ins w:id="1381" w:author="mkoenig" w:date="2015-09-02T17:19:00Z">
        <w:r>
          <w:t xml:space="preserve"> Notably the plasma level of albumin</w:t>
        </w:r>
      </w:ins>
      <w:del w:id="1382" w:author="mkoenig" w:date="2015-09-02T17:19:00Z">
        <w:r w:rsidR="002D2D58" w:rsidDel="0040502A">
          <w:delText>Interestingly</w:delText>
        </w:r>
      </w:del>
      <w:r w:rsidR="002D2D58">
        <w:t xml:space="preserve">, </w:t>
      </w:r>
      <w:ins w:id="1383" w:author="mkoenig" w:date="2015-09-02T17:19:00Z">
        <w:r w:rsidR="00765D99">
          <w:t>an important parameter for the evaluation of liver functionality</w:t>
        </w:r>
      </w:ins>
      <w:ins w:id="1384" w:author="mkoenig" w:date="2015-09-02T17:20:00Z">
        <w:r w:rsidR="00765D99">
          <w:t xml:space="preserve"> remained</w:t>
        </w:r>
      </w:ins>
      <w:del w:id="1385" w:author="mkoenig" w:date="2015-09-02T17:19:00Z">
        <w:r w:rsidR="002D2D58" w:rsidDel="00765D99">
          <w:delText>d</w:delText>
        </w:r>
        <w:r w:rsidR="00397692" w:rsidRPr="005D2E85" w:rsidDel="00765D99">
          <w:delText xml:space="preserve">espite the disturbance of liver homeostasis, </w:delText>
        </w:r>
      </w:del>
      <w:del w:id="1386"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87" w:author="mkoenig" w:date="2015-09-02T17:20:00Z">
        <w:r w:rsidR="00765D99">
          <w:t xml:space="preserve">time course </w:t>
        </w:r>
      </w:ins>
      <w:del w:id="1388"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89" w:author="mkoenig" w:date="2015-09-02T17:21:00Z">
        <w:r w:rsidR="00765D99">
          <w:t>T</w:t>
        </w:r>
      </w:ins>
      <w:del w:id="1390" w:author="mkoenig" w:date="2015-09-02T17:21:00Z">
        <w:r w:rsidR="00524A8F" w:rsidDel="00765D99">
          <w:delText>A</w:delText>
        </w:r>
        <w:r w:rsidR="00397692" w:rsidRPr="00397692" w:rsidDel="00765D99">
          <w:delText xml:space="preserve">nalysis of </w:delText>
        </w:r>
      </w:del>
      <w:ins w:id="1391" w:author="mkoenig" w:date="2015-09-02T17:21:00Z">
        <w:r w:rsidR="00765D99">
          <w:t xml:space="preserve">he </w:t>
        </w:r>
      </w:ins>
      <w:r w:rsidR="00397692" w:rsidRPr="00397692">
        <w:t xml:space="preserve">systemic blood cell count </w:t>
      </w:r>
      <w:ins w:id="1392" w:author="mkoenig" w:date="2015-09-02T17:21:00Z">
        <w:r w:rsidR="00765D99">
          <w:t xml:space="preserve">showed </w:t>
        </w:r>
      </w:ins>
      <w:del w:id="1393"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94" w:author="mkoenig" w:date="2015-09-02T17:22:00Z">
        <w:r w:rsidR="00765D99">
          <w:t>d</w:t>
        </w:r>
      </w:ins>
      <w:r w:rsidR="00397692" w:rsidRPr="00397692">
        <w:t xml:space="preserve"> by 50% during the first </w:t>
      </w:r>
      <w:ins w:id="1395" w:author="mkoenig" w:date="2015-09-02T17:22:00Z">
        <w:r w:rsidR="00765D99">
          <w:t>two</w:t>
        </w:r>
      </w:ins>
      <w:del w:id="1396" w:author="mkoenig" w:date="2015-09-02T17:22:00Z">
        <w:r w:rsidR="00397692" w:rsidRPr="00397692" w:rsidDel="00765D99">
          <w:delText>2</w:delText>
        </w:r>
      </w:del>
      <w:r w:rsidR="00397692" w:rsidRPr="00397692">
        <w:t xml:space="preserve"> d</w:t>
      </w:r>
      <w:ins w:id="1397"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398"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399"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00" w:author="mkoenig" w:date="2015-09-02T17:25:00Z">
        <w:r w:rsidR="006B0786">
          <w:t xml:space="preserve"> is a hallmark of cholestasis</w:t>
        </w:r>
      </w:ins>
      <w:ins w:id="1401" w:author="mkoenig" w:date="2015-09-02T17:26:00Z">
        <w:r w:rsidR="006B0786">
          <w:t>.</w:t>
        </w:r>
      </w:ins>
      <w:del w:id="1402" w:author="mkoenig" w:date="2015-09-02T17:26:00Z">
        <w:r w:rsidRPr="00524A8F" w:rsidDel="006B0786">
          <w:delText xml:space="preserve"> is typical</w:delText>
        </w:r>
        <w:r w:rsidDel="006B0786">
          <w:delText>, and</w:delText>
        </w:r>
      </w:del>
      <w:r>
        <w:t xml:space="preserve"> </w:t>
      </w:r>
      <w:ins w:id="1403" w:author="mkoenig" w:date="2015-09-02T17:26:00Z">
        <w:r w:rsidR="006B0786">
          <w:t>H</w:t>
        </w:r>
      </w:ins>
      <w:del w:id="1404"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05" w:author="mkoenig" w:date="2015-09-02T17:27:00Z">
        <w:r w:rsidR="006B0786">
          <w:t>T</w:t>
        </w:r>
      </w:ins>
      <w:del w:id="1406"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07"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08" w:author="mkoenig" w:date="2015-09-02T17:29:00Z">
        <w:r w:rsidR="006B0786">
          <w:t>s</w:t>
        </w:r>
      </w:ins>
      <w:del w:id="1409" w:author="mkoenig" w:date="2015-09-02T17:29:00Z">
        <w:r w:rsidR="00524A8F" w:rsidRPr="0010462A" w:rsidDel="006B0786">
          <w:delText>s</w:delText>
        </w:r>
      </w:del>
      <w:r w:rsidR="00524A8F" w:rsidRPr="0010462A">
        <w:t xml:space="preserve"> after BDL include</w:t>
      </w:r>
      <w:ins w:id="1410"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11" w:author="mkoenig" w:date="2015-09-02T17:30:00Z">
        <w:r w:rsidR="00B642A4" w:rsidDel="00D31D0E">
          <w:delText>Unexpectedly</w:delText>
        </w:r>
      </w:del>
      <w:ins w:id="1412"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13"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14" w:author="mkoenig" w:date="2015-09-02T17:31:00Z">
        <w:r w:rsidR="003A6673">
          <w:t xml:space="preserve">resulted in the </w:t>
        </w:r>
      </w:ins>
      <w:del w:id="1415"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16" w:author="mkoenig" w:date="2015-09-02T17:32:00Z">
        <w:r w:rsidR="003A6673">
          <w:t xml:space="preserve">which were </w:t>
        </w:r>
      </w:ins>
      <w:r w:rsidRPr="003D5023">
        <w:t xml:space="preserve">mainly </w:t>
      </w:r>
      <w:ins w:id="1417" w:author="mkoenig" w:date="2015-09-02T17:32:00Z">
        <w:r w:rsidR="003A6673">
          <w:t xml:space="preserve">found within </w:t>
        </w:r>
      </w:ins>
      <w:del w:id="1418"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19" w:author="mkoenig" w:date="2015-09-02T17:33:00Z">
        <w:r w:rsidR="003A6673">
          <w:t xml:space="preserve"> primarily liver macrophages (</w:t>
        </w:r>
      </w:ins>
      <w:proofErr w:type="spellStart"/>
      <w:del w:id="1420"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21" w:author="mkoenig" w:date="2015-09-02T17:33:00Z">
        <w:r w:rsidR="003A6673">
          <w:t>)</w:t>
        </w:r>
      </w:ins>
      <w:r w:rsidRPr="003D5023">
        <w:t xml:space="preserve"> and activated </w:t>
      </w:r>
      <w:ins w:id="1422" w:author="mkoenig" w:date="2015-09-02T17:33:00Z">
        <w:r w:rsidR="003A6673">
          <w:t>hepatic stellate cells (</w:t>
        </w:r>
      </w:ins>
      <w:r w:rsidRPr="003D5023">
        <w:t>HSCs</w:t>
      </w:r>
      <w:ins w:id="1423" w:author="mkoenig" w:date="2015-09-02T17:33:00Z">
        <w:r w:rsidR="003A6673">
          <w:t>)</w:t>
        </w:r>
      </w:ins>
      <w:r w:rsidRPr="003D5023">
        <w:t xml:space="preserve"> </w:t>
      </w:r>
      <w:ins w:id="1424" w:author="mkoenig" w:date="2015-09-02T17:33:00Z">
        <w:r w:rsidR="003A6673">
          <w:t xml:space="preserve">secreting </w:t>
        </w:r>
      </w:ins>
      <w:del w:id="1425"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26" w:author="mkoenig" w:date="2015-09-02T17:34:00Z">
        <w:r w:rsidR="003A6673">
          <w:t xml:space="preserve">which determine the </w:t>
        </w:r>
      </w:ins>
      <w:del w:id="1427"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28" w:author="mkoenig" w:date="2015-09-02T17:35:00Z">
        <w:r w:rsidR="003A6673">
          <w:t>served</w:t>
        </w:r>
      </w:ins>
      <w:del w:id="1429"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30"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31" w:author="mkoenig" w:date="2015-09-02T17:37:00Z">
        <w:r w:rsidR="001D1DFF">
          <w:t xml:space="preserve">days </w:t>
        </w:r>
      </w:ins>
      <w:r>
        <w:t xml:space="preserve">5 and 14 </w:t>
      </w:r>
      <w:del w:id="1432"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33" w:author="mkoenig" w:date="2015-09-02T17:39:00Z">
        <w:r w:rsidR="001D1DFF">
          <w:t xml:space="preserve">Appearance of CTGF-positive cells started as early as 12 h upon BDL and their count increased continuously </w:t>
        </w:r>
      </w:ins>
      <w:del w:id="1434"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35" w:author="mkoenig" w:date="2015-09-03T09:52:00Z"/>
          <w:rPrChange w:id="1436" w:author="mkoenig" w:date="2015-09-03T09:52:00Z">
            <w:rPr>
              <w:ins w:id="1437" w:author="mkoenig" w:date="2015-09-03T09:52:00Z"/>
            </w:rPr>
          </w:rPrChange>
        </w:rPr>
        <w:pPrChange w:id="1438" w:author="mkoenig" w:date="2015-09-05T13:13:00Z">
          <w:pPr/>
        </w:pPrChange>
      </w:pPr>
      <w:ins w:id="1439" w:author="mkoenig" w:date="2015-09-03T09:52:00Z">
        <w:r w:rsidRPr="006B532F">
          <w:t>Evidences for different time phases of diseases progression after BDL</w:t>
        </w:r>
      </w:ins>
      <w:ins w:id="1440" w:author="mkoenig" w:date="2015-09-03T09:53:00Z">
        <w:r>
          <w:softHyphen/>
        </w:r>
      </w:ins>
    </w:p>
    <w:p w14:paraId="0092CC07" w14:textId="2F9FB896" w:rsidR="00DD0ECF" w:rsidRDefault="00FC2991">
      <w:pPr>
        <w:rPr>
          <w:ins w:id="1441" w:author="mkoenig" w:date="2015-09-04T14:33:00Z"/>
        </w:rPr>
      </w:pPr>
      <w:ins w:id="1442"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43"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44" w:author="mkoenig" w:date="2015-09-04T14:33:00Z">
        <w:r w:rsidR="00F97335">
          <w:t>,</w:t>
        </w:r>
      </w:ins>
      <w:r w:rsidR="00DD0ECF" w:rsidRPr="0021612A">
        <w:t xml:space="preserve"> </w:t>
      </w:r>
      <w:proofErr w:type="spellStart"/>
      <w:r w:rsidR="00DD0ECF">
        <w:t>fibrogenesis</w:t>
      </w:r>
      <w:proofErr w:type="spellEnd"/>
      <w:ins w:id="1445"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513B4965" w14:textId="77777777" w:rsidR="00F97335" w:rsidRDefault="00F97335">
      <w:pPr>
        <w:rPr>
          <w:ins w:id="1446" w:author="mkoenig" w:date="2015-09-03T10:00:00Z"/>
        </w:rPr>
      </w:pPr>
    </w:p>
    <w:p w14:paraId="1F5FFC34" w14:textId="0FFAD5A0" w:rsidR="00BD07BA" w:rsidRDefault="00FC2991">
      <w:pPr>
        <w:rPr>
          <w:ins w:id="1447" w:author="mkoenig" w:date="2015-09-05T12:41:00Z"/>
        </w:rPr>
      </w:pPr>
      <w:ins w:id="1448"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49" w:author="mkoenig" w:date="2015-09-03T10:07:00Z">
        <w:r w:rsidR="00535458">
          <w:t xml:space="preserve">consisting of </w:t>
        </w:r>
      </w:ins>
      <w:ins w:id="1450" w:author="mkoenig" w:date="2015-09-03T10:11:00Z">
        <w:r w:rsidR="00384A34">
          <w:t>15</w:t>
        </w:r>
      </w:ins>
      <w:ins w:id="1451" w:author="mkoenig" w:date="2015-09-04T17:59:00Z">
        <w:r w:rsidR="009D02BA">
          <w:t>3</w:t>
        </w:r>
      </w:ins>
      <w:ins w:id="1452" w:author="mkoenig" w:date="2015-09-03T10:11:00Z">
        <w:del w:id="1453" w:author="mkoenig" w:date="2015-09-04T17:59:00Z">
          <w:r w:rsidR="00384A34" w:rsidDel="009D02BA">
            <w:delText>4</w:delText>
          </w:r>
        </w:del>
        <w:r w:rsidR="00384A34">
          <w:t xml:space="preserve"> factors </w:t>
        </w:r>
      </w:ins>
      <w:ins w:id="1454"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55" w:author="mkoenig" w:date="2015-09-03T10:06:00Z">
        <w:r w:rsidR="00535458">
          <w:t xml:space="preserve">changes </w:t>
        </w:r>
      </w:ins>
      <w:ins w:id="1456" w:author="mkoenig" w:date="2015-09-03T10:00:00Z">
        <w:r>
          <w:t xml:space="preserve">during the time course of disease progression (see </w:t>
        </w:r>
      </w:ins>
      <w:ins w:id="1457" w:author="mkoenig" w:date="2015-09-03T10:01:00Z">
        <w:r w:rsidR="00040B37">
          <w:t xml:space="preserve">section </w:t>
        </w:r>
        <w:r>
          <w:t xml:space="preserve">ANOVA in </w:t>
        </w:r>
      </w:ins>
      <w:ins w:id="1458" w:author="mkoenig" w:date="2015-09-03T10:00:00Z">
        <w:r w:rsidR="00384A34">
          <w:t>S</w:t>
        </w:r>
        <w:r>
          <w:t>upplement</w:t>
        </w:r>
      </w:ins>
      <w:ins w:id="1459" w:author="mkoenig" w:date="2015-09-03T10:01:00Z">
        <w:r>
          <w:t xml:space="preserve"> 2</w:t>
        </w:r>
      </w:ins>
      <w:ins w:id="1460" w:author="mkoenig" w:date="2015-09-03T10:00:00Z">
        <w:r>
          <w:t xml:space="preserve">). This resulted in a subset of 90 </w:t>
        </w:r>
        <w:r w:rsidR="00040B37">
          <w:t xml:space="preserve">factors comprising </w:t>
        </w:r>
      </w:ins>
      <w:ins w:id="1461" w:author="mkoenig" w:date="2015-09-03T10:13:00Z">
        <w:r w:rsidR="008211A9">
          <w:t>two</w:t>
        </w:r>
      </w:ins>
      <w:ins w:id="1462" w:author="mkoenig" w:date="2015-09-03T10:00:00Z">
        <w:r>
          <w:t xml:space="preserve"> biochemi</w:t>
        </w:r>
        <w:r w:rsidR="008211A9">
          <w:t>cal markers (</w:t>
        </w:r>
      </w:ins>
      <w:ins w:id="1463" w:author="mkoenig" w:date="2015-09-03T10:18:00Z">
        <w:del w:id="1464" w:author="mkoenig" w:date="2015-09-04T17:59:00Z">
          <w:r w:rsidR="008211A9" w:rsidDel="009D02BA">
            <w:delText xml:space="preserve">B: </w:delText>
          </w:r>
        </w:del>
      </w:ins>
      <w:ins w:id="1465" w:author="mkoenig" w:date="2015-09-03T10:00:00Z">
        <w:r w:rsidR="008211A9">
          <w:t xml:space="preserve">bilirubin, GLDH), five </w:t>
        </w:r>
        <w:proofErr w:type="spellStart"/>
        <w:r w:rsidR="008211A9">
          <w:t>histochemical</w:t>
        </w:r>
        <w:proofErr w:type="spellEnd"/>
        <w:r w:rsidR="008211A9">
          <w:t xml:space="preserve"> markers (</w:t>
        </w:r>
      </w:ins>
      <w:ins w:id="1466" w:author="mkoenig" w:date="2015-09-03T10:18:00Z">
        <w:del w:id="1467" w:author="mkoenig" w:date="2015-09-04T14:34:00Z">
          <w:r w:rsidR="008211A9" w:rsidDel="00F97335">
            <w:delText xml:space="preserve">H: </w:delText>
          </w:r>
        </w:del>
      </w:ins>
      <w:ins w:id="1468" w:author="mkoenig" w:date="2015-09-04T17:59:00Z">
        <w:r w:rsidR="009D02BA">
          <w:t>BEC</w:t>
        </w:r>
      </w:ins>
      <w:ins w:id="1469" w:author="mkoenig" w:date="2015-09-03T10:00:00Z">
        <w:del w:id="1470" w:author="mkoenig" w:date="2015-09-04T17:59:00Z">
          <w:r w:rsidR="008211A9" w:rsidDel="009D02BA">
            <w:delText>HSC</w:delText>
          </w:r>
        </w:del>
        <w:r w:rsidR="008211A9">
          <w:t xml:space="preserve">, NHC, </w:t>
        </w:r>
        <w:proofErr w:type="spellStart"/>
        <w:r w:rsidR="008211A9">
          <w:t>Kupffer</w:t>
        </w:r>
      </w:ins>
      <w:proofErr w:type="spellEnd"/>
      <w:ins w:id="1471" w:author="mkoenig" w:date="2015-09-04T14:35:00Z">
        <w:r w:rsidR="00F97335">
          <w:t xml:space="preserve"> cells</w:t>
        </w:r>
      </w:ins>
      <w:ins w:id="1472" w:author="mkoenig" w:date="2015-09-03T10:00:00Z">
        <w:r w:rsidR="008211A9">
          <w:t xml:space="preserve">, </w:t>
        </w:r>
      </w:ins>
      <w:ins w:id="1473" w:author="mkoenig" w:date="2015-09-03T10:15:00Z">
        <w:r w:rsidR="008211A9">
          <w:t>Sirius red</w:t>
        </w:r>
      </w:ins>
      <w:ins w:id="1474" w:author="mkoenig" w:date="2015-09-03T10:00:00Z">
        <w:r>
          <w:t>)</w:t>
        </w:r>
      </w:ins>
      <w:ins w:id="1475" w:author="mkoenig" w:date="2015-09-03T10:18:00Z">
        <w:r w:rsidR="008211A9">
          <w:t>, three</w:t>
        </w:r>
      </w:ins>
      <w:ins w:id="1476" w:author="mkoenig" w:date="2015-09-03T10:00:00Z">
        <w:r>
          <w:t xml:space="preserve"> </w:t>
        </w:r>
      </w:ins>
      <w:proofErr w:type="spellStart"/>
      <w:ins w:id="1477" w:author="mkoenig" w:date="2015-09-03T10:18:00Z">
        <w:r w:rsidR="008211A9">
          <w:t>immunostainings</w:t>
        </w:r>
        <w:proofErr w:type="spellEnd"/>
        <w:r w:rsidR="008211A9">
          <w:t xml:space="preserve"> by antibodies (</w:t>
        </w:r>
        <w:del w:id="1478" w:author="mkoenig" w:date="2015-09-04T18:00:00Z">
          <w:r w:rsidR="008211A9" w:rsidDel="009D02BA">
            <w:delText xml:space="preserve">A: </w:delText>
          </w:r>
        </w:del>
        <w:r w:rsidR="008211A9">
          <w:t xml:space="preserve">CTGF, </w:t>
        </w:r>
        <w:r w:rsidR="008211A9" w:rsidRPr="001C332D">
          <w:rPr>
            <w:rFonts w:ascii="Symbol" w:hAnsi="Symbol"/>
            <w:rPrChange w:id="1479" w:author="mkoenig" w:date="2015-09-05T13:15:00Z">
              <w:rPr/>
            </w:rPrChange>
          </w:rPr>
          <w:t></w:t>
        </w:r>
        <w:r w:rsidR="008211A9">
          <w:t xml:space="preserve">-SMA, S100a4) </w:t>
        </w:r>
      </w:ins>
      <w:ins w:id="1480" w:author="mkoenig" w:date="2015-09-03T10:00:00Z">
        <w:r w:rsidR="008211A9">
          <w:t>and 80</w:t>
        </w:r>
        <w:r>
          <w:t xml:space="preserve"> genes</w:t>
        </w:r>
      </w:ins>
      <w:ins w:id="1481" w:author="mkoenig" w:date="2015-09-03T10:20:00Z">
        <w:r w:rsidR="008211A9">
          <w:t xml:space="preserve"> (14</w:t>
        </w:r>
      </w:ins>
      <w:ins w:id="1482" w:author="mkoenig" w:date="2015-09-05T12:56:00Z">
        <w:r w:rsidR="003F690D">
          <w:t>/47</w:t>
        </w:r>
      </w:ins>
      <w:ins w:id="1483" w:author="mkoenig" w:date="2015-09-03T10:20:00Z">
        <w:r w:rsidR="008211A9">
          <w:t xml:space="preserve"> ADME, 22</w:t>
        </w:r>
      </w:ins>
      <w:ins w:id="1484" w:author="mkoenig" w:date="2015-09-05T12:56:00Z">
        <w:r w:rsidR="003F690D">
          <w:t>/46</w:t>
        </w:r>
      </w:ins>
      <w:ins w:id="1485" w:author="mkoenig" w:date="2015-09-03T10:20:00Z">
        <w:r w:rsidR="008211A9">
          <w:t xml:space="preserve"> fibrosis, 44</w:t>
        </w:r>
      </w:ins>
      <w:ins w:id="1486" w:author="mkoenig" w:date="2015-09-05T12:56:00Z">
        <w:r w:rsidR="003F690D">
          <w:t>/47</w:t>
        </w:r>
      </w:ins>
      <w:ins w:id="1487" w:author="mkoenig" w:date="2015-09-03T10:20:00Z">
        <w:r w:rsidR="008211A9">
          <w:t xml:space="preserve"> inflammation panel)</w:t>
        </w:r>
      </w:ins>
      <w:ins w:id="1488" w:author="mkoenig" w:date="2015-09-03T10:00:00Z">
        <w:r>
          <w:t>.</w:t>
        </w:r>
      </w:ins>
      <w:ins w:id="1489" w:author="mkoenig" w:date="2015-09-05T12:53:00Z">
        <w:r w:rsidR="00BD07BA">
          <w:t xml:space="preserve"> </w:t>
        </w:r>
      </w:ins>
      <w:ins w:id="1490" w:author="mkoenig" w:date="2015-09-05T12:54:00Z">
        <w:r w:rsidR="00BD07BA">
          <w:t>M</w:t>
        </w:r>
      </w:ins>
      <w:ins w:id="1491" w:author="mkoenig" w:date="2015-09-05T12:55:00Z">
        <w:r w:rsidR="003F690D">
          <w:t>any of the ADME genes and fibrosis genes were filtered out, whereas almost all of the inflammation panel was retained.</w:t>
        </w:r>
      </w:ins>
      <w:ins w:id="1492" w:author="mkoenig" w:date="2015-09-05T12:57:00Z">
        <w:r w:rsidR="003F690D">
          <w:t xml:space="preserve"> </w:t>
        </w:r>
      </w:ins>
      <w:ins w:id="1493" w:author="mkoenig" w:date="2015-09-05T12:54:00Z">
        <w:r w:rsidR="00BD07BA">
          <w:t>T</w:t>
        </w:r>
        <w:r w:rsidR="003F690D">
          <w:t>he top significant factors were:</w:t>
        </w:r>
        <w:r w:rsidR="00BD07BA">
          <w:t xml:space="preserve"> Cyp1a2, serum bilirubin, Il10rb, Tgfb1, Ccl2, Cd86, Ccr2, and Mrc1</w:t>
        </w:r>
      </w:ins>
      <w:ins w:id="1494" w:author="mkoenig" w:date="2015-09-05T12:58:00Z">
        <w:r w:rsidR="003F690D">
          <w:t>.</w:t>
        </w:r>
      </w:ins>
    </w:p>
    <w:p w14:paraId="1DFF39F1" w14:textId="540642F4" w:rsidR="00B46A2F" w:rsidRDefault="00B46A2F" w:rsidP="00FC2991">
      <w:pPr>
        <w:rPr>
          <w:ins w:id="1495" w:author="mkoenig" w:date="2015-09-05T12:41:00Z"/>
        </w:rPr>
      </w:pPr>
      <w:moveToRangeStart w:id="1496" w:author="mkoenig" w:date="2015-09-05T12:42:00Z" w:name="move429220259"/>
      <w:moveTo w:id="1497" w:author="mkoenig" w:date="2015-09-05T12:42:00Z">
        <w:r>
          <w:t xml:space="preserve">To assess interrelations between level and time of pathophysiological events and predictive markers within the complex scenario of </w:t>
        </w:r>
        <w:proofErr w:type="spellStart"/>
        <w:r>
          <w:t>cholestatic</w:t>
        </w:r>
        <w:proofErr w:type="spellEnd"/>
        <w:r>
          <w:t xml:space="preserve"> liver disease, correlations were analyzed.</w:t>
        </w:r>
      </w:moveTo>
      <w:moveToRangeEnd w:id="1496"/>
    </w:p>
    <w:p w14:paraId="69947166" w14:textId="4419A01C" w:rsidR="009D02BA" w:rsidRDefault="00FC2991" w:rsidP="00FC2991">
      <w:pPr>
        <w:rPr>
          <w:ins w:id="1498" w:author="mkoenig" w:date="2015-09-04T18:06:00Z"/>
        </w:rPr>
      </w:pPr>
      <w:ins w:id="1499" w:author="mkoenig" w:date="2015-09-03T10:00:00Z">
        <w:r>
          <w:t xml:space="preserve"> Within this subset, a bivariate time-dependent correlation analysis (see Methods</w:t>
        </w:r>
      </w:ins>
      <w:ins w:id="1500" w:author="mkoenig" w:date="2015-09-03T10:22:00Z">
        <w:r w:rsidR="005E61D1">
          <w:t xml:space="preserve"> and Supplement 2</w:t>
        </w:r>
      </w:ins>
      <w:ins w:id="1501" w:author="mkoenig" w:date="2015-09-03T10:00:00Z">
        <w:r>
          <w:t>) was performed for all pairs of factors to identify those factors displaying similar temporal profiles</w:t>
        </w:r>
        <w:r w:rsidR="005E61D1">
          <w:t xml:space="preserve"> (see Figure</w:t>
        </w:r>
        <w:r>
          <w:t xml:space="preserve"> 7). </w:t>
        </w:r>
      </w:ins>
      <w:ins w:id="1502" w:author="mkoenig" w:date="2015-09-04T18:03:00Z">
        <w:r w:rsidR="009D02BA">
          <w:t xml:space="preserve">The top correlations for the biochemical, </w:t>
        </w:r>
      </w:ins>
      <w:ins w:id="1503" w:author="mkoenig" w:date="2015-09-04T18:04:00Z">
        <w:r w:rsidR="009D02BA">
          <w:t>histological</w:t>
        </w:r>
      </w:ins>
      <w:ins w:id="1504" w:author="mkoenig" w:date="2015-09-04T18:03:00Z">
        <w:r w:rsidR="009D02BA">
          <w:t xml:space="preserve"> </w:t>
        </w:r>
      </w:ins>
      <w:ins w:id="1505"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06" w:author="mkoenig" w:date="2015-09-03T10:00:00Z">
        <w:r>
          <w:t xml:space="preserve">Based on the obtained correlation matrix a hierarchical cluster analysis was applied </w:t>
        </w:r>
      </w:ins>
      <w:ins w:id="1507" w:author="mkoenig" w:date="2015-09-04T18:01:00Z">
        <w:r w:rsidR="009D02BA">
          <w:t>resulting in</w:t>
        </w:r>
      </w:ins>
      <w:ins w:id="1508" w:author="mkoenig" w:date="2015-09-03T10:00:00Z">
        <w:del w:id="1509" w:author="mkoenig" w:date="2015-09-04T18:01:00Z">
          <w:r w:rsidDel="009D02BA">
            <w:delText xml:space="preserve">whereby the minimum cluster size was put to </w:delText>
          </w:r>
        </w:del>
        <w:del w:id="1510" w:author="mkoenig" w:date="2015-09-04T18:00:00Z">
          <w:r w:rsidDel="009D02BA">
            <w:delText>2</w:delText>
          </w:r>
        </w:del>
        <w:del w:id="1511" w:author="mkoenig" w:date="2015-09-04T18:01:00Z">
          <w:r w:rsidDel="009D02BA">
            <w:delText>.  This yielded</w:delText>
          </w:r>
        </w:del>
        <w:r>
          <w:t xml:space="preserve"> 6 different clusters comprising between 2 – 61 factors with distinct time courses attaining their maximum at different </w:t>
        </w:r>
        <w:r>
          <w:lastRenderedPageBreak/>
          <w:t>time points (see Fig</w:t>
        </w:r>
      </w:ins>
      <w:ins w:id="1512" w:author="mkoenig" w:date="2015-09-04T18:05:00Z">
        <w:r w:rsidR="009D02BA">
          <w:t>ure 9</w:t>
        </w:r>
      </w:ins>
      <w:ins w:id="1513" w:author="mkoenig" w:date="2015-09-03T10:00:00Z">
        <w:del w:id="1514" w:author="mkoenig" w:date="2015-09-04T18:05:00Z">
          <w:r w:rsidDel="009D02BA">
            <w:delText>. X</w:delText>
          </w:r>
        </w:del>
        <w:r>
          <w:t xml:space="preserve">).  Accordingly, the clusters can be assigned to the early, middle and late phase of disease progression. </w:t>
        </w:r>
      </w:ins>
    </w:p>
    <w:p w14:paraId="3427F4C7" w14:textId="56A18F98" w:rsidR="00FC2991" w:rsidDel="009B491A" w:rsidRDefault="00FC2991" w:rsidP="00FC2991">
      <w:pPr>
        <w:rPr>
          <w:ins w:id="1515" w:author="mkoenig" w:date="2015-09-03T10:00:00Z"/>
        </w:rPr>
      </w:pPr>
      <w:moveFromRangeStart w:id="1516" w:author="mkoenig" w:date="2015-09-04T18:13:00Z" w:name="move429153732"/>
      <w:moveFrom w:id="1517" w:author="mkoenig" w:date="2015-09-04T18:13:00Z">
        <w:ins w:id="1518" w:author="mkoenig" w:date="2015-09-03T10:00:00Z">
          <w:r w:rsidDel="009B491A">
            <w:t xml:space="preserve">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 </w:t>
          </w:r>
        </w:ins>
      </w:moveFrom>
    </w:p>
    <w:moveFromRangeEnd w:id="1516"/>
    <w:p w14:paraId="7BE6378D" w14:textId="581851BC" w:rsidR="00FC2991" w:rsidRDefault="00FC2991" w:rsidP="00FC2991">
      <w:pPr>
        <w:rPr>
          <w:ins w:id="1519" w:author="mkoenig" w:date="2015-09-03T10:00:00Z"/>
        </w:rPr>
      </w:pPr>
      <w:ins w:id="1520"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 The correlation between these two cardinally different types of factors is shown in Fig</w:t>
        </w:r>
      </w:ins>
      <w:ins w:id="1521" w:author="mkoenig" w:date="2015-09-04T18:08:00Z">
        <w:r w:rsidR="009D02BA">
          <w:t>ure</w:t>
        </w:r>
      </w:ins>
      <w:ins w:id="1522" w:author="mkoenig" w:date="2015-09-03T10:00:00Z">
        <w:del w:id="1523" w:author="mkoenig" w:date="2015-09-04T18:08:00Z">
          <w:r w:rsidDel="009D02BA">
            <w:delText>.</w:delText>
          </w:r>
        </w:del>
        <w:r>
          <w:t xml:space="preserve"> 8. The time course of each of the ‘classical’ factors contained in the ANOVA-subset can be </w:t>
        </w:r>
        <w:proofErr w:type="gramStart"/>
        <w:r>
          <w:t>correlated  with</w:t>
        </w:r>
        <w:proofErr w:type="gramEnd"/>
        <w:r>
          <w:t xml:space="preserve"> the expression time course of at least one gene. Only for GLDH and </w:t>
        </w:r>
        <w:proofErr w:type="spellStart"/>
        <w:r>
          <w:t>BrdU</w:t>
        </w:r>
        <w:proofErr w:type="spellEnd"/>
        <w:r>
          <w:t xml:space="preserve"> Sirius Red this correlation is weak</w:t>
        </w:r>
        <w:del w:id="1524" w:author="mkoenig" w:date="2015-09-04T18:08:00Z">
          <w:r w:rsidDel="009D02BA">
            <w:delText xml:space="preserve"> (p=?)</w:delText>
          </w:r>
        </w:del>
        <w:r>
          <w:t xml:space="preserve">. </w:t>
        </w:r>
        <w:del w:id="1525" w:author="mkoenig" w:date="2015-09-04T18:08:00Z">
          <w:r w:rsidDel="009D02BA">
            <w:delText xml:space="preserve"> </w:delText>
          </w:r>
        </w:del>
      </w:ins>
    </w:p>
    <w:p w14:paraId="3B8ED95D" w14:textId="34A77475" w:rsidR="009B491A" w:rsidDel="00D9166C" w:rsidRDefault="00FC2991">
      <w:pPr>
        <w:rPr>
          <w:del w:id="1526" w:author="mkoenig" w:date="2015-09-05T12:39:00Z"/>
        </w:rPr>
      </w:pPr>
      <w:ins w:id="1527" w:author="mkoenig" w:date="2015-09-03T10:00:00Z">
        <w:r>
          <w:t xml:space="preserve">In what follows we discuss in more detail the biological significance of the 6 clusters of timely correlated factors and the correlation between different types of factors shown in Fig. 8 thereby including already exiting knowledge.  </w:t>
        </w:r>
      </w:ins>
      <w:moveToRangeStart w:id="1528" w:author="mkoenig" w:date="2015-09-04T18:13:00Z" w:name="move429153732"/>
      <w:moveTo w:id="1529" w:author="mkoenig" w:date="2015-09-04T18:13:00Z">
        <w:del w:id="1530" w:author="mkoenig" w:date="2015-09-05T12:19:00Z">
          <w:r w:rsidR="009B491A" w:rsidRPr="004D6A35" w:rsidDel="00523ADC">
            <w:rPr>
              <w:highlight w:val="lightGray"/>
              <w:rPrChange w:id="1531"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28"/>
    <w:p w14:paraId="31AB8F86" w14:textId="6F1DA278" w:rsidR="009B491A" w:rsidRPr="00A3453E" w:rsidDel="00A3453E" w:rsidRDefault="009B491A">
      <w:pPr>
        <w:ind w:firstLine="0"/>
        <w:rPr>
          <w:del w:id="1532" w:author="mkoenig" w:date="2015-09-04T18:13:00Z"/>
          <w:b/>
          <w:rPrChange w:id="1533" w:author="mkoenig" w:date="2015-09-05T11:08:00Z">
            <w:rPr>
              <w:del w:id="1534" w:author="mkoenig" w:date="2015-09-04T18:13:00Z"/>
            </w:rPr>
          </w:rPrChange>
        </w:rPr>
        <w:pPrChange w:id="1535" w:author="mkoenig" w:date="2015-09-04T18:13:00Z">
          <w:pPr/>
        </w:pPrChange>
      </w:pPr>
    </w:p>
    <w:p w14:paraId="64000978" w14:textId="021B0FA5" w:rsidR="00A3453E" w:rsidDel="00D9166C" w:rsidRDefault="00A3453E" w:rsidP="00A3453E">
      <w:pPr>
        <w:rPr>
          <w:del w:id="1536" w:author="mkoenig" w:date="2015-09-05T12:39:00Z"/>
        </w:rPr>
      </w:pPr>
      <w:moveToRangeStart w:id="1537" w:author="mkoenig" w:date="2015-09-05T11:07:00Z" w:name="move429214596"/>
      <w:moveTo w:id="1538" w:author="mkoenig" w:date="2015-09-05T11:07:00Z">
        <w:del w:id="1539" w:author="mkoenig" w:date="2015-09-05T11:08:00Z">
          <w:r w:rsidRPr="00501C36" w:rsidDel="00A3453E">
            <w:delText>W</w:delText>
          </w:r>
          <w:r w:rsidDel="00A3453E">
            <w:delText>e next asked the question, which of the analyz</w:delText>
          </w:r>
          <w:r w:rsidRPr="00501C36" w:rsidDel="00A3453E">
            <w:delText>ed f</w:delText>
          </w:r>
        </w:del>
        <w:del w:id="1540"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41"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37"/>
    <w:p w14:paraId="36DA4CBA" w14:textId="77777777" w:rsidR="00FC2991" w:rsidDel="009B491A" w:rsidRDefault="00FC2991">
      <w:pPr>
        <w:rPr>
          <w:del w:id="1542" w:author="mkoenig" w:date="2015-09-04T18:13:00Z"/>
        </w:rPr>
      </w:pPr>
    </w:p>
    <w:p w14:paraId="54376A1A" w14:textId="4BC32934" w:rsidR="00FC2991" w:rsidDel="00D9166C" w:rsidRDefault="00FC2991">
      <w:pPr>
        <w:rPr>
          <w:ins w:id="1543" w:author="mkoenig" w:date="2015-09-03T09:59:00Z"/>
          <w:del w:id="1544" w:author="mkoenig" w:date="2015-09-05T12:40:00Z"/>
        </w:rPr>
      </w:pPr>
    </w:p>
    <w:p w14:paraId="11115C53" w14:textId="0A7ADD57" w:rsidR="009B491A" w:rsidRPr="004D6A35" w:rsidDel="004D6A35" w:rsidRDefault="00DD0ECF">
      <w:pPr>
        <w:rPr>
          <w:del w:id="1545" w:author="mkoenig" w:date="2015-09-05T11:00:00Z"/>
          <w:b/>
          <w:rPrChange w:id="1546" w:author="mkoenig" w:date="2015-09-05T11:00:00Z">
            <w:rPr>
              <w:del w:id="1547" w:author="mkoenig" w:date="2015-09-05T11:00:00Z"/>
            </w:rPr>
          </w:rPrChange>
        </w:rPr>
      </w:pPr>
      <w:del w:id="1548" w:author="mkoenig" w:date="2015-09-04T18:15:00Z">
        <w:r w:rsidRPr="004D6A35" w:rsidDel="009B491A">
          <w:rPr>
            <w:b/>
            <w:rPrChange w:id="1549" w:author="mkoenig" w:date="2015-09-05T11:00:00Z">
              <w:rPr/>
            </w:rPrChange>
          </w:rPr>
          <w:delText xml:space="preserve">mRNA levels of genes involved in metabolism (ADME, </w:delText>
        </w:r>
        <w:r w:rsidR="009E231B" w:rsidRPr="004D6A35" w:rsidDel="009B491A">
          <w:rPr>
            <w:b/>
            <w:rPrChange w:id="1550" w:author="mkoenig" w:date="2015-09-05T11:00:00Z">
              <w:rPr/>
            </w:rPrChange>
          </w:rPr>
          <w:delText>Figure</w:delText>
        </w:r>
        <w:r w:rsidR="00712144" w:rsidRPr="004D6A35" w:rsidDel="009B491A">
          <w:rPr>
            <w:b/>
            <w:rPrChange w:id="1551" w:author="mkoenig" w:date="2015-09-05T11:00:00Z">
              <w:rPr/>
            </w:rPrChange>
          </w:rPr>
          <w:delText xml:space="preserve"> 5</w:delText>
        </w:r>
        <w:r w:rsidRPr="004D6A35" w:rsidDel="009B491A">
          <w:rPr>
            <w:b/>
            <w:rPrChange w:id="1552" w:author="mkoenig" w:date="2015-09-05T11:00:00Z">
              <w:rPr/>
            </w:rPrChange>
          </w:rPr>
          <w:delText>A), such as the classical representatives of the detoxifying cytochrom</w:delText>
        </w:r>
      </w:del>
      <w:ins w:id="1553" w:author="mkoenig" w:date="2015-08-26T17:42:00Z">
        <w:del w:id="1554" w:author="mkoenig" w:date="2015-09-04T18:15:00Z">
          <w:r w:rsidR="009E5E75" w:rsidRPr="004D6A35" w:rsidDel="009B491A">
            <w:rPr>
              <w:b/>
              <w:rPrChange w:id="1555" w:author="mkoenig" w:date="2015-09-05T11:00:00Z">
                <w:rPr/>
              </w:rPrChange>
            </w:rPr>
            <w:delText>e</w:delText>
          </w:r>
        </w:del>
      </w:ins>
      <w:del w:id="1556" w:author="mkoenig" w:date="2015-09-04T18:15:00Z">
        <w:r w:rsidRPr="004D6A35" w:rsidDel="009B491A">
          <w:rPr>
            <w:b/>
            <w:rPrChange w:id="1557" w:author="mkoenig" w:date="2015-09-05T11:00:00Z">
              <w:rPr/>
            </w:rPrChange>
          </w:rPr>
          <w:delText xml:space="preserve"> P450 system are immediately induced during the first 6</w:delText>
        </w:r>
        <w:r w:rsidR="00B0597E" w:rsidRPr="004D6A35" w:rsidDel="009B491A">
          <w:rPr>
            <w:b/>
            <w:rPrChange w:id="1558" w:author="mkoenig" w:date="2015-09-05T11:00:00Z">
              <w:rPr/>
            </w:rPrChange>
          </w:rPr>
          <w:delText xml:space="preserve"> </w:delText>
        </w:r>
        <w:r w:rsidRPr="004D6A35" w:rsidDel="009B491A">
          <w:rPr>
            <w:b/>
            <w:rPrChange w:id="1559" w:author="mkoenig" w:date="2015-09-05T11:00:00Z">
              <w:rPr/>
            </w:rPrChange>
          </w:rPr>
          <w:delText>h upon damage and are then steadily decreasing with time after BDL (</w:delText>
        </w:r>
        <w:r w:rsidR="009E231B" w:rsidRPr="004D6A35" w:rsidDel="009B491A">
          <w:rPr>
            <w:b/>
            <w:rPrChange w:id="1560" w:author="mkoenig" w:date="2015-09-05T11:00:00Z">
              <w:rPr/>
            </w:rPrChange>
          </w:rPr>
          <w:delText>Figure</w:delText>
        </w:r>
        <w:r w:rsidR="00712144" w:rsidRPr="004D6A35" w:rsidDel="009B491A">
          <w:rPr>
            <w:b/>
            <w:rPrChange w:id="1561" w:author="mkoenig" w:date="2015-09-05T11:00:00Z">
              <w:rPr/>
            </w:rPrChange>
          </w:rPr>
          <w:delText xml:space="preserve"> 5</w:delText>
        </w:r>
        <w:r w:rsidRPr="004D6A35" w:rsidDel="009B491A">
          <w:rPr>
            <w:b/>
            <w:rPrChange w:id="1562" w:author="mkoenig" w:date="2015-09-05T11:00:00Z">
              <w:rPr/>
            </w:rPrChange>
          </w:rPr>
          <w:delText xml:space="preserve">A). </w:delText>
        </w:r>
        <w:r w:rsidR="005A3C37" w:rsidRPr="004D6A35" w:rsidDel="009B491A">
          <w:rPr>
            <w:b/>
            <w:rPrChange w:id="1563"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64" w:author="mkoenig" w:date="2015-09-05T11:00:00Z">
              <w:rPr/>
            </w:rPrChange>
          </w:rPr>
          <w:delText>.</w:delText>
        </w:r>
        <w:r w:rsidR="005A3C37" w:rsidRPr="004D6A35" w:rsidDel="009B491A">
          <w:rPr>
            <w:b/>
            <w:rPrChange w:id="1565" w:author="mkoenig" w:date="2015-09-05T11:00:00Z">
              <w:rPr/>
            </w:rPrChange>
          </w:rPr>
          <w:delText xml:space="preserve"> </w:delText>
        </w:r>
        <w:r w:rsidR="00F5100B" w:rsidRPr="004D6A35" w:rsidDel="009B491A">
          <w:rPr>
            <w:b/>
            <w:rPrChange w:id="1566" w:author="mkoenig" w:date="2015-09-05T11:00:00Z">
              <w:rPr/>
            </w:rPrChange>
          </w:rPr>
          <w:delText>Consequently,</w:delText>
        </w:r>
        <w:r w:rsidR="005A3C37" w:rsidRPr="004D6A35" w:rsidDel="009B491A">
          <w:rPr>
            <w:b/>
            <w:rPrChange w:id="1567" w:author="mkoenig" w:date="2015-09-05T11:00:00Z">
              <w:rPr/>
            </w:rPrChange>
          </w:rPr>
          <w:delText xml:space="preserve"> ongoing hepatocyte depletion leads to significant decreases in total liver enzyme expression and activity. </w:delText>
        </w:r>
        <w:r w:rsidRPr="004D6A35" w:rsidDel="009B491A">
          <w:rPr>
            <w:b/>
            <w:rPrChange w:id="1568" w:author="mkoenig" w:date="2015-09-05T11:00:00Z">
              <w:rPr/>
            </w:rPrChange>
          </w:rPr>
          <w:delText xml:space="preserve">Several exceptions for genes that play a role in </w:delText>
        </w:r>
        <w:r w:rsidR="00F5100B" w:rsidRPr="004D6A35" w:rsidDel="009B491A">
          <w:rPr>
            <w:b/>
            <w:rPrChange w:id="1569" w:author="mkoenig" w:date="2015-09-05T11:00:00Z">
              <w:rPr/>
            </w:rPrChange>
          </w:rPr>
          <w:delText xml:space="preserve">detoxification and in </w:delText>
        </w:r>
        <w:r w:rsidRPr="004D6A35" w:rsidDel="009B491A">
          <w:rPr>
            <w:b/>
            <w:rPrChange w:id="1570" w:author="mkoenig" w:date="2015-09-05T11:00:00Z">
              <w:rPr/>
            </w:rPrChange>
          </w:rPr>
          <w:delText>antagonizing</w:delText>
        </w:r>
        <w:r w:rsidR="00F5100B" w:rsidRPr="004D6A35" w:rsidDel="009B491A">
          <w:rPr>
            <w:b/>
            <w:rPrChange w:id="1571" w:author="mkoenig" w:date="2015-09-05T11:00:00Z">
              <w:rPr/>
            </w:rPrChange>
          </w:rPr>
          <w:delText xml:space="preserve"> oxidative stress</w:delText>
        </w:r>
        <w:r w:rsidRPr="004D6A35" w:rsidDel="009B491A">
          <w:rPr>
            <w:b/>
            <w:rPrChange w:id="1572" w:author="mkoenig" w:date="2015-09-05T11:00:00Z">
              <w:rPr/>
            </w:rPrChange>
          </w:rPr>
          <w:delText>, such as Cyp3a11, Gsta2 or Sult1a1</w:delText>
        </w:r>
        <w:r w:rsidR="00F5100B" w:rsidRPr="004D6A35" w:rsidDel="009B491A">
          <w:rPr>
            <w:b/>
            <w:rPrChange w:id="1573" w:author="mkoenig" w:date="2015-09-05T11:00:00Z">
              <w:rPr/>
            </w:rPrChange>
          </w:rPr>
          <w:delText>,</w:delText>
        </w:r>
        <w:r w:rsidRPr="004D6A35" w:rsidDel="009B491A">
          <w:rPr>
            <w:b/>
            <w:rPrChange w:id="1574" w:author="mkoenig" w:date="2015-09-05T11:00:00Z">
              <w:rPr/>
            </w:rPrChange>
          </w:rPr>
          <w:delText xml:space="preserve"> exist. BDL</w:delText>
        </w:r>
        <w:r w:rsidR="00F5100B" w:rsidRPr="004D6A35" w:rsidDel="009B491A">
          <w:rPr>
            <w:b/>
            <w:rPrChange w:id="1575" w:author="mkoenig" w:date="2015-09-05T11:00:00Z">
              <w:rPr/>
            </w:rPrChange>
          </w:rPr>
          <w:delText>-</w:delText>
        </w:r>
        <w:r w:rsidRPr="004D6A35" w:rsidDel="009B491A">
          <w:rPr>
            <w:b/>
            <w:rPrChange w:id="1576" w:author="mkoenig" w:date="2015-09-05T11:00:00Z">
              <w:rPr/>
            </w:rPrChange>
          </w:rPr>
          <w:delText xml:space="preserve">induced </w:delText>
        </w:r>
        <w:r w:rsidR="00F5100B" w:rsidRPr="004D6A35" w:rsidDel="009B491A">
          <w:rPr>
            <w:b/>
            <w:rPrChange w:id="1577" w:author="mkoenig" w:date="2015-09-05T11:00:00Z">
              <w:rPr/>
            </w:rPrChange>
          </w:rPr>
          <w:delText xml:space="preserve">significant </w:delText>
        </w:r>
        <w:r w:rsidRPr="004D6A35" w:rsidDel="009B491A">
          <w:rPr>
            <w:b/>
            <w:rPrChange w:id="1578"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79" w:author="mkoenig" w:date="2015-09-05T11:00:00Z"/>
        </w:rPr>
      </w:pPr>
      <w:del w:id="1580"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81" w:author="Kerstin Abshagen" w:date="2015-07-07T10:29:00Z">
        <w:del w:id="1582" w:author="mkoenig" w:date="2015-09-05T11:00:00Z">
          <w:r w:rsidR="00B41765" w:rsidDel="004D6A35">
            <w:delText>Tgf</w:delText>
          </w:r>
        </w:del>
      </w:ins>
      <w:del w:id="1583"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584" w:author="mkoenig" w:date="2015-09-04T18:18:00Z" w:name="move429154038"/>
      <w:moveFrom w:id="1585" w:author="mkoenig" w:date="2015-09-04T18:18: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84"/>
    <w:p w14:paraId="0FC6A670" w14:textId="77777777" w:rsidR="00E80B40" w:rsidRPr="002D4A2A" w:rsidDel="003F690D" w:rsidRDefault="00E80B40">
      <w:pPr>
        <w:rPr>
          <w:ins w:id="1586" w:author="mkoenig" w:date="2015-08-27T10:04:00Z"/>
          <w:del w:id="1587" w:author="mkoenig" w:date="2015-09-05T12:58:00Z"/>
          <w:highlight w:val="yellow"/>
        </w:rPr>
        <w:pPrChange w:id="1588" w:author="mkoenig" w:date="2015-08-27T11:16:00Z">
          <w:pPr>
            <w:pStyle w:val="Heading2"/>
          </w:pPr>
        </w:pPrChange>
      </w:pPr>
    </w:p>
    <w:p w14:paraId="4E9BE9A9" w14:textId="3DD6C602" w:rsidR="00BD07BA" w:rsidRPr="00BD07BA" w:rsidRDefault="003F690D">
      <w:pPr>
        <w:ind w:firstLine="0"/>
        <w:rPr>
          <w:ins w:id="1589" w:author="mkoenig" w:date="2015-09-05T12:52:00Z"/>
          <w:highlight w:val="yellow"/>
          <w:rPrChange w:id="1590" w:author="mkoenig" w:date="2015-09-05T12:52:00Z">
            <w:rPr>
              <w:ins w:id="1591" w:author="mkoenig" w:date="2015-09-05T12:52:00Z"/>
              <w:highlight w:val="yellow"/>
            </w:rPr>
          </w:rPrChange>
        </w:rPr>
        <w:pPrChange w:id="1592" w:author="mkoenig" w:date="2015-09-05T12:58:00Z">
          <w:pPr>
            <w:pStyle w:val="Heading2"/>
          </w:pPr>
        </w:pPrChange>
      </w:pPr>
      <w:ins w:id="1593" w:author="mkoenig" w:date="2015-09-05T12:58:00Z">
        <w:r w:rsidRPr="00BD07BA">
          <w:rPr>
            <w:highlight w:val="yellow"/>
            <w:rPrChange w:id="1594" w:author="mkoenig" w:date="2015-09-05T12:52:00Z">
              <w:rPr>
                <w:b w:val="0"/>
                <w:bCs w:val="0"/>
                <w:highlight w:val="yellow"/>
              </w:rPr>
            </w:rPrChange>
          </w:rPr>
          <w:t xml:space="preserve"> </w:t>
        </w:r>
      </w:ins>
    </w:p>
    <w:p w14:paraId="53924776" w14:textId="72AF10AE" w:rsidR="00954E1E" w:rsidRPr="005572C7" w:rsidRDefault="008D1090">
      <w:pPr>
        <w:pStyle w:val="Heading2"/>
      </w:pPr>
      <w:r w:rsidRPr="005572C7">
        <w:rPr>
          <w:highlight w:val="yellow"/>
          <w:rPrChange w:id="1595" w:author="mkoenig" w:date="2015-09-05T13:12:00Z">
            <w:rPr/>
          </w:rPrChange>
        </w:rPr>
        <w:t>Correlations</w:t>
      </w:r>
      <w:ins w:id="1596" w:author="mkoenig" w:date="2015-09-05T12:51:00Z">
        <w:r w:rsidR="003F690D" w:rsidRPr="005572C7">
          <w:t xml:space="preserve"> between transcripts and non-RNA factors</w:t>
        </w:r>
      </w:ins>
    </w:p>
    <w:p w14:paraId="3FB80D6D" w14:textId="14767FF5" w:rsidR="00BD07BA" w:rsidRDefault="00BD07BA">
      <w:pPr>
        <w:rPr>
          <w:ins w:id="1597" w:author="mkoenig" w:date="2015-09-05T12:51:00Z"/>
        </w:rPr>
      </w:pPr>
      <w:ins w:id="1598" w:author="mkoenig" w:date="2015-09-05T12:51:00Z">
        <w:r>
          <w:t xml:space="preserve">TODO: discuss </w:t>
        </w:r>
      </w:ins>
    </w:p>
    <w:p w14:paraId="2DCC5163" w14:textId="1A8BCF75" w:rsidR="00932777" w:rsidRPr="00932777" w:rsidDel="00BD07BA" w:rsidRDefault="00EA3E60">
      <w:pPr>
        <w:rPr>
          <w:del w:id="1599" w:author="mkoenig" w:date="2015-09-05T12:46:00Z"/>
        </w:rPr>
      </w:pPr>
      <w:moveFromRangeStart w:id="1600" w:author="mkoenig" w:date="2015-09-05T12:42:00Z" w:name="move429220259"/>
      <w:moveFrom w:id="1601" w:author="mkoenig" w:date="2015-09-05T12:42:00Z">
        <w:del w:id="1602" w:author="mkoenig" w:date="2015-09-05T12:46:00Z">
          <w:r w:rsidDel="00BD07BA">
            <w:delText xml:space="preserve">To assess </w:delText>
          </w:r>
          <w:r w:rsidR="0040762D" w:rsidDel="00BD07BA">
            <w:delText>interrelations between level and time of pathophysiological events and predictive markers within the complex scenario of cholestatic liver disease</w:delText>
          </w:r>
          <w:r w:rsidDel="00BD07BA">
            <w:delText>, correlations were analyzed</w:delText>
          </w:r>
          <w:r w:rsidR="0040762D" w:rsidDel="00BD07BA">
            <w:delText xml:space="preserve">. </w:delText>
          </w:r>
        </w:del>
      </w:moveFrom>
      <w:moveFromRangeEnd w:id="1600"/>
      <w:del w:id="1603"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04"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05" w:author="mkoenig" w:date="2015-09-05T12:45:00Z" w:name="move429220444"/>
      <w:moveFrom w:id="1606" w:author="mkoenig" w:date="2015-09-05T12:45:00Z">
        <w:del w:id="1607" w:author="mkoenig" w:date="2015-09-05T12:46:00Z">
          <w:r w:rsidR="00932777" w:rsidRPr="00932777" w:rsidDel="00BD07BA">
            <w:delText xml:space="preserve">However, there is </w:delText>
          </w:r>
          <w:r w:rsidR="00C3767C" w:rsidDel="00BD07BA">
            <w:delText xml:space="preserve">large </w:delText>
          </w:r>
          <w:r w:rsidR="003A4069" w:rsidDel="00BD07BA">
            <w:delText xml:space="preserve">variance in </w:delText>
          </w:r>
          <w:r w:rsidR="00932777" w:rsidRPr="00932777" w:rsidDel="00BD07BA">
            <w:delText xml:space="preserve">values </w:delText>
          </w:r>
          <w:r w:rsidR="003A4069" w:rsidDel="00BD07BA">
            <w:delText>for</w:delText>
          </w:r>
          <w:r w:rsidR="003A4069" w:rsidRPr="00932777" w:rsidDel="00BD07BA">
            <w:delText xml:space="preserve"> many </w:delText>
          </w:r>
          <w:r w:rsidR="003A4069" w:rsidDel="00BD07BA">
            <w:delText xml:space="preserve">analyzed </w:delText>
          </w:r>
          <w:r w:rsidR="003A4069" w:rsidRPr="00932777" w:rsidDel="00BD07BA">
            <w:delText>factors</w:delText>
          </w:r>
          <w:r w:rsidR="003A4069" w:rsidDel="00BD07BA">
            <w:delText>, when comparing individual mice of</w:delText>
          </w:r>
          <w:r w:rsidR="00932777" w:rsidRPr="00932777" w:rsidDel="00BD07BA">
            <w:delText xml:space="preserve"> the same time point</w:delText>
          </w:r>
          <w:r w:rsidR="003A4069" w:rsidDel="00BD07BA">
            <w:delText>s</w:delText>
          </w:r>
          <w:r w:rsidR="00932777" w:rsidRPr="00932777" w:rsidDel="00BD07BA">
            <w:delText xml:space="preserve">. For example, at 5 days, the infarct area varies from 0.9% to 12% and the collagen deposition area varies from 0.8%-5.9%. </w:delText>
          </w:r>
        </w:del>
      </w:moveFrom>
      <w:moveFromRangeEnd w:id="1605"/>
      <w:del w:id="1608"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61D139B3" w14:textId="77777777" w:rsidR="00BD07BA" w:rsidRDefault="00130681">
      <w:pPr>
        <w:rPr>
          <w:ins w:id="1609" w:author="mkoenig" w:date="2015-09-05T12:49:00Z"/>
        </w:rPr>
      </w:pPr>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 xml:space="preserve">(red, top right). </w:t>
      </w:r>
    </w:p>
    <w:p w14:paraId="24217C74" w14:textId="4EB7B88C" w:rsidR="00D9166C" w:rsidRDefault="00932777">
      <w:del w:id="1610" w:author="mkoenig" w:date="2015-09-05T12:49:00Z">
        <w:r w:rsidRPr="00932777" w:rsidDel="00BD07BA">
          <w:delText>There are also RNAs, which poorly correlate with any other parameter, such as Rar</w:delText>
        </w:r>
        <w:r w:rsidR="002215D0" w:rsidDel="00BD07BA">
          <w:delText xml:space="preserve">res1 and Igf1. </w:delText>
        </w:r>
      </w:del>
      <w:r w:rsidR="002215D0">
        <w:t xml:space="preserve">GLDH </w:t>
      </w:r>
      <w:ins w:id="1611" w:author="mkoenig" w:date="2015-09-05T12:49:00Z">
        <w:r w:rsidR="00BD07BA">
          <w:t xml:space="preserve">shows no high correlation with </w:t>
        </w:r>
      </w:ins>
      <w:del w:id="1612" w:author="mkoenig" w:date="2015-09-05T12:49:00Z">
        <w:r w:rsidR="002215D0" w:rsidDel="00BD07BA">
          <w:delText>as well as a</w:delText>
        </w:r>
        <w:r w:rsidRPr="00932777" w:rsidDel="00BD07BA">
          <w:delText xml:space="preserve">lbumin are not well-connected with </w:delText>
        </w:r>
      </w:del>
      <w:r w:rsidRPr="00932777">
        <w:t xml:space="preserve">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Pr="00932777">
        <w:t xml:space="preserve"> a</w:t>
      </w:r>
      <w:r w:rsidR="002215D0">
        <w:t>nd</w:t>
      </w:r>
      <w:r w:rsidRPr="00932777">
        <w:t xml:space="preserve"> S100a4-positive cell</w:t>
      </w:r>
      <w:r w:rsidR="00CD35F8">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p>
    <w:p w14:paraId="52E9F02E" w14:textId="77777777" w:rsidR="00D9166C" w:rsidRDefault="00D9166C" w:rsidP="00D9166C">
      <w:pPr>
        <w:pStyle w:val="Heading2"/>
        <w:rPr>
          <w:ins w:id="1613" w:author="mkoenig" w:date="2015-09-05T12:40:00Z"/>
        </w:rPr>
      </w:pPr>
      <w:ins w:id="1614" w:author="mkoenig" w:date="2015-09-05T12:38:00Z">
        <w:r>
          <w:lastRenderedPageBreak/>
          <w:t>Markers of disease progression</w:t>
        </w:r>
      </w:ins>
    </w:p>
    <w:p w14:paraId="4DC7B2E2" w14:textId="77777777" w:rsidR="003F690D" w:rsidRPr="00DA3826" w:rsidRDefault="003F690D" w:rsidP="003F690D">
      <w:pPr>
        <w:rPr>
          <w:ins w:id="1615" w:author="mkoenig" w:date="2015-09-05T12:58:00Z"/>
        </w:rPr>
      </w:pPr>
      <w:ins w:id="1616" w:author="mkoenig" w:date="2015-09-05T12:58:00Z">
        <w:r>
          <w:t>The main focus of this study was to f</w:t>
        </w:r>
        <w:r w:rsidRPr="00501C36">
          <w:t>actors</w:t>
        </w:r>
        <w:r>
          <w:t xml:space="preserve"> and factor combinations which</w:t>
        </w:r>
        <w:r w:rsidRPr="00501C36">
          <w:t xml:space="preserve"> characteri</w:t>
        </w:r>
        <w:r>
          <w:t>z</w:t>
        </w:r>
        <w:r w:rsidRPr="00501C36">
          <w:t>e particular stages of the disease process best</w:t>
        </w:r>
        <w:r>
          <w:t>.</w:t>
        </w:r>
        <w:r w:rsidRPr="00501C36">
          <w:t xml:space="preserve"> </w:t>
        </w:r>
      </w:ins>
    </w:p>
    <w:p w14:paraId="6CCA2FBE" w14:textId="77777777" w:rsidR="00B46A2F" w:rsidRDefault="00B46A2F" w:rsidP="00D9166C">
      <w:pPr>
        <w:rPr>
          <w:ins w:id="1617" w:author="mkoenig" w:date="2015-09-05T12:44:00Z"/>
        </w:rPr>
      </w:pPr>
    </w:p>
    <w:p w14:paraId="56B112E6" w14:textId="4FC931AF" w:rsidR="00B46A2F" w:rsidRDefault="00B46A2F" w:rsidP="00D9166C">
      <w:pPr>
        <w:rPr>
          <w:ins w:id="1618" w:author="mkoenig" w:date="2015-09-05T12:44:00Z"/>
        </w:rPr>
      </w:pPr>
      <w:ins w:id="1619" w:author="mkoenig" w:date="2015-09-05T12:44:00Z">
        <w:r w:rsidRPr="00932777">
          <w:t xml:space="preserve">as most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out 2/3 of all factors studied) (see supplement 2, figure ?)</w:t>
        </w:r>
      </w:ins>
    </w:p>
    <w:p w14:paraId="0B8E3F52" w14:textId="77777777" w:rsidR="00B46A2F" w:rsidRPr="00DA3826" w:rsidRDefault="00B46A2F" w:rsidP="00D9166C">
      <w:pPr>
        <w:rPr>
          <w:ins w:id="1620" w:author="mkoenig" w:date="2015-09-05T12:38:00Z"/>
        </w:rPr>
      </w:pPr>
    </w:p>
    <w:p w14:paraId="3EEF4DF0" w14:textId="77777777" w:rsidR="00D9166C" w:rsidRPr="00DA3826" w:rsidRDefault="00D9166C" w:rsidP="00D9166C">
      <w:pPr>
        <w:ind w:firstLine="0"/>
        <w:rPr>
          <w:ins w:id="1621" w:author="mkoenig" w:date="2015-09-05T12:38:00Z"/>
          <w:b/>
        </w:rPr>
      </w:pPr>
      <w:ins w:id="1622" w:author="mkoenig" w:date="2015-09-05T12:38:00Z">
        <w:r>
          <w:rPr>
            <w:b/>
            <w:highlight w:val="yellow"/>
          </w:rPr>
          <w:t>Cluster 1</w:t>
        </w:r>
      </w:ins>
    </w:p>
    <w:p w14:paraId="7D8DD0EB" w14:textId="77777777" w:rsidR="00D9166C" w:rsidRDefault="00D9166C" w:rsidP="00D9166C">
      <w:pPr>
        <w:ind w:firstLine="0"/>
        <w:rPr>
          <w:ins w:id="1623" w:author="mkoenig" w:date="2015-09-05T12:38:00Z"/>
        </w:rPr>
      </w:pPr>
      <w:ins w:id="1624"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625" w:author="mkoenig" w:date="2015-09-05T12:38:00Z"/>
        </w:rPr>
      </w:pPr>
      <w:ins w:id="1626" w:author="mkoenig" w:date="2015-09-05T12:38:00Z">
        <w:r>
          <w:t>Top correlations with the cluster mean time course are Cyp2c37</w:t>
        </w:r>
      </w:ins>
    </w:p>
    <w:p w14:paraId="17D66577" w14:textId="77777777" w:rsidR="00D9166C" w:rsidRDefault="00D9166C" w:rsidP="00D9166C">
      <w:pPr>
        <w:ind w:firstLine="0"/>
        <w:rPr>
          <w:ins w:id="1627" w:author="mkoenig" w:date="2015-09-05T12:38:00Z"/>
        </w:rPr>
      </w:pPr>
      <w:ins w:id="1628" w:author="mkoenig" w:date="2015-09-05T12:38:00Z">
        <w:r>
          <w:t>Top ANOVA results in the cluster are …</w:t>
        </w:r>
      </w:ins>
    </w:p>
    <w:p w14:paraId="16FF3823" w14:textId="77777777" w:rsidR="00D9166C" w:rsidRPr="00DA3826" w:rsidRDefault="00D9166C" w:rsidP="00D9166C">
      <w:pPr>
        <w:ind w:firstLine="0"/>
        <w:rPr>
          <w:ins w:id="1629" w:author="mkoenig" w:date="2015-09-05T12:38:00Z"/>
        </w:rPr>
      </w:pPr>
      <w:ins w:id="1630" w:author="mkoenig" w:date="2015-09-05T12:38:00Z">
        <w:r>
          <w:t>ADME decrease</w:t>
        </w:r>
      </w:ins>
    </w:p>
    <w:p w14:paraId="58194924" w14:textId="77777777" w:rsidR="00D9166C" w:rsidRDefault="00D9166C" w:rsidP="00D9166C">
      <w:pPr>
        <w:ind w:firstLine="0"/>
        <w:rPr>
          <w:ins w:id="1631" w:author="mkoenig" w:date="2015-09-05T12:38:00Z"/>
          <w:b/>
        </w:rPr>
      </w:pPr>
      <w:ins w:id="1632" w:author="mkoenig" w:date="2015-09-05T12:38:00Z">
        <w:r>
          <w:rPr>
            <w:b/>
          </w:rPr>
          <w:t>Cyp2c37</w:t>
        </w:r>
      </w:ins>
    </w:p>
    <w:p w14:paraId="5D17CD48" w14:textId="77777777" w:rsidR="00D9166C" w:rsidRDefault="00D9166C" w:rsidP="00D9166C">
      <w:pPr>
        <w:ind w:firstLine="0"/>
        <w:rPr>
          <w:ins w:id="1633" w:author="mkoenig" w:date="2015-09-05T12:38:00Z"/>
          <w:b/>
        </w:rPr>
      </w:pPr>
      <w:ins w:id="1634" w:author="mkoenig" w:date="2015-09-05T12:38:00Z">
        <w:r>
          <w:rPr>
            <w:b/>
          </w:rPr>
          <w:t>Cyp2e1</w:t>
        </w:r>
      </w:ins>
    </w:p>
    <w:p w14:paraId="752B2FE0" w14:textId="77777777" w:rsidR="00D9166C" w:rsidRDefault="00D9166C" w:rsidP="00D9166C">
      <w:pPr>
        <w:ind w:firstLine="0"/>
        <w:rPr>
          <w:ins w:id="1635" w:author="mkoenig" w:date="2015-09-05T12:38:00Z"/>
          <w:b/>
        </w:rPr>
      </w:pPr>
      <w:ins w:id="1636" w:author="mkoenig" w:date="2015-09-05T12:38:00Z">
        <w:r>
          <w:rPr>
            <w:b/>
          </w:rPr>
          <w:t>Cyp2c29</w:t>
        </w:r>
      </w:ins>
    </w:p>
    <w:p w14:paraId="14D893B9" w14:textId="77777777" w:rsidR="00D9166C" w:rsidRDefault="00D9166C" w:rsidP="00D9166C">
      <w:pPr>
        <w:ind w:firstLine="0"/>
        <w:rPr>
          <w:ins w:id="1637" w:author="mkoenig" w:date="2015-09-05T12:38:00Z"/>
          <w:b/>
        </w:rPr>
      </w:pPr>
      <w:ins w:id="1638" w:author="mkoenig" w:date="2015-09-05T12:38:00Z">
        <w:r>
          <w:rPr>
            <w:b/>
          </w:rPr>
          <w:t>Ugt1a1</w:t>
        </w:r>
      </w:ins>
    </w:p>
    <w:p w14:paraId="53A7D0AF" w14:textId="77777777" w:rsidR="00D9166C" w:rsidRDefault="00D9166C" w:rsidP="00D9166C">
      <w:pPr>
        <w:ind w:firstLine="0"/>
        <w:rPr>
          <w:ins w:id="1639" w:author="mkoenig" w:date="2015-09-05T12:38:00Z"/>
          <w:b/>
        </w:rPr>
      </w:pPr>
      <w:ins w:id="1640" w:author="mkoenig" w:date="2015-09-05T12:38:00Z">
        <w:r>
          <w:rPr>
            <w:b/>
          </w:rPr>
          <w:t>Cyp1a2</w:t>
        </w:r>
      </w:ins>
    </w:p>
    <w:p w14:paraId="67FDB76B" w14:textId="77777777" w:rsidR="00D9166C" w:rsidRDefault="00D9166C" w:rsidP="00D9166C">
      <w:pPr>
        <w:ind w:firstLine="0"/>
        <w:rPr>
          <w:ins w:id="1641" w:author="mkoenig" w:date="2015-09-05T12:38:00Z"/>
        </w:rPr>
      </w:pPr>
      <w:ins w:id="1642" w:author="mkoenig" w:date="2015-09-05T12:38:00Z">
        <w:r>
          <w:rPr>
            <w:highlight w:val="lightGray"/>
          </w:rPr>
          <w:t xml:space="preserve">Transcript </w:t>
        </w:r>
        <w:r w:rsidRPr="00DA3826">
          <w:rPr>
            <w:highlight w:val="lightGray"/>
          </w:rPr>
          <w:t xml:space="preserve">levels of genes involved in metabolism (ADME, </w:t>
        </w:r>
        <w:proofErr w:type="gramStart"/>
        <w:r w:rsidRPr="00DA3826">
          <w:rPr>
            <w:highlight w:val="lightGray"/>
          </w:rPr>
          <w:t>Cluster ?</w:t>
        </w:r>
        <w:proofErr w:type="gramEnd"/>
        <w:r w:rsidRPr="00DA3826">
          <w:rPr>
            <w:highlight w:val="lightGray"/>
          </w:rPr>
          <w:t xml:space="preserve">) such as members of the cytochrome P450 system are immediately induced during the first 6 h upon damage and then steadily decrease with time after BDL. This time course suggests that early after the insult the detoxification activity of hepatocytes is increased but </w:t>
        </w:r>
        <w:proofErr w:type="spellStart"/>
        <w:r w:rsidRPr="00DA3826">
          <w:rPr>
            <w:highlight w:val="lightGray"/>
          </w:rPr>
          <w:t>than</w:t>
        </w:r>
        <w:proofErr w:type="spellEnd"/>
        <w:r w:rsidRPr="00DA3826">
          <w:rPr>
            <w:highlight w:val="lightGray"/>
          </w:rPr>
          <w:t xml:space="preserve"> decreases owing to ongoing necrosis of hepatocytes and feedback inhibition of CYP 450 expression by accumulating bile salts.</w:t>
        </w:r>
      </w:ins>
    </w:p>
    <w:p w14:paraId="0B7268A7" w14:textId="77777777" w:rsidR="00D9166C" w:rsidRPr="00DA3826" w:rsidRDefault="00D9166C" w:rsidP="00D9166C">
      <w:pPr>
        <w:ind w:firstLine="0"/>
        <w:rPr>
          <w:ins w:id="1643" w:author="mkoenig" w:date="2015-09-05T12:38:00Z"/>
          <w:b/>
        </w:rPr>
      </w:pPr>
      <w:ins w:id="1644" w:author="mkoenig" w:date="2015-09-05T12:38:00Z">
        <w:r w:rsidRPr="00DA3826">
          <w:rPr>
            <w:b/>
            <w:highlight w:val="yellow"/>
          </w:rPr>
          <w:t>Cluster 2</w:t>
        </w:r>
      </w:ins>
    </w:p>
    <w:p w14:paraId="3F258DE8" w14:textId="77777777" w:rsidR="00D9166C" w:rsidRDefault="00D9166C" w:rsidP="00D9166C">
      <w:pPr>
        <w:ind w:firstLine="0"/>
        <w:rPr>
          <w:ins w:id="1645" w:author="mkoenig" w:date="2015-09-05T12:38:00Z"/>
        </w:rPr>
      </w:pPr>
      <w:ins w:id="1646"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w:t>
        </w:r>
        <w:r w:rsidRPr="000A6955">
          <w:lastRenderedPageBreak/>
          <w:t xml:space="preserve">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647" w:author="mkoenig" w:date="2015-09-05T12:38:00Z"/>
        </w:rPr>
      </w:pPr>
      <w:ins w:id="1648"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0F26FDC3" w14:textId="77777777" w:rsidR="00D9166C" w:rsidRDefault="00D9166C" w:rsidP="00D9166C">
      <w:pPr>
        <w:ind w:firstLine="0"/>
        <w:rPr>
          <w:ins w:id="1649" w:author="mkoenig" w:date="2015-09-05T12:38:00Z"/>
        </w:rPr>
      </w:pPr>
      <w:ins w:id="1650" w:author="mkoenig" w:date="2015-09-05T12:38:00Z">
        <w:r>
          <w:t>Small induction of members of Cluster 4 … (TODO: lookup the members)</w:t>
        </w:r>
      </w:ins>
    </w:p>
    <w:p w14:paraId="65E1DE28" w14:textId="77777777" w:rsidR="00D9166C" w:rsidRDefault="00D9166C" w:rsidP="00D9166C">
      <w:pPr>
        <w:ind w:firstLine="0"/>
        <w:rPr>
          <w:ins w:id="1651" w:author="mkoenig" w:date="2015-09-05T12:38:00Z"/>
          <w:b/>
        </w:rPr>
      </w:pPr>
      <w:ins w:id="1652" w:author="mkoenig" w:date="2015-09-05T12:38:00Z">
        <w:r w:rsidRPr="00DA3826">
          <w:rPr>
            <w:b/>
            <w:highlight w:val="yellow"/>
          </w:rPr>
          <w:t>Cluster 6</w:t>
        </w:r>
      </w:ins>
    </w:p>
    <w:p w14:paraId="251486D7" w14:textId="77777777" w:rsidR="00D9166C" w:rsidRDefault="00D9166C" w:rsidP="00D9166C">
      <w:pPr>
        <w:rPr>
          <w:ins w:id="1653" w:author="mkoenig" w:date="2015-09-05T12:38:00Z"/>
        </w:rPr>
      </w:pPr>
      <w:ins w:id="1654" w:author="mkoenig" w:date="2015-09-05T12:38:00Z">
        <w:r>
          <w:rPr>
            <w:b/>
          </w:rPr>
          <w:t>C</w:t>
        </w:r>
        <w:r w:rsidRPr="00DA3826">
          <w:rPr>
            <w:b/>
          </w:rPr>
          <w:t>dh2</w:t>
        </w:r>
        <w:r w:rsidRPr="000A6955">
          <w:t xml:space="preserve"> (cadherin 2</w:t>
        </w:r>
        <w:r>
          <w:t>)</w:t>
        </w:r>
      </w:ins>
    </w:p>
    <w:p w14:paraId="1F85A592" w14:textId="77777777" w:rsidR="00D9166C" w:rsidRPr="00DA3826" w:rsidRDefault="00D9166C" w:rsidP="00D9166C">
      <w:pPr>
        <w:ind w:firstLine="0"/>
        <w:rPr>
          <w:ins w:id="1655" w:author="mkoenig" w:date="2015-09-05T12:38:00Z"/>
          <w:b/>
        </w:rPr>
      </w:pPr>
      <w:ins w:id="1656" w:author="mkoenig" w:date="2015-09-05T12:38:00Z">
        <w:r>
          <w:rPr>
            <w:b/>
          </w:rPr>
          <w:t>Bad1</w:t>
        </w:r>
      </w:ins>
    </w:p>
    <w:p w14:paraId="652DA61B" w14:textId="77777777" w:rsidR="00D9166C" w:rsidRDefault="00D9166C" w:rsidP="00D9166C">
      <w:pPr>
        <w:ind w:firstLine="0"/>
        <w:rPr>
          <w:ins w:id="1657" w:author="mkoenig" w:date="2015-09-05T12:38:00Z"/>
          <w:b/>
          <w:highlight w:val="yellow"/>
        </w:rPr>
      </w:pPr>
      <w:ins w:id="1658" w:author="mkoenig" w:date="2015-09-05T12:38:00Z">
        <w:r w:rsidRPr="00DA3826">
          <w:rPr>
            <w:b/>
            <w:highlight w:val="yellow"/>
          </w:rPr>
          <w:t>Cluster 3</w:t>
        </w:r>
      </w:ins>
    </w:p>
    <w:p w14:paraId="234A525F" w14:textId="77777777" w:rsidR="00D9166C" w:rsidRDefault="00D9166C" w:rsidP="00D9166C">
      <w:pPr>
        <w:ind w:firstLine="0"/>
        <w:rPr>
          <w:ins w:id="1659" w:author="mkoenig" w:date="2015-09-05T12:38:00Z"/>
        </w:rPr>
      </w:pPr>
      <w:ins w:id="1660"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661" w:author="mkoenig" w:date="2015-09-05T12:38:00Z"/>
        </w:rPr>
      </w:pPr>
      <w:ins w:id="1662"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663" w:author="mkoenig" w:date="2015-09-05T12:38:00Z"/>
          <w:b/>
        </w:rPr>
      </w:pPr>
      <w:ins w:id="1664" w:author="mkoenig" w:date="2015-09-05T12:38:00Z">
        <w:r>
          <w:rPr>
            <w:b/>
          </w:rPr>
          <w:t>Sulf1a1</w:t>
        </w:r>
      </w:ins>
    </w:p>
    <w:p w14:paraId="2104610E" w14:textId="77777777" w:rsidR="00D9166C" w:rsidRPr="00DA3826" w:rsidRDefault="00D9166C" w:rsidP="00D9166C">
      <w:pPr>
        <w:ind w:firstLine="0"/>
        <w:rPr>
          <w:ins w:id="1665" w:author="mkoenig" w:date="2015-09-05T12:38:00Z"/>
          <w:b/>
        </w:rPr>
      </w:pPr>
      <w:ins w:id="1666" w:author="mkoenig" w:date="2015-09-05T12:38:00Z">
        <w:r>
          <w:rPr>
            <w:b/>
          </w:rPr>
          <w:t>GLDH</w:t>
        </w:r>
      </w:ins>
    </w:p>
    <w:p w14:paraId="400C1061" w14:textId="77777777" w:rsidR="00D9166C" w:rsidRPr="00DA3826" w:rsidRDefault="00D9166C" w:rsidP="00D9166C">
      <w:pPr>
        <w:ind w:firstLine="0"/>
        <w:rPr>
          <w:ins w:id="1667" w:author="mkoenig" w:date="2015-09-05T12:38:00Z"/>
          <w:b/>
        </w:rPr>
      </w:pPr>
      <w:ins w:id="1668" w:author="mkoenig" w:date="2015-09-05T12:38:00Z">
        <w:r w:rsidRPr="00DA3826">
          <w:rPr>
            <w:b/>
            <w:highlight w:val="yellow"/>
          </w:rPr>
          <w:t xml:space="preserve">Cluster 4 – </w:t>
        </w:r>
        <w:r>
          <w:rPr>
            <w:b/>
            <w:highlight w:val="yellow"/>
          </w:rPr>
          <w:t xml:space="preserve">continuous </w:t>
        </w:r>
        <w:r w:rsidRPr="00DA3826">
          <w:rPr>
            <w:b/>
            <w:highlight w:val="yellow"/>
          </w:rPr>
          <w:t>disease progression (fibrosis)</w:t>
        </w:r>
      </w:ins>
    </w:p>
    <w:p w14:paraId="29DD3F38" w14:textId="77777777" w:rsidR="00D9166C" w:rsidRDefault="00D9166C" w:rsidP="00D9166C">
      <w:pPr>
        <w:rPr>
          <w:ins w:id="1669" w:author="mkoenig" w:date="2015-09-05T12:38:00Z"/>
        </w:rPr>
      </w:pPr>
      <w:ins w:id="1670" w:author="mkoenig" w:date="2015-09-05T12:38:00Z">
        <w:r w:rsidRPr="00DA3826" w:rsidDel="00520D7D">
          <w:rPr>
            <w:b/>
          </w:rPr>
          <w:t xml:space="preserve"> </w:t>
        </w: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 xml:space="preserve">suggesting CTGF as a valuable diagnostic target, since it can be measured in patients’ blood and maybe used to follow-up on patients suffering from chronic liver diseases [64]. </w:t>
        </w:r>
      </w:ins>
    </w:p>
    <w:p w14:paraId="27CF02FD" w14:textId="77777777" w:rsidR="00D9166C" w:rsidRPr="00DA3826" w:rsidRDefault="00D9166C" w:rsidP="00D9166C">
      <w:pPr>
        <w:rPr>
          <w:ins w:id="1671" w:author="mkoenig" w:date="2015-09-05T12:38:00Z"/>
          <w:b/>
        </w:rPr>
      </w:pPr>
      <w:proofErr w:type="gramStart"/>
      <w:ins w:id="1672" w:author="mkoenig" w:date="2015-09-05T12:38:00Z">
        <w:r>
          <w:rPr>
            <w:b/>
          </w:rPr>
          <w:t>bilirubin</w:t>
        </w:r>
        <w:proofErr w:type="gramEnd"/>
      </w:ins>
    </w:p>
    <w:p w14:paraId="4BB26DDD" w14:textId="77777777" w:rsidR="00D9166C" w:rsidRDefault="00D9166C" w:rsidP="00D9166C">
      <w:pPr>
        <w:rPr>
          <w:ins w:id="1673" w:author="mkoenig" w:date="2015-09-05T12:38:00Z"/>
        </w:rPr>
      </w:pPr>
      <w:ins w:id="1674" w:author="mkoenig" w:date="2015-09-05T12:38:00Z">
        <w:r w:rsidRPr="00DA3826">
          <w:rPr>
            <w:b/>
          </w:rPr>
          <w:t xml:space="preserve"> S100a4</w:t>
        </w:r>
        <w:r w:rsidRPr="00F34D85">
          <w:t xml:space="preserve">-positive cells is a similarly good </w:t>
        </w:r>
        <w:r>
          <w:t>marker for disease progression, also among the top correlations of cluster 4, and similar time course than CTGF (Figure 3B), but larger variation than CTGF from 18h on.</w:t>
        </w:r>
      </w:ins>
    </w:p>
    <w:p w14:paraId="172D9BD7" w14:textId="77777777" w:rsidR="00D9166C" w:rsidRPr="00DA3826" w:rsidRDefault="00D9166C" w:rsidP="00D9166C">
      <w:pPr>
        <w:rPr>
          <w:ins w:id="1675" w:author="mkoenig" w:date="2015-09-05T12:38:00Z"/>
          <w:b/>
        </w:rPr>
      </w:pPr>
      <w:ins w:id="1676" w:author="mkoenig" w:date="2015-09-05T12:38:00Z">
        <w:r>
          <w:rPr>
            <w:b/>
          </w:rPr>
          <w:t xml:space="preserve">Col1a1 </w:t>
        </w:r>
        <w:r w:rsidRPr="00DA3826">
          <w:t>(Collagen alpha-1(I) chain</w:t>
        </w:r>
        <w:r>
          <w:t xml:space="preserve">, cluster 4) and </w:t>
        </w:r>
        <w:r>
          <w:rPr>
            <w:b/>
          </w:rPr>
          <w:t>Col3a1</w:t>
        </w:r>
      </w:ins>
    </w:p>
    <w:p w14:paraId="4BC057CE" w14:textId="77777777" w:rsidR="00D9166C" w:rsidRDefault="00D9166C" w:rsidP="00D9166C">
      <w:pPr>
        <w:rPr>
          <w:ins w:id="1677" w:author="mkoenig" w:date="2015-09-05T12:38:00Z"/>
        </w:rPr>
      </w:pPr>
      <w:proofErr w:type="spellStart"/>
      <w:ins w:id="1678" w:author="mkoenig" w:date="2015-09-05T12:38:00Z">
        <w:r w:rsidRPr="00DA3826">
          <w:rPr>
            <w:b/>
          </w:rPr>
          <w:lastRenderedPageBreak/>
          <w:t>Sparc</w:t>
        </w:r>
        <w:proofErr w:type="spellEnd"/>
        <w:r w:rsidRPr="00F34D85">
          <w:t xml:space="preserve"> (secreted acidic cysteine rich glycoprotein)</w:t>
        </w:r>
        <w:r w:rsidRPr="000A6955">
          <w:t>, a known indicator of chronic liver disease [53] and a mediator of fibrosis [61]</w:t>
        </w:r>
        <w:r>
          <w:t xml:space="preserve">, </w:t>
        </w:r>
        <w:r w:rsidRPr="005F3A56">
          <w:t>also has a large separation gap</w:t>
        </w:r>
        <w:r w:rsidRPr="000A6955">
          <w:t>.</w:t>
        </w:r>
      </w:ins>
    </w:p>
    <w:p w14:paraId="2CF5455D" w14:textId="77777777" w:rsidR="00D9166C" w:rsidRDefault="00D9166C" w:rsidP="00D9166C">
      <w:pPr>
        <w:rPr>
          <w:ins w:id="1679" w:author="mkoenig" w:date="2015-09-05T12:38:00Z"/>
        </w:rPr>
      </w:pPr>
    </w:p>
    <w:p w14:paraId="5872DE38" w14:textId="77777777" w:rsidR="00D9166C" w:rsidRPr="00043EF0" w:rsidRDefault="00D9166C" w:rsidP="00D9166C">
      <w:pPr>
        <w:rPr>
          <w:ins w:id="1680" w:author="mkoenig" w:date="2015-09-05T12:38:00Z"/>
          <w:b/>
        </w:rPr>
      </w:pPr>
      <w:ins w:id="1681" w:author="mkoenig" w:date="2015-09-05T12:38:00Z">
        <w:r w:rsidRPr="00043EF0">
          <w:rPr>
            <w:b/>
          </w:rPr>
          <w:t>Tnfrsf1a</w:t>
        </w:r>
      </w:ins>
    </w:p>
    <w:p w14:paraId="49C3F797" w14:textId="77777777" w:rsidR="00D9166C" w:rsidRDefault="00D9166C" w:rsidP="00D9166C">
      <w:pPr>
        <w:rPr>
          <w:ins w:id="1682" w:author="mkoenig" w:date="2015-09-05T12:38:00Z"/>
        </w:rPr>
      </w:pPr>
      <w:ins w:id="1683" w:author="mkoenig" w:date="2015-09-05T12:38:00Z">
        <w:r w:rsidRPr="005D3409">
          <w:t>Tnfrsf1a (tumor necrosis factor 1</w:t>
        </w:r>
        <w:r>
          <w:t>, Figure 6L</w:t>
        </w:r>
        <w:r w:rsidRPr="005D3409">
          <w:t>) aggravate</w:t>
        </w:r>
        <w:r>
          <w:t xml:space="preserve">s </w:t>
        </w:r>
        <w:proofErr w:type="spellStart"/>
        <w:r>
          <w:t>steatohepatitis</w:t>
        </w:r>
        <w:proofErr w:type="spellEnd"/>
        <w:r>
          <w:t xml:space="preserve"> [65]</w:t>
        </w:r>
        <w:r w:rsidRPr="005D3409">
          <w:t xml:space="preserve"> and is essential for </w:t>
        </w:r>
        <w:r>
          <w:t>HSC</w:t>
        </w:r>
        <w:r w:rsidRPr="005D3409">
          <w:t xml:space="preserve"> proliferation and </w:t>
        </w:r>
        <w:r>
          <w:t>ECM remodeling [66]</w:t>
        </w:r>
        <w:r w:rsidRPr="005D3409">
          <w:t xml:space="preserve">. </w:t>
        </w:r>
      </w:ins>
    </w:p>
    <w:p w14:paraId="7DFE2F3F" w14:textId="77777777" w:rsidR="00D9166C" w:rsidRDefault="00D9166C" w:rsidP="00D9166C">
      <w:pPr>
        <w:rPr>
          <w:ins w:id="1684" w:author="mkoenig" w:date="2015-09-05T12:38:00Z"/>
        </w:rPr>
      </w:pPr>
      <w:ins w:id="1685" w:author="mkoenig" w:date="2015-09-05T12:38:00Z">
        <w:r w:rsidRPr="00DA3826">
          <w:rPr>
            <w:b/>
          </w:rPr>
          <w:t>Gstm1</w:t>
        </w:r>
        <w:r w:rsidRPr="005D3409">
          <w:t xml:space="preserve"> (glutathione-S-</w:t>
        </w:r>
        <w:proofErr w:type="spellStart"/>
        <w:r w:rsidRPr="005D3409">
          <w:t>transferase</w:t>
        </w:r>
        <w:proofErr w:type="spellEnd"/>
        <w:r w:rsidRPr="005D3409">
          <w:t xml:space="preserve"> mu 1</w:t>
        </w:r>
        <w:r>
          <w:t>, Figure 6C</w:t>
        </w:r>
        <w:r w:rsidRPr="005D3409">
          <w:t>)</w:t>
        </w:r>
        <w:r>
          <w:t xml:space="preserve"> p</w:t>
        </w:r>
        <w:r w:rsidRPr="005D3409">
          <w:t>olymorphisms are a risk factor in alcoholic liver c</w:t>
        </w:r>
        <w:r>
          <w:t xml:space="preserve">irrhosis [67]. </w:t>
        </w:r>
      </w:ins>
    </w:p>
    <w:p w14:paraId="1B678A76" w14:textId="77777777" w:rsidR="00D9166C" w:rsidRDefault="00D9166C" w:rsidP="00D9166C">
      <w:pPr>
        <w:ind w:firstLine="0"/>
        <w:rPr>
          <w:ins w:id="1686" w:author="mkoenig" w:date="2015-09-05T12:38:00Z"/>
          <w:b/>
        </w:rPr>
      </w:pPr>
      <w:ins w:id="1687" w:author="mkoenig" w:date="2015-09-05T12:38:00Z">
        <w:r w:rsidRPr="00DA3826">
          <w:rPr>
            <w:b/>
            <w:highlight w:val="yellow"/>
          </w:rPr>
          <w:t>Cluster 5 – late disease progression</w:t>
        </w:r>
      </w:ins>
    </w:p>
    <w:p w14:paraId="6E378D08" w14:textId="77777777" w:rsidR="00D9166C" w:rsidRDefault="00D9166C" w:rsidP="00D9166C">
      <w:pPr>
        <w:ind w:firstLine="0"/>
        <w:rPr>
          <w:ins w:id="1688" w:author="mkoenig" w:date="2015-09-05T12:38:00Z"/>
        </w:rPr>
      </w:pPr>
      <w:ins w:id="1689"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690" w:author="mkoenig" w:date="2015-09-05T12:38:00Z"/>
          <w:b/>
        </w:rPr>
      </w:pPr>
      <w:ins w:id="1691" w:author="mkoenig" w:date="2015-09-05T12:38:00Z">
        <w:r w:rsidRPr="00DA3826">
          <w:rPr>
            <w:b/>
          </w:rPr>
          <w:t>Gdf2</w:t>
        </w:r>
      </w:ins>
    </w:p>
    <w:p w14:paraId="49B0696F" w14:textId="77777777" w:rsidR="00D9166C" w:rsidRPr="00DA3826" w:rsidRDefault="00D9166C" w:rsidP="00D9166C">
      <w:pPr>
        <w:ind w:firstLine="0"/>
        <w:rPr>
          <w:ins w:id="1692" w:author="mkoenig" w:date="2015-09-05T12:38:00Z"/>
          <w:b/>
        </w:rPr>
      </w:pPr>
      <w:ins w:id="1693" w:author="mkoenig" w:date="2015-09-05T12:38:00Z">
        <w:r>
          <w:rPr>
            <w:b/>
          </w:rPr>
          <w:t xml:space="preserve">Il17a </w:t>
        </w:r>
        <w:r>
          <w:t>(</w:t>
        </w:r>
        <w:r w:rsidRPr="00F00430">
          <w:t>Interleukin-17A</w:t>
        </w:r>
        <w:r>
          <w:t>).</w:t>
        </w:r>
      </w:ins>
    </w:p>
    <w:p w14:paraId="46552D20" w14:textId="781B64F7" w:rsidR="00D9166C" w:rsidRPr="005D3409" w:rsidRDefault="00D9166C">
      <w:pPr>
        <w:rPr>
          <w:ins w:id="1694" w:author="mkoenig" w:date="2015-09-05T12:38:00Z"/>
        </w:rPr>
      </w:pPr>
      <w:ins w:id="1695" w:author="mkoenig" w:date="2015-09-05T12:38:00Z">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ins>
    </w:p>
    <w:p w14:paraId="4CB10C07" w14:textId="77777777" w:rsidR="00D9166C" w:rsidRDefault="00D9166C" w:rsidP="00D9166C">
      <w:pPr>
        <w:rPr>
          <w:ins w:id="1696" w:author="mkoenig" w:date="2015-09-05T12:38:00Z"/>
        </w:rPr>
      </w:pPr>
      <w:ins w:id="1697" w:author="mkoenig" w:date="2015-09-05T12:38:00Z">
        <w:r w:rsidRPr="000A6955">
          <w:t xml:space="preserve"> Based on t</w:t>
        </w:r>
        <w:r>
          <w:t>he strong increase between day 2 and 5 in cluster 5 (but also in cluster 4)</w:t>
        </w:r>
        <w:r w:rsidRPr="000A6955">
          <w:t>, we conclude that transition from day 2 to day 5 can be easily monitored, also in clinical practice, as serum bilirubin is among the</w:t>
        </w:r>
        <w:r>
          <w:t xml:space="preserve"> top correlations of cluster 4</w:t>
        </w:r>
        <w:r w:rsidRPr="000A6955">
          <w:t xml:space="preserve">, and the interleukins </w:t>
        </w:r>
        <w:r>
          <w:t xml:space="preserve">among cluster 5 </w:t>
        </w:r>
        <w:r w:rsidRPr="000A6955">
          <w:t>(Il2, Il17a</w:t>
        </w:r>
        <w:r>
          <w:t>, Il28b, Figure 6H and K</w:t>
        </w:r>
        <w:r w:rsidRPr="000A6955">
          <w:t xml:space="preserve">) as well as the growth factors </w:t>
        </w:r>
        <w:r>
          <w:t xml:space="preserve"> in cluster 4 </w:t>
        </w:r>
        <w:r w:rsidRPr="000A6955">
          <w:t>(</w:t>
        </w:r>
        <w:proofErr w:type="spellStart"/>
        <w:r w:rsidRPr="000A6955">
          <w:t>Pdgfb</w:t>
        </w:r>
        <w:proofErr w:type="spellEnd"/>
        <w:r w:rsidRPr="000A6955">
          <w:t xml:space="preserve">, </w:t>
        </w:r>
        <w:r>
          <w:t xml:space="preserve">Tgfb1, </w:t>
        </w:r>
        <w:r w:rsidRPr="000A6955">
          <w:t xml:space="preserve">Tgfb2, Figure 6I, </w:t>
        </w:r>
        <w:proofErr w:type="spellStart"/>
        <w:r w:rsidRPr="000A6955">
          <w:t>Hgf</w:t>
        </w:r>
        <w:proofErr w:type="spellEnd"/>
        <w:r w:rsidRPr="000A6955">
          <w:t>) and contributors to the extracellular matrix</w:t>
        </w:r>
        <w:r>
          <w:t xml:space="preserve"> among cluster 4</w:t>
        </w:r>
        <w:r w:rsidRPr="000A6955">
          <w:t xml:space="preserve"> (</w:t>
        </w:r>
        <w:proofErr w:type="spellStart"/>
        <w:r w:rsidRPr="000A6955">
          <w:t>Sparc</w:t>
        </w:r>
        <w:proofErr w:type="spellEnd"/>
        <w:r w:rsidRPr="000A6955">
          <w:t xml:space="preserve">, Col3a1, Col1a1, Figures 6F and E), all together encode excreted gene products, that should be detectable in blood samples. </w:t>
        </w:r>
      </w:ins>
    </w:p>
    <w:p w14:paraId="10772FE3" w14:textId="5BDBA98C" w:rsidR="00D9166C" w:rsidRPr="00D9166C" w:rsidRDefault="00D9166C">
      <w:pPr>
        <w:rPr>
          <w:ins w:id="1698" w:author="mkoenig" w:date="2015-09-05T11:00:00Z"/>
          <w:rPrChange w:id="1699" w:author="mkoenig" w:date="2015-09-05T12:38:00Z">
            <w:rPr>
              <w:ins w:id="1700" w:author="mkoenig" w:date="2015-09-05T11:00:00Z"/>
            </w:rPr>
          </w:rPrChange>
        </w:rPr>
        <w:pPrChange w:id="1701" w:author="mkoenig" w:date="2015-09-05T13:16:00Z">
          <w:pPr>
            <w:pStyle w:val="Heading2"/>
          </w:pPr>
        </w:pPrChange>
      </w:pPr>
      <w:ins w:id="1702"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77777777" w:rsidR="00EF1B46" w:rsidRDefault="00345B33" w:rsidP="00A139B2">
      <w:pPr>
        <w:pStyle w:val="Heading2"/>
      </w:pPr>
      <w:r w:rsidRPr="00232C24">
        <w:lastRenderedPageBreak/>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w:t>
      </w:r>
      <w:r w:rsidR="002E170F" w:rsidRPr="005D3409">
        <w:lastRenderedPageBreak/>
        <w:t xml:space="preserve">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w:t>
      </w:r>
      <w:r>
        <w:lastRenderedPageBreak/>
        <w:t>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w:t>
      </w:r>
      <w:r w:rsidRPr="00C5106F">
        <w:lastRenderedPageBreak/>
        <w:t xml:space="preserve">opposite pattern, as the correlation is high at early (6h) and late (2d-14d) time points. Lama1 was found to be increased in nonalcoholic fatty liver disease [29]. Further, Timp2, encoding tissue inhibitor of </w:t>
      </w:r>
      <w:proofErr w:type="spellStart"/>
      <w:r w:rsidRPr="00C5106F">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w:t>
      </w:r>
      <w:r w:rsidR="00652A9F" w:rsidRPr="00652A9F">
        <w:lastRenderedPageBreak/>
        <w:t xml:space="preserve">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w:t>
      </w:r>
      <w:r w:rsidRPr="00887523">
        <w:lastRenderedPageBreak/>
        <w:t>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Del="004D6A35" w:rsidRDefault="00380270" w:rsidP="00A139B2">
      <w:pPr>
        <w:pStyle w:val="Heading2"/>
        <w:rPr>
          <w:del w:id="1703" w:author="mkoenig" w:date="2015-09-05T11:01:00Z"/>
        </w:rPr>
      </w:pPr>
      <w:r>
        <w:t>F</w:t>
      </w:r>
      <w:r w:rsidR="008D1090">
        <w:t>ibrosis</w:t>
      </w:r>
    </w:p>
    <w:p w14:paraId="50300BC7" w14:textId="4BA4659C" w:rsidR="004D6A35" w:rsidRPr="00043EF0" w:rsidRDefault="004D6A35">
      <w:pPr>
        <w:pStyle w:val="Heading2"/>
        <w:rPr>
          <w:ins w:id="1704" w:author="mkoenig" w:date="2015-09-05T11:01:00Z"/>
        </w:rPr>
        <w:pPrChange w:id="1705" w:author="mkoenig" w:date="2015-09-05T11:01:00Z">
          <w:pPr/>
        </w:pPrChange>
      </w:pPr>
    </w:p>
    <w:p w14:paraId="4B82929D" w14:textId="5346F4BA" w:rsidR="004D6A35" w:rsidRDefault="004D6A35">
      <w:pPr>
        <w:rPr>
          <w:ins w:id="1706" w:author="mkoenig" w:date="2015-09-05T11:01:00Z"/>
        </w:rPr>
      </w:pPr>
      <w:ins w:id="1707" w:author="mkoenig" w:date="2015-09-05T11:01:00Z">
        <w:r>
          <w:t>For example</w:t>
        </w:r>
        <w:r w:rsidRPr="0021612A">
          <w:t xml:space="preserve">, analysis of both </w:t>
        </w:r>
        <w:proofErr w:type="spellStart"/>
        <w:r w:rsidRPr="0021612A">
          <w:t>fibrillar</w:t>
        </w:r>
        <w:proofErr w:type="spellEnd"/>
        <w:r w:rsidRPr="0021612A">
          <w:t xml:space="preserve"> collagen1α1 and 3α1, which predominantly exist in fibrotic livers, showed a significant </w:t>
        </w:r>
        <w:proofErr w:type="spellStart"/>
        <w:r w:rsidRPr="0021612A">
          <w:t>upregulation</w:t>
        </w:r>
        <w:proofErr w:type="spellEnd"/>
        <w:r w:rsidRPr="0021612A">
          <w:t xml:space="preserve"> rapidly after BDL and a continu</w:t>
        </w:r>
        <w:r>
          <w:t>ous</w:t>
        </w:r>
        <w:r w:rsidRPr="0021612A">
          <w:t xml:space="preserve"> increase </w:t>
        </w:r>
        <w:r>
          <w:t>with severity</w:t>
        </w:r>
        <w:r w:rsidRPr="0021612A">
          <w:t xml:space="preserve"> of liver fibrosis</w:t>
        </w:r>
        <w:r>
          <w:t xml:space="preserve"> up to</w:t>
        </w:r>
        <w:r w:rsidRPr="0021612A">
          <w:t xml:space="preserve"> 14 days after </w:t>
        </w:r>
        <w:r w:rsidRPr="00C31300">
          <w:t>BDL (Fig</w:t>
        </w:r>
        <w:r>
          <w:t>ures</w:t>
        </w:r>
        <w:r w:rsidRPr="00C31300">
          <w:t xml:space="preserve"> 6</w:t>
        </w:r>
        <w:r>
          <w:t>E, F</w:t>
        </w:r>
        <w:r w:rsidRPr="00C31300">
          <w:t>). Among the peptide mediators, not very</w:t>
        </w:r>
        <w:r>
          <w:t xml:space="preserve"> surprisingly, </w:t>
        </w:r>
        <w:proofErr w:type="spellStart"/>
        <w:r>
          <w:t>Tgf</w:t>
        </w:r>
        <w:proofErr w:type="spellEnd"/>
        <w:r>
          <w:t>-</w:t>
        </w:r>
        <w:r>
          <w:sym w:font="Symbol" w:char="F062"/>
        </w:r>
        <w:r>
          <w:t xml:space="preserve"> (isoforms 1 and 2) mRNA expression was steadily increasing, confirming its postulated role as</w:t>
        </w:r>
        <w:r w:rsidRPr="0021612A">
          <w:t xml:space="preserve"> </w:t>
        </w:r>
        <w:proofErr w:type="spellStart"/>
        <w:r w:rsidRPr="0021612A">
          <w:t>fibrogenic</w:t>
        </w:r>
        <w:proofErr w:type="spellEnd"/>
        <w:r w:rsidRPr="0021612A">
          <w:t xml:space="preserve"> master cytokine</w:t>
        </w:r>
        <w:r>
          <w:t xml:space="preserve"> [14]</w:t>
        </w:r>
        <w:r w:rsidRPr="0021612A">
          <w:t xml:space="preserve">. </w:t>
        </w:r>
        <w:r>
          <w:t>Associated with induction</w:t>
        </w:r>
        <w:r w:rsidRPr="001971C2">
          <w:t xml:space="preserve"> of </w:t>
        </w:r>
        <w:proofErr w:type="spellStart"/>
        <w:r w:rsidRPr="001971C2">
          <w:t>fibro</w:t>
        </w:r>
        <w:r>
          <w:t>genesi</w:t>
        </w:r>
        <w:r w:rsidRPr="001971C2">
          <w:t>s</w:t>
        </w:r>
        <w:proofErr w:type="spellEnd"/>
        <w:r w:rsidRPr="001971C2">
          <w:t>-related genes</w:t>
        </w:r>
        <w:r>
          <w:t xml:space="preserve"> (Figure 5B)</w:t>
        </w:r>
        <w:r w:rsidRPr="001971C2">
          <w:t>, wh</w:t>
        </w:r>
        <w:r>
          <w:t>ich particularly are representative for HSC activation</w:t>
        </w:r>
        <w:r w:rsidRPr="001971C2">
          <w:t xml:space="preserve">, </w:t>
        </w:r>
        <w:r>
          <w:t>the dynamics of the inflammation gene signature</w:t>
        </w:r>
        <w:r w:rsidRPr="001971C2">
          <w:t xml:space="preserve"> </w:t>
        </w:r>
        <w:r>
          <w:t>(Figure 5C) nicely matches with the</w:t>
        </w:r>
        <w:r w:rsidRPr="003D5023">
          <w:t xml:space="preserve"> increase in the number of </w:t>
        </w:r>
        <w:r>
          <w:t xml:space="preserve">proliferating </w:t>
        </w:r>
        <w:proofErr w:type="spellStart"/>
        <w:r w:rsidRPr="003D5023">
          <w:t>Kupffer</w:t>
        </w:r>
        <w:proofErr w:type="spellEnd"/>
        <w:r w:rsidRPr="003D5023">
          <w:t xml:space="preserve"> cells</w:t>
        </w:r>
        <w:r>
          <w:t xml:space="preserve"> (F4-80/</w:t>
        </w:r>
        <w:proofErr w:type="spellStart"/>
        <w:r>
          <w:t>BrdU</w:t>
        </w:r>
        <w:proofErr w:type="spellEnd"/>
        <w:r>
          <w:t xml:space="preserve"> staining values)</w:t>
        </w:r>
        <w:r w:rsidRPr="003D5023">
          <w:t xml:space="preserve"> observed from day 2 onwards (</w:t>
        </w:r>
        <w:r>
          <w:t>Figure 3E</w:t>
        </w:r>
        <w:r w:rsidRPr="003D5023">
          <w:t>)</w:t>
        </w:r>
        <w:r w:rsidRPr="001971C2">
          <w:t>.</w:t>
        </w:r>
        <w:r>
          <w:t xml:space="preserve"> Very low expression levels were present immediately after BDL, except for </w:t>
        </w:r>
        <w:r>
          <w:lastRenderedPageBreak/>
          <w:t xml:space="preserve">the </w:t>
        </w:r>
        <w:proofErr w:type="spellStart"/>
        <w:r>
          <w:t>chemokines</w:t>
        </w:r>
        <w:proofErr w:type="spellEnd"/>
        <w:r>
          <w:t xml:space="preserve"> Cxcl1 und 2. Starting at time points between</w:t>
        </w:r>
        <w:r w:rsidRPr="001971C2">
          <w:t xml:space="preserve"> </w:t>
        </w:r>
        <w:r>
          <w:t>2 and 5 d after BDL,</w:t>
        </w:r>
        <w:r w:rsidRPr="001971C2">
          <w:t xml:space="preserve"> </w:t>
        </w:r>
        <w:r>
          <w:t xml:space="preserve">most </w:t>
        </w:r>
        <w:r w:rsidRPr="001971C2">
          <w:t xml:space="preserve">cytokines and </w:t>
        </w:r>
        <w:proofErr w:type="spellStart"/>
        <w:r w:rsidRPr="001971C2">
          <w:t>chemokines</w:t>
        </w:r>
        <w:proofErr w:type="spellEnd"/>
        <w:r>
          <w:t xml:space="preserve"> in the list were strongly </w:t>
        </w:r>
        <w:proofErr w:type="spellStart"/>
        <w:r>
          <w:t>upregulated</w:t>
        </w:r>
        <w:proofErr w:type="spellEnd"/>
        <w:r>
          <w:t xml:space="preserve"> for</w:t>
        </w:r>
        <w:r w:rsidRPr="001971C2">
          <w:t xml:space="preserve"> a longer period of time</w:t>
        </w:r>
        <w:r>
          <w:t>,</w:t>
        </w:r>
        <w:r w:rsidRPr="001971C2">
          <w:t xml:space="preserve"> until day 14</w:t>
        </w:r>
        <w:r>
          <w:t>.</w:t>
        </w:r>
        <w:r w:rsidRPr="003D5023">
          <w:t xml:space="preserve"> </w:t>
        </w:r>
      </w:ins>
    </w:p>
    <w:p w14:paraId="5B34B4FD" w14:textId="598A7A8D" w:rsidR="004D6A35" w:rsidDel="009016AA" w:rsidRDefault="00E77DD1">
      <w:pPr>
        <w:rPr>
          <w:del w:id="1708" w:author="mkoenig" w:date="2015-09-05T13:06:00Z"/>
        </w:rPr>
      </w:pPr>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57678A43" w14:textId="71E5B2AD" w:rsidR="004B0FF1" w:rsidRPr="004B0FF1" w:rsidDel="00D9166C" w:rsidRDefault="008D1090">
      <w:pPr>
        <w:rPr>
          <w:del w:id="1709" w:author="mkoenig" w:date="2015-09-05T12:38:00Z"/>
          <w:rPrChange w:id="1710" w:author="mkoenig" w:date="2015-09-05T12:22:00Z">
            <w:rPr>
              <w:del w:id="1711" w:author="mkoenig" w:date="2015-09-05T12:38:00Z"/>
            </w:rPr>
          </w:rPrChange>
        </w:rPr>
        <w:pPrChange w:id="1712" w:author="mkoenig" w:date="2015-09-05T12:37:00Z">
          <w:pPr>
            <w:pStyle w:val="Heading2"/>
          </w:pPr>
        </w:pPrChange>
      </w:pPr>
      <w:del w:id="1713" w:author="mkoenig" w:date="2015-09-05T12:38:00Z">
        <w:r w:rsidDel="00D9166C">
          <w:delText>Markers of disease progression</w:delText>
        </w:r>
      </w:del>
    </w:p>
    <w:p w14:paraId="05660B92" w14:textId="439CD590" w:rsidR="000A6955" w:rsidRPr="003D3A4F" w:rsidDel="00D9166C" w:rsidRDefault="00402FCE">
      <w:pPr>
        <w:rPr>
          <w:del w:id="1714" w:author="mkoenig" w:date="2015-09-05T12:38:00Z"/>
          <w:b/>
          <w:rPrChange w:id="1715" w:author="mkoenig" w:date="2015-09-05T12:01:00Z">
            <w:rPr>
              <w:del w:id="1716" w:author="mkoenig" w:date="2015-09-05T12:38:00Z"/>
            </w:rPr>
          </w:rPrChange>
        </w:rPr>
      </w:pPr>
      <w:moveFromRangeStart w:id="1717" w:author="mkoenig" w:date="2015-09-05T11:07:00Z" w:name="move429214596"/>
      <w:moveFrom w:id="1718" w:author="mkoenig" w:date="2015-09-05T11:07:00Z">
        <w:del w:id="1719"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1717"/>
    <w:p w14:paraId="36D6983C" w14:textId="75CC4127" w:rsidR="00402FCE" w:rsidRPr="00501C36" w:rsidDel="00A3453E" w:rsidRDefault="000A6955">
      <w:pPr>
        <w:ind w:firstLine="0"/>
        <w:rPr>
          <w:del w:id="1720" w:author="mkoenig" w:date="2015-09-05T11:10:00Z"/>
          <w:b/>
          <w:i/>
        </w:rPr>
        <w:pPrChange w:id="1721" w:author="mkoenig" w:date="2015-09-05T12:01:00Z">
          <w:pPr/>
        </w:pPrChange>
      </w:pPr>
      <w:del w:id="1722"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1723" w:author="mkoenig" w:date="2015-09-05T11:31:00Z"/>
        </w:rPr>
      </w:pPr>
      <w:del w:id="1724"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1725" w:author="mkoenig" w:date="2015-09-05T11:31:00Z">
        <w:r w:rsidR="00402FCE" w:rsidRPr="000A6955" w:rsidDel="008B371D">
          <w:delText xml:space="preserve">The </w:delText>
        </w:r>
      </w:del>
      <w:del w:id="1726" w:author="mkoenig" w:date="2015-09-05T12:38:00Z">
        <w:r w:rsidR="00402FCE" w:rsidRPr="000A6955" w:rsidDel="00D9166C">
          <w:delText xml:space="preserve">transcript abundance </w:delText>
        </w:r>
      </w:del>
      <w:del w:id="1727" w:author="mkoenig" w:date="2015-09-05T11:32:00Z">
        <w:r w:rsidR="00402FCE" w:rsidRPr="000A6955" w:rsidDel="008B371D">
          <w:delText xml:space="preserve">for </w:delText>
        </w:r>
      </w:del>
      <w:del w:id="1728"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1729" w:author="mkoenig" w:date="2015-09-05T12:04:00Z">
        <w:r w:rsidR="00402FCE" w:rsidRPr="000A6955" w:rsidDel="002D7261">
          <w:delText>is</w:delText>
        </w:r>
      </w:del>
      <w:del w:id="1730" w:author="mkoenig" w:date="2015-09-05T12:38:00Z">
        <w:r w:rsidR="00402FCE" w:rsidRPr="000A6955" w:rsidDel="00D9166C">
          <w:delText xml:space="preserve"> </w:delText>
        </w:r>
      </w:del>
      <w:del w:id="1731" w:author="mkoenig" w:date="2015-09-05T12:04:00Z">
        <w:r w:rsidR="00402FCE" w:rsidRPr="000A6955" w:rsidDel="002D7261">
          <w:delText xml:space="preserve">strongly </w:delText>
        </w:r>
      </w:del>
      <w:del w:id="1732" w:author="mkoenig" w:date="2015-09-05T11:32:00Z">
        <w:r w:rsidR="00402FCE" w:rsidRPr="000A6955" w:rsidDel="008B371D">
          <w:delText xml:space="preserve">decreased </w:delText>
        </w:r>
      </w:del>
      <w:del w:id="1733" w:author="mkoenig" w:date="2015-09-05T12:04:00Z">
        <w:r w:rsidR="00402FCE" w:rsidRPr="000A6955" w:rsidDel="002D7261">
          <w:delText>only</w:delText>
        </w:r>
      </w:del>
      <w:del w:id="1734" w:author="mkoenig" w:date="2015-09-05T11:32:00Z">
        <w:r w:rsidR="00402FCE" w:rsidRPr="000A6955" w:rsidDel="008B371D">
          <w:delText xml:space="preserve"> for mice</w:delText>
        </w:r>
      </w:del>
      <w:del w:id="1735" w:author="mkoenig" w:date="2015-09-05T12:04:00Z">
        <w:r w:rsidR="00402FCE" w:rsidRPr="000A6955" w:rsidDel="002D7261">
          <w:delText xml:space="preserve"> </w:delText>
        </w:r>
        <w:r w:rsidRPr="000A6955" w:rsidDel="002D7261">
          <w:delText xml:space="preserve">at </w:delText>
        </w:r>
      </w:del>
      <w:del w:id="1736"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1737"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1738"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1739" w:author="mkoenig" w:date="2015-09-05T11:12:00Z">
        <w:r w:rsidR="00402FCE" w:rsidRPr="000A6955" w:rsidDel="00A3453E">
          <w:delText xml:space="preserve">is </w:delText>
        </w:r>
      </w:del>
      <w:del w:id="1740" w:author="mkoenig" w:date="2015-09-05T12:38:00Z">
        <w:r w:rsidR="00402FCE" w:rsidRPr="000A6955" w:rsidDel="00D9166C">
          <w:delText xml:space="preserve">also </w:delText>
        </w:r>
      </w:del>
      <w:del w:id="1741" w:author="mkoenig" w:date="2015-09-05T11:12:00Z">
        <w:r w:rsidR="00402FCE" w:rsidRPr="000A6955" w:rsidDel="00A3453E">
          <w:delText xml:space="preserve">a separator for </w:delText>
        </w:r>
      </w:del>
      <w:del w:id="1742"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1743"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1744" w:author="mkoenig" w:date="2015-09-05T12:38:00Z">
        <w:r w:rsidR="00402FCE" w:rsidRPr="000A6955" w:rsidDel="00D9166C">
          <w:delText xml:space="preserve"> </w:delText>
        </w:r>
      </w:del>
      <w:moveToRangeStart w:id="1745" w:author="mkoenig" w:date="2015-09-05T11:31:00Z" w:name="move429215993"/>
      <w:moveTo w:id="1746" w:author="mkoenig" w:date="2015-09-05T11:31:00Z">
        <w:del w:id="1747"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1748" w:author="mkoenig" w:date="2015-09-05T12:38:00Z">
          <w:r w:rsidR="008B371D" w:rsidRPr="000A6955" w:rsidDel="00D9166C">
            <w:delText>Cyp1a2 shows the highest significance in the ANOVA test</w:delText>
          </w:r>
        </w:del>
        <w:del w:id="1749"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1750" w:author="mkoenig" w:date="2015-09-05T12:38:00Z">
          <w:r w:rsidR="008B371D" w:rsidRPr="000A6955" w:rsidDel="00D9166C">
            <w:delText xml:space="preserve">The gene product has already been observed to decrease upon bile obstruction [60]. </w:delText>
          </w:r>
        </w:del>
        <w:del w:id="1751" w:author="mkoenig" w:date="2015-09-05T12:00:00Z">
          <w:r w:rsidR="008B371D" w:rsidRPr="000A6955" w:rsidDel="003D3A4F">
            <w:delText>The two other RNA separators for this transition (Cd14, Ccl2) are poor.</w:delText>
          </w:r>
        </w:del>
      </w:moveTo>
    </w:p>
    <w:moveToRangeEnd w:id="1745"/>
    <w:p w14:paraId="619B187A" w14:textId="18446181" w:rsidR="00402FCE" w:rsidDel="00A36EE3" w:rsidRDefault="00402FCE">
      <w:pPr>
        <w:ind w:firstLine="0"/>
        <w:rPr>
          <w:del w:id="1752" w:author="mkoenig" w:date="2015-09-05T11:15:00Z"/>
        </w:rPr>
        <w:pPrChange w:id="1753" w:author="mkoenig" w:date="2015-09-05T11:18:00Z">
          <w:pPr/>
        </w:pPrChange>
      </w:pPr>
      <w:del w:id="1754" w:author="mkoenig" w:date="2015-09-05T11:12:00Z">
        <w:r w:rsidRPr="00520D7D" w:rsidDel="00A3453E">
          <w:rPr>
            <w:b/>
            <w:rPrChange w:id="1755" w:author="mkoenig" w:date="2015-09-05T11:16:00Z">
              <w:rPr/>
            </w:rPrChange>
          </w:rPr>
          <w:delText xml:space="preserve">It had been found increased </w:delText>
        </w:r>
        <w:r w:rsidR="00DD2920" w:rsidRPr="00520D7D" w:rsidDel="00A3453E">
          <w:rPr>
            <w:b/>
            <w:rPrChange w:id="1756" w:author="mkoenig" w:date="2015-09-05T11:16:00Z">
              <w:rPr/>
            </w:rPrChange>
          </w:rPr>
          <w:delText>in hepatoma cells [</w:delText>
        </w:r>
        <w:r w:rsidR="004F39D5" w:rsidRPr="00520D7D" w:rsidDel="00A3453E">
          <w:rPr>
            <w:b/>
            <w:rPrChange w:id="1757" w:author="mkoenig" w:date="2015-09-05T11:16:00Z">
              <w:rPr/>
            </w:rPrChange>
          </w:rPr>
          <w:delText>55</w:delText>
        </w:r>
        <w:r w:rsidR="00DD2920" w:rsidRPr="00520D7D" w:rsidDel="00A3453E">
          <w:rPr>
            <w:b/>
            <w:rPrChange w:id="1758" w:author="mkoenig" w:date="2015-09-05T11:16:00Z">
              <w:rPr/>
            </w:rPrChange>
          </w:rPr>
          <w:delText>]</w:delText>
        </w:r>
        <w:r w:rsidRPr="00520D7D" w:rsidDel="00A3453E">
          <w:rPr>
            <w:b/>
            <w:rPrChange w:id="1759" w:author="mkoenig" w:date="2015-09-05T11:16:00Z">
              <w:rPr/>
            </w:rPrChange>
          </w:rPr>
          <w:delText xml:space="preserve">. </w:delText>
        </w:r>
      </w:del>
      <w:del w:id="1760" w:author="mkoenig" w:date="2015-09-05T11:13:00Z">
        <w:r w:rsidRPr="00520D7D" w:rsidDel="00A3453E">
          <w:rPr>
            <w:b/>
            <w:rPrChange w:id="1761" w:author="mkoenig" w:date="2015-09-05T11:16:00Z">
              <w:rPr/>
            </w:rPrChange>
          </w:rPr>
          <w:delText>Mmp10 (Stromelysin-2/transin-2</w:delText>
        </w:r>
        <w:r w:rsidR="00142701" w:rsidRPr="00520D7D" w:rsidDel="00A3453E">
          <w:rPr>
            <w:b/>
            <w:rPrChange w:id="1762" w:author="mkoenig" w:date="2015-09-05T11:16:00Z">
              <w:rPr/>
            </w:rPrChange>
          </w:rPr>
          <w:delText xml:space="preserve">, see </w:delText>
        </w:r>
        <w:r w:rsidR="009E231B" w:rsidRPr="00520D7D" w:rsidDel="00A3453E">
          <w:rPr>
            <w:b/>
            <w:rPrChange w:id="1763" w:author="mkoenig" w:date="2015-09-05T11:16:00Z">
              <w:rPr/>
            </w:rPrChange>
          </w:rPr>
          <w:delText>Figure</w:delText>
        </w:r>
        <w:r w:rsidR="00142701" w:rsidRPr="00520D7D" w:rsidDel="00A3453E">
          <w:rPr>
            <w:b/>
            <w:rPrChange w:id="1764" w:author="mkoenig" w:date="2015-09-05T11:16:00Z">
              <w:rPr/>
            </w:rPrChange>
          </w:rPr>
          <w:delText xml:space="preserve"> 6H</w:delText>
        </w:r>
        <w:r w:rsidRPr="00520D7D" w:rsidDel="00A3453E">
          <w:rPr>
            <w:b/>
            <w:rPrChange w:id="1765" w:author="mkoenig" w:date="2015-09-05T11:16:00Z">
              <w:rPr/>
            </w:rPrChange>
          </w:rPr>
          <w:delText>) is a separator for the 18</w:delText>
        </w:r>
        <w:r w:rsidR="00E64DB5" w:rsidRPr="00520D7D" w:rsidDel="00A3453E">
          <w:rPr>
            <w:b/>
            <w:rPrChange w:id="1766" w:author="mkoenig" w:date="2015-09-05T11:16:00Z">
              <w:rPr/>
            </w:rPrChange>
          </w:rPr>
          <w:delText xml:space="preserve">h </w:delText>
        </w:r>
        <w:r w:rsidRPr="00520D7D" w:rsidDel="00A3453E">
          <w:rPr>
            <w:b/>
            <w:rPrChange w:id="1767" w:author="mkoenig" w:date="2015-09-05T11:16:00Z">
              <w:rPr/>
            </w:rPrChange>
          </w:rPr>
          <w:delText>time point, the only other internal time point with such a separator</w:delText>
        </w:r>
        <w:r w:rsidR="006A2BFA" w:rsidRPr="00520D7D" w:rsidDel="00A3453E">
          <w:rPr>
            <w:b/>
            <w:rPrChange w:id="1768" w:author="mkoenig" w:date="2015-09-05T11:16:00Z">
              <w:rPr/>
            </w:rPrChange>
          </w:rPr>
          <w:delText xml:space="preserve"> in the investigated parameter set</w:delText>
        </w:r>
        <w:r w:rsidRPr="00520D7D" w:rsidDel="00A3453E">
          <w:rPr>
            <w:b/>
            <w:rPrChange w:id="1769" w:author="mkoenig" w:date="2015-09-05T11:16:00Z">
              <w:rPr/>
            </w:rPrChange>
          </w:rPr>
          <w:delText>. By degrad</w:delText>
        </w:r>
        <w:r w:rsidR="00DD2920" w:rsidRPr="00520D7D" w:rsidDel="00A3453E">
          <w:rPr>
            <w:b/>
            <w:rPrChange w:id="1770" w:author="mkoenig" w:date="2015-09-05T11:16:00Z">
              <w:rPr/>
            </w:rPrChange>
          </w:rPr>
          <w:delText>ing proteoglycans [</w:delText>
        </w:r>
        <w:r w:rsidR="004F39D5" w:rsidRPr="00520D7D" w:rsidDel="00A3453E">
          <w:rPr>
            <w:b/>
            <w:rPrChange w:id="1771" w:author="mkoenig" w:date="2015-09-05T11:16:00Z">
              <w:rPr/>
            </w:rPrChange>
          </w:rPr>
          <w:delText>56</w:delText>
        </w:r>
        <w:r w:rsidR="00DD2920" w:rsidRPr="00520D7D" w:rsidDel="00A3453E">
          <w:rPr>
            <w:b/>
            <w:rPrChange w:id="1772" w:author="mkoenig" w:date="2015-09-05T11:16:00Z">
              <w:rPr/>
            </w:rPrChange>
          </w:rPr>
          <w:delText>]</w:delText>
        </w:r>
        <w:r w:rsidRPr="00520D7D" w:rsidDel="00A3453E">
          <w:rPr>
            <w:b/>
            <w:rPrChange w:id="1773" w:author="mkoenig" w:date="2015-09-05T11:16:00Z">
              <w:rPr/>
            </w:rPrChange>
          </w:rPr>
          <w:delText xml:space="preserve"> and f</w:delText>
        </w:r>
        <w:r w:rsidR="00DD2920" w:rsidRPr="00520D7D" w:rsidDel="00A3453E">
          <w:rPr>
            <w:b/>
            <w:rPrChange w:id="1774" w:author="mkoenig" w:date="2015-09-05T11:16:00Z">
              <w:rPr/>
            </w:rPrChange>
          </w:rPr>
          <w:delText>ibronectin [</w:delText>
        </w:r>
        <w:r w:rsidR="004F39D5" w:rsidRPr="00520D7D" w:rsidDel="00A3453E">
          <w:rPr>
            <w:b/>
            <w:rPrChange w:id="1775" w:author="mkoenig" w:date="2015-09-05T11:16:00Z">
              <w:rPr/>
            </w:rPrChange>
          </w:rPr>
          <w:delText>57</w:delText>
        </w:r>
        <w:r w:rsidR="00DD2920" w:rsidRPr="00520D7D" w:rsidDel="00A3453E">
          <w:rPr>
            <w:b/>
            <w:rPrChange w:id="1776" w:author="mkoenig" w:date="2015-09-05T11:16:00Z">
              <w:rPr/>
            </w:rPrChange>
          </w:rPr>
          <w:delText>]</w:delText>
        </w:r>
        <w:r w:rsidRPr="00520D7D" w:rsidDel="00A3453E">
          <w:rPr>
            <w:b/>
            <w:rPrChange w:id="1777" w:author="mkoenig" w:date="2015-09-05T11:16:00Z">
              <w:rPr/>
            </w:rPrChange>
          </w:rPr>
          <w:delText xml:space="preserve">, the metalloproteinase contributes to </w:delText>
        </w:r>
        <w:r w:rsidR="006A2BFA" w:rsidRPr="00520D7D" w:rsidDel="00A3453E">
          <w:rPr>
            <w:b/>
            <w:rPrChange w:id="1778" w:author="mkoenig" w:date="2015-09-05T11:16:00Z">
              <w:rPr/>
            </w:rPrChange>
          </w:rPr>
          <w:delText xml:space="preserve">ECM </w:delText>
        </w:r>
        <w:r w:rsidR="00DD2920" w:rsidRPr="00520D7D" w:rsidDel="00A3453E">
          <w:rPr>
            <w:b/>
            <w:rPrChange w:id="1779" w:author="mkoenig" w:date="2015-09-05T11:16:00Z">
              <w:rPr/>
            </w:rPrChange>
          </w:rPr>
          <w:delText>break down [</w:delText>
        </w:r>
        <w:r w:rsidR="004F39D5" w:rsidRPr="00520D7D" w:rsidDel="00A3453E">
          <w:rPr>
            <w:b/>
            <w:rPrChange w:id="1780" w:author="mkoenig" w:date="2015-09-05T11:16:00Z">
              <w:rPr/>
            </w:rPrChange>
          </w:rPr>
          <w:delText>58</w:delText>
        </w:r>
        <w:r w:rsidR="00DD2920" w:rsidRPr="00520D7D" w:rsidDel="00A3453E">
          <w:rPr>
            <w:b/>
            <w:rPrChange w:id="1781" w:author="mkoenig" w:date="2015-09-05T11:16:00Z">
              <w:rPr/>
            </w:rPrChange>
          </w:rPr>
          <w:delText>]</w:delText>
        </w:r>
        <w:r w:rsidRPr="00520D7D" w:rsidDel="00A3453E">
          <w:rPr>
            <w:b/>
            <w:rPrChange w:id="1782" w:author="mkoenig" w:date="2015-09-05T11:16:00Z">
              <w:rPr/>
            </w:rPrChange>
          </w:rPr>
          <w:delText xml:space="preserve"> and is found increased a</w:delText>
        </w:r>
        <w:r w:rsidR="00DD2920" w:rsidRPr="00520D7D" w:rsidDel="00A3453E">
          <w:rPr>
            <w:b/>
            <w:rPrChange w:id="1783" w:author="mkoenig" w:date="2015-09-05T11:16:00Z">
              <w:rPr/>
            </w:rPrChange>
          </w:rPr>
          <w:delText>fter liver injury [</w:delText>
        </w:r>
        <w:r w:rsidR="004F39D5" w:rsidRPr="00520D7D" w:rsidDel="00A3453E">
          <w:rPr>
            <w:b/>
            <w:rPrChange w:id="1784" w:author="mkoenig" w:date="2015-09-05T11:16:00Z">
              <w:rPr/>
            </w:rPrChange>
          </w:rPr>
          <w:delText>57</w:delText>
        </w:r>
        <w:r w:rsidR="00DD2920" w:rsidRPr="00520D7D" w:rsidDel="00A3453E">
          <w:rPr>
            <w:b/>
            <w:rPrChange w:id="1785" w:author="mkoenig" w:date="2015-09-05T11:16:00Z">
              <w:rPr/>
            </w:rPrChange>
          </w:rPr>
          <w:delText>]</w:delText>
        </w:r>
        <w:r w:rsidRPr="00520D7D" w:rsidDel="00A3453E">
          <w:rPr>
            <w:b/>
            <w:rPrChange w:id="1786" w:author="mkoenig" w:date="2015-09-05T11:16:00Z">
              <w:rPr/>
            </w:rPrChange>
          </w:rPr>
          <w:delText xml:space="preserve"> and </w:delText>
        </w:r>
        <w:r w:rsidR="00533EEF" w:rsidRPr="00520D7D" w:rsidDel="00A3453E">
          <w:rPr>
            <w:b/>
            <w:rPrChange w:id="1787" w:author="mkoenig" w:date="2015-09-05T11:16:00Z">
              <w:rPr/>
            </w:rPrChange>
          </w:rPr>
          <w:delText xml:space="preserve">at </w:delText>
        </w:r>
        <w:r w:rsidRPr="00520D7D" w:rsidDel="00A3453E">
          <w:rPr>
            <w:b/>
            <w:rPrChange w:id="1788" w:author="mkoenig" w:date="2015-09-05T11:16:00Z">
              <w:rPr/>
            </w:rPrChange>
          </w:rPr>
          <w:delText>intoxication</w:delText>
        </w:r>
        <w:r w:rsidR="00DD2920" w:rsidRPr="00520D7D" w:rsidDel="00A3453E">
          <w:rPr>
            <w:b/>
            <w:rPrChange w:id="1789" w:author="mkoenig" w:date="2015-09-05T11:16:00Z">
              <w:rPr/>
            </w:rPrChange>
          </w:rPr>
          <w:delText xml:space="preserve"> [</w:delText>
        </w:r>
        <w:r w:rsidR="004F39D5" w:rsidRPr="00520D7D" w:rsidDel="00A3453E">
          <w:rPr>
            <w:b/>
            <w:rPrChange w:id="1790" w:author="mkoenig" w:date="2015-09-05T11:16:00Z">
              <w:rPr/>
            </w:rPrChange>
          </w:rPr>
          <w:delText>59</w:delText>
        </w:r>
        <w:r w:rsidR="00DD2920" w:rsidRPr="00520D7D" w:rsidDel="00A3453E">
          <w:rPr>
            <w:b/>
            <w:rPrChange w:id="1791" w:author="mkoenig" w:date="2015-09-05T11:16:00Z">
              <w:rPr/>
            </w:rPrChange>
          </w:rPr>
          <w:delText>]</w:delText>
        </w:r>
        <w:r w:rsidRPr="00520D7D" w:rsidDel="00A3453E">
          <w:rPr>
            <w:b/>
            <w:rPrChange w:id="1792" w:author="mkoenig" w:date="2015-09-05T11:16:00Z">
              <w:rPr/>
            </w:rPrChange>
          </w:rPr>
          <w:delText>.</w:delText>
        </w:r>
      </w:del>
      <w:del w:id="1793" w:author="mkoenig" w:date="2015-09-05T11:16:00Z">
        <w:r w:rsidR="00295EEC" w:rsidRPr="00520D7D" w:rsidDel="00520D7D">
          <w:rPr>
            <w:b/>
            <w:rPrChange w:id="1794" w:author="mkoenig" w:date="2015-09-05T11:16:00Z">
              <w:rPr/>
            </w:rPrChange>
          </w:rPr>
          <w:delText xml:space="preserve"> </w:delText>
        </w:r>
        <w:r w:rsidRPr="00520D7D" w:rsidDel="00520D7D">
          <w:rPr>
            <w:b/>
            <w:rPrChange w:id="1795" w:author="mkoenig" w:date="2015-09-05T11:16:00Z">
              <w:rPr/>
            </w:rPrChange>
          </w:rPr>
          <w:delText>The transcript of</w:delText>
        </w:r>
      </w:del>
      <w:del w:id="1796" w:author="mkoenig" w:date="2015-09-05T12:01:00Z">
        <w:r w:rsidRPr="00520D7D" w:rsidDel="003D3A4F">
          <w:rPr>
            <w:b/>
            <w:rPrChange w:id="1797" w:author="mkoenig" w:date="2015-09-05T11:16:00Z">
              <w:rPr/>
            </w:rPrChange>
          </w:rPr>
          <w:delText xml:space="preserve"> C</w:delText>
        </w:r>
      </w:del>
      <w:del w:id="1798" w:author="mkoenig" w:date="2015-09-05T12:38:00Z">
        <w:r w:rsidRPr="00520D7D" w:rsidDel="00D9166C">
          <w:rPr>
            <w:b/>
            <w:rPrChange w:id="1799" w:author="mkoenig" w:date="2015-09-05T11:16:00Z">
              <w:rPr/>
            </w:rPrChange>
          </w:rPr>
          <w:delText>dh2</w:delText>
        </w:r>
        <w:r w:rsidRPr="000A6955" w:rsidDel="00D9166C">
          <w:delText xml:space="preserve"> (cadherin 2</w:delText>
        </w:r>
      </w:del>
      <w:del w:id="1800"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1801" w:author="mkoenig" w:date="2015-09-05T11:18:00Z"/>
          <w:b/>
          <w:rPrChange w:id="1802" w:author="mkoenig" w:date="2015-09-05T11:27:00Z">
            <w:rPr>
              <w:del w:id="1803" w:author="mkoenig" w:date="2015-09-05T11:18:00Z"/>
            </w:rPr>
          </w:rPrChange>
        </w:rPr>
      </w:pPr>
      <w:del w:id="1804" w:author="mkoenig" w:date="2015-09-05T11:15:00Z">
        <w:r w:rsidRPr="008B371D" w:rsidDel="00520D7D">
          <w:rPr>
            <w:b/>
            <w:rPrChange w:id="1805" w:author="mkoenig" w:date="2015-09-05T11:27:00Z">
              <w:rPr/>
            </w:rPrChange>
          </w:rPr>
          <w:delText>A</w:delText>
        </w:r>
      </w:del>
      <w:del w:id="1806" w:author="mkoenig" w:date="2015-09-05T11:18:00Z">
        <w:r w:rsidRPr="008B371D" w:rsidDel="00EA143C">
          <w:rPr>
            <w:b/>
            <w:rPrChange w:id="1807" w:author="mkoenig" w:date="2015-09-05T11:27:00Z">
              <w:rPr/>
            </w:rPrChange>
          </w:rPr>
          <w:delText>mong the 9 separators for untreated mice (0</w:delText>
        </w:r>
        <w:r w:rsidR="00E64DB5" w:rsidRPr="008B371D" w:rsidDel="00EA143C">
          <w:rPr>
            <w:b/>
            <w:rPrChange w:id="1808" w:author="mkoenig" w:date="2015-09-05T11:27:00Z">
              <w:rPr/>
            </w:rPrChange>
          </w:rPr>
          <w:delText>h)</w:delText>
        </w:r>
        <w:r w:rsidR="00A52BCA" w:rsidRPr="008B371D" w:rsidDel="00EA143C">
          <w:rPr>
            <w:b/>
            <w:rPrChange w:id="1809" w:author="mkoenig" w:date="2015-09-05T11:27:00Z">
              <w:rPr/>
            </w:rPrChange>
          </w:rPr>
          <w:delText>,</w:delText>
        </w:r>
        <w:r w:rsidRPr="008B371D" w:rsidDel="00EA143C">
          <w:rPr>
            <w:b/>
            <w:rPrChange w:id="1810" w:author="mkoenig" w:date="2015-09-05T11:27:00Z">
              <w:rPr/>
            </w:rPrChange>
          </w:rPr>
          <w:delText xml:space="preserve"> serum ALT </w:delText>
        </w:r>
        <w:r w:rsidR="005F3A56" w:rsidRPr="008B371D" w:rsidDel="00EA143C">
          <w:rPr>
            <w:b/>
            <w:rPrChange w:id="1811" w:author="mkoenig" w:date="2015-09-05T11:27:00Z">
              <w:rPr/>
            </w:rPrChange>
          </w:rPr>
          <w:delText>i</w:delText>
        </w:r>
        <w:r w:rsidRPr="008B371D" w:rsidDel="00EA143C">
          <w:rPr>
            <w:b/>
            <w:rPrChange w:id="1812" w:author="mkoenig" w:date="2015-09-05T11:27:00Z">
              <w:rPr/>
            </w:rPrChange>
          </w:rPr>
          <w:delText>s the</w:delText>
        </w:r>
        <w:r w:rsidR="00FD5987" w:rsidRPr="008B371D" w:rsidDel="00EA143C">
          <w:rPr>
            <w:b/>
            <w:rPrChange w:id="1813" w:author="mkoenig" w:date="2015-09-05T11:27:00Z">
              <w:rPr/>
            </w:rPrChange>
          </w:rPr>
          <w:delText xml:space="preserve"> </w:delText>
        </w:r>
        <w:r w:rsidR="00A52BCA" w:rsidRPr="008B371D" w:rsidDel="00EA143C">
          <w:rPr>
            <w:b/>
            <w:rPrChange w:id="1814" w:author="mkoenig" w:date="2015-09-05T11:27:00Z">
              <w:rPr/>
            </w:rPrChange>
          </w:rPr>
          <w:delText xml:space="preserve">strongest </w:delText>
        </w:r>
        <w:r w:rsidRPr="008B371D" w:rsidDel="00EA143C">
          <w:rPr>
            <w:b/>
            <w:rPrChange w:id="1815" w:author="mkoenig" w:date="2015-09-05T11:27:00Z">
              <w:rPr/>
            </w:rPrChange>
          </w:rPr>
          <w:delText>separat</w:delText>
        </w:r>
        <w:r w:rsidR="005F3A56" w:rsidRPr="008B371D" w:rsidDel="00EA143C">
          <w:rPr>
            <w:b/>
            <w:rPrChange w:id="1816" w:author="mkoenig" w:date="2015-09-05T11:27:00Z">
              <w:rPr/>
            </w:rPrChange>
          </w:rPr>
          <w:delText>or</w:delText>
        </w:r>
        <w:r w:rsidRPr="008B371D" w:rsidDel="00EA143C">
          <w:rPr>
            <w:b/>
            <w:rPrChange w:id="1817" w:author="mkoenig" w:date="2015-09-05T11:27:00Z">
              <w:rPr/>
            </w:rPrChange>
          </w:rPr>
          <w:delText>. Serum bilirubin, Hmox1 (decycling heme oxygenase</w:delText>
        </w:r>
        <w:r w:rsidR="00FD5987" w:rsidRPr="008B371D" w:rsidDel="00EA143C">
          <w:rPr>
            <w:b/>
            <w:rPrChange w:id="1818" w:author="mkoenig" w:date="2015-09-05T11:27:00Z">
              <w:rPr/>
            </w:rPrChange>
          </w:rPr>
          <w:delText xml:space="preserve"> </w:delText>
        </w:r>
        <w:r w:rsidRPr="008B371D" w:rsidDel="00EA143C">
          <w:rPr>
            <w:b/>
            <w:rPrChange w:id="1819" w:author="mkoenig" w:date="2015-09-05T11:27:00Z">
              <w:rPr/>
            </w:rPrChange>
          </w:rPr>
          <w:delText xml:space="preserve">1), </w:delText>
        </w:r>
        <w:r w:rsidR="00501C36" w:rsidRPr="008B371D" w:rsidDel="00EA143C">
          <w:rPr>
            <w:b/>
            <w:rPrChange w:id="1820" w:author="mkoenig" w:date="2015-09-05T11:27:00Z">
              <w:rPr/>
            </w:rPrChange>
          </w:rPr>
          <w:delText xml:space="preserve">and </w:delText>
        </w:r>
        <w:r w:rsidRPr="008B371D" w:rsidDel="00EA143C">
          <w:rPr>
            <w:b/>
            <w:rPrChange w:id="1821" w:author="mkoenig" w:date="2015-09-05T11:27:00Z">
              <w:rPr/>
            </w:rPrChange>
          </w:rPr>
          <w:delText xml:space="preserve">serum GLDH have a separation &gt;1%, while </w:delText>
        </w:r>
        <w:r w:rsidR="00635CE0" w:rsidRPr="008B371D" w:rsidDel="00EA143C">
          <w:rPr>
            <w:rFonts w:ascii="Symbol" w:hAnsi="Symbol"/>
            <w:b/>
            <w:rPrChange w:id="1822" w:author="mkoenig" w:date="2015-09-05T11:27:00Z">
              <w:rPr>
                <w:rFonts w:ascii="Symbol" w:hAnsi="Symbol"/>
              </w:rPr>
            </w:rPrChange>
          </w:rPr>
          <w:delText></w:delText>
        </w:r>
        <w:r w:rsidR="00635CE0" w:rsidRPr="008B371D" w:rsidDel="00EA143C">
          <w:rPr>
            <w:b/>
            <w:rPrChange w:id="1823" w:author="mkoenig" w:date="2015-09-05T11:27:00Z">
              <w:rPr/>
            </w:rPrChange>
          </w:rPr>
          <w:delText>-</w:delText>
        </w:r>
        <w:r w:rsidRPr="008B371D" w:rsidDel="00EA143C">
          <w:rPr>
            <w:b/>
            <w:rPrChange w:id="1824" w:author="mkoenig" w:date="2015-09-05T11:27:00Z">
              <w:rPr/>
            </w:rPrChange>
          </w:rPr>
          <w:delText>SMA</w:delText>
        </w:r>
        <w:r w:rsidR="00635CE0" w:rsidRPr="008B371D" w:rsidDel="00EA143C">
          <w:rPr>
            <w:b/>
            <w:rPrChange w:id="1825" w:author="mkoenig" w:date="2015-09-05T11:27:00Z">
              <w:rPr/>
            </w:rPrChange>
          </w:rPr>
          <w:delText>-</w:delText>
        </w:r>
        <w:r w:rsidRPr="008B371D" w:rsidDel="00EA143C">
          <w:rPr>
            <w:b/>
            <w:rPrChange w:id="1826" w:author="mkoenig" w:date="2015-09-05T11:27:00Z">
              <w:rPr/>
            </w:rPrChange>
          </w:rPr>
          <w:delText>positive cells, Cxcl2</w:delText>
        </w:r>
        <w:r w:rsidR="00FD5987" w:rsidRPr="008B371D" w:rsidDel="00EA143C">
          <w:rPr>
            <w:b/>
            <w:rPrChange w:id="1827" w:author="mkoenig" w:date="2015-09-05T11:27:00Z">
              <w:rPr/>
            </w:rPrChange>
          </w:rPr>
          <w:delText xml:space="preserve"> </w:delText>
        </w:r>
        <w:r w:rsidRPr="008B371D" w:rsidDel="00EA143C">
          <w:rPr>
            <w:b/>
            <w:rPrChange w:id="1828" w:author="mkoenig" w:date="2015-09-05T11:27:00Z">
              <w:rPr/>
            </w:rPrChange>
          </w:rPr>
          <w:delText>(chemokine (C-X-C motif) ligand 2), Cd14 (CD14 antigen)</w:delText>
        </w:r>
        <w:r w:rsidR="00501C36" w:rsidRPr="008B371D" w:rsidDel="00EA143C">
          <w:rPr>
            <w:b/>
            <w:rPrChange w:id="1829" w:author="mkoenig" w:date="2015-09-05T11:27:00Z">
              <w:rPr/>
            </w:rPrChange>
          </w:rPr>
          <w:delText>,</w:delText>
        </w:r>
        <w:r w:rsidRPr="008B371D" w:rsidDel="00EA143C">
          <w:rPr>
            <w:b/>
            <w:rPrChange w:id="1830" w:author="mkoenig" w:date="2015-09-05T11:27:00Z">
              <w:rPr/>
            </w:rPrChange>
          </w:rPr>
          <w:delText xml:space="preserve"> Timp1</w:delText>
        </w:r>
        <w:r w:rsidR="00FD5987" w:rsidRPr="008B371D" w:rsidDel="00EA143C">
          <w:rPr>
            <w:b/>
            <w:rPrChange w:id="1831" w:author="mkoenig" w:date="2015-09-05T11:27:00Z">
              <w:rPr/>
            </w:rPrChange>
          </w:rPr>
          <w:delText xml:space="preserve"> </w:delText>
        </w:r>
        <w:r w:rsidRPr="008B371D" w:rsidDel="00EA143C">
          <w:rPr>
            <w:b/>
            <w:rPrChange w:id="1832" w:author="mkoenig" w:date="2015-09-05T11:27:00Z">
              <w:rPr/>
            </w:rPrChange>
          </w:rPr>
          <w:delText>(tissue inhibitor of metalloproteinase 1), and Mmp10</w:delText>
        </w:r>
        <w:r w:rsidR="00142701" w:rsidRPr="008B371D" w:rsidDel="00EA143C">
          <w:rPr>
            <w:b/>
            <w:rPrChange w:id="1833" w:author="mkoenig" w:date="2015-09-05T11:27:00Z">
              <w:rPr/>
            </w:rPrChange>
          </w:rPr>
          <w:delText xml:space="preserve"> (</w:delText>
        </w:r>
        <w:r w:rsidR="009E231B" w:rsidRPr="008B371D" w:rsidDel="00EA143C">
          <w:rPr>
            <w:b/>
            <w:rPrChange w:id="1834" w:author="mkoenig" w:date="2015-09-05T11:27:00Z">
              <w:rPr/>
            </w:rPrChange>
          </w:rPr>
          <w:delText>Figure</w:delText>
        </w:r>
        <w:r w:rsidR="00142701" w:rsidRPr="008B371D" w:rsidDel="00EA143C">
          <w:rPr>
            <w:b/>
            <w:rPrChange w:id="1835" w:author="mkoenig" w:date="2015-09-05T11:27:00Z">
              <w:rPr/>
            </w:rPrChange>
          </w:rPr>
          <w:delText xml:space="preserve"> 6H)</w:delText>
        </w:r>
        <w:r w:rsidRPr="008B371D" w:rsidDel="00EA143C">
          <w:rPr>
            <w:b/>
            <w:rPrChange w:id="1836" w:author="mkoenig" w:date="2015-09-05T11:27:00Z">
              <w:rPr/>
            </w:rPrChange>
          </w:rPr>
          <w:delText xml:space="preserve"> have small</w:delText>
        </w:r>
        <w:r w:rsidR="00A52BCA" w:rsidRPr="008B371D" w:rsidDel="00EA143C">
          <w:rPr>
            <w:b/>
            <w:rPrChange w:id="1837" w:author="mkoenig" w:date="2015-09-05T11:27:00Z">
              <w:rPr/>
            </w:rPrChange>
          </w:rPr>
          <w:delText>er</w:delText>
        </w:r>
        <w:r w:rsidRPr="008B371D" w:rsidDel="00EA143C">
          <w:rPr>
            <w:b/>
            <w:rPrChange w:id="1838" w:author="mkoenig" w:date="2015-09-05T11:27:00Z">
              <w:rPr/>
            </w:rPrChange>
          </w:rPr>
          <w:delText xml:space="preserve"> separation</w:delText>
        </w:r>
        <w:r w:rsidR="00A52BCA" w:rsidRPr="008B371D" w:rsidDel="00EA143C">
          <w:rPr>
            <w:b/>
            <w:rPrChange w:id="1839" w:author="mkoenig" w:date="2015-09-05T11:27:00Z">
              <w:rPr/>
            </w:rPrChange>
          </w:rPr>
          <w:delText xml:space="preserve"> values</w:delText>
        </w:r>
        <w:r w:rsidRPr="008B371D" w:rsidDel="00EA143C">
          <w:rPr>
            <w:b/>
            <w:rPrChange w:id="1840" w:author="mkoenig" w:date="2015-09-05T11:27:00Z">
              <w:rPr/>
            </w:rPrChange>
          </w:rPr>
          <w:delText>.</w:delText>
        </w:r>
      </w:del>
    </w:p>
    <w:p w14:paraId="2130F9F4" w14:textId="7429DE0F" w:rsidR="000F6E53" w:rsidRPr="000A6955" w:rsidDel="00AC33C4" w:rsidRDefault="00F34D85">
      <w:pPr>
        <w:ind w:firstLine="0"/>
        <w:rPr>
          <w:del w:id="1841" w:author="mkoenig" w:date="2015-09-05T11:42:00Z"/>
        </w:rPr>
        <w:pPrChange w:id="1842" w:author="mkoenig" w:date="2015-09-05T12:37:00Z">
          <w:pPr/>
        </w:pPrChange>
      </w:pPr>
      <w:del w:id="1843" w:author="mkoenig" w:date="2015-09-05T12:38:00Z">
        <w:r w:rsidRPr="008B371D" w:rsidDel="00D9166C">
          <w:rPr>
            <w:b/>
            <w:rPrChange w:id="1844" w:author="mkoenig" w:date="2015-09-05T11:27:00Z">
              <w:rPr/>
            </w:rPrChange>
          </w:rPr>
          <w:delText>CTGF</w:delText>
        </w:r>
        <w:r w:rsidRPr="00F34D85" w:rsidDel="00D9166C">
          <w:delText>-positive cell number</w:delText>
        </w:r>
        <w:r w:rsidR="00402FCE" w:rsidRPr="000A6955" w:rsidDel="00D9166C">
          <w:delText xml:space="preserve"> </w:delText>
        </w:r>
      </w:del>
      <w:del w:id="1845"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1846" w:author="mkoenig" w:date="2015-09-05T11:20:00Z">
        <w:r w:rsidR="00501C36" w:rsidRPr="000A6955" w:rsidDel="00EA143C">
          <w:delText>T</w:delText>
        </w:r>
        <w:r w:rsidR="00402FCE" w:rsidRPr="000A6955" w:rsidDel="00EA143C">
          <w:delText>hus, it</w:delText>
        </w:r>
      </w:del>
      <w:del w:id="1847" w:author="mkoenig" w:date="2015-09-05T12:38:00Z">
        <w:r w:rsidR="00402FCE" w:rsidRPr="000A6955" w:rsidDel="00D9166C">
          <w:delText xml:space="preserve"> is </w:delText>
        </w:r>
      </w:del>
      <w:del w:id="1848" w:author="mkoenig" w:date="2015-09-05T11:24:00Z">
        <w:r w:rsidR="00402FCE" w:rsidRPr="000A6955" w:rsidDel="00EA143C">
          <w:delText xml:space="preserve">clearly </w:delText>
        </w:r>
      </w:del>
      <w:del w:id="1849"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1850" w:author="mkoenig" w:date="2015-09-05T11:24:00Z">
        <w:r w:rsidR="000A6955" w:rsidRPr="008B371D" w:rsidDel="00EA143C">
          <w:rPr>
            <w:b/>
            <w:rPrChange w:id="1851" w:author="mkoenig" w:date="2015-09-05T11:27:00Z">
              <w:rPr/>
            </w:rPrChange>
          </w:rPr>
          <w:delText>which is particularly remarkable as only 3 could be analyzed compared to 5 for other parameters</w:delText>
        </w:r>
      </w:del>
      <w:del w:id="1852" w:author="mkoenig" w:date="2015-09-05T11:27:00Z">
        <w:r w:rsidR="000A6955" w:rsidRPr="008B371D" w:rsidDel="008B371D">
          <w:rPr>
            <w:b/>
            <w:rPrChange w:id="1853" w:author="mkoenig" w:date="2015-09-05T11:27:00Z">
              <w:rPr/>
            </w:rPrChange>
          </w:rPr>
          <w:delText>, See Supplementary File 4, section 1).</w:delText>
        </w:r>
      </w:del>
      <w:del w:id="1854" w:author="mkoenig" w:date="2015-09-05T12:38:00Z">
        <w:r w:rsidR="00380270" w:rsidRPr="008B371D" w:rsidDel="00D9166C">
          <w:rPr>
            <w:b/>
            <w:rPrChange w:id="1855" w:author="mkoenig" w:date="2015-09-05T11:27:00Z">
              <w:rPr/>
            </w:rPrChange>
          </w:rPr>
          <w:delText xml:space="preserve"> </w:delText>
        </w:r>
        <w:r w:rsidR="00FD5987" w:rsidRPr="008B371D" w:rsidDel="00D9166C">
          <w:rPr>
            <w:b/>
            <w:rPrChange w:id="1856" w:author="mkoenig" w:date="2015-09-05T11:27:00Z">
              <w:rPr/>
            </w:rPrChange>
          </w:rPr>
          <w:delText xml:space="preserve"> S100</w:delText>
        </w:r>
        <w:r w:rsidRPr="008B371D" w:rsidDel="00D9166C">
          <w:rPr>
            <w:b/>
            <w:rPrChange w:id="1857" w:author="mkoenig" w:date="2015-09-05T11:27:00Z">
              <w:rPr/>
            </w:rPrChange>
          </w:rPr>
          <w:delText>a4</w:delText>
        </w:r>
        <w:r w:rsidRPr="00F34D85" w:rsidDel="00D9166C">
          <w:delText xml:space="preserve">-positive cells is a similarly good </w:delText>
        </w:r>
      </w:del>
      <w:del w:id="1858"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1859" w:author="mkoenig" w:date="2015-09-05T11:43:00Z" w:name="move429216713"/>
      <w:moveTo w:id="1860" w:author="mkoenig" w:date="2015-09-05T11:43:00Z">
        <w:del w:id="1861" w:author="mkoenig" w:date="2015-09-05T11:48:00Z">
          <w:r w:rsidR="00AC33C4" w:rsidRPr="000A6955" w:rsidDel="00AD1805">
            <w:delText xml:space="preserve">Strong separators are abundantly available for the 2d/5d transition, </w:delText>
          </w:r>
        </w:del>
        <w:del w:id="1862" w:author="mkoenig" w:date="2015-09-05T11:45:00Z">
          <w:r w:rsidR="00AC33C4" w:rsidRPr="000A6955" w:rsidDel="00AC33C4">
            <w:delText xml:space="preserve">which indicates that large qualitative changes occur between day 2 and day 5 of the experimental disease process. </w:delText>
          </w:r>
        </w:del>
        <w:del w:id="1863"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1864" w:author="mkoenig" w:date="2015-09-05T12:38:00Z">
          <w:r w:rsidR="00AC33C4" w:rsidRPr="000A6955" w:rsidDel="00D9166C">
            <w:delText xml:space="preserve"> Based on t</w:delText>
          </w:r>
        </w:del>
        <w:del w:id="1865" w:author="mkoenig" w:date="2015-09-05T12:26:00Z">
          <w:r w:rsidR="00AC33C4" w:rsidRPr="000A6955" w:rsidDel="004B0FF1">
            <w:delText>his investigation</w:delText>
          </w:r>
        </w:del>
        <w:del w:id="1866" w:author="mkoenig" w:date="2015-09-05T12:38:00Z">
          <w:r w:rsidR="00AC33C4" w:rsidRPr="000A6955" w:rsidDel="00D9166C">
            <w:delText>, we conclude that transition from day 2 to day 5 can be easily monitored, also in clinical practice, as serum bilirubin is among the</w:delText>
          </w:r>
        </w:del>
        <w:del w:id="1867" w:author="mkoenig" w:date="2015-09-05T12:28:00Z">
          <w:r w:rsidR="00AC33C4" w:rsidRPr="000A6955" w:rsidDel="004B0FF1">
            <w:delText xml:space="preserve"> best separators</w:delText>
          </w:r>
        </w:del>
        <w:del w:id="1868" w:author="mkoenig" w:date="2015-09-05T12:38:00Z">
          <w:r w:rsidR="00AC33C4" w:rsidRPr="000A6955" w:rsidDel="00D9166C">
            <w:delText>, and the interleukins (Il2</w:delText>
          </w:r>
        </w:del>
        <w:del w:id="1869" w:author="mkoenig" w:date="2015-09-05T12:29:00Z">
          <w:r w:rsidR="00AC33C4" w:rsidRPr="000A6955" w:rsidDel="004B0FF1">
            <w:delText>8b</w:delText>
          </w:r>
        </w:del>
        <w:del w:id="1870" w:author="mkoenig" w:date="2015-09-05T12:38:00Z">
          <w:r w:rsidR="00AC33C4" w:rsidRPr="000A6955" w:rsidDel="00D9166C">
            <w:delText xml:space="preserve">, </w:delText>
          </w:r>
        </w:del>
        <w:del w:id="1871" w:author="mkoenig" w:date="2015-09-05T12:29:00Z">
          <w:r w:rsidR="00AC33C4" w:rsidRPr="000A6955" w:rsidDel="004B0FF1">
            <w:delText xml:space="preserve">see Figure 6K, Il13, </w:delText>
          </w:r>
        </w:del>
        <w:del w:id="1872" w:author="mkoenig" w:date="2015-09-05T12:38:00Z">
          <w:r w:rsidR="00AC33C4" w:rsidRPr="000A6955" w:rsidDel="00D9166C">
            <w:delText>Il17a) as well as the growth factors (Pdgfb, Tgfb2,</w:delText>
          </w:r>
        </w:del>
        <w:del w:id="1873" w:author="mkoenig" w:date="2015-09-05T12:30:00Z">
          <w:r w:rsidR="00AC33C4" w:rsidRPr="000A6955" w:rsidDel="004B0FF1">
            <w:delText xml:space="preserve"> see</w:delText>
          </w:r>
        </w:del>
        <w:del w:id="1874"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1875"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1859"/>
      <w:del w:id="1876" w:author="mkoenig" w:date="2015-09-05T11:29:00Z">
        <w:r w:rsidR="00295EEC" w:rsidRPr="000A6955" w:rsidDel="008B371D">
          <w:delText>.</w:delText>
        </w:r>
      </w:del>
      <w:del w:id="1877"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1878" w:author="mkoenig" w:date="2015-09-05T11:42:00Z"/>
        </w:rPr>
        <w:pPrChange w:id="1879" w:author="mkoenig" w:date="2015-09-05T12:37:00Z">
          <w:pPr/>
        </w:pPrChange>
      </w:pPr>
      <w:moveFromRangeStart w:id="1880" w:author="mkoenig" w:date="2015-09-05T11:31:00Z" w:name="move429215993"/>
      <w:moveFrom w:id="1881" w:author="mkoenig" w:date="2015-09-05T11:31:00Z">
        <w:del w:id="1882"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1880"/>
    <w:p w14:paraId="4F39ED50" w14:textId="6D081914" w:rsidR="00E963DD" w:rsidDel="00A36EE3" w:rsidRDefault="00402FCE">
      <w:pPr>
        <w:ind w:firstLine="0"/>
        <w:rPr>
          <w:del w:id="1883" w:author="mkoenig" w:date="2015-09-05T11:56:00Z"/>
        </w:rPr>
        <w:pPrChange w:id="1884" w:author="mkoenig" w:date="2015-09-05T12:37:00Z">
          <w:pPr/>
        </w:pPrChange>
      </w:pPr>
      <w:del w:id="1885"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1886" w:author="Kerstin Abshagen" w:date="2015-07-07T10:45:00Z">
        <w:del w:id="1887" w:author="mkoenig" w:date="2015-09-05T11:42:00Z">
          <w:r w:rsidR="004C2517" w:rsidRPr="000A6955" w:rsidDel="00AC33C4">
            <w:delText>point</w:delText>
          </w:r>
          <w:r w:rsidR="004C2517" w:rsidDel="00AC33C4">
            <w:delText>s</w:delText>
          </w:r>
        </w:del>
      </w:ins>
      <w:del w:id="1888" w:author="mkoenig" w:date="2015-09-05T11:42:00Z">
        <w:r w:rsidRPr="000A6955" w:rsidDel="00AC33C4">
          <w:delText>.</w:delText>
        </w:r>
        <w:r w:rsidR="007C0385" w:rsidRPr="000A6955" w:rsidDel="00AC33C4">
          <w:delText xml:space="preserve"> </w:delText>
        </w:r>
      </w:del>
      <w:del w:id="1889" w:author="mkoenig" w:date="2015-09-02T15:21:00Z">
        <w:r w:rsidR="00B17A08" w:rsidRPr="000A6955" w:rsidDel="00460345">
          <w:delText xml:space="preserve"> </w:delText>
        </w:r>
      </w:del>
      <w:moveFromRangeStart w:id="1890" w:author="mkoenig" w:date="2015-09-05T11:43:00Z" w:name="move429216713"/>
      <w:moveFrom w:id="1891" w:author="mkoenig" w:date="2015-09-05T11:43:00Z">
        <w:r w:rsidR="00B17A08" w:rsidRPr="000A6955" w:rsidDel="00AC33C4">
          <w:t xml:space="preserve">Strong separators </w:t>
        </w:r>
        <w:r w:rsidRPr="000A6955" w:rsidDel="00AC33C4">
          <w:t>are abundant</w:t>
        </w:r>
        <w:r w:rsidR="00B17A08" w:rsidRPr="000A6955" w:rsidDel="00AC33C4">
          <w:t>ly available</w:t>
        </w:r>
        <w:r w:rsidRPr="000A6955" w:rsidDel="00AC33C4">
          <w:t xml:space="preserve"> for the 2</w:t>
        </w:r>
        <w:r w:rsidR="00E64DB5" w:rsidRPr="000A6955" w:rsidDel="00AC33C4">
          <w:t>d/</w:t>
        </w:r>
        <w:r w:rsidRPr="000A6955" w:rsidDel="00AC33C4">
          <w:t>5</w:t>
        </w:r>
        <w:r w:rsidR="00E64DB5" w:rsidRPr="000A6955" w:rsidDel="00AC33C4">
          <w:t xml:space="preserve">d </w:t>
        </w:r>
        <w:r w:rsidRPr="000A6955" w:rsidDel="00AC33C4">
          <w:t>transition</w:t>
        </w:r>
        <w:r w:rsidR="00B17A08" w:rsidRPr="000A6955" w:rsidDel="00AC33C4">
          <w:t>,</w:t>
        </w:r>
        <w:r w:rsidRPr="000A6955" w:rsidDel="00AC33C4">
          <w:t xml:space="preserve"> which </w:t>
        </w:r>
        <w:r w:rsidR="00B17A08" w:rsidRPr="000A6955" w:rsidDel="00AC33C4">
          <w:t xml:space="preserve">indicates </w:t>
        </w:r>
        <w:r w:rsidRPr="000A6955" w:rsidDel="00AC33C4">
          <w:t xml:space="preserve">that large qualitative changes occur </w:t>
        </w:r>
        <w:r w:rsidR="00503E3A" w:rsidRPr="000A6955" w:rsidDel="00AC33C4">
          <w:t>between day 2 and day 5 of</w:t>
        </w:r>
        <w:r w:rsidR="00B17A08" w:rsidRPr="000A6955" w:rsidDel="00AC33C4">
          <w:t xml:space="preserve"> the experimental disease process</w:t>
        </w:r>
        <w:r w:rsidRPr="000A6955" w:rsidDel="00AC33C4">
          <w:t>.</w:t>
        </w:r>
        <w:r w:rsidR="00DE3342" w:rsidRPr="000A6955" w:rsidDel="00AC33C4">
          <w:t xml:space="preserve"> </w:t>
        </w:r>
        <w:r w:rsidRPr="000A6955" w:rsidDel="00AC33C4">
          <w:t xml:space="preserve">The best </w:t>
        </w:r>
        <w:r w:rsidR="00923A62" w:rsidRPr="000A6955" w:rsidDel="00AC33C4">
          <w:t xml:space="preserve">separator </w:t>
        </w:r>
        <w:r w:rsidRPr="000A6955" w:rsidDel="00AC33C4">
          <w:t>i</w:t>
        </w:r>
        <w:r w:rsidR="00295EEC" w:rsidRPr="000A6955" w:rsidDel="00AC33C4">
          <w:t xml:space="preserve">s </w:t>
        </w:r>
        <w:r w:rsidR="00F34D85" w:rsidRPr="00F34D85" w:rsidDel="00AC33C4">
          <w:t>Il28b (interleukin 28B</w:t>
        </w:r>
        <w:r w:rsidR="00B17A08" w:rsidRPr="000A6955" w:rsidDel="00AC33C4">
          <w:t xml:space="preserve">; </w:t>
        </w:r>
        <w:r w:rsidR="009E231B" w:rsidRPr="000A6955" w:rsidDel="00AC33C4">
          <w:t>Figures</w:t>
        </w:r>
        <w:r w:rsidR="007A05B9" w:rsidRPr="000A6955" w:rsidDel="00AC33C4">
          <w:t xml:space="preserve"> 1</w:t>
        </w:r>
        <w:r w:rsidR="00106914" w:rsidRPr="000A6955" w:rsidDel="00AC33C4">
          <w:t>1</w:t>
        </w:r>
        <w:r w:rsidR="00142701" w:rsidRPr="000A6955" w:rsidDel="00AC33C4">
          <w:t xml:space="preserve"> and 6K</w:t>
        </w:r>
        <w:r w:rsidRPr="000A6955" w:rsidDel="00AC33C4">
          <w:t xml:space="preserve">). </w:t>
        </w:r>
        <w:r w:rsidR="00B17A08" w:rsidRPr="000A6955" w:rsidDel="00AC33C4">
          <w:t>Based on this investigation, we conclude that</w:t>
        </w:r>
        <w:r w:rsidRPr="000A6955" w:rsidDel="00AC33C4">
          <w:t xml:space="preserve"> transition </w:t>
        </w:r>
        <w:r w:rsidR="00B17A08" w:rsidRPr="000A6955" w:rsidDel="00AC33C4">
          <w:t>fro</w:t>
        </w:r>
        <w:r w:rsidR="00503E3A" w:rsidRPr="000A6955" w:rsidDel="00AC33C4">
          <w:t>m day 2 to day 5</w:t>
        </w:r>
        <w:r w:rsidR="00B17A08" w:rsidRPr="000A6955" w:rsidDel="00AC33C4">
          <w:t xml:space="preserve"> can be </w:t>
        </w:r>
        <w:r w:rsidRPr="000A6955" w:rsidDel="00AC33C4">
          <w:t xml:space="preserve">easily </w:t>
        </w:r>
        <w:r w:rsidR="00B17A08" w:rsidRPr="000A6955" w:rsidDel="00AC33C4">
          <w:t>monitored, also in clinical</w:t>
        </w:r>
        <w:r w:rsidRPr="000A6955" w:rsidDel="00AC33C4">
          <w:t xml:space="preserve"> practice</w:t>
        </w:r>
        <w:r w:rsidR="002F4B33" w:rsidRPr="000A6955" w:rsidDel="00AC33C4">
          <w:t>,</w:t>
        </w:r>
        <w:r w:rsidRPr="000A6955" w:rsidDel="00AC33C4">
          <w:t xml:space="preserve"> as serum </w:t>
        </w:r>
        <w:r w:rsidR="00501C36" w:rsidRPr="000A6955" w:rsidDel="00AC33C4">
          <w:t>b</w:t>
        </w:r>
        <w:r w:rsidRPr="000A6955" w:rsidDel="00AC33C4">
          <w:t>ilirubin is among the best sepa</w:t>
        </w:r>
        <w:r w:rsidR="00295EEC" w:rsidRPr="000A6955" w:rsidDel="00AC33C4">
          <w:t>rators, and the interleukins (</w:t>
        </w:r>
        <w:r w:rsidR="000F112C" w:rsidRPr="000A6955" w:rsidDel="00AC33C4">
          <w:t>Il</w:t>
        </w:r>
        <w:r w:rsidR="00295EEC" w:rsidRPr="000A6955" w:rsidDel="00AC33C4">
          <w:t xml:space="preserve">28b, </w:t>
        </w:r>
        <w:r w:rsidR="00142701" w:rsidRPr="000A6955" w:rsidDel="00AC33C4">
          <w:t xml:space="preserve">see </w:t>
        </w:r>
        <w:r w:rsidR="009E231B" w:rsidRPr="000A6955" w:rsidDel="00AC33C4">
          <w:t>Figure</w:t>
        </w:r>
        <w:r w:rsidR="00142701" w:rsidRPr="000A6955" w:rsidDel="00AC33C4">
          <w:t xml:space="preserve"> 6K, </w:t>
        </w:r>
        <w:r w:rsidR="000F112C" w:rsidRPr="000A6955" w:rsidDel="00AC33C4">
          <w:t>Il</w:t>
        </w:r>
        <w:r w:rsidR="00295EEC" w:rsidRPr="000A6955" w:rsidDel="00AC33C4">
          <w:t xml:space="preserve">13, </w:t>
        </w:r>
        <w:r w:rsidR="000F112C" w:rsidRPr="000A6955" w:rsidDel="00AC33C4">
          <w:t>Il</w:t>
        </w:r>
        <w:r w:rsidRPr="000A6955" w:rsidDel="00AC33C4">
          <w:t>17a) as well as the growth factors (Pdgfb, Tgfb2</w:t>
        </w:r>
        <w:r w:rsidR="00142701" w:rsidRPr="000A6955" w:rsidDel="00AC33C4">
          <w:t xml:space="preserve">, see </w:t>
        </w:r>
        <w:r w:rsidR="009E231B" w:rsidRPr="000A6955" w:rsidDel="00AC33C4">
          <w:t>Figure</w:t>
        </w:r>
        <w:r w:rsidR="00142701" w:rsidRPr="000A6955" w:rsidDel="00AC33C4">
          <w:t xml:space="preserve"> 6I</w:t>
        </w:r>
        <w:r w:rsidRPr="000A6955" w:rsidDel="00AC33C4">
          <w:t>, Hgf) and contributors to the extracellular matrix (Sparc, Col3a1, Col1a1</w:t>
        </w:r>
        <w:r w:rsidR="00142701" w:rsidRPr="000A6955" w:rsidDel="00AC33C4">
          <w:t>, Fig</w:t>
        </w:r>
        <w:r w:rsidR="009E231B" w:rsidRPr="000A6955" w:rsidDel="00AC33C4">
          <w:t>ures</w:t>
        </w:r>
        <w:r w:rsidR="00142701" w:rsidRPr="000A6955" w:rsidDel="00AC33C4">
          <w:t xml:space="preserve"> 6F and E</w:t>
        </w:r>
        <w:r w:rsidRPr="000A6955" w:rsidDel="00AC33C4">
          <w:t>)</w:t>
        </w:r>
        <w:r w:rsidR="002F4B33" w:rsidRPr="000A6955" w:rsidDel="00AC33C4">
          <w:t>, all</w:t>
        </w:r>
        <w:r w:rsidR="00DD2920" w:rsidRPr="000A6955" w:rsidDel="00AC33C4">
          <w:t xml:space="preserve"> </w:t>
        </w:r>
        <w:r w:rsidR="002F4B33" w:rsidRPr="000A6955" w:rsidDel="00AC33C4">
          <w:t>together</w:t>
        </w:r>
        <w:r w:rsidRPr="000A6955" w:rsidDel="00AC33C4">
          <w:t xml:space="preserve"> encode excreted gene products</w:t>
        </w:r>
        <w:r w:rsidR="002F4B33" w:rsidRPr="000A6955" w:rsidDel="00AC33C4">
          <w:t>, that should be detectable in blood samples</w:t>
        </w:r>
        <w:r w:rsidRPr="000A6955" w:rsidDel="00AC33C4">
          <w:t>.</w:t>
        </w:r>
        <w:r w:rsidR="007C0385" w:rsidRPr="000A6955" w:rsidDel="00AC33C4">
          <w:t xml:space="preserve"> </w:t>
        </w:r>
        <w:r w:rsidR="00F34D85" w:rsidRPr="00F34D85" w:rsidDel="00AC33C4">
          <w:t>Sparc (secreted acidic cysteine rich glycoprotein)</w:t>
        </w:r>
        <w:r w:rsidR="002F4B33" w:rsidRPr="000A6955" w:rsidDel="00AC33C4">
          <w:t>,</w:t>
        </w:r>
        <w:r w:rsidRPr="000A6955" w:rsidDel="00AC33C4">
          <w:t xml:space="preserve"> a known indicator of chro</w:t>
        </w:r>
        <w:r w:rsidR="00DD2920" w:rsidRPr="000A6955" w:rsidDel="00AC33C4">
          <w:t>nic liver disease [</w:t>
        </w:r>
        <w:r w:rsidR="004F39D5" w:rsidRPr="000A6955" w:rsidDel="00AC33C4">
          <w:t>53</w:t>
        </w:r>
        <w:r w:rsidR="00DD2920" w:rsidRPr="000A6955" w:rsidDel="00AC33C4">
          <w:t>]</w:t>
        </w:r>
        <w:r w:rsidRPr="000A6955" w:rsidDel="00AC33C4">
          <w:t xml:space="preserve"> and a med</w:t>
        </w:r>
        <w:r w:rsidR="00DD2920" w:rsidRPr="000A6955" w:rsidDel="00AC33C4">
          <w:t>iator of fibrosis [</w:t>
        </w:r>
        <w:r w:rsidR="004F39D5" w:rsidRPr="000A6955" w:rsidDel="00AC33C4">
          <w:t>61</w:t>
        </w:r>
        <w:r w:rsidR="00DD2920" w:rsidRPr="000A6955" w:rsidDel="00AC33C4">
          <w:t>]</w:t>
        </w:r>
        <w:r w:rsidR="005F3A56" w:rsidDel="00AC33C4">
          <w:t xml:space="preserve">, </w:t>
        </w:r>
        <w:r w:rsidR="005F3A56" w:rsidRPr="005F3A56" w:rsidDel="00AC33C4">
          <w:t>also has a large separation gap</w:t>
        </w:r>
        <w:r w:rsidRPr="000A6955" w:rsidDel="00AC33C4">
          <w:t>.</w:t>
        </w:r>
      </w:moveFrom>
      <w:moveFromRangeEnd w:id="1890"/>
    </w:p>
    <w:p w14:paraId="7C51F9F0" w14:textId="220FE705" w:rsidR="000F6E53" w:rsidRPr="000A6955" w:rsidDel="008B371D" w:rsidRDefault="00402FCE">
      <w:pPr>
        <w:ind w:firstLine="0"/>
        <w:rPr>
          <w:del w:id="1892" w:author="mkoenig" w:date="2015-09-05T11:34:00Z"/>
        </w:rPr>
        <w:pPrChange w:id="1893" w:author="mkoenig" w:date="2015-09-05T12:37:00Z">
          <w:pPr/>
        </w:pPrChange>
      </w:pPr>
      <w:del w:id="1894"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47476997" w:rsidR="009B491A" w:rsidRDefault="009E231B">
      <w:moveFromRangeStart w:id="1895" w:author="mkoenig" w:date="2015-09-05T11:03:00Z" w:name="move429214351"/>
      <w:moveFrom w:id="1896" w:author="mkoenig" w:date="2015-09-05T11:03:00Z">
        <w:r w:rsidRPr="000A6955" w:rsidDel="004D6A35">
          <w:t>Figure</w:t>
        </w:r>
        <w:r w:rsidR="00712144" w:rsidRPr="000A6955" w:rsidDel="004D6A35">
          <w:t xml:space="preserve"> </w:t>
        </w:r>
        <w:r w:rsidR="00106914" w:rsidRPr="000A6955" w:rsidDel="004D6A35">
          <w:t>10</w:t>
        </w:r>
        <w:r w:rsidR="00712144" w:rsidRPr="000A6955" w:rsidDel="004D6A35">
          <w:t xml:space="preserve"> shows </w:t>
        </w:r>
        <w:r w:rsidR="00776BFC" w:rsidRPr="000A6955" w:rsidDel="004D6A35">
          <w:t xml:space="preserve">a summary of </w:t>
        </w:r>
        <w:r w:rsidR="00712144" w:rsidRPr="000A6955" w:rsidDel="004D6A35">
          <w:t>the disease processes, the serum factors or histopathological parameters they represent, and the most correlate</w:t>
        </w:r>
        <w:r w:rsidR="00712144" w:rsidRPr="00C31300" w:rsidDel="004D6A35">
          <w:t>d</w:t>
        </w:r>
        <w:r w:rsidR="00712144" w:rsidDel="004D6A35">
          <w:t xml:space="preserve"> facto</w:t>
        </w:r>
        <w:del w:id="1897" w:author="mkoenig" w:date="2015-09-05T11:56:00Z">
          <w:r w:rsidR="00712144" w:rsidDel="00A36EE3">
            <w:delText>rs.</w:delText>
          </w:r>
        </w:del>
      </w:moveFrom>
      <w:moveFromRangeEnd w:id="1895"/>
    </w:p>
    <w:p w14:paraId="26D59378" w14:textId="378FAA60" w:rsidR="004D6A35" w:rsidRPr="004D6A35" w:rsidRDefault="00123B2D">
      <w:pPr>
        <w:pStyle w:val="Heading2"/>
      </w:pPr>
      <w:r w:rsidRPr="002F4B33">
        <w:t>Decision trees</w:t>
      </w:r>
      <w:r w:rsidR="008D1090">
        <w:t xml:space="preserve"> </w:t>
      </w:r>
      <w:ins w:id="1898" w:author="mkoenig" w:date="2015-08-27T10:10:00Z">
        <w:r w:rsidR="00E80B40">
          <w:t xml:space="preserve">for </w:t>
        </w:r>
      </w:ins>
      <w:del w:id="1899" w:author="mkoenig" w:date="2015-08-27T10:10:00Z">
        <w:r w:rsidR="008D1090" w:rsidDel="00E80B40">
          <w:delText xml:space="preserve">to monitor </w:delText>
        </w:r>
      </w:del>
      <w:r w:rsidR="008D1090">
        <w:t>disease progression</w:t>
      </w:r>
    </w:p>
    <w:p w14:paraId="45FD41A8" w14:textId="72C6AE61" w:rsidR="00FD23D6" w:rsidRDefault="009016AA">
      <w:pPr>
        <w:ind w:firstLine="0"/>
        <w:rPr>
          <w:ins w:id="1900" w:author="mkoenig" w:date="2015-09-05T13:33:00Z"/>
        </w:rPr>
        <w:pPrChange w:id="1901" w:author="mkoenig" w:date="2015-09-05T13:18:00Z">
          <w:pPr/>
        </w:pPrChange>
      </w:pPr>
      <w:ins w:id="1902"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1903" w:author="mkoenig" w:date="2015-09-05T13:21:00Z">
        <w:r w:rsidR="00FD23D6">
          <w:t xml:space="preserve">based on the </w:t>
        </w:r>
      </w:ins>
      <w:ins w:id="1904" w:author="mkoenig" w:date="2015-09-05T13:43:00Z">
        <w:r w:rsidR="00461AC8">
          <w:t xml:space="preserve">time courses of the </w:t>
        </w:r>
      </w:ins>
      <w:ins w:id="1905" w:author="mkoenig" w:date="2015-09-05T13:21:00Z">
        <w:r w:rsidR="00FD23D6">
          <w:t xml:space="preserve">normalized clusters (Figure 9) </w:t>
        </w:r>
      </w:ins>
      <w:ins w:id="1906" w:author="mkoenig" w:date="2015-09-05T13:08:00Z">
        <w:r w:rsidR="00FD23D6">
          <w:t xml:space="preserve">for the prediction </w:t>
        </w:r>
      </w:ins>
      <w:ins w:id="1907" w:author="mkoenig" w:date="2015-09-05T13:22:00Z">
        <w:r w:rsidR="00FD23D6">
          <w:t>of a specific time interval of the disease process</w:t>
        </w:r>
      </w:ins>
      <w:ins w:id="1908" w:author="mkoenig" w:date="2015-09-05T13:08:00Z">
        <w:r w:rsidRPr="006B532F">
          <w:t xml:space="preserve"> </w:t>
        </w:r>
      </w:ins>
      <w:ins w:id="1909" w:author="mkoenig" w:date="2015-09-05T13:22:00Z">
        <w:r w:rsidR="00461AC8">
          <w:t xml:space="preserve">based on the combination of </w:t>
        </w:r>
      </w:ins>
      <w:ins w:id="1910" w:author="mkoenig" w:date="2015-09-05T13:08:00Z">
        <w:r>
          <w:t xml:space="preserve">specific </w:t>
        </w:r>
      </w:ins>
      <w:ins w:id="1911" w:author="mkoenig" w:date="2015-09-05T13:24:00Z">
        <w:r w:rsidR="00FD23D6">
          <w:t>time course</w:t>
        </w:r>
      </w:ins>
      <w:ins w:id="1912" w:author="mkoenig" w:date="2015-09-05T13:44:00Z">
        <w:r w:rsidR="00461AC8">
          <w:t>s</w:t>
        </w:r>
      </w:ins>
      <w:ins w:id="1913" w:author="mkoenig" w:date="2015-09-05T13:24:00Z">
        <w:r w:rsidR="00FD23D6">
          <w:t xml:space="preserve"> </w:t>
        </w:r>
      </w:ins>
      <w:ins w:id="1914" w:author="mkoenig" w:date="2015-09-05T13:08:00Z">
        <w:r>
          <w:t xml:space="preserve">of </w:t>
        </w:r>
        <w:r w:rsidR="00FD23D6">
          <w:t>factors</w:t>
        </w:r>
      </w:ins>
      <w:ins w:id="1915" w:author="mkoenig" w:date="2015-09-05T13:44:00Z">
        <w:r w:rsidR="00461AC8">
          <w:t xml:space="preserve"> from the clusters</w:t>
        </w:r>
      </w:ins>
      <w:ins w:id="1916" w:author="mkoenig" w:date="2015-09-06T12:10:00Z">
        <w:r w:rsidR="00AE66CC">
          <w:t xml:space="preserve"> (Figure 10)</w:t>
        </w:r>
      </w:ins>
      <w:ins w:id="1917" w:author="mkoenig" w:date="2015-09-06T12:11:00Z">
        <w:r w:rsidR="00AE66CC">
          <w:t>.</w:t>
        </w:r>
      </w:ins>
    </w:p>
    <w:p w14:paraId="5C2775CA" w14:textId="77777777" w:rsidR="00AE66CC" w:rsidRDefault="00AE66CC" w:rsidP="00AE66CC">
      <w:pPr>
        <w:ind w:firstLine="0"/>
        <w:rPr>
          <w:ins w:id="1918" w:author="mkoenig" w:date="2015-09-06T12:13:00Z"/>
        </w:rPr>
      </w:pPr>
      <w:ins w:id="1919" w:author="mkoenig" w:date="2015-09-06T12:12:00Z">
        <w:r w:rsidRPr="002669AE">
          <w:t>The algorithm used for the construction of the decision tree aims at avoiding over</w:t>
        </w:r>
        <w:r>
          <w:t>-</w:t>
        </w:r>
        <w:r w:rsidRPr="002669AE">
          <w:t xml:space="preserve">fitting of the data in balancing the number of knots against robustness of the classification tested by cross-validation. </w:t>
        </w:r>
      </w:ins>
    </w:p>
    <w:p w14:paraId="75DB4F64" w14:textId="70DE9DD2" w:rsidR="00AE66CC" w:rsidRDefault="00AE66CC" w:rsidP="00AE66CC">
      <w:pPr>
        <w:ind w:firstLine="0"/>
        <w:rPr>
          <w:ins w:id="1920" w:author="mkoenig" w:date="2015-09-06T12:14:00Z"/>
        </w:rPr>
      </w:pPr>
      <w:ins w:id="1921" w:author="mkoenig" w:date="2015-09-06T12:12:00Z">
        <w:r w:rsidRPr="002669AE">
          <w:lastRenderedPageBreak/>
          <w:t>As the number of decisions remains smaller than the number of discrete time points for which observations of the factors are available the decision tre</w:t>
        </w:r>
        <w:r>
          <w:t xml:space="preserve">e assigns a pattern of cluster </w:t>
        </w:r>
        <w:r w:rsidRPr="002669AE">
          <w:t>to time intervals of disease progression rather than discrete time points. Interestingly, the number of selected time classes was 6, merging classes in the perpetuation phase.</w:t>
        </w:r>
      </w:ins>
    </w:p>
    <w:p w14:paraId="59BEEE10" w14:textId="376B8D14" w:rsidR="00AE66CC" w:rsidRDefault="00EA49C8" w:rsidP="00AE66CC">
      <w:pPr>
        <w:ind w:firstLine="0"/>
        <w:rPr>
          <w:ins w:id="1922" w:author="mkoenig" w:date="2015-09-06T12:14:00Z"/>
        </w:rPr>
        <w:pPrChange w:id="1923" w:author="mkoenig" w:date="2015-09-06T12:14:00Z">
          <w:pPr/>
        </w:pPrChange>
      </w:pPr>
      <w:ins w:id="1924" w:author="mkoenig" w:date="2015-09-06T12:21:00Z">
        <w:r>
          <w:t>W</w:t>
        </w:r>
      </w:ins>
      <w:ins w:id="1925" w:author="mkoenig" w:date="2015-09-06T12:14:00Z">
        <w:r w:rsidR="00AE66CC">
          <w:t>e tested the robustness of the predicted time classes</w:t>
        </w:r>
      </w:ins>
      <w:ins w:id="1926" w:author="mkoenig" w:date="2015-09-06T12:15:00Z">
        <w:r>
          <w:t xml:space="preserve"> and prediction</w:t>
        </w:r>
        <w:r w:rsidR="00AE66CC">
          <w:t xml:space="preserve"> </w:t>
        </w:r>
        <w:r w:rsidR="00C16B88">
          <w:t>performance</w:t>
        </w:r>
      </w:ins>
      <w:ins w:id="1927" w:author="mkoenig" w:date="2015-09-06T12:22:00Z">
        <w:r>
          <w:t xml:space="preserve"> on test data not used for model fitting in</w:t>
        </w:r>
      </w:ins>
      <w:ins w:id="1928" w:author="mkoenig" w:date="2015-09-06T12:15:00Z">
        <w:r w:rsidR="00C16B88">
          <w:t xml:space="preserve"> a</w:t>
        </w:r>
      </w:ins>
      <w:ins w:id="1929" w:author="mkoenig" w:date="2015-09-06T12:14:00Z">
        <w:r w:rsidR="00AE66CC">
          <w:t xml:space="preserve"> </w:t>
        </w:r>
        <w:commentRangeStart w:id="1930"/>
        <w:r w:rsidR="00AE66CC" w:rsidRPr="005D3409">
          <w:t>leave</w:t>
        </w:r>
        <w:r w:rsidR="00AE66CC">
          <w:t>-</w:t>
        </w:r>
        <w:r w:rsidR="00AE66CC" w:rsidRPr="005D3409">
          <w:t>one</w:t>
        </w:r>
        <w:r w:rsidR="00AE66CC">
          <w:t>-</w:t>
        </w:r>
        <w:r w:rsidR="00AE66CC" w:rsidRPr="005D3409">
          <w:t>out approach</w:t>
        </w:r>
        <w:commentRangeEnd w:id="1930"/>
        <w:r w:rsidR="00AE66CC">
          <w:rPr>
            <w:rStyle w:val="CommentReference"/>
            <w:rFonts w:ascii="Times New Roman" w:eastAsia="Times New Roman" w:hAnsi="Times New Roman" w:cs="Times New Roman"/>
            <w:sz w:val="24"/>
            <w:szCs w:val="24"/>
            <w:lang w:val="de-DE"/>
          </w:rPr>
          <w:commentReference w:id="1930"/>
        </w:r>
        <w:r>
          <w:t xml:space="preserve">, </w:t>
        </w:r>
      </w:ins>
      <w:ins w:id="1931" w:author="mkoenig" w:date="2015-09-06T12:23:00Z">
        <w:r>
          <w:t xml:space="preserve">resulting </w:t>
        </w:r>
      </w:ins>
      <w:ins w:id="1932" w:author="mkoenig" w:date="2015-09-06T12:14:00Z">
        <w:r>
          <w:t>in good prediction performance on the test data not used for tree fitting</w:t>
        </w:r>
      </w:ins>
      <w:ins w:id="1933" w:author="mkoenig" w:date="2015-09-06T12:24:00Z">
        <w:r>
          <w:t xml:space="preserve"> (see Supplement 2).</w:t>
        </w:r>
      </w:ins>
    </w:p>
    <w:p w14:paraId="3D67EAE8" w14:textId="77777777" w:rsidR="00AE66CC" w:rsidRDefault="00AE66CC" w:rsidP="00AE66CC">
      <w:pPr>
        <w:ind w:firstLine="0"/>
        <w:rPr>
          <w:ins w:id="1934" w:author="mkoenig" w:date="2015-09-06T12:12:00Z"/>
        </w:rPr>
      </w:pPr>
      <w:bookmarkStart w:id="1935" w:name="_GoBack"/>
      <w:bookmarkEnd w:id="1935"/>
    </w:p>
    <w:p w14:paraId="3A2B2910" w14:textId="77777777" w:rsidR="00AE66CC" w:rsidRDefault="00AE66CC">
      <w:pPr>
        <w:ind w:firstLine="0"/>
        <w:rPr>
          <w:ins w:id="1936" w:author="mkoenig" w:date="2015-09-06T12:11:00Z"/>
        </w:rPr>
        <w:pPrChange w:id="1937" w:author="mkoenig" w:date="2015-09-05T13:18:00Z">
          <w:pPr/>
        </w:pPrChange>
      </w:pPr>
    </w:p>
    <w:p w14:paraId="5318C868" w14:textId="77777777" w:rsidR="00867982" w:rsidRDefault="009016AA">
      <w:pPr>
        <w:ind w:firstLine="0"/>
        <w:rPr>
          <w:ins w:id="1938" w:author="mkoenig" w:date="2015-09-05T13:40:00Z"/>
        </w:rPr>
        <w:pPrChange w:id="1939" w:author="mkoenig" w:date="2015-09-05T13:18:00Z">
          <w:pPr/>
        </w:pPrChange>
      </w:pPr>
      <w:ins w:id="1940" w:author="mkoenig" w:date="2015-09-05T13:08:00Z">
        <w:r>
          <w:t>Cluster 4 was found to possess the strongest discriminating power</w:t>
        </w:r>
      </w:ins>
      <w:ins w:id="1941" w:author="mkoenig" w:date="2015-09-05T13:28:00Z">
        <w:r w:rsidR="00867982">
          <w:t xml:space="preserve"> deciding between either early </w:t>
        </w:r>
      </w:ins>
      <w:ins w:id="1942" w:author="mkoenig" w:date="2015-09-05T13:29:00Z">
        <w:r w:rsidR="00867982">
          <w:t xml:space="preserve">phase after BLD </w:t>
        </w:r>
      </w:ins>
      <w:ins w:id="1943" w:author="mkoenig" w:date="2015-09-05T13:28:00Z">
        <w:r w:rsidR="00867982">
          <w:t>(classes 0h, 6h</w:t>
        </w:r>
        <w:proofErr w:type="gramStart"/>
        <w:r w:rsidR="00867982">
          <w:t>,14h</w:t>
        </w:r>
      </w:ins>
      <w:proofErr w:type="gramEnd"/>
      <w:ins w:id="1944" w:author="mkoenig" w:date="2015-09-05T13:29:00Z">
        <w:r w:rsidR="00867982">
          <w:t xml:space="preserve"> with range </w:t>
        </w:r>
      </w:ins>
      <w:ins w:id="1945" w:author="mkoenig" w:date="2015-09-05T13:28:00Z">
        <w:r w:rsidR="00867982">
          <w:t>0h-21.8h)</w:t>
        </w:r>
      </w:ins>
      <w:ins w:id="1946" w:author="mkoenig" w:date="2015-09-05T13:29:00Z">
        <w:r w:rsidR="00867982">
          <w:t xml:space="preserve"> or later phase (classes 34h, 6d,14d, with range 21.</w:t>
        </w:r>
      </w:ins>
      <w:ins w:id="1947" w:author="mkoenig" w:date="2015-09-05T13:30:00Z">
        <w:r w:rsidR="00867982">
          <w:t>8h-14d)</w:t>
        </w:r>
      </w:ins>
      <w:ins w:id="1948" w:author="mkoenig" w:date="2015-09-05T13:08:00Z">
        <w:r>
          <w:t>: If the mean value of the factors within</w:t>
        </w:r>
        <w:r w:rsidR="00FD23D6">
          <w:t xml:space="preserve"> this cluster is smaller than -</w:t>
        </w:r>
        <w:r>
          <w:t xml:space="preserve">0.12 at </w:t>
        </w:r>
      </w:ins>
      <w:ins w:id="1949" w:author="mkoenig" w:date="2015-09-05T13:27:00Z">
        <w:r w:rsidR="00867982">
          <w:t>a measured</w:t>
        </w:r>
      </w:ins>
      <w:ins w:id="1950" w:author="mkoenig" w:date="2015-09-05T13:26:00Z">
        <w:r w:rsidR="00867982">
          <w:t xml:space="preserve"> </w:t>
        </w:r>
      </w:ins>
      <w:ins w:id="1951" w:author="mkoenig" w:date="2015-09-05T13:08:00Z">
        <w:r>
          <w:t>time point this time point of BLD induced disease is classi</w:t>
        </w:r>
        <w:r w:rsidR="00867982">
          <w:t>fied as being not larger than 21.</w:t>
        </w:r>
      </w:ins>
      <w:ins w:id="1952" w:author="mkoenig" w:date="2015-09-05T13:31:00Z">
        <w:r w:rsidR="00867982">
          <w:t>8</w:t>
        </w:r>
      </w:ins>
      <w:ins w:id="1953" w:author="mkoenig" w:date="2015-09-05T13:08:00Z">
        <w:r>
          <w:t xml:space="preserve"> hours. The more detailed assignment of the respective time interval requires to interrogate the values of other clusters. Note that the values of cluster 4 appear twice in the decision tree whereas the values of clusters 2 and 6 are not exploited at all</w:t>
        </w:r>
      </w:ins>
      <w:ins w:id="1954" w:author="mkoenig" w:date="2015-09-05T13:31:00Z">
        <w:r w:rsidR="00867982">
          <w:t xml:space="preserve"> in the regression tree</w:t>
        </w:r>
      </w:ins>
      <w:ins w:id="1955" w:author="mkoenig" w:date="2015-09-05T13:08:00Z">
        <w:r>
          <w:t xml:space="preserve">. </w:t>
        </w:r>
      </w:ins>
    </w:p>
    <w:p w14:paraId="12CC6521" w14:textId="77777777" w:rsidR="00461AC8" w:rsidRPr="00FF1E3D" w:rsidRDefault="00461AC8" w:rsidP="00461AC8">
      <w:pPr>
        <w:rPr>
          <w:ins w:id="1956" w:author="mkoenig" w:date="2015-09-05T13:46:00Z"/>
          <w:b/>
        </w:rPr>
      </w:pPr>
      <w:ins w:id="1957" w:author="mkoenig" w:date="2015-09-05T13:46:00Z">
        <w:r w:rsidRPr="00E869C3">
          <w:rPr>
            <w:b/>
          </w:rPr>
          <w:t>Predictive performance</w:t>
        </w:r>
      </w:ins>
    </w:p>
    <w:p w14:paraId="46505963" w14:textId="77777777" w:rsidR="00461AC8" w:rsidRDefault="00461AC8" w:rsidP="00461AC8">
      <w:pPr>
        <w:rPr>
          <w:ins w:id="1958" w:author="mkoenig" w:date="2015-09-05T13:46:00Z"/>
        </w:rPr>
      </w:pPr>
      <w:ins w:id="1959" w:author="mkoenig" w:date="2015-09-05T13:46:00Z">
        <w:r>
          <w:t xml:space="preserve">The blue bars in Fig. 12 and the 2 x 2 contingency table in the legend depict the performance of the decision tree. As the tree was constructed on the basis of cluster means it is obvious that single factors showing the best concordance with the cluster mean (indicated on top of the panels in Fig. X) represent the best markers for different disease phases (green bars). </w:t>
        </w:r>
      </w:ins>
    </w:p>
    <w:p w14:paraId="1381FFDD" w14:textId="6F77666A" w:rsidR="00461AC8" w:rsidRDefault="00461AC8" w:rsidP="00461AC8">
      <w:pPr>
        <w:rPr>
          <w:ins w:id="1960" w:author="mkoenig" w:date="2015-09-05T13:48:00Z"/>
        </w:rPr>
      </w:pPr>
      <w:ins w:id="1961" w:author="mkoenig" w:date="2015-09-05T13:46:00Z">
        <w:r>
          <w:t xml:space="preserve">The </w:t>
        </w:r>
        <w:commentRangeStart w:id="1962"/>
        <w:r>
          <w:t>recall</w:t>
        </w:r>
      </w:ins>
      <w:ins w:id="1963" w:author="mkoenig" w:date="2015-09-05T13:47:00Z">
        <w:r w:rsidR="00AA0AF9">
          <w:t xml:space="preserve"> of the mean …</w:t>
        </w:r>
        <w:r>
          <w:t xml:space="preserve">, with recall being defined as the experimental time is </w:t>
        </w:r>
        <w:proofErr w:type="spellStart"/>
        <w:r>
          <w:t>withing</w:t>
        </w:r>
        <w:proofErr w:type="spellEnd"/>
        <w:r>
          <w:t xml:space="preserve"> the range of the predicted class, </w:t>
        </w:r>
      </w:ins>
      <w:commentRangeEnd w:id="1962"/>
      <w:ins w:id="1964" w:author="mkoenig" w:date="2015-09-05T13:46:00Z">
        <w:r>
          <w:rPr>
            <w:rStyle w:val="CommentReference"/>
            <w:rFonts w:ascii="Times New Roman" w:eastAsia="Times New Roman" w:hAnsi="Times New Roman" w:cs="Times New Roman"/>
            <w:sz w:val="24"/>
            <w:szCs w:val="24"/>
            <w:lang w:val="de-DE"/>
          </w:rPr>
          <w:commentReference w:id="1962"/>
        </w:r>
        <w:r>
          <w:t xml:space="preserve">depending on the tree is around … </w:t>
        </w:r>
      </w:ins>
    </w:p>
    <w:p w14:paraId="250B0BBE" w14:textId="77777777" w:rsidR="007B629F" w:rsidRDefault="007B629F" w:rsidP="007B629F">
      <w:pPr>
        <w:ind w:firstLine="0"/>
        <w:rPr>
          <w:ins w:id="1965" w:author="mkoenig" w:date="2015-09-05T13:50:00Z"/>
        </w:rPr>
      </w:pPr>
      <w:ins w:id="1966" w:author="mkoenig" w:date="2015-09-05T13:50:00Z">
        <w:r>
          <w:t xml:space="preserve">We tested the robustness of the decision tree against a random choice of a smaller number of factors. Instead of using the cluster mean, either a single factor or two factors were randomly chosen from each cluster and their values used in the classification tree. The quality of predictions is shown in Fig. 12. Even with 4 factors randomly selected from clusters 1.3.4 and 5 are surprisingly consistent classifications was </w:t>
        </w:r>
        <w:proofErr w:type="spellStart"/>
        <w:r>
          <w:t>achived</w:t>
        </w:r>
        <w:proofErr w:type="spellEnd"/>
        <w:r>
          <w:t>. As expected, the quality of predictions was improved by increasing the number of factors.</w:t>
        </w:r>
      </w:ins>
    </w:p>
    <w:p w14:paraId="63A9CD9E" w14:textId="77777777" w:rsidR="007B629F" w:rsidRDefault="007B629F" w:rsidP="007B629F">
      <w:pPr>
        <w:rPr>
          <w:ins w:id="1967" w:author="mkoenig" w:date="2015-09-05T13:50:00Z"/>
        </w:rPr>
      </w:pPr>
      <w:ins w:id="1968" w:author="mkoenig" w:date="2015-09-05T13:50:00Z">
        <w:r>
          <w:lastRenderedPageBreak/>
          <w:t>With increasing number of factors the predictive capacity improves. The fitted regression tree provided a robust mean for the prediction of the time phases. The approach is very robust and allows the prediction of the time after BDL from an arbitrary subset of measured parameters.</w:t>
        </w:r>
      </w:ins>
    </w:p>
    <w:p w14:paraId="598D5B62" w14:textId="25F83597" w:rsidR="007B629F" w:rsidRDefault="007B629F">
      <w:pPr>
        <w:ind w:firstLine="0"/>
        <w:rPr>
          <w:ins w:id="1969" w:author="mkoenig" w:date="2015-09-05T13:34:00Z"/>
        </w:rPr>
        <w:pPrChange w:id="1970" w:author="mkoenig" w:date="2015-09-05T13:18:00Z">
          <w:pPr/>
        </w:pPrChange>
      </w:pPr>
    </w:p>
    <w:p w14:paraId="241FCB03" w14:textId="4697F4B9" w:rsidR="00867982" w:rsidRDefault="00867982">
      <w:pPr>
        <w:ind w:firstLine="0"/>
        <w:rPr>
          <w:ins w:id="1971" w:author="mkoenig" w:date="2015-09-05T13:34:00Z"/>
        </w:rPr>
        <w:pPrChange w:id="1972" w:author="mkoenig" w:date="2015-09-05T13:18:00Z">
          <w:pPr/>
        </w:pPrChange>
      </w:pPr>
      <w:ins w:id="1973" w:author="mkoenig" w:date="2015-09-05T13:34:00Z">
        <w:r w:rsidRPr="00867982">
          <w:t>The best</w:t>
        </w:r>
      </w:ins>
      <w:ins w:id="1974" w:author="mkoenig" w:date="2015-09-05T13:51:00Z">
        <w:r w:rsidR="007B629F">
          <w:t xml:space="preserve"> performing</w:t>
        </w:r>
      </w:ins>
      <w:ins w:id="1975" w:author="mkoenig" w:date="2015-09-05T13:34:00Z">
        <w:r w:rsidRPr="00867982">
          <w:t xml:space="preserve"> decision tree based on </w:t>
        </w:r>
      </w:ins>
      <w:ins w:id="1976" w:author="mkoenig" w:date="2015-09-05T13:50:00Z">
        <w:r w:rsidR="007B629F">
          <w:t xml:space="preserve">single </w:t>
        </w:r>
      </w:ins>
      <w:ins w:id="1977" w:author="mkoenig" w:date="2015-09-05T13:34:00Z">
        <w:r w:rsidRPr="00867982">
          <w:t>transcript profiles</w:t>
        </w:r>
      </w:ins>
      <w:ins w:id="1978" w:author="mkoenig" w:date="2015-09-05T13:51:00Z">
        <w:r w:rsidR="007B629F">
          <w:t xml:space="preserve"> from each cluster</w:t>
        </w:r>
      </w:ins>
      <w:ins w:id="1979" w:author="mkoenig" w:date="2015-09-05T13:34:00Z">
        <w:r w:rsidRPr="00867982">
          <w:t xml:space="preserve"> </w:t>
        </w:r>
      </w:ins>
      <w:ins w:id="1980" w:author="mkoenig" w:date="2015-09-05T13:39:00Z">
        <w:r w:rsidR="002669AE">
          <w:t xml:space="preserve">(Figure 10) </w:t>
        </w:r>
      </w:ins>
      <w:ins w:id="1981" w:author="mkoenig" w:date="2015-09-05T13:34:00Z">
        <w:r w:rsidRPr="00867982">
          <w:t xml:space="preserve">consists of decisions based on </w:t>
        </w:r>
        <w:r w:rsidRPr="00867982">
          <w:rPr>
            <w:b/>
          </w:rPr>
          <w:t xml:space="preserve">Col1a1 </w:t>
        </w:r>
        <w:r w:rsidRPr="00867982">
          <w:t xml:space="preserve">(Collagen alpha-1(I) chain, cluster 4), </w:t>
        </w:r>
        <w:r w:rsidRPr="00867982">
          <w:rPr>
            <w:b/>
          </w:rPr>
          <w:t xml:space="preserve">Fn1 </w:t>
        </w:r>
        <w:r w:rsidRPr="00867982">
          <w:t>(</w:t>
        </w:r>
        <w:proofErr w:type="spellStart"/>
        <w:r w:rsidRPr="00867982">
          <w:t>Fibronectin</w:t>
        </w:r>
        <w:proofErr w:type="spellEnd"/>
        <w:r w:rsidRPr="00867982">
          <w:t xml:space="preserve">, cluster 3), </w:t>
        </w:r>
        <w:r w:rsidRPr="00867982">
          <w:rPr>
            <w:b/>
          </w:rPr>
          <w:t xml:space="preserve">Cyp1a2 </w:t>
        </w:r>
        <w:r w:rsidRPr="00867982">
          <w:t xml:space="preserve">(Cytochrome P450 1A2, cluster 1), and </w:t>
        </w:r>
        <w:r w:rsidRPr="00867982">
          <w:rPr>
            <w:b/>
          </w:rPr>
          <w:t xml:space="preserve">Il17a </w:t>
        </w:r>
        <w:r w:rsidRPr="00867982">
          <w:t>(Interleukin-17A</w:t>
        </w:r>
      </w:ins>
      <w:ins w:id="1982" w:author="mkoenig" w:date="2015-09-05T13:40:00Z">
        <w:r w:rsidR="002669AE">
          <w:t>, cluster 5</w:t>
        </w:r>
      </w:ins>
      <w:ins w:id="1983" w:author="mkoenig" w:date="2015-09-05T13:34:00Z">
        <w:r w:rsidR="002669AE">
          <w:t xml:space="preserve">), </w:t>
        </w:r>
      </w:ins>
      <w:ins w:id="1984" w:author="mkoenig" w:date="2015-09-05T13:40:00Z">
        <w:r w:rsidR="002669AE">
          <w:t>a</w:t>
        </w:r>
      </w:ins>
      <w:ins w:id="1985" w:author="mkoenig" w:date="2015-09-05T13:34:00Z">
        <w:r w:rsidRPr="00867982">
          <w:t>ll important factors involved in disease progression, discussed in the description of the time course clusters.</w:t>
        </w:r>
      </w:ins>
    </w:p>
    <w:p w14:paraId="06B02E02" w14:textId="77777777" w:rsidR="009016AA" w:rsidRDefault="009016AA">
      <w:pPr>
        <w:ind w:firstLine="0"/>
        <w:rPr>
          <w:ins w:id="1986" w:author="mkoenig" w:date="2015-09-05T13:08:00Z"/>
        </w:rPr>
        <w:pPrChange w:id="1987" w:author="mkoenig" w:date="2015-09-05T13:08:00Z">
          <w:pPr/>
        </w:pPrChange>
      </w:pPr>
    </w:p>
    <w:p w14:paraId="108A5E5C" w14:textId="09900D1A" w:rsidR="007E2122" w:rsidDel="00867982" w:rsidRDefault="002F4B33">
      <w:pPr>
        <w:ind w:firstLine="0"/>
        <w:rPr>
          <w:del w:id="1988" w:author="mkoenig" w:date="2015-09-05T13:33:00Z"/>
        </w:rPr>
        <w:pPrChange w:id="1989" w:author="mkoenig" w:date="2015-09-05T13:33:00Z">
          <w:pPr/>
        </w:pPrChange>
      </w:pPr>
      <w:del w:id="1990" w:author="mkoenig" w:date="2015-09-05T13:32:00Z">
        <w:r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1991"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1992" w:author="mkoenig" w:date="2015-09-04T18:33:00Z"/>
        </w:rPr>
      </w:pPr>
      <w:del w:id="1993"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1994" w:author="mkoenig" w:date="2015-09-04T18:34:00Z"/>
        </w:rPr>
      </w:pPr>
      <w:del w:id="1995"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0E78E5E8" w14:textId="0362741D" w:rsidR="00906EAD" w:rsidRDefault="00F422F3">
      <w:pPr>
        <w:rPr>
          <w:ins w:id="1996" w:author="mkoenig" w:date="2015-09-04T18:36:00Z"/>
        </w:rPr>
      </w:pPr>
      <w:del w:id="1997" w:author="mkoenig" w:date="2015-09-05T13:33:00Z">
        <w:r w:rsidRPr="00C31300" w:rsidDel="00867982">
          <w:delText>T</w:delText>
        </w:r>
        <w:r w:rsidR="00402FCE" w:rsidRPr="00C31300" w:rsidDel="00867982">
          <w:delText xml:space="preserve">he </w:delText>
        </w:r>
      </w:del>
      <w:del w:id="1998" w:author="mkoenig" w:date="2015-09-04T18:35:00Z">
        <w:r w:rsidR="00402FCE" w:rsidRPr="00C31300" w:rsidDel="00906EAD">
          <w:delText>decision</w:delText>
        </w:r>
      </w:del>
      <w:del w:id="1999"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000" w:author="mkoenig" w:date="2015-09-04T18:35:00Z">
        <w:r w:rsidR="005D0545" w:rsidRPr="00C31300" w:rsidDel="00906EAD">
          <w:delText>A</w:delText>
        </w:r>
      </w:del>
      <w:del w:id="2001" w:author="mkoenig" w:date="2015-09-05T13:33:00Z">
        <w:r w:rsidR="00402FCE" w:rsidRPr="00C31300" w:rsidDel="00867982">
          <w:delText xml:space="preserve">. </w:delText>
        </w:r>
      </w:del>
      <w:ins w:id="2002" w:author="mkoenig" w:date="2015-09-04T18:36:00Z">
        <w:r w:rsidR="00906EAD">
          <w:t>In addition we tested all single factor combinations from the various clusters.</w:t>
        </w:r>
      </w:ins>
    </w:p>
    <w:p w14:paraId="3C0B2E04" w14:textId="16F177BA" w:rsidR="001C5EFB" w:rsidDel="001C5EFB" w:rsidRDefault="001C5EFB">
      <w:pPr>
        <w:ind w:firstLine="0"/>
        <w:rPr>
          <w:del w:id="2003" w:author="mkoenig" w:date="2015-09-04T18:48:00Z"/>
          <w:b/>
        </w:rPr>
        <w:pPrChange w:id="2004" w:author="mkoenig" w:date="2015-09-04T18:46:00Z">
          <w:pPr/>
        </w:pPrChange>
      </w:pPr>
      <w:moveToRangeStart w:id="2005" w:author="mkoenig" w:date="2015-09-04T18:46:00Z" w:name="move429155746"/>
      <w:moveTo w:id="2006" w:author="mkoenig" w:date="2015-09-04T18:46:00Z">
        <w:del w:id="2007" w:author="mkoenig" w:date="2015-09-04T18:47:00Z">
          <w:r w:rsidRPr="006D187B" w:rsidDel="001C5EFB">
            <w:delText>As the decision trees are automatically</w:delText>
          </w:r>
          <w:r w:rsidRPr="005D3409" w:rsidDel="001C5EFB">
            <w:delText xml:space="preserve"> generated, </w:delText>
          </w:r>
          <w:r w:rsidDel="001C5EFB">
            <w:delText xml:space="preserve">their </w:delText>
          </w:r>
        </w:del>
        <w:del w:id="2008" w:author="mkoenig" w:date="2015-09-05T13:37:00Z">
          <w:r w:rsidDel="002669AE">
            <w:delText xml:space="preserve">predictive capacity </w:delText>
          </w:r>
          <w:r w:rsidRPr="005D3409" w:rsidDel="002669AE">
            <w:delText>can be tested with the leave</w:delText>
          </w:r>
          <w:r w:rsidDel="002669AE">
            <w:delText>-</w:delText>
          </w:r>
          <w:r w:rsidRPr="005D3409" w:rsidDel="002669AE">
            <w:delText>one</w:delText>
          </w:r>
          <w:r w:rsidDel="002669AE">
            <w:delText>-</w:delText>
          </w:r>
          <w:r w:rsidRPr="005D3409" w:rsidDel="002669AE">
            <w:delText>out approach. For each mouse</w:delText>
          </w:r>
          <w:r w:rsidDel="002669AE">
            <w:delText xml:space="preserve"> in the experiment</w:delText>
          </w:r>
          <w:r w:rsidRPr="005D3409" w:rsidDel="002669AE">
            <w:delText>, a decision tree is generated</w:delText>
          </w:r>
          <w:r w:rsidDel="002669AE">
            <w:delText xml:space="preserve"> under the exclusion of</w:delText>
          </w:r>
          <w:r w:rsidRPr="005D3409" w:rsidDel="002669AE">
            <w:delText xml:space="preserve"> data </w:delText>
          </w:r>
          <w:r w:rsidDel="002669AE">
            <w:delText>from</w:delText>
          </w:r>
          <w:r w:rsidRPr="005D3409" w:rsidDel="002669AE">
            <w:delText xml:space="preserve"> this mouse. Then, the</w:delText>
          </w:r>
          <w:r w:rsidDel="002669AE">
            <w:delText xml:space="preserve"> decision tree is evaluated with the factor values of this mouse </w:delText>
          </w:r>
          <w:r w:rsidRPr="005D3409" w:rsidDel="002669AE">
            <w:delText xml:space="preserve">and compared with </w:delText>
          </w:r>
          <w:r w:rsidDel="002669AE">
            <w:delText>its</w:delText>
          </w:r>
          <w:r w:rsidRPr="005D3409" w:rsidDel="002669AE">
            <w:delText xml:space="preserve"> </w:delText>
          </w:r>
          <w:r w:rsidDel="002669AE">
            <w:delText>true</w:delText>
          </w:r>
          <w:r w:rsidRPr="005D3409" w:rsidDel="002669AE">
            <w:delText xml:space="preserve"> time point.</w:delText>
          </w:r>
        </w:del>
      </w:moveTo>
    </w:p>
    <w:p w14:paraId="34E93745" w14:textId="77777777" w:rsidR="001C5EFB" w:rsidRPr="001C5EFB" w:rsidRDefault="001C5EFB" w:rsidP="001C5EFB">
      <w:pPr>
        <w:rPr>
          <w:ins w:id="2009" w:author="mkoenig" w:date="2015-09-04T18:48:00Z"/>
          <w:b/>
          <w:rPrChange w:id="2010" w:author="mkoenig" w:date="2015-09-04T18:48:00Z">
            <w:rPr>
              <w:ins w:id="2011" w:author="mkoenig" w:date="2015-09-04T18:48:00Z"/>
            </w:rPr>
          </w:rPrChange>
        </w:rPr>
      </w:pPr>
    </w:p>
    <w:p w14:paraId="68375EC9" w14:textId="419631A7" w:rsidR="001C5EFB" w:rsidRPr="00F00430" w:rsidDel="001C5EFB" w:rsidRDefault="001C5EFB">
      <w:pPr>
        <w:rPr>
          <w:del w:id="2012" w:author="mkoenig" w:date="2015-09-04T18:48:00Z"/>
        </w:rPr>
      </w:pPr>
      <w:moveTo w:id="2013" w:author="mkoenig" w:date="2015-09-04T18:46:00Z">
        <w:del w:id="2014"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005"/>
    <w:p w14:paraId="09EB0AB5" w14:textId="2CC336A2" w:rsidR="000F6E53" w:rsidRPr="005D3409" w:rsidDel="00117CCB" w:rsidRDefault="00402FCE">
      <w:pPr>
        <w:ind w:firstLine="0"/>
        <w:rPr>
          <w:del w:id="2015" w:author="mkoenig" w:date="2015-09-04T19:50:00Z"/>
        </w:rPr>
        <w:pPrChange w:id="2016" w:author="mkoenig" w:date="2015-09-05T10:52:00Z">
          <w:pPr/>
        </w:pPrChange>
      </w:pPr>
      <w:del w:id="2017"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018"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019"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020"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527ADDE9" w:rsidR="000F6E53" w:rsidRPr="005D3409" w:rsidDel="001C5EFB" w:rsidRDefault="00402FCE">
      <w:pPr>
        <w:ind w:firstLine="0"/>
        <w:pPrChange w:id="2021" w:author="mkoenig" w:date="2015-09-05T10:52:00Z">
          <w:pPr/>
        </w:pPrChange>
      </w:pPr>
      <w:moveFromRangeStart w:id="2022" w:author="mkoenig" w:date="2015-09-04T18:46:00Z" w:name="move429155746"/>
      <w:moveFrom w:id="2023" w:author="mkoenig" w:date="2015-09-04T18:46:00Z">
        <w:r w:rsidRPr="006D187B" w:rsidDel="001C5EFB">
          <w:t>As the decision trees are automatically</w:t>
        </w:r>
        <w:r w:rsidRPr="005D3409" w:rsidDel="001C5EFB">
          <w:t xml:space="preserve"> generated, </w:t>
        </w:r>
        <w:r w:rsidR="006D187B" w:rsidDel="001C5EFB">
          <w:t>their</w:t>
        </w:r>
        <w:r w:rsidR="00923A62" w:rsidDel="001C5EFB">
          <w:t xml:space="preserve"> predictive capacity </w:t>
        </w:r>
        <w:r w:rsidRPr="005D3409" w:rsidDel="001C5EFB">
          <w:t>can be tested with the leave</w:t>
        </w:r>
        <w:r w:rsidR="003F40AB" w:rsidDel="001C5EFB">
          <w:t>-</w:t>
        </w:r>
        <w:r w:rsidRPr="005D3409" w:rsidDel="001C5EFB">
          <w:t>one</w:t>
        </w:r>
        <w:r w:rsidR="003F40AB" w:rsidDel="001C5EFB">
          <w:t>-</w:t>
        </w:r>
        <w:r w:rsidRPr="005D3409" w:rsidDel="001C5EFB">
          <w:t>out approach. For each mouse</w:t>
        </w:r>
        <w:r w:rsidR="00160545" w:rsidDel="001C5EFB">
          <w:t xml:space="preserve"> in the experiment</w:t>
        </w:r>
        <w:r w:rsidRPr="005D3409" w:rsidDel="001C5EFB">
          <w:t>, a decision tree is generated</w:t>
        </w:r>
        <w:r w:rsidR="00160545" w:rsidDel="001C5EFB">
          <w:t xml:space="preserve"> under the exclusion of</w:t>
        </w:r>
        <w:r w:rsidRPr="005D3409" w:rsidDel="001C5EFB">
          <w:t xml:space="preserve"> data </w:t>
        </w:r>
        <w:r w:rsidR="006D187B" w:rsidDel="001C5EFB">
          <w:t>from</w:t>
        </w:r>
        <w:r w:rsidRPr="005D3409" w:rsidDel="001C5EFB">
          <w:t xml:space="preserve"> this mouse. Then, the</w:t>
        </w:r>
        <w:r w:rsidR="00160545" w:rsidDel="001C5EFB">
          <w:t xml:space="preserve"> decision tree is evaluated with the factor values of this mouse </w:t>
        </w:r>
        <w:r w:rsidRPr="005D3409" w:rsidDel="001C5EFB">
          <w:t xml:space="preserve">and compared with </w:t>
        </w:r>
        <w:r w:rsidR="00160545" w:rsidDel="001C5EFB">
          <w:t>its</w:t>
        </w:r>
        <w:r w:rsidRPr="005D3409" w:rsidDel="001C5EFB">
          <w:t xml:space="preserve"> </w:t>
        </w:r>
        <w:r w:rsidR="00160545" w:rsidDel="001C5EFB">
          <w:t>true</w:t>
        </w:r>
        <w:r w:rsidRPr="005D3409" w:rsidDel="001C5EFB">
          <w:t xml:space="preserve"> time point.</w:t>
        </w:r>
      </w:moveFrom>
    </w:p>
    <w:p w14:paraId="29531885" w14:textId="0060F625" w:rsidR="000F6E53" w:rsidRPr="005D3409" w:rsidDel="001C5EFB" w:rsidRDefault="006D187B">
      <w:pPr>
        <w:ind w:firstLine="0"/>
        <w:pPrChange w:id="2024" w:author="mkoenig" w:date="2015-09-05T10:52:00Z">
          <w:pPr/>
        </w:pPrChange>
      </w:pPr>
      <w:moveFrom w:id="2025"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022"/>
    <w:p w14:paraId="73E06853" w14:textId="1FE846FA" w:rsidR="00B8182A" w:rsidRPr="005D3409" w:rsidDel="001C5EFB" w:rsidRDefault="00B8182A">
      <w:pPr>
        <w:ind w:firstLine="0"/>
        <w:rPr>
          <w:del w:id="2026" w:author="mkoenig" w:date="2015-09-04T18:49:00Z"/>
        </w:rPr>
        <w:pPrChange w:id="2027" w:author="mkoenig" w:date="2015-09-05T10:52:00Z">
          <w:pPr/>
        </w:pPrChange>
      </w:pPr>
      <w:del w:id="2028"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029" w:author="mkoenig" w:date="2015-09-05T11:52:00Z"/>
        </w:rPr>
        <w:pPrChange w:id="2030" w:author="mkoenig" w:date="2015-09-05T10:52:00Z">
          <w:pPr/>
        </w:pPrChange>
      </w:pPr>
      <w:del w:id="2031"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032"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033"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034" w:author="mkoenig" w:date="2015-09-05T10:45:00Z"/>
        </w:rPr>
        <w:pPrChange w:id="2035" w:author="mkoenig" w:date="2015-09-04T18:50:00Z">
          <w:pPr/>
        </w:pPrChange>
      </w:pPr>
      <w:del w:id="2036"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037"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04D91D59" w:rsidR="00922FF5" w:rsidRPr="00922FF5" w:rsidRDefault="006A1ECC">
      <w:pPr>
        <w:pStyle w:val="Heading2"/>
      </w:pPr>
      <w:r w:rsidRPr="005E74B2">
        <w:t>Alternate progressio</w:t>
      </w:r>
      <w:r w:rsidR="008D1090">
        <w:t>n routes</w:t>
      </w:r>
      <w:ins w:id="2038" w:author="mkoenig" w:date="2015-09-04T19:49:00Z">
        <w:r w:rsidR="00117CCB">
          <w:t xml:space="preserve"> &amp; individual variation</w:t>
        </w:r>
      </w:ins>
    </w:p>
    <w:p w14:paraId="55B8273F" w14:textId="637E1CCA" w:rsidR="00B46A2F" w:rsidRDefault="00B46A2F">
      <w:pPr>
        <w:ind w:firstLine="0"/>
        <w:rPr>
          <w:ins w:id="2039" w:author="mkoenig" w:date="2015-09-05T12:45:00Z"/>
        </w:rPr>
        <w:pPrChange w:id="2040" w:author="mkoenig" w:date="2015-09-05T12:45:00Z">
          <w:pPr/>
        </w:pPrChange>
      </w:pPr>
      <w:moveToRangeStart w:id="2041" w:author="mkoenig" w:date="2015-09-05T12:45:00Z" w:name="move429220444"/>
      <w:moveTo w:id="2042" w:author="mkoenig" w:date="2015-09-05T12:45:00Z">
        <w:r w:rsidRPr="00932777">
          <w:t xml:space="preserve">However, there is </w:t>
        </w:r>
        <w:r>
          <w:t xml:space="preserve">large variance in </w:t>
        </w:r>
        <w:r w:rsidRPr="00932777">
          <w:t xml:space="preserve">values </w:t>
        </w:r>
        <w:r>
          <w:t>for</w:t>
        </w:r>
        <w:r w:rsidRPr="00932777">
          <w:t xml:space="preserve"> many </w:t>
        </w:r>
        <w:r>
          <w:t xml:space="preserve">analyzed </w:t>
        </w:r>
        <w:r w:rsidRPr="00932777">
          <w:t>factors</w:t>
        </w:r>
        <w:r>
          <w:t>, when comparing individual mice of</w:t>
        </w:r>
        <w:r w:rsidRPr="00932777">
          <w:t xml:space="preserve"> the same time point</w:t>
        </w:r>
        <w:r>
          <w:t>s</w:t>
        </w:r>
        <w:r w:rsidRPr="00932777">
          <w:t>. For example, at 5 days, the infarct area varies from 0.9% to 12% and the collagen deposition area varies from 0.8%-5.9%.</w:t>
        </w:r>
      </w:moveTo>
      <w:moveToRangeEnd w:id="2041"/>
    </w:p>
    <w:p w14:paraId="25871169" w14:textId="41A21846" w:rsidR="00B46A2F" w:rsidRDefault="00B46A2F">
      <w:pPr>
        <w:ind w:firstLine="0"/>
        <w:rPr>
          <w:ins w:id="2043" w:author="mkoenig" w:date="2015-09-05T12:45:00Z"/>
        </w:rPr>
        <w:pPrChange w:id="2044" w:author="mkoenig" w:date="2015-09-05T12:45:00Z">
          <w:pPr/>
        </w:pPrChange>
      </w:pPr>
      <w:ins w:id="2045" w:author="mkoenig" w:date="2015-09-05T12:45:00Z">
        <w:r>
          <w:t xml:space="preserve">See especially also Supplement </w:t>
        </w:r>
        <w:proofErr w:type="gramStart"/>
        <w:r>
          <w:t>Figure ?.</w:t>
        </w:r>
        <w:proofErr w:type="gramEnd"/>
      </w:ins>
    </w:p>
    <w:p w14:paraId="651F6230" w14:textId="77777777" w:rsidR="00B46A2F" w:rsidRDefault="00B46A2F">
      <w:pPr>
        <w:ind w:firstLine="0"/>
        <w:rPr>
          <w:ins w:id="2046" w:author="mkoenig" w:date="2015-09-05T12:45:00Z"/>
        </w:rPr>
        <w:pPrChange w:id="2047" w:author="mkoenig" w:date="2015-09-05T12:45:00Z">
          <w:pPr/>
        </w:pPrChange>
      </w:pPr>
    </w:p>
    <w:p w14:paraId="3E35C9E2" w14:textId="2DF3A9BC" w:rsidR="00922FF5" w:rsidRDefault="006A1ECC">
      <w:pPr>
        <w:rPr>
          <w:ins w:id="2048" w:author="mkoenig" w:date="2015-09-04T18:52:00Z"/>
        </w:rPr>
      </w:pPr>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w:t>
      </w:r>
      <w:ins w:id="2049" w:author="mkoenig" w:date="2015-09-05T10:56:00Z">
        <w:r w:rsidR="00572B87">
          <w:t>, suggesting that alternate routes of disease progression exist.</w:t>
        </w:r>
      </w:ins>
      <w:del w:id="2050" w:author="mkoenig" w:date="2015-09-05T10:56:00Z">
        <w:r w:rsidDel="00572B87">
          <w:delText xml:space="preserve">. </w:delText>
        </w:r>
      </w:del>
    </w:p>
    <w:p w14:paraId="215D1027" w14:textId="019B2299" w:rsidR="001C5EFB" w:rsidRDefault="001C5EFB" w:rsidP="001C5EFB">
      <w:pPr>
        <w:rPr>
          <w:ins w:id="2051" w:author="mkoenig" w:date="2015-09-04T18:52:00Z"/>
        </w:rPr>
      </w:pPr>
      <w:ins w:id="2052" w:author="mkoenig" w:date="2015-09-04T18:52:00Z">
        <w:r>
          <w:t xml:space="preserve">Also in other parameters. Large variation in </w:t>
        </w:r>
        <w:proofErr w:type="gramStart"/>
        <w:r>
          <w:t>mice ,</w:t>
        </w:r>
        <w:proofErr w:type="gramEnd"/>
        <w:r>
          <w:t xml:space="preserve"> individual differences =&gt; see also original data</w:t>
        </w:r>
      </w:ins>
    </w:p>
    <w:p w14:paraId="378AF3CA" w14:textId="7DF3488E" w:rsidR="001C5EFB" w:rsidRDefault="001C5EFB">
      <w:pPr>
        <w:pStyle w:val="ListParagraph"/>
        <w:ind w:left="757" w:firstLine="0"/>
        <w:rPr>
          <w:ins w:id="2053" w:author="mkoenig" w:date="2015-09-04T18:52:00Z"/>
        </w:rPr>
        <w:pPrChange w:id="2054" w:author="mkoenig" w:date="2015-09-04T18:52:00Z">
          <w:pPr/>
        </w:pPrChange>
      </w:pPr>
      <w:ins w:id="2055" w:author="mkoenig" w:date="2015-09-04T18:52:00Z">
        <w:r>
          <w:t xml:space="preserve">=&gt; </w:t>
        </w:r>
        <w:proofErr w:type="gramStart"/>
        <w:r>
          <w:t>early</w:t>
        </w:r>
        <w:proofErr w:type="gramEnd"/>
        <w:r>
          <w:t xml:space="preserve"> marker important to be exact, probably additional time points at 3h, </w:t>
        </w:r>
      </w:ins>
      <w:ins w:id="2056" w:author="mkoenig" w:date="2015-09-04T18:53:00Z">
        <w:r>
          <w:t xml:space="preserve">9h… very early effect. On the other hand some mice seem to show earlier and strong development of fibrosis. </w:t>
        </w:r>
      </w:ins>
      <w:ins w:id="2057" w:author="mkoenig" w:date="2015-09-04T18:54:00Z">
        <w:r>
          <w:t>Different susceptibility, genetic factors.</w:t>
        </w:r>
      </w:ins>
    </w:p>
    <w:p w14:paraId="6A72151F" w14:textId="0E6A858F" w:rsidR="001C5EFB" w:rsidRDefault="00875EBA">
      <w:pPr>
        <w:rPr>
          <w:ins w:id="2058" w:author="mkoenig" w:date="2015-09-04T18:52:00Z"/>
        </w:rPr>
      </w:pPr>
      <w:ins w:id="2059" w:author="mkoenig" w:date="2015-09-05T13:53:00Z">
        <w:r>
          <w:fldChar w:fldCharType="begin"/>
        </w:r>
        <w:r>
          <w:instrText xml:space="preserve"> LISTNUM </w:instrText>
        </w:r>
        <w:r>
          <w:fldChar w:fldCharType="end"/>
        </w:r>
      </w:ins>
    </w:p>
    <w:p w14:paraId="0EC319AF" w14:textId="77777777" w:rsidR="001C5EFB" w:rsidRDefault="001C5EFB">
      <w:pPr>
        <w:rPr>
          <w:ins w:id="2060" w:author="mkoenig" w:date="2015-09-04T18:20:00Z"/>
        </w:rPr>
      </w:pPr>
    </w:p>
    <w:p w14:paraId="31442B8C" w14:textId="77777777" w:rsidR="00572B87" w:rsidRDefault="006A1ECC">
      <w:pPr>
        <w:rPr>
          <w:ins w:id="2061" w:author="mkoenig" w:date="2015-09-05T10:57:00Z"/>
        </w:rPr>
      </w:pPr>
      <w:del w:id="2062" w:author="mkoenig" w:date="2015-09-05T10:56:00Z">
        <w:r w:rsidDel="00572B87">
          <w:delText xml:space="preserve">Indeed, </w:delText>
        </w:r>
        <w:r w:rsidR="00B22957" w:rsidDel="00572B87">
          <w:delText>they</w:delText>
        </w:r>
        <w:r w:rsidDel="00572B87">
          <w:delText xml:space="preserve"> are negatively correlated</w:delText>
        </w:r>
        <w:r w:rsidR="00B22957" w:rsidDel="00572B87">
          <w:delText xml:space="preserve"> with each other</w:delText>
        </w:r>
        <w:r w:rsidDel="00572B87">
          <w:delText xml:space="preserve">, and suggest </w:delText>
        </w:r>
        <w:r w:rsidR="00B22957" w:rsidDel="00572B87">
          <w:delText xml:space="preserve">that </w:delText>
        </w:r>
        <w:r w:rsidDel="00572B87">
          <w:delText>alternate routes of disease progression</w:delText>
        </w:r>
        <w:r w:rsidR="00B22957" w:rsidDel="00572B87">
          <w:delText xml:space="preserve"> exist</w:delText>
        </w:r>
        <w:r w:rsidDel="00572B87">
          <w:delText>.</w:delText>
        </w:r>
      </w:del>
      <w:r>
        <w:t xml:space="preserve">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p>
    <w:p w14:paraId="2B619718" w14:textId="1F47762C" w:rsidR="00E963DD" w:rsidRDefault="00AF0350">
      <w:pPr>
        <w:rPr>
          <w:ins w:id="2063" w:author="mkoenig" w:date="2015-09-04T18:18:00Z"/>
        </w:rPr>
      </w:pPr>
      <w:r>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t>The design of the study, which included the sacrifice of mice after a specific time, did not allow to answer</w:t>
      </w:r>
      <w:r w:rsidR="00A467D5">
        <w:t xml:space="preserve"> </w:t>
      </w:r>
      <w:r>
        <w:t>whether the alternate developments, shown macroscopically in later time points, can also be observed in earlier time points</w:t>
      </w:r>
      <w:r w:rsidR="003F7F28">
        <w:t>.</w:t>
      </w:r>
    </w:p>
    <w:p w14:paraId="7ABDFB0D" w14:textId="77777777" w:rsidR="009B491A" w:rsidRDefault="009B491A">
      <w:pPr>
        <w:rPr>
          <w:ins w:id="2064" w:author="mkoenig" w:date="2015-09-05T11:04:00Z"/>
        </w:rPr>
      </w:pPr>
    </w:p>
    <w:p w14:paraId="30C71A47" w14:textId="77777777" w:rsidR="004D6A35" w:rsidRDefault="004D6A35" w:rsidP="004D6A35">
      <w:pPr>
        <w:rPr>
          <w:ins w:id="2065" w:author="mkoenig" w:date="2015-09-05T11:04:00Z"/>
          <w:b/>
        </w:rPr>
      </w:pPr>
      <w:ins w:id="2066" w:author="mkoenig" w:date="2015-09-05T11:04:00Z">
        <w:r>
          <w:rPr>
            <w:b/>
          </w:rPr>
          <w:t>Summary disease progression</w:t>
        </w:r>
      </w:ins>
    </w:p>
    <w:p w14:paraId="5A14E2C5" w14:textId="6147D2C8" w:rsidR="004D6A35" w:rsidDel="004D6A35" w:rsidRDefault="004D6A35" w:rsidP="004D6A35">
      <w:pPr>
        <w:rPr>
          <w:del w:id="2067" w:author="mkoenig" w:date="2015-09-05T11:05:00Z"/>
        </w:rPr>
      </w:pPr>
      <w:moveToRangeStart w:id="2068" w:author="mkoenig" w:date="2015-09-05T11:03:00Z" w:name="move429214351"/>
      <w:moveTo w:id="2069" w:author="mkoenig" w:date="2015-09-05T11:03:00Z">
        <w:r w:rsidRPr="000A6955">
          <w:t>Figure 1</w:t>
        </w:r>
      </w:moveTo>
      <w:ins w:id="2070" w:author="mkoenig" w:date="2015-09-05T11:03:00Z">
        <w:r>
          <w:t>1</w:t>
        </w:r>
      </w:ins>
      <w:moveTo w:id="2071" w:author="mkoenig" w:date="2015-09-05T11:03:00Z">
        <w:del w:id="2072" w:author="mkoenig" w:date="2015-09-05T11:03:00Z">
          <w:r w:rsidRPr="000A6955" w:rsidDel="004D6A35">
            <w:delText>0</w:delText>
          </w:r>
        </w:del>
        <w:r w:rsidRPr="000A6955">
          <w:t xml:space="preserve"> shows a summary of the disease processes, the serum factors or </w:t>
        </w:r>
        <w:proofErr w:type="spellStart"/>
        <w:r w:rsidRPr="000A6955">
          <w:t>histopathological</w:t>
        </w:r>
        <w:proofErr w:type="spellEnd"/>
        <w:r w:rsidRPr="000A6955">
          <w:t xml:space="preserve"> parameters they represent, and the most correlate</w:t>
        </w:r>
        <w:r w:rsidRPr="00C31300">
          <w:t>d</w:t>
        </w:r>
        <w:r>
          <w:t xml:space="preserve"> factors.</w:t>
        </w:r>
      </w:moveTo>
    </w:p>
    <w:moveToRangeEnd w:id="2068"/>
    <w:p w14:paraId="0B0264A9" w14:textId="77777777" w:rsidR="004D6A35" w:rsidRDefault="004D6A35">
      <w:pPr>
        <w:rPr>
          <w:ins w:id="2073" w:author="mkoenig" w:date="2015-09-04T18:18:00Z"/>
        </w:rPr>
      </w:pPr>
    </w:p>
    <w:p w14:paraId="6B9D2B2E" w14:textId="478AB1DA" w:rsidR="009B491A" w:rsidRDefault="009B491A">
      <w:pPr>
        <w:rPr>
          <w:ins w:id="2074" w:author="mkoenig" w:date="2015-09-05T11:05:00Z"/>
        </w:rPr>
      </w:pPr>
      <w:moveToRangeStart w:id="2075" w:author="mkoenig" w:date="2015-09-04T18:18:00Z" w:name="move429154038"/>
      <w:moveTo w:id="2076" w:author="mkoenig" w:date="2015-09-04T18:18:00Z">
        <w:r w:rsidRPr="00A85BD1">
          <w:t xml:space="preserve">Taken together, </w:t>
        </w:r>
        <w:r>
          <w:t xml:space="preserve">the </w:t>
        </w:r>
        <w:r w:rsidRPr="00A85BD1">
          <w:t>detailed time-resolved transcriptional profiling of liver homogenates following BDL revealed a coordinated induction of detoxification processes immediately after surgery and</w:t>
        </w:r>
        <w:r>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moveTo>
      <w:moveToRangeEnd w:id="2075"/>
    </w:p>
    <w:p w14:paraId="37F2F446" w14:textId="58E54117" w:rsidR="004D6A35" w:rsidRDefault="004D6A35">
      <w:ins w:id="2077" w:author="mkoenig" w:date="2015-09-05T11:05:00Z">
        <w:r>
          <w:t xml:space="preserve">The main findings are summarized in </w:t>
        </w:r>
        <w:proofErr w:type="spellStart"/>
        <w:proofErr w:type="gramStart"/>
        <w:r>
          <w:t>th</w:t>
        </w:r>
        <w:proofErr w:type="spellEnd"/>
        <w:proofErr w:type="gramEnd"/>
        <w:r>
          <w:t xml:space="preserve"> Figure 11 bringing the different aspects, phases and </w:t>
        </w:r>
      </w:ins>
      <w:ins w:id="2078" w:author="mkoenig" w:date="2015-09-05T11:06:00Z">
        <w:r w:rsidR="00A3453E">
          <w:t>markers together.</w:t>
        </w:r>
      </w:ins>
    </w:p>
    <w:p w14:paraId="59EE35F4" w14:textId="77777777" w:rsidR="000F6E53" w:rsidRPr="005D3409" w:rsidRDefault="00ED1EE7" w:rsidP="00A139B2">
      <w:pPr>
        <w:pStyle w:val="Heading1"/>
      </w:pPr>
      <w:commentRangeStart w:id="2079"/>
      <w:commentRangeStart w:id="2080"/>
      <w:r>
        <w:t>Conclusion</w:t>
      </w:r>
      <w:commentRangeEnd w:id="2079"/>
      <w:r w:rsidR="007501AA">
        <w:rPr>
          <w:rStyle w:val="CommentReference"/>
          <w:rFonts w:ascii="Times New Roman" w:eastAsia="Times New Roman" w:hAnsi="Times New Roman" w:cs="Times New Roman"/>
          <w:b w:val="0"/>
          <w:sz w:val="24"/>
          <w:szCs w:val="24"/>
          <w:lang w:val="de-DE"/>
        </w:rPr>
        <w:commentReference w:id="2079"/>
      </w:r>
      <w:commentRangeEnd w:id="2080"/>
      <w:r w:rsidR="00A139B2">
        <w:rPr>
          <w:rStyle w:val="CommentReference"/>
          <w:rFonts w:ascii="Times New Roman" w:eastAsia="Times New Roman" w:hAnsi="Times New Roman" w:cs="Times New Roman"/>
          <w:b w:val="0"/>
          <w:sz w:val="24"/>
          <w:szCs w:val="24"/>
          <w:lang w:val="de-DE"/>
        </w:rPr>
        <w:commentReference w:id="2080"/>
      </w:r>
    </w:p>
    <w:p w14:paraId="2298C15C" w14:textId="77BC1545"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lastRenderedPageBreak/>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2081" w:author="Kerstin Abshagen" w:date="2015-07-07T10:47:00Z">
        <w:r w:rsidR="007E659F" w:rsidRPr="0014557E" w:rsidDel="004C2517">
          <w:delText>TGF</w:delText>
        </w:r>
      </w:del>
      <w:proofErr w:type="spellStart"/>
      <w:ins w:id="2082"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2083" w:author="Kerstin Abshagen" w:date="2015-07-07T10:47:00Z">
        <w:r w:rsidR="00CB6E87" w:rsidDel="004C2517">
          <w:delText xml:space="preserve">CTGF </w:delText>
        </w:r>
      </w:del>
      <w:proofErr w:type="spellStart"/>
      <w:ins w:id="2084" w:author="Kerstin Abshagen" w:date="2015-07-07T10:47:00Z">
        <w:r w:rsidR="004C2517">
          <w:t>Ctgf</w:t>
        </w:r>
        <w:proofErr w:type="spellEnd"/>
        <w:r w:rsidR="004C2517">
          <w:t xml:space="preserve"> </w:t>
        </w:r>
      </w:ins>
      <w:r w:rsidR="00CB6E87">
        <w:t xml:space="preserve">and </w:t>
      </w:r>
      <w:del w:id="2085" w:author="Kerstin Abshagen" w:date="2015-07-07T10:47:00Z">
        <w:r w:rsidR="00CB6E87" w:rsidRPr="0014557E" w:rsidDel="004C2517">
          <w:delText>TGF</w:delText>
        </w:r>
      </w:del>
      <w:proofErr w:type="spellStart"/>
      <w:ins w:id="2086"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087" w:author="Windows User" w:date="2015-08-20T16:47:00Z"/>
        </w:rPr>
      </w:pPr>
      <w:r w:rsidRPr="00704D2A">
        <w:lastRenderedPageBreak/>
        <w:t xml:space="preserve">Dataset S2. </w:t>
      </w:r>
      <w:ins w:id="2088" w:author="Windows User" w:date="2015-08-20T16:47:00Z">
        <w:r w:rsidR="004A34E4">
          <w:t>Statistical analysis.</w:t>
        </w:r>
      </w:ins>
      <w:del w:id="2089"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090" w:author="Windows User" w:date="2015-08-20T16:47:00Z"/>
        </w:rPr>
      </w:pPr>
      <w:del w:id="2091" w:author="Windows User" w:date="2015-08-20T16:47:00Z">
        <w:r w:rsidRPr="00704D2A" w:rsidDel="004A34E4">
          <w:delText>Dataset S3. Separators and decision trees.</w:delText>
        </w:r>
      </w:del>
    </w:p>
    <w:p w14:paraId="73CDCDD8" w14:textId="2E4E93F8" w:rsidR="004018DE" w:rsidRDefault="00ED1EE7">
      <w:pPr>
        <w:pStyle w:val="NoSpacing"/>
      </w:pPr>
      <w:del w:id="2092"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093" w:author="Windows User" w:date="2015-08-20T16:44:00Z">
        <w:r w:rsidR="004A34E4">
          <w:t xml:space="preserve">MK </w:t>
        </w:r>
      </w:ins>
      <w:r>
        <w:t>AH</w:t>
      </w:r>
      <w:del w:id="2094" w:author="Windows User" w:date="2015-08-20T16:44:00Z">
        <w:r w:rsidDel="004A34E4">
          <w:delText xml:space="preserve"> </w:delText>
        </w:r>
      </w:del>
      <w:ins w:id="2095" w:author="Kerstin Abshagen" w:date="2015-08-06T15:37:00Z">
        <w:del w:id="2096" w:author="Windows User" w:date="2015-08-20T16:44:00Z">
          <w:r w:rsidR="004B544C" w:rsidDel="004A34E4">
            <w:delText>MK</w:delText>
          </w:r>
        </w:del>
        <w:r w:rsidR="004B544C">
          <w:t xml:space="preserve"> </w:t>
        </w:r>
      </w:ins>
      <w:r>
        <w:t xml:space="preserve">MT IM ME HW HH UMZ BV SD. Wrote the paper: KA </w:t>
      </w:r>
      <w:del w:id="2097" w:author="Windows User" w:date="2015-08-20T16:45:00Z">
        <w:r w:rsidDel="004A34E4">
          <w:delText>AH</w:delText>
        </w:r>
      </w:del>
      <w:ins w:id="2098" w:author="Kerstin Abshagen" w:date="2015-08-06T15:37:00Z">
        <w:del w:id="2099" w:author="Windows User" w:date="2015-08-20T16:45:00Z">
          <w:r w:rsidR="004B544C" w:rsidDel="004A34E4">
            <w:delText xml:space="preserve"> </w:delText>
          </w:r>
        </w:del>
        <w:r w:rsidR="004B544C">
          <w:t>MK</w:t>
        </w:r>
      </w:ins>
      <w:ins w:id="2100"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101" w:author="Windows User" w:date="2015-08-20T16:45:00Z">
        <w:r w:rsidR="004A34E4">
          <w:t xml:space="preserve">The authors thank </w:t>
        </w:r>
      </w:ins>
      <w:ins w:id="2102"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103" w:author="Kerstin Abshagen" w:date="2015-08-07T11:28:00Z">
        <w:r w:rsidR="007E4752" w:rsidRPr="007E4752">
          <w:rPr>
            <w:b/>
            <w:color w:val="FF0000"/>
            <w:u w:val="single"/>
            <w:rPrChange w:id="2104" w:author="Kerstin Abshagen" w:date="2015-08-07T11:30:00Z">
              <w:rPr>
                <w:b/>
              </w:rPr>
            </w:rPrChange>
          </w:rPr>
          <w:t>in</w:t>
        </w:r>
      </w:ins>
      <w:ins w:id="2105" w:author="Kerstin Abshagen" w:date="2015-08-07T11:29:00Z">
        <w:r w:rsidR="007E4752" w:rsidRPr="007E4752">
          <w:rPr>
            <w:b/>
            <w:color w:val="FF0000"/>
            <w:u w:val="single"/>
            <w:rPrChange w:id="2106"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107" w:author="Kerstin Abshagen" w:date="2015-08-07T11:31:00Z">
        <w:r w:rsidRPr="005D3409" w:rsidDel="007E4752">
          <w:delText xml:space="preserve">SD </w:delText>
        </w:r>
      </w:del>
      <w:ins w:id="2108"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109" w:author="Kerstin Abshagen" w:date="2015-08-07T11:32:00Z">
        <w:r w:rsidR="007E4752" w:rsidRPr="007E4752">
          <w:rPr>
            <w:color w:val="FF0000"/>
            <w:u w:val="single"/>
            <w:rPrChange w:id="2110" w:author="Kerstin Abshagen" w:date="2015-08-07T11:32:00Z">
              <w:rPr/>
            </w:rPrChange>
          </w:rPr>
          <w:t>of extracellular matrix deposition</w:t>
        </w:r>
        <w:r w:rsidR="007E4752" w:rsidRPr="007E4752">
          <w:rPr>
            <w:color w:val="FF0000"/>
            <w:rPrChange w:id="2111"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112" w:author="Kerstin Abshagen" w:date="2015-08-07T11:33:00Z">
        <w:r w:rsidR="007E4752">
          <w:t xml:space="preserve"> </w:t>
        </w:r>
        <w:r w:rsidR="007E4752" w:rsidRPr="007E4752">
          <w:rPr>
            <w:color w:val="FF0000"/>
            <w:u w:val="single"/>
            <w:rPrChange w:id="2113" w:author="Kerstin Abshagen" w:date="2015-08-07T11:33:00Z">
              <w:rPr/>
            </w:rPrChange>
          </w:rPr>
          <w:t>(0 h)</w:t>
        </w:r>
      </w:ins>
      <w:ins w:id="2114"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115"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116" w:author="Kerstin Abshagen" w:date="2015-07-07T11:27:00Z">
        <w:r w:rsidR="00C00F72">
          <w:t xml:space="preserve"> (2)</w:t>
        </w:r>
      </w:ins>
      <w:r w:rsidRPr="00A11AD6">
        <w:t xml:space="preserve">, blue down-regulation </w:t>
      </w:r>
      <w:ins w:id="2117"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118" w:author="Kerstin Abshagen" w:date="2015-08-07T11:36:00Z">
        <w:r w:rsidR="007E4752" w:rsidRPr="007E4752">
          <w:rPr>
            <w:b/>
            <w:color w:val="FF0000"/>
            <w:u w:val="single"/>
            <w:rPrChange w:id="2119"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120" w:author="Kerstin Abshagen" w:date="2015-08-07T11:37:00Z">
        <w:r w:rsidR="007E4752">
          <w:rPr>
            <w:b/>
          </w:rPr>
          <w:t xml:space="preserve"> </w:t>
        </w:r>
        <w:r w:rsidR="007E4752" w:rsidRPr="007E4752">
          <w:rPr>
            <w:b/>
            <w:color w:val="FF0000"/>
            <w:u w:val="single"/>
            <w:rPrChange w:id="2121"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122" w:author="Windows User" w:date="2015-08-20T16:32:00Z"/>
        </w:rPr>
      </w:pPr>
      <w:ins w:id="2123" w:author="Windows User" w:date="2015-08-20T16:19:00Z">
        <w:r>
          <w:rPr>
            <w:b/>
          </w:rPr>
          <w:t>Figure 7: Correlation between</w:t>
        </w:r>
        <w:r w:rsidRPr="002917AF">
          <w:rPr>
            <w:b/>
          </w:rPr>
          <w:t xml:space="preserve"> factors. </w:t>
        </w:r>
        <w:r w:rsidRPr="002917AF">
          <w:rPr>
            <w:rPrChange w:id="2124"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2125" w:author="Windows User" w:date="2015-08-20T16:19:00Z">
              <w:rPr>
                <w:b/>
              </w:rPr>
            </w:rPrChange>
          </w:rPr>
          <w:t>dendrogram</w:t>
        </w:r>
        <w:proofErr w:type="spellEnd"/>
        <w:r w:rsidRPr="002917AF">
          <w:rPr>
            <w:rPrChange w:id="2126"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2127" w:author="Windows User" w:date="2015-08-20T16:19:00Z">
              <w:rPr>
                <w:b/>
              </w:rPr>
            </w:rPrChange>
          </w:rPr>
          <w:t>Fluidigm</w:t>
        </w:r>
        <w:proofErr w:type="spellEnd"/>
        <w:r w:rsidRPr="002917AF">
          <w:rPr>
            <w:rPrChange w:id="2128" w:author="Windows User" w:date="2015-08-20T16:19:00Z">
              <w:rPr>
                <w:b/>
              </w:rPr>
            </w:rPrChange>
          </w:rPr>
          <w:t xml:space="preserve"> ADME panel, </w:t>
        </w:r>
        <w:proofErr w:type="spellStart"/>
        <w:r w:rsidRPr="002917AF">
          <w:rPr>
            <w:rPrChange w:id="2129" w:author="Windows User" w:date="2015-08-20T16:19:00Z">
              <w:rPr>
                <w:b/>
              </w:rPr>
            </w:rPrChange>
          </w:rPr>
          <w:t>Fluidigm</w:t>
        </w:r>
        <w:proofErr w:type="spellEnd"/>
        <w:r w:rsidRPr="002917AF">
          <w:rPr>
            <w:rPrChange w:id="2130" w:author="Windows User" w:date="2015-08-20T16:19:00Z">
              <w:rPr>
                <w:b/>
              </w:rPr>
            </w:rPrChange>
          </w:rPr>
          <w:t xml:space="preserve"> fibrosis panel; </w:t>
        </w:r>
        <w:proofErr w:type="spellStart"/>
        <w:r w:rsidRPr="002917AF">
          <w:rPr>
            <w:rPrChange w:id="2131" w:author="Windows User" w:date="2015-08-20T16:19:00Z">
              <w:rPr>
                <w:b/>
              </w:rPr>
            </w:rPrChange>
          </w:rPr>
          <w:t>Fluidigm</w:t>
        </w:r>
        <w:proofErr w:type="spellEnd"/>
        <w:r w:rsidRPr="002917AF">
          <w:rPr>
            <w:rPrChange w:id="2132" w:author="Windows User" w:date="2015-08-20T16:19:00Z">
              <w:rPr>
                <w:b/>
              </w:rPr>
            </w:rPrChange>
          </w:rPr>
          <w:t xml:space="preserve"> cytokine panel).</w:t>
        </w:r>
      </w:ins>
    </w:p>
    <w:p w14:paraId="024C6BAB" w14:textId="77777777" w:rsidR="00746623" w:rsidRDefault="00746623">
      <w:pPr>
        <w:pStyle w:val="NoSpacing"/>
        <w:rPr>
          <w:ins w:id="2133" w:author="Windows User" w:date="2015-08-20T16:32:00Z"/>
        </w:rPr>
      </w:pPr>
    </w:p>
    <w:p w14:paraId="7347D6C9" w14:textId="36EC6680" w:rsidR="00746623" w:rsidRDefault="00746623">
      <w:pPr>
        <w:pStyle w:val="NoSpacing"/>
        <w:rPr>
          <w:ins w:id="2134" w:author="Windows User" w:date="2015-08-20T16:33:00Z"/>
        </w:rPr>
      </w:pPr>
      <w:ins w:id="2135" w:author="Windows User" w:date="2015-08-20T16:32:00Z">
        <w:r w:rsidRPr="00746623">
          <w:rPr>
            <w:b/>
          </w:rPr>
          <w:t xml:space="preserve">Figure 8: Correlations of histological, biochemical and antibody factors. </w:t>
        </w:r>
        <w:r w:rsidRPr="00746623">
          <w:rPr>
            <w:rPrChange w:id="2136"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137" w:author="Windows User" w:date="2015-08-20T16:19:00Z"/>
          <w:b/>
        </w:rPr>
      </w:pPr>
    </w:p>
    <w:p w14:paraId="0ABD017E" w14:textId="766974E5" w:rsidR="000718D3" w:rsidRPr="007E4752" w:rsidDel="002917AF" w:rsidRDefault="00746623">
      <w:pPr>
        <w:pStyle w:val="NoSpacing"/>
        <w:rPr>
          <w:del w:id="2138" w:author="Windows User" w:date="2015-08-20T16:19:00Z"/>
          <w:highlight w:val="yellow"/>
          <w:rPrChange w:id="2139" w:author="Kerstin Abshagen" w:date="2015-08-07T11:35:00Z">
            <w:rPr>
              <w:del w:id="2140" w:author="Windows User" w:date="2015-08-20T16:19:00Z"/>
            </w:rPr>
          </w:rPrChange>
        </w:rPr>
      </w:pPr>
      <w:ins w:id="2141" w:author="Windows User" w:date="2015-08-20T16:33:00Z">
        <w:r w:rsidRPr="00746623">
          <w:rPr>
            <w:b/>
          </w:rPr>
          <w:t xml:space="preserve">Figure 9: Time course clusters in BDL. </w:t>
        </w:r>
        <w:r w:rsidRPr="00746623">
          <w:rPr>
            <w:rPrChange w:id="2142"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143"/>
      <w:del w:id="2144" w:author="Windows User" w:date="2015-08-20T16:19:00Z">
        <w:r w:rsidR="000718D3" w:rsidRPr="007E4752" w:rsidDel="002917AF">
          <w:rPr>
            <w:b/>
            <w:highlight w:val="yellow"/>
            <w:rPrChange w:id="2145" w:author="Kerstin Abshagen" w:date="2015-08-07T11:35:00Z">
              <w:rPr>
                <w:b/>
              </w:rPr>
            </w:rPrChange>
          </w:rPr>
          <w:delText xml:space="preserve">Figure </w:delText>
        </w:r>
        <w:r w:rsidR="00832CE6" w:rsidRPr="007E4752" w:rsidDel="002917AF">
          <w:rPr>
            <w:b/>
            <w:highlight w:val="yellow"/>
            <w:rPrChange w:id="2146" w:author="Kerstin Abshagen" w:date="2015-08-07T11:35:00Z">
              <w:rPr>
                <w:b/>
              </w:rPr>
            </w:rPrChange>
          </w:rPr>
          <w:delText>7</w:delText>
        </w:r>
        <w:r w:rsidR="000718D3" w:rsidRPr="007E4752" w:rsidDel="002917AF">
          <w:rPr>
            <w:b/>
            <w:highlight w:val="yellow"/>
            <w:rPrChange w:id="2147" w:author="Kerstin Abshagen" w:date="2015-08-07T11:35:00Z">
              <w:rPr>
                <w:b/>
              </w:rPr>
            </w:rPrChange>
          </w:rPr>
          <w:delText>: Clusters of consensus correlations.</w:delText>
        </w:r>
        <w:r w:rsidR="000718D3" w:rsidRPr="007E4752" w:rsidDel="002917AF">
          <w:rPr>
            <w:highlight w:val="yellow"/>
            <w:rPrChange w:id="2148" w:author="Kerstin Abshagen" w:date="2015-08-07T11:35:00Z">
              <w:rPr/>
            </w:rPrChange>
          </w:rPr>
          <w:delText xml:space="preserve"> The dendrogram represents the level of correlation. Factors </w:delText>
        </w:r>
      </w:del>
      <w:ins w:id="2149" w:author="Kerstin Abshagen" w:date="2015-07-07T10:59:00Z">
        <w:del w:id="2150" w:author="Windows User" w:date="2015-08-20T16:19:00Z">
          <w:r w:rsidR="00662AC2" w:rsidRPr="007E4752" w:rsidDel="002917AF">
            <w:rPr>
              <w:highlight w:val="yellow"/>
              <w:rPrChange w:id="2151" w:author="Kerstin Abshagen" w:date="2015-08-07T11:35:00Z">
                <w:rPr/>
              </w:rPrChange>
            </w:rPr>
            <w:delText>(RNAa-</w:delText>
          </w:r>
        </w:del>
      </w:ins>
      <w:ins w:id="2152" w:author="Kerstin Abshagen" w:date="2015-07-07T11:00:00Z">
        <w:del w:id="2153" w:author="Windows User" w:date="2015-08-20T16:19:00Z">
          <w:r w:rsidR="00662AC2" w:rsidRPr="007E4752" w:rsidDel="002917AF">
            <w:rPr>
              <w:highlight w:val="yellow"/>
              <w:rPrChange w:id="2154" w:author="Kerstin Abshagen" w:date="2015-08-07T11:35:00Z">
                <w:rPr/>
              </w:rPrChange>
            </w:rPr>
            <w:delText>gene</w:delText>
          </w:r>
          <w:r w:rsidR="00765FBC" w:rsidRPr="007E4752" w:rsidDel="002917AF">
            <w:rPr>
              <w:highlight w:val="yellow"/>
              <w:rPrChange w:id="2155" w:author="Kerstin Abshagen" w:date="2015-08-07T11:35:00Z">
                <w:rPr/>
              </w:rPrChange>
            </w:rPr>
            <w:delText xml:space="preserve"> </w:delText>
          </w:r>
        </w:del>
      </w:ins>
      <w:ins w:id="2156" w:author="Kerstin Abshagen" w:date="2015-07-07T11:05:00Z">
        <w:del w:id="2157" w:author="Windows User" w:date="2015-08-20T16:19:00Z">
          <w:r w:rsidR="002B012B" w:rsidRPr="007E4752" w:rsidDel="002917AF">
            <w:rPr>
              <w:highlight w:val="yellow"/>
              <w:rPrChange w:id="2158" w:author="Kerstin Abshagen" w:date="2015-08-07T11:35:00Z">
                <w:rPr/>
              </w:rPrChange>
            </w:rPr>
            <w:delText>from the Fluidigm</w:delText>
          </w:r>
        </w:del>
      </w:ins>
      <w:ins w:id="2159" w:author="Kerstin Abshagen" w:date="2015-07-07T11:00:00Z">
        <w:del w:id="2160" w:author="Windows User" w:date="2015-08-20T16:19:00Z">
          <w:r w:rsidR="00765FBC" w:rsidRPr="007E4752" w:rsidDel="002917AF">
            <w:rPr>
              <w:highlight w:val="yellow"/>
              <w:rPrChange w:id="2161" w:author="Kerstin Abshagen" w:date="2015-08-07T11:35:00Z">
                <w:rPr/>
              </w:rPrChange>
            </w:rPr>
            <w:delText xml:space="preserve"> ADME panel; RNAf- </w:delText>
          </w:r>
        </w:del>
      </w:ins>
      <w:ins w:id="2162" w:author="Kerstin Abshagen" w:date="2015-07-07T11:06:00Z">
        <w:del w:id="2163" w:author="Windows User" w:date="2015-08-20T16:19:00Z">
          <w:r w:rsidR="002B012B" w:rsidRPr="007E4752" w:rsidDel="002917AF">
            <w:rPr>
              <w:highlight w:val="yellow"/>
              <w:rPrChange w:id="2164" w:author="Kerstin Abshagen" w:date="2015-08-07T11:35:00Z">
                <w:rPr/>
              </w:rPrChange>
            </w:rPr>
            <w:delText>gene from the Fluidigm</w:delText>
          </w:r>
        </w:del>
      </w:ins>
      <w:ins w:id="2165" w:author="Kerstin Abshagen" w:date="2015-07-07T11:00:00Z">
        <w:del w:id="2166" w:author="Windows User" w:date="2015-08-20T16:19:00Z">
          <w:r w:rsidR="00765FBC" w:rsidRPr="007E4752" w:rsidDel="002917AF">
            <w:rPr>
              <w:highlight w:val="yellow"/>
              <w:rPrChange w:id="2167" w:author="Kerstin Abshagen" w:date="2015-08-07T11:35:00Z">
                <w:rPr/>
              </w:rPrChange>
            </w:rPr>
            <w:delText xml:space="preserve"> </w:delText>
          </w:r>
        </w:del>
      </w:ins>
      <w:ins w:id="2168" w:author="Kerstin Abshagen" w:date="2015-07-07T11:01:00Z">
        <w:del w:id="2169" w:author="Windows User" w:date="2015-08-20T16:19:00Z">
          <w:r w:rsidR="00765FBC" w:rsidRPr="007E4752" w:rsidDel="002917AF">
            <w:rPr>
              <w:highlight w:val="yellow"/>
              <w:rPrChange w:id="2170" w:author="Kerstin Abshagen" w:date="2015-08-07T11:35:00Z">
                <w:rPr/>
              </w:rPrChange>
            </w:rPr>
            <w:delText>fibrosis</w:delText>
          </w:r>
        </w:del>
      </w:ins>
      <w:ins w:id="2171" w:author="Kerstin Abshagen" w:date="2015-07-07T11:00:00Z">
        <w:del w:id="2172" w:author="Windows User" w:date="2015-08-20T16:19:00Z">
          <w:r w:rsidR="00765FBC" w:rsidRPr="007E4752" w:rsidDel="002917AF">
            <w:rPr>
              <w:highlight w:val="yellow"/>
              <w:rPrChange w:id="2173" w:author="Kerstin Abshagen" w:date="2015-08-07T11:35:00Z">
                <w:rPr/>
              </w:rPrChange>
            </w:rPr>
            <w:delText xml:space="preserve"> panel</w:delText>
          </w:r>
        </w:del>
      </w:ins>
      <w:ins w:id="2174" w:author="Kerstin Abshagen" w:date="2015-07-07T11:01:00Z">
        <w:del w:id="2175" w:author="Windows User" w:date="2015-08-20T16:19:00Z">
          <w:r w:rsidR="00765FBC" w:rsidRPr="007E4752" w:rsidDel="002917AF">
            <w:rPr>
              <w:highlight w:val="yellow"/>
              <w:rPrChange w:id="2176" w:author="Kerstin Abshagen" w:date="2015-08-07T11:35:00Z">
                <w:rPr/>
              </w:rPrChange>
            </w:rPr>
            <w:delText xml:space="preserve">; RNAz-gene </w:delText>
          </w:r>
        </w:del>
      </w:ins>
      <w:ins w:id="2177" w:author="Kerstin Abshagen" w:date="2015-07-07T11:06:00Z">
        <w:del w:id="2178" w:author="Windows User" w:date="2015-08-20T16:19:00Z">
          <w:r w:rsidR="002B012B" w:rsidRPr="007E4752" w:rsidDel="002917AF">
            <w:rPr>
              <w:highlight w:val="yellow"/>
              <w:rPrChange w:id="2179" w:author="Kerstin Abshagen" w:date="2015-08-07T11:35:00Z">
                <w:rPr/>
              </w:rPrChange>
            </w:rPr>
            <w:delText xml:space="preserve">gene from the Fluidigm </w:delText>
          </w:r>
        </w:del>
      </w:ins>
      <w:ins w:id="2180" w:author="Kerstin Abshagen" w:date="2015-07-07T11:01:00Z">
        <w:del w:id="2181" w:author="Windows User" w:date="2015-08-20T16:19:00Z">
          <w:r w:rsidR="00765FBC" w:rsidRPr="007E4752" w:rsidDel="002917AF">
            <w:rPr>
              <w:highlight w:val="yellow"/>
              <w:rPrChange w:id="2182" w:author="Kerstin Abshagen" w:date="2015-08-07T11:35:00Z">
                <w:rPr/>
              </w:rPrChange>
            </w:rPr>
            <w:delText xml:space="preserve">cytokine panel) </w:delText>
          </w:r>
        </w:del>
      </w:ins>
      <w:del w:id="2183" w:author="Windows User" w:date="2015-08-20T16:19:00Z">
        <w:r w:rsidR="000718D3" w:rsidRPr="007E4752" w:rsidDel="002917AF">
          <w:rPr>
            <w:highlight w:val="yellow"/>
            <w:rPrChange w:id="2184"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2185" w:author="Kerstin Abshagen" w:date="2015-08-07T11:35:00Z">
            <w:rPr/>
          </w:rPrChange>
        </w:rPr>
      </w:pPr>
    </w:p>
    <w:p w14:paraId="5DA2297B" w14:textId="3AFC041D" w:rsidR="000718D3" w:rsidRPr="007E4752" w:rsidDel="00746623" w:rsidRDefault="000718D3">
      <w:pPr>
        <w:pStyle w:val="NoSpacing"/>
        <w:rPr>
          <w:del w:id="2186" w:author="Windows User" w:date="2015-08-20T16:34:00Z"/>
          <w:highlight w:val="yellow"/>
          <w:rPrChange w:id="2187" w:author="Kerstin Abshagen" w:date="2015-08-07T11:35:00Z">
            <w:rPr>
              <w:del w:id="2188" w:author="Windows User" w:date="2015-08-20T16:34:00Z"/>
            </w:rPr>
          </w:rPrChange>
        </w:rPr>
      </w:pPr>
      <w:del w:id="2189" w:author="Windows User" w:date="2015-08-20T16:34:00Z">
        <w:r w:rsidRPr="007E4752" w:rsidDel="00746623">
          <w:rPr>
            <w:b/>
            <w:highlight w:val="yellow"/>
            <w:rPrChange w:id="2190" w:author="Kerstin Abshagen" w:date="2015-08-07T11:35:00Z">
              <w:rPr>
                <w:b/>
              </w:rPr>
            </w:rPrChange>
          </w:rPr>
          <w:delText xml:space="preserve">Figure </w:delText>
        </w:r>
        <w:r w:rsidR="00832CE6" w:rsidRPr="007E4752" w:rsidDel="00746623">
          <w:rPr>
            <w:b/>
            <w:highlight w:val="yellow"/>
            <w:rPrChange w:id="2191" w:author="Kerstin Abshagen" w:date="2015-08-07T11:35:00Z">
              <w:rPr>
                <w:b/>
              </w:rPr>
            </w:rPrChange>
          </w:rPr>
          <w:delText>8</w:delText>
        </w:r>
        <w:r w:rsidRPr="007E4752" w:rsidDel="00746623">
          <w:rPr>
            <w:b/>
            <w:highlight w:val="yellow"/>
            <w:rPrChange w:id="2192" w:author="Kerstin Abshagen" w:date="2015-08-07T11:35:00Z">
              <w:rPr>
                <w:b/>
              </w:rPr>
            </w:rPrChange>
          </w:rPr>
          <w:delText>:</w:delText>
        </w:r>
        <w:r w:rsidRPr="007E4752" w:rsidDel="00746623">
          <w:rPr>
            <w:highlight w:val="yellow"/>
            <w:rPrChange w:id="2193" w:author="Kerstin Abshagen" w:date="2015-08-07T11:35:00Z">
              <w:rPr/>
            </w:rPrChange>
          </w:rPr>
          <w:delText xml:space="preserve"> Correlations of ALT (A), GLDH (B), bile infarcts (C), bilirubin (D), albumin (E) and </w:delText>
        </w:r>
        <w:r w:rsidR="00BE4631" w:rsidRPr="007E4752" w:rsidDel="00746623">
          <w:rPr>
            <w:highlight w:val="yellow"/>
            <w:rPrChange w:id="2194" w:author="Kerstin Abshagen" w:date="2015-08-07T11:35:00Z">
              <w:rPr/>
            </w:rPrChange>
          </w:rPr>
          <w:delText>S</w:delText>
        </w:r>
        <w:r w:rsidRPr="007E4752" w:rsidDel="00746623">
          <w:rPr>
            <w:highlight w:val="yellow"/>
            <w:rPrChange w:id="2195"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2196" w:author="Kerstin Abshagen" w:date="2015-08-07T11:35:00Z">
              <w:rPr/>
            </w:rPrChange>
          </w:rPr>
          <w:delText>Supporting Information Dataset S1</w:delText>
        </w:r>
        <w:r w:rsidRPr="007E4752" w:rsidDel="00746623">
          <w:rPr>
            <w:highlight w:val="yellow"/>
            <w:rPrChange w:id="2197"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2198" w:author="Windows User" w:date="2015-08-20T16:25:00Z"/>
          <w:highlight w:val="yellow"/>
          <w:rPrChange w:id="2199" w:author="Kerstin Abshagen" w:date="2015-08-07T11:35:00Z">
            <w:rPr>
              <w:del w:id="2200" w:author="Windows User" w:date="2015-08-20T16:25:00Z"/>
            </w:rPr>
          </w:rPrChange>
        </w:rPr>
      </w:pPr>
    </w:p>
    <w:p w14:paraId="6E9CD5A6" w14:textId="3872309D" w:rsidR="000718D3" w:rsidRPr="007E4752" w:rsidDel="002917AF" w:rsidRDefault="000718D3">
      <w:pPr>
        <w:pStyle w:val="NoSpacing"/>
        <w:rPr>
          <w:del w:id="2201" w:author="Windows User" w:date="2015-08-20T16:25:00Z"/>
          <w:highlight w:val="yellow"/>
          <w:rPrChange w:id="2202" w:author="Kerstin Abshagen" w:date="2015-08-07T11:35:00Z">
            <w:rPr>
              <w:del w:id="2203" w:author="Windows User" w:date="2015-08-20T16:25:00Z"/>
            </w:rPr>
          </w:rPrChange>
        </w:rPr>
      </w:pPr>
      <w:del w:id="2204" w:author="Windows User" w:date="2015-08-20T16:25:00Z">
        <w:r w:rsidRPr="007E4752" w:rsidDel="002917AF">
          <w:rPr>
            <w:b/>
            <w:highlight w:val="yellow"/>
            <w:rPrChange w:id="2205" w:author="Kerstin Abshagen" w:date="2015-08-07T11:35:00Z">
              <w:rPr>
                <w:b/>
              </w:rPr>
            </w:rPrChange>
          </w:rPr>
          <w:delText xml:space="preserve">Figure </w:delText>
        </w:r>
        <w:r w:rsidR="00832CE6" w:rsidRPr="007E4752" w:rsidDel="002917AF">
          <w:rPr>
            <w:b/>
            <w:highlight w:val="yellow"/>
            <w:rPrChange w:id="2206" w:author="Kerstin Abshagen" w:date="2015-08-07T11:35:00Z">
              <w:rPr>
                <w:b/>
              </w:rPr>
            </w:rPrChange>
          </w:rPr>
          <w:delText>9</w:delText>
        </w:r>
        <w:r w:rsidRPr="007E4752" w:rsidDel="002917AF">
          <w:rPr>
            <w:b/>
            <w:highlight w:val="yellow"/>
            <w:rPrChange w:id="2207" w:author="Kerstin Abshagen" w:date="2015-08-07T11:35:00Z">
              <w:rPr>
                <w:b/>
              </w:rPr>
            </w:rPrChange>
          </w:rPr>
          <w:delText>:</w:delText>
        </w:r>
        <w:r w:rsidRPr="007E4752" w:rsidDel="002917AF">
          <w:rPr>
            <w:highlight w:val="yellow"/>
            <w:rPrChange w:id="2208" w:author="Kerstin Abshagen" w:date="2015-08-07T11:35:00Z">
              <w:rPr/>
            </w:rPrChange>
          </w:rPr>
          <w:delText xml:space="preserve"> Correlations of BrdU-positive Kupffer cells (A), hepatocytes (B), </w:delText>
        </w:r>
        <w:r w:rsidR="00BE4631" w:rsidRPr="007E4752" w:rsidDel="002917AF">
          <w:rPr>
            <w:highlight w:val="yellow"/>
            <w:rPrChange w:id="2209" w:author="Kerstin Abshagen" w:date="2015-08-07T11:35:00Z">
              <w:rPr/>
            </w:rPrChange>
          </w:rPr>
          <w:delText>biliary epithelial cell</w:delText>
        </w:r>
        <w:r w:rsidRPr="007E4752" w:rsidDel="002917AF">
          <w:rPr>
            <w:highlight w:val="yellow"/>
            <w:rPrChange w:id="2210"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2211" w:author="Kerstin Abshagen" w:date="2015-08-07T11:35:00Z">
              <w:rPr/>
            </w:rPrChange>
          </w:rPr>
          <w:delText xml:space="preserve">In the </w:delText>
        </w:r>
        <w:r w:rsidR="00B83076" w:rsidRPr="007E4752" w:rsidDel="002917AF">
          <w:rPr>
            <w:highlight w:val="yellow"/>
            <w:rPrChange w:id="2212" w:author="Kerstin Abshagen" w:date="2015-08-07T11:35:00Z">
              <w:rPr/>
            </w:rPrChange>
          </w:rPr>
          <w:delText>Supporting Information Dataset S2</w:delText>
        </w:r>
        <w:r w:rsidR="003411FF" w:rsidRPr="007E4752" w:rsidDel="002917AF">
          <w:rPr>
            <w:highlight w:val="yellow"/>
            <w:rPrChange w:id="2213"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2214" w:author="Windows User" w:date="2015-08-20T16:26:00Z"/>
          <w:highlight w:val="yellow"/>
          <w:rPrChange w:id="2215" w:author="Kerstin Abshagen" w:date="2015-08-07T11:35:00Z">
            <w:rPr>
              <w:del w:id="2216" w:author="Windows User" w:date="2015-08-20T16:26:00Z"/>
            </w:rPr>
          </w:rPrChange>
        </w:rPr>
      </w:pPr>
    </w:p>
    <w:p w14:paraId="24224E6D" w14:textId="1DD3BCD8" w:rsidR="003B20AA" w:rsidRPr="007E4752" w:rsidDel="00CA1F2E" w:rsidRDefault="003B20AA">
      <w:pPr>
        <w:pStyle w:val="NoSpacing"/>
        <w:rPr>
          <w:b/>
          <w:highlight w:val="yellow"/>
          <w:rPrChange w:id="2217" w:author="Kerstin Abshagen" w:date="2015-08-07T11:35:00Z">
            <w:rPr>
              <w:b/>
            </w:rPr>
          </w:rPrChange>
        </w:rPr>
      </w:pPr>
      <w:moveFromRangeStart w:id="2218" w:author="Windows User" w:date="2015-08-20T16:26:00Z" w:name="move427851293"/>
      <w:moveFrom w:id="2219" w:author="Windows User" w:date="2015-08-20T16:26:00Z">
        <w:r w:rsidRPr="007E4752" w:rsidDel="00CA1F2E">
          <w:rPr>
            <w:b/>
            <w:highlight w:val="yellow"/>
            <w:rPrChange w:id="2220" w:author="Kerstin Abshagen" w:date="2015-08-07T11:35:00Z">
              <w:rPr>
                <w:b/>
              </w:rPr>
            </w:rPrChange>
          </w:rPr>
          <w:t xml:space="preserve">Figure </w:t>
        </w:r>
        <w:r w:rsidR="00832CE6" w:rsidRPr="007E4752" w:rsidDel="00CA1F2E">
          <w:rPr>
            <w:b/>
            <w:highlight w:val="yellow"/>
            <w:rPrChange w:id="2221" w:author="Kerstin Abshagen" w:date="2015-08-07T11:35:00Z">
              <w:rPr>
                <w:b/>
              </w:rPr>
            </w:rPrChange>
          </w:rPr>
          <w:t>10</w:t>
        </w:r>
        <w:r w:rsidRPr="007E4752" w:rsidDel="00CA1F2E">
          <w:rPr>
            <w:b/>
            <w:highlight w:val="yellow"/>
            <w:rPrChange w:id="2222" w:author="Kerstin Abshagen" w:date="2015-08-07T11:35:00Z">
              <w:rPr>
                <w:b/>
              </w:rPr>
            </w:rPrChange>
          </w:rPr>
          <w:t>:</w:t>
        </w:r>
        <w:r w:rsidRPr="007E4752" w:rsidDel="00CA1F2E">
          <w:rPr>
            <w:highlight w:val="yellow"/>
            <w:rPrChange w:id="2223" w:author="Kerstin Abshagen" w:date="2015-08-07T11:35:00Z">
              <w:rPr/>
            </w:rPrChange>
          </w:rPr>
          <w:t xml:space="preserve"> </w:t>
        </w:r>
        <w:r w:rsidRPr="007E4752" w:rsidDel="00CA1F2E">
          <w:rPr>
            <w:b/>
            <w:highlight w:val="yellow"/>
            <w:rPrChange w:id="2224" w:author="Kerstin Abshagen" w:date="2015-08-07T11:35:00Z">
              <w:rPr>
                <w:b/>
              </w:rPr>
            </w:rPrChange>
          </w:rPr>
          <w:t>Outline of the disease process.</w:t>
        </w:r>
        <w:r w:rsidRPr="007E4752" w:rsidDel="00CA1F2E">
          <w:rPr>
            <w:highlight w:val="yellow"/>
            <w:rPrChange w:id="2225"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2218"/>
    <w:p w14:paraId="53277BC5" w14:textId="77777777" w:rsidR="00BE4631" w:rsidRPr="007E4752" w:rsidRDefault="00BE4631">
      <w:pPr>
        <w:pStyle w:val="NoSpacing"/>
        <w:rPr>
          <w:highlight w:val="yellow"/>
          <w:rPrChange w:id="2226" w:author="Kerstin Abshagen" w:date="2015-08-07T11:35:00Z">
            <w:rPr/>
          </w:rPrChange>
        </w:rPr>
      </w:pPr>
    </w:p>
    <w:p w14:paraId="63A76BA5" w14:textId="76560E86" w:rsidR="00CA1F2E" w:rsidRDefault="00746623">
      <w:pPr>
        <w:pStyle w:val="NoSpacing"/>
        <w:rPr>
          <w:ins w:id="2227" w:author="Windows User" w:date="2015-08-20T16:41:00Z"/>
        </w:rPr>
      </w:pPr>
      <w:ins w:id="2228" w:author="Windows User" w:date="2015-08-20T16:41:00Z">
        <w:r w:rsidRPr="00746623">
          <w:rPr>
            <w:b/>
            <w:rPrChange w:id="2229" w:author="Windows User" w:date="2015-08-20T16:41:00Z">
              <w:rPr/>
            </w:rPrChange>
          </w:rPr>
          <w:lastRenderedPageBreak/>
          <w:t>Figure 11: Decision trees.</w:t>
        </w:r>
        <w:r w:rsidRPr="00746623">
          <w:t xml:space="preserve"> </w:t>
        </w:r>
        <w:r w:rsidRPr="00746623">
          <w:rPr>
            <w:b/>
            <w:rPrChange w:id="2230"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2231"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2232" w:author="Windows User" w:date="2015-08-20T16:41:00Z">
        <w:r w:rsidR="00C33F74" w:rsidRPr="00746623" w:rsidDel="00746623">
          <w:rPr>
            <w:highlight w:val="yellow"/>
            <w:rPrChange w:id="2233" w:author="Windows User" w:date="2015-08-20T16:41:00Z">
              <w:rPr>
                <w:b/>
              </w:rPr>
            </w:rPrChange>
          </w:rPr>
          <w:delText xml:space="preserve">Figure </w:delText>
        </w:r>
        <w:r w:rsidR="003D1CD7" w:rsidRPr="00746623" w:rsidDel="00746623">
          <w:rPr>
            <w:highlight w:val="yellow"/>
            <w:rPrChange w:id="2234" w:author="Windows User" w:date="2015-08-20T16:41:00Z">
              <w:rPr>
                <w:b/>
              </w:rPr>
            </w:rPrChange>
          </w:rPr>
          <w:delText>1</w:delText>
        </w:r>
        <w:r w:rsidR="00832CE6" w:rsidRPr="00746623" w:rsidDel="00746623">
          <w:rPr>
            <w:highlight w:val="yellow"/>
            <w:rPrChange w:id="2235" w:author="Windows User" w:date="2015-08-20T16:41:00Z">
              <w:rPr>
                <w:b/>
              </w:rPr>
            </w:rPrChange>
          </w:rPr>
          <w:delText>1</w:delText>
        </w:r>
        <w:r w:rsidR="00C33F74" w:rsidRPr="00746623" w:rsidDel="00746623">
          <w:rPr>
            <w:highlight w:val="yellow"/>
            <w:rPrChange w:id="2236" w:author="Windows User" w:date="2015-08-20T16:41:00Z">
              <w:rPr>
                <w:b/>
              </w:rPr>
            </w:rPrChange>
          </w:rPr>
          <w:delText xml:space="preserve">: </w:delText>
        </w:r>
        <w:r w:rsidR="00704D2A" w:rsidRPr="00746623" w:rsidDel="00746623">
          <w:rPr>
            <w:highlight w:val="yellow"/>
            <w:rPrChange w:id="2237" w:author="Windows User" w:date="2015-08-20T16:41:00Z">
              <w:rPr>
                <w:b/>
              </w:rPr>
            </w:rPrChange>
          </w:rPr>
          <w:delText xml:space="preserve">Decision trees. </w:delText>
        </w:r>
        <w:r w:rsidR="00C33F74" w:rsidRPr="00746623" w:rsidDel="00746623">
          <w:rPr>
            <w:highlight w:val="yellow"/>
            <w:rPrChange w:id="2238" w:author="Windows User" w:date="2015-08-20T16:41:00Z">
              <w:rPr/>
            </w:rPrChange>
          </w:rPr>
          <w:delText>Decision trees for the prediction of time points (A) and disease phases (B and C), where the latter shows the decision tree with the exclusion of histological factors.</w:delText>
        </w:r>
        <w:commentRangeEnd w:id="2143"/>
        <w:r w:rsidR="007E4752" w:rsidRPr="00746623" w:rsidDel="00746623">
          <w:rPr>
            <w:rStyle w:val="CommentReference"/>
            <w:rFonts w:ascii="Times New Roman" w:eastAsia="Times New Roman" w:hAnsi="Times New Roman" w:cs="Times New Roman"/>
            <w:sz w:val="24"/>
            <w:szCs w:val="24"/>
            <w:lang w:val="de-DE"/>
          </w:rPr>
          <w:commentReference w:id="2143"/>
        </w:r>
      </w:del>
    </w:p>
    <w:p w14:paraId="4021112D" w14:textId="77777777" w:rsidR="00746623" w:rsidRDefault="00746623">
      <w:pPr>
        <w:pStyle w:val="NoSpacing"/>
        <w:rPr>
          <w:ins w:id="2239" w:author="Windows User" w:date="2015-08-20T16:26:00Z"/>
        </w:rPr>
      </w:pPr>
    </w:p>
    <w:p w14:paraId="2923F786" w14:textId="32A9562F" w:rsidR="00CA1F2E" w:rsidRPr="00B228C2" w:rsidDel="00CA1F2E" w:rsidRDefault="00746623" w:rsidP="00CA1F2E">
      <w:pPr>
        <w:pStyle w:val="NoSpacing"/>
        <w:rPr>
          <w:del w:id="2240" w:author="Windows User" w:date="2015-08-20T16:26:00Z"/>
          <w:b/>
          <w:highlight w:val="yellow"/>
        </w:rPr>
      </w:pPr>
      <w:ins w:id="2241" w:author="Windows User" w:date="2015-08-20T16:41:00Z">
        <w:r w:rsidRPr="00746623">
          <w:rPr>
            <w:b/>
          </w:rPr>
          <w:t xml:space="preserve">Figure 12: </w:t>
        </w:r>
        <w:r w:rsidRPr="00746623">
          <w:rPr>
            <w:rPrChange w:id="2242"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2243" w:author="Windows User" w:date="2015-08-20T16:26:00Z" w:name="move427851293"/>
      <w:moveTo w:id="2244" w:author="Windows User" w:date="2015-08-20T16:26:00Z">
        <w:del w:id="2245"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2246" w:author="Windows User" w:date="2015-08-20T16:27:00Z">
          <w:r w:rsidR="00CA1F2E" w:rsidRPr="00B228C2" w:rsidDel="00CA1F2E">
            <w:rPr>
              <w:highlight w:val="yellow"/>
            </w:rPr>
            <w:delText>, mostly novel putative markers</w:delText>
          </w:r>
        </w:del>
        <w:del w:id="2247" w:author="Windows User" w:date="2015-08-20T16:28:00Z">
          <w:r w:rsidR="00CA1F2E" w:rsidRPr="00B228C2" w:rsidDel="00CA1F2E">
            <w:rPr>
              <w:highlight w:val="yellow"/>
            </w:rPr>
            <w:delText xml:space="preserve"> </w:delText>
          </w:r>
        </w:del>
        <w:del w:id="2248" w:author="Windows User" w:date="2015-08-20T16:27:00Z">
          <w:r w:rsidR="00CA1F2E" w:rsidRPr="00B228C2" w:rsidDel="00CA1F2E">
            <w:rPr>
              <w:highlight w:val="yellow"/>
            </w:rPr>
            <w:delText xml:space="preserve">obtained from our </w:delText>
          </w:r>
        </w:del>
        <w:del w:id="2249" w:author="Windows User" w:date="2015-08-20T16:28:00Z">
          <w:r w:rsidR="00CA1F2E" w:rsidRPr="00B228C2" w:rsidDel="00CA1F2E">
            <w:rPr>
              <w:highlight w:val="yellow"/>
            </w:rPr>
            <w:delText>analysis.</w:delText>
          </w:r>
        </w:del>
      </w:moveTo>
    </w:p>
    <w:moveToRangeEnd w:id="2243"/>
    <w:p w14:paraId="22DDC68D" w14:textId="77777777" w:rsidR="00CA1F2E" w:rsidDel="00CA1F2E" w:rsidRDefault="00CA1F2E">
      <w:pPr>
        <w:pStyle w:val="NoSpacing"/>
        <w:rPr>
          <w:del w:id="2250"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mkoenig" w:date="2015-08-26T09:34:00Z" w:initials="WU">
    <w:p w14:paraId="064E1E2F" w14:textId="033AA4F6" w:rsidR="00AE66CC" w:rsidRDefault="00AE66CC">
      <w:pPr>
        <w:pStyle w:val="CommentText"/>
      </w:pPr>
      <w:r>
        <w:rPr>
          <w:rStyle w:val="CommentReference"/>
        </w:rPr>
        <w:annotationRef/>
      </w:r>
      <w:r>
        <w:t xml:space="preserve">&lt; 350 </w:t>
      </w:r>
      <w:proofErr w:type="spellStart"/>
      <w:r>
        <w:t>words</w:t>
      </w:r>
      <w:proofErr w:type="spellEnd"/>
    </w:p>
  </w:comment>
  <w:comment w:id="194" w:author="Kerstin Abshagen" w:date="2015-08-07T10:13:00Z" w:initials="KA">
    <w:p w14:paraId="3726596C" w14:textId="77777777" w:rsidR="00AE66CC" w:rsidRDefault="00AE66CC">
      <w:pPr>
        <w:pStyle w:val="CommentText"/>
      </w:pPr>
      <w:r>
        <w:rPr>
          <w:rStyle w:val="CommentReference"/>
        </w:rPr>
        <w:annotationRef/>
      </w:r>
      <w:r>
        <w:t>Muss den neuen Ergebnissen angepasst bzw. entsprechend geändert werden</w:t>
      </w:r>
    </w:p>
    <w:p w14:paraId="59378030" w14:textId="77777777" w:rsidR="00AE66CC" w:rsidRDefault="00AE66CC">
      <w:pPr>
        <w:pStyle w:val="CommentText"/>
      </w:pPr>
    </w:p>
    <w:p w14:paraId="246B61F9" w14:textId="151CDA04" w:rsidR="00AE66CC" w:rsidRPr="009345C2" w:rsidRDefault="00AE66CC">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10" w:author="mkoenig" w:date="2015-08-27T11:18:00Z" w:initials="WU">
    <w:p w14:paraId="22F98DE7" w14:textId="1C6F8D73" w:rsidR="00AE66CC" w:rsidRPr="009345C2" w:rsidRDefault="00AE66CC">
      <w:pPr>
        <w:pStyle w:val="CommentText"/>
        <w:rPr>
          <w:lang w:val="en-US"/>
        </w:rPr>
      </w:pPr>
      <w:r>
        <w:rPr>
          <w:rStyle w:val="CommentReference"/>
        </w:rPr>
        <w:annotationRef/>
      </w:r>
      <w:r w:rsidRPr="009345C2">
        <w:rPr>
          <w:lang w:val="en-US"/>
        </w:rPr>
        <w:t>Add missing papers to bibliography</w:t>
      </w:r>
    </w:p>
    <w:p w14:paraId="52415CED" w14:textId="0468E6E3" w:rsidR="00AE66CC" w:rsidRPr="009345C2" w:rsidRDefault="00AE66CC">
      <w:pPr>
        <w:pStyle w:val="CommentText"/>
        <w:rPr>
          <w:lang w:val="en-US"/>
        </w:rPr>
      </w:pPr>
      <w:r w:rsidRPr="009345C2">
        <w:rPr>
          <w:lang w:val="en-US"/>
        </w:rPr>
        <w:t>Add formulas YS3</w:t>
      </w:r>
    </w:p>
  </w:comment>
  <w:comment w:id="1254" w:author="Kerstin Abshagen" w:date="2015-08-07T10:25:00Z" w:initials="KA">
    <w:p w14:paraId="46CE7B91" w14:textId="77777777" w:rsidR="00AE66CC" w:rsidRPr="003C22A3" w:rsidRDefault="00AE66CC">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1930" w:author="mkoenig" w:date="2015-09-05T13:38:00Z" w:initials="WU">
    <w:p w14:paraId="0CBFD02E" w14:textId="77777777" w:rsidR="00AE66CC" w:rsidRPr="002669AE" w:rsidRDefault="00AE66CC" w:rsidP="00AE66CC">
      <w:pPr>
        <w:pStyle w:val="CommentText"/>
        <w:rPr>
          <w:lang w:val="en-US"/>
        </w:rPr>
      </w:pPr>
      <w:r>
        <w:rPr>
          <w:rStyle w:val="CommentReference"/>
        </w:rPr>
        <w:annotationRef/>
      </w:r>
      <w:r w:rsidRPr="002669AE">
        <w:rPr>
          <w:lang w:val="en-US"/>
        </w:rPr>
        <w:t>TODO: calculate leave one out</w:t>
      </w:r>
    </w:p>
  </w:comment>
  <w:comment w:id="1962" w:author="mkoenig" w:date="2015-09-05T13:38:00Z" w:initials="WU">
    <w:p w14:paraId="7D416D0A" w14:textId="77777777" w:rsidR="00AE66CC" w:rsidRPr="00461AC8" w:rsidRDefault="00AE66CC" w:rsidP="00461AC8">
      <w:pPr>
        <w:pStyle w:val="CommentText"/>
        <w:rPr>
          <w:lang w:val="en-US"/>
        </w:rPr>
      </w:pPr>
      <w:r>
        <w:rPr>
          <w:rStyle w:val="CommentReference"/>
        </w:rPr>
        <w:annotationRef/>
      </w:r>
      <w:r w:rsidRPr="00461AC8">
        <w:rPr>
          <w:lang w:val="en-US"/>
        </w:rPr>
        <w:t>TODO: calculate recall</w:t>
      </w:r>
    </w:p>
  </w:comment>
  <w:comment w:id="2079" w:author="Windows User" w:date="2015-08-21T16:33:00Z" w:initials="WU">
    <w:p w14:paraId="5E0C1440" w14:textId="1071C25B" w:rsidR="00AE66CC" w:rsidRPr="003C22A3" w:rsidRDefault="00AE66CC">
      <w:pPr>
        <w:pStyle w:val="CommentText"/>
        <w:rPr>
          <w:lang w:val="en-US"/>
        </w:rPr>
      </w:pPr>
      <w:r>
        <w:rPr>
          <w:rStyle w:val="CommentReference"/>
        </w:rPr>
        <w:annotationRef/>
      </w:r>
    </w:p>
  </w:comment>
  <w:comment w:id="2080" w:author="Windows User" w:date="2015-08-21T16:34:00Z" w:initials="WU">
    <w:p w14:paraId="2DF09AFB" w14:textId="77777777" w:rsidR="00AE66CC" w:rsidRPr="003C22A3" w:rsidRDefault="00AE66CC">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E66CC" w:rsidRPr="00A139B2" w:rsidRDefault="00AE66CC">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2143" w:author="Kerstin Abshagen" w:date="2015-08-07T11:35:00Z" w:initials="KA">
    <w:p w14:paraId="7A674815" w14:textId="77777777" w:rsidR="00AE66CC" w:rsidRDefault="00AE66CC">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0CBFD02E" w15:done="0"/>
  <w15:commentEx w15:paraId="7D416D0A"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CA792" w14:textId="77777777" w:rsidR="0079320F" w:rsidRDefault="0079320F" w:rsidP="005C030B">
      <w:r>
        <w:separator/>
      </w:r>
    </w:p>
  </w:endnote>
  <w:endnote w:type="continuationSeparator" w:id="0">
    <w:p w14:paraId="133C86F9" w14:textId="77777777" w:rsidR="0079320F" w:rsidRDefault="0079320F" w:rsidP="005C030B">
      <w:r>
        <w:continuationSeparator/>
      </w:r>
    </w:p>
  </w:endnote>
  <w:endnote w:type="continuationNotice" w:id="1">
    <w:p w14:paraId="2F9F48B3" w14:textId="77777777" w:rsidR="0079320F" w:rsidRDefault="0079320F"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E66CC" w:rsidRDefault="00AE66CC">
        <w:pPr>
          <w:pStyle w:val="Footer"/>
          <w:jc w:val="right"/>
        </w:pPr>
        <w:r>
          <w:fldChar w:fldCharType="begin"/>
        </w:r>
        <w:r>
          <w:instrText xml:space="preserve"> PAGE   \* MERGEFORMAT </w:instrText>
        </w:r>
        <w:r>
          <w:fldChar w:fldCharType="separate"/>
        </w:r>
        <w:r w:rsidR="00EA49C8">
          <w:rPr>
            <w:noProof/>
          </w:rPr>
          <w:t>35</w:t>
        </w:r>
        <w:r>
          <w:rPr>
            <w:noProof/>
          </w:rPr>
          <w:fldChar w:fldCharType="end"/>
        </w:r>
      </w:p>
    </w:sdtContent>
  </w:sdt>
  <w:p w14:paraId="03359067" w14:textId="77777777" w:rsidR="00AE66CC" w:rsidRDefault="00AE6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66565" w14:textId="77777777" w:rsidR="0079320F" w:rsidRDefault="0079320F" w:rsidP="005C030B">
      <w:r>
        <w:separator/>
      </w:r>
    </w:p>
  </w:footnote>
  <w:footnote w:type="continuationSeparator" w:id="0">
    <w:p w14:paraId="5675ECFB" w14:textId="77777777" w:rsidR="0079320F" w:rsidRDefault="0079320F" w:rsidP="005C030B">
      <w:r>
        <w:continuationSeparator/>
      </w:r>
    </w:p>
  </w:footnote>
  <w:footnote w:type="continuationNotice" w:id="1">
    <w:p w14:paraId="0420ADD7" w14:textId="77777777" w:rsidR="0079320F" w:rsidRDefault="0079320F"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E66CC" w:rsidRDefault="00AE66CC"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E66CC" w:rsidRDefault="00AE66CC">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E66CC" w:rsidRPr="00A5793B" w:rsidRDefault="00AE66CC"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39FF"/>
    <w:rsid w:val="00134B6B"/>
    <w:rsid w:val="0013523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332D"/>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69A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35A8"/>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75CE"/>
    <w:rsid w:val="0053000D"/>
    <w:rsid w:val="00531120"/>
    <w:rsid w:val="005319E3"/>
    <w:rsid w:val="00531E90"/>
    <w:rsid w:val="00533EEF"/>
    <w:rsid w:val="00535458"/>
    <w:rsid w:val="00535BB1"/>
    <w:rsid w:val="00535E39"/>
    <w:rsid w:val="0053714C"/>
    <w:rsid w:val="00542999"/>
    <w:rsid w:val="00542BC7"/>
    <w:rsid w:val="0054358F"/>
    <w:rsid w:val="00552441"/>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355B"/>
    <w:rsid w:val="006447CC"/>
    <w:rsid w:val="0065013E"/>
    <w:rsid w:val="00652A9F"/>
    <w:rsid w:val="0065511D"/>
    <w:rsid w:val="00657708"/>
    <w:rsid w:val="0066084F"/>
    <w:rsid w:val="00662AC2"/>
    <w:rsid w:val="00664037"/>
    <w:rsid w:val="00664D58"/>
    <w:rsid w:val="00665FD5"/>
    <w:rsid w:val="00674F9D"/>
    <w:rsid w:val="006770A5"/>
    <w:rsid w:val="00677371"/>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809"/>
    <w:rsid w:val="006D796C"/>
    <w:rsid w:val="006D79E3"/>
    <w:rsid w:val="006D7A08"/>
    <w:rsid w:val="006E256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70E6"/>
    <w:rsid w:val="00727BC9"/>
    <w:rsid w:val="00730660"/>
    <w:rsid w:val="00731A46"/>
    <w:rsid w:val="00731DDF"/>
    <w:rsid w:val="007321DB"/>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320F"/>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3E60"/>
    <w:rsid w:val="00EA49C8"/>
    <w:rsid w:val="00EA6806"/>
    <w:rsid w:val="00EA6FF4"/>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E5FF3-7795-444C-BD0C-C8281D4B8C0D}">
  <ds:schemaRefs>
    <ds:schemaRef ds:uri="http://schemas.openxmlformats.org/officeDocument/2006/bibliography"/>
  </ds:schemaRefs>
</ds:datastoreItem>
</file>

<file path=customXml/itemProps2.xml><?xml version="1.0" encoding="utf-8"?>
<ds:datastoreItem xmlns:ds="http://schemas.openxmlformats.org/officeDocument/2006/customXml" ds:itemID="{797EC965-93B3-4F8F-BCA5-6EAF499C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40</Pages>
  <Words>18450</Words>
  <Characters>105166</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123370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10</cp:revision>
  <cp:lastPrinted>2015-09-04T10:02:00Z</cp:lastPrinted>
  <dcterms:created xsi:type="dcterms:W3CDTF">2015-09-05T11:15:00Z</dcterms:created>
  <dcterms:modified xsi:type="dcterms:W3CDTF">2015-09-06T10:24:00Z</dcterms:modified>
</cp:coreProperties>
</file>