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6C01E" w14:textId="5E60CDE1" w:rsidR="00E963DD" w:rsidDel="00456C06" w:rsidRDefault="00014302">
      <w:pPr>
        <w:pStyle w:val="Heading1"/>
        <w:rPr>
          <w:del w:id="0" w:author="mkoenig" w:date="2015-08-27T09:29:00Z"/>
        </w:rPr>
        <w:pPrChange w:id="1" w:author="Windows User" w:date="2015-08-21T16:34:00Z">
          <w:pPr>
            <w:pStyle w:val="Heading1"/>
            <w:jc w:val="center"/>
          </w:pPr>
        </w:pPrChange>
      </w:pPr>
      <w:proofErr w:type="spellStart"/>
      <w:r w:rsidRPr="00014302">
        <w:t>Pathobiochemical</w:t>
      </w:r>
      <w:proofErr w:type="spellEnd"/>
      <w:r w:rsidRPr="00014302">
        <w:t xml:space="preserve"> signatures of </w:t>
      </w:r>
      <w:proofErr w:type="spellStart"/>
      <w:r w:rsidRPr="00014302">
        <w:t>cholestatic</w:t>
      </w:r>
      <w:proofErr w:type="spellEnd"/>
      <w:r w:rsidRPr="00014302">
        <w:t xml:space="preserve"> liver disease</w:t>
      </w:r>
      <w:ins w:id="2" w:author="mkoenig" w:date="2015-08-27T09:29:00Z">
        <w:r w:rsidR="00456C06">
          <w:t xml:space="preserve"> </w:t>
        </w:r>
      </w:ins>
    </w:p>
    <w:p w14:paraId="3A752EEB" w14:textId="77777777" w:rsidR="00C630EE" w:rsidRDefault="00014302">
      <w:pPr>
        <w:pStyle w:val="Heading1"/>
        <w:pPrChange w:id="3" w:author="Windows User" w:date="2015-08-21T16:34:00Z">
          <w:pPr>
            <w:pStyle w:val="Heading1"/>
            <w:jc w:val="center"/>
          </w:pPr>
        </w:pPrChange>
      </w:pPr>
      <w:proofErr w:type="gramStart"/>
      <w:r w:rsidRPr="00014302">
        <w:t>in</w:t>
      </w:r>
      <w:proofErr w:type="gramEnd"/>
      <w:r w:rsidRPr="00014302">
        <w:t xml:space="preserve"> bile duct ligated mice</w:t>
      </w:r>
    </w:p>
    <w:p w14:paraId="3C95B60D" w14:textId="77777777" w:rsidR="00866864" w:rsidRPr="00866864" w:rsidRDefault="00866864" w:rsidP="00866864"/>
    <w:p w14:paraId="5675F1E7" w14:textId="7027F33D" w:rsidR="00E963DD" w:rsidRPr="00456C06" w:rsidRDefault="00014302">
      <w:pPr>
        <w:pStyle w:val="NoSpacing"/>
        <w:rPr>
          <w:b/>
          <w:lang w:val="de-DE"/>
          <w:rPrChange w:id="4" w:author="mkoenig" w:date="2015-08-27T09:29:00Z">
            <w:rPr>
              <w:b/>
            </w:rPr>
          </w:rPrChange>
        </w:rPr>
      </w:pPr>
      <w:r w:rsidRPr="00456C06">
        <w:rPr>
          <w:b/>
          <w:lang w:val="de-DE"/>
          <w:rPrChange w:id="5" w:author="mkoenig" w:date="2015-08-27T09:29:00Z">
            <w:rPr>
              <w:b/>
            </w:rPr>
          </w:rPrChange>
        </w:rPr>
        <w:t>Kerstin Abshagen</w:t>
      </w:r>
      <w:r w:rsidRPr="00456C06">
        <w:rPr>
          <w:b/>
          <w:vertAlign w:val="superscript"/>
          <w:lang w:val="de-DE"/>
          <w:rPrChange w:id="6" w:author="mkoenig" w:date="2015-08-27T09:29:00Z">
            <w:rPr>
              <w:b/>
              <w:vertAlign w:val="superscript"/>
            </w:rPr>
          </w:rPrChange>
        </w:rPr>
        <w:t>1¶</w:t>
      </w:r>
      <w:r w:rsidR="0030136D" w:rsidRPr="00456C06">
        <w:rPr>
          <w:b/>
          <w:vertAlign w:val="superscript"/>
          <w:lang w:val="de-DE"/>
          <w:rPrChange w:id="7" w:author="mkoenig" w:date="2015-08-27T09:29:00Z">
            <w:rPr>
              <w:b/>
              <w:vertAlign w:val="superscript"/>
            </w:rPr>
          </w:rPrChange>
        </w:rPr>
        <w:t>*</w:t>
      </w:r>
      <w:r w:rsidRPr="00456C06">
        <w:rPr>
          <w:b/>
          <w:lang w:val="de-DE"/>
          <w:rPrChange w:id="8" w:author="mkoenig" w:date="2015-08-27T09:29:00Z">
            <w:rPr>
              <w:b/>
            </w:rPr>
          </w:rPrChange>
        </w:rPr>
        <w:t xml:space="preserve">, </w:t>
      </w:r>
      <w:ins w:id="9" w:author="Kerstin Abshagen" w:date="2015-08-07T10:03:00Z">
        <w:r w:rsidR="00135B9C" w:rsidRPr="00456C06">
          <w:rPr>
            <w:b/>
            <w:lang w:val="de-DE"/>
            <w:rPrChange w:id="10" w:author="mkoenig" w:date="2015-08-27T09:29:00Z">
              <w:rPr>
                <w:b/>
              </w:rPr>
            </w:rPrChange>
          </w:rPr>
          <w:t>Matthias König</w:t>
        </w:r>
      </w:ins>
      <w:ins w:id="11" w:author="Windows User" w:date="2015-08-20T17:13:00Z">
        <w:del w:id="12" w:author="mkoenig" w:date="2015-08-27T09:29:00Z">
          <w:r w:rsidR="005E272B" w:rsidDel="00456C06">
            <w:rPr>
              <w:b/>
            </w:rPr>
            <w:fldChar w:fldCharType="begin"/>
          </w:r>
          <w:r w:rsidR="005E272B" w:rsidRPr="00456C06" w:rsidDel="00456C06">
            <w:rPr>
              <w:b/>
              <w:lang w:val="de-DE"/>
              <w:rPrChange w:id="13" w:author="mkoenig" w:date="2015-08-27T09:29:00Z">
                <w:rPr>
                  <w:b/>
                </w:rPr>
              </w:rPrChange>
            </w:rPr>
            <w:delInstrText xml:space="preserve"> LISTNUM </w:delInstrText>
          </w:r>
          <w:r w:rsidR="005E272B" w:rsidDel="00456C06">
            <w:rPr>
              <w:b/>
            </w:rPr>
            <w:fldChar w:fldCharType="end"/>
          </w:r>
        </w:del>
      </w:ins>
      <w:ins w:id="14" w:author="Kerstin Abshagen" w:date="2015-08-07T10:03:00Z">
        <w:del w:id="15" w:author="Windows User" w:date="2015-08-20T17:12:00Z">
          <w:r w:rsidR="00135B9C" w:rsidRPr="00456C06" w:rsidDel="002C6902">
            <w:rPr>
              <w:b/>
              <w:lang w:val="de-DE"/>
              <w:rPrChange w:id="16" w:author="mkoenig" w:date="2015-08-27T09:29:00Z">
                <w:rPr>
                  <w:b/>
                </w:rPr>
              </w:rPrChange>
            </w:rPr>
            <w:delText xml:space="preserve"> </w:delText>
          </w:r>
        </w:del>
        <w:r w:rsidR="00135B9C" w:rsidRPr="00456C06">
          <w:rPr>
            <w:b/>
            <w:vertAlign w:val="superscript"/>
            <w:lang w:val="de-DE"/>
            <w:rPrChange w:id="17" w:author="mkoenig" w:date="2015-08-27T09:29:00Z">
              <w:rPr>
                <w:b/>
                <w:vertAlign w:val="superscript"/>
              </w:rPr>
            </w:rPrChange>
          </w:rPr>
          <w:t>2¶</w:t>
        </w:r>
        <w:r w:rsidR="00135B9C" w:rsidRPr="00456C06">
          <w:rPr>
            <w:b/>
            <w:lang w:val="de-DE"/>
            <w:rPrChange w:id="18" w:author="mkoenig" w:date="2015-08-27T09:29:00Z">
              <w:rPr>
                <w:b/>
              </w:rPr>
            </w:rPrChange>
          </w:rPr>
          <w:t xml:space="preserve">, </w:t>
        </w:r>
      </w:ins>
      <w:r w:rsidRPr="00456C06">
        <w:rPr>
          <w:b/>
          <w:lang w:val="de-DE"/>
          <w:rPrChange w:id="19" w:author="mkoenig" w:date="2015-08-27T09:29:00Z">
            <w:rPr>
              <w:b/>
            </w:rPr>
          </w:rPrChange>
        </w:rPr>
        <w:t>Andreas Hoppe</w:t>
      </w:r>
      <w:r w:rsidRPr="00456C06">
        <w:rPr>
          <w:b/>
          <w:vertAlign w:val="superscript"/>
          <w:lang w:val="de-DE"/>
          <w:rPrChange w:id="20" w:author="mkoenig" w:date="2015-08-27T09:29:00Z">
            <w:rPr>
              <w:b/>
              <w:vertAlign w:val="superscript"/>
            </w:rPr>
          </w:rPrChange>
        </w:rPr>
        <w:t>2</w:t>
      </w:r>
      <w:del w:id="21" w:author="Kerstin Abshagen" w:date="2015-08-07T10:03:00Z">
        <w:r w:rsidRPr="00456C06" w:rsidDel="00135B9C">
          <w:rPr>
            <w:b/>
            <w:vertAlign w:val="superscript"/>
            <w:lang w:val="de-DE"/>
            <w:rPrChange w:id="22" w:author="mkoenig" w:date="2015-08-27T09:29:00Z">
              <w:rPr>
                <w:b/>
                <w:vertAlign w:val="superscript"/>
              </w:rPr>
            </w:rPrChange>
          </w:rPr>
          <w:delText>¶</w:delText>
        </w:r>
      </w:del>
      <w:r w:rsidRPr="00456C06">
        <w:rPr>
          <w:b/>
          <w:lang w:val="de-DE"/>
          <w:rPrChange w:id="23" w:author="mkoenig" w:date="2015-08-27T09:29:00Z">
            <w:rPr>
              <w:b/>
            </w:rPr>
          </w:rPrChange>
        </w:rPr>
        <w:t xml:space="preserve">, </w:t>
      </w:r>
      <w:del w:id="24" w:author="Kerstin Abshagen" w:date="2015-08-07T10:03:00Z">
        <w:r w:rsidRPr="00456C06" w:rsidDel="00135B9C">
          <w:rPr>
            <w:b/>
            <w:lang w:val="de-DE"/>
            <w:rPrChange w:id="25" w:author="mkoenig" w:date="2015-08-27T09:29:00Z">
              <w:rPr>
                <w:b/>
              </w:rPr>
            </w:rPrChange>
          </w:rPr>
          <w:delText>Maria Thomas</w:delText>
        </w:r>
        <w:r w:rsidRPr="00456C06" w:rsidDel="00135B9C">
          <w:rPr>
            <w:b/>
            <w:vertAlign w:val="superscript"/>
            <w:lang w:val="de-DE"/>
            <w:rPrChange w:id="26" w:author="mkoenig" w:date="2015-08-27T09:29:00Z">
              <w:rPr>
                <w:b/>
                <w:vertAlign w:val="superscript"/>
              </w:rPr>
            </w:rPrChange>
          </w:rPr>
          <w:delText>3</w:delText>
        </w:r>
        <w:r w:rsidRPr="00456C06" w:rsidDel="00135B9C">
          <w:rPr>
            <w:b/>
            <w:lang w:val="de-DE"/>
            <w:rPrChange w:id="27" w:author="mkoenig" w:date="2015-08-27T09:29:00Z">
              <w:rPr>
                <w:b/>
              </w:rPr>
            </w:rPrChange>
          </w:rPr>
          <w:delText xml:space="preserve">, </w:delText>
        </w:r>
      </w:del>
      <w:r w:rsidRPr="00456C06">
        <w:rPr>
          <w:b/>
          <w:lang w:val="de-DE"/>
          <w:rPrChange w:id="28" w:author="mkoenig" w:date="2015-08-27T09:29:00Z">
            <w:rPr>
              <w:b/>
            </w:rPr>
          </w:rPrChange>
        </w:rPr>
        <w:t>Isabell Müller</w:t>
      </w:r>
      <w:r w:rsidRPr="00456C06">
        <w:rPr>
          <w:b/>
          <w:vertAlign w:val="superscript"/>
          <w:lang w:val="de-DE"/>
          <w:rPrChange w:id="29" w:author="mkoenig" w:date="2015-08-27T09:29:00Z">
            <w:rPr>
              <w:b/>
              <w:vertAlign w:val="superscript"/>
            </w:rPr>
          </w:rPrChange>
        </w:rPr>
        <w:t>1</w:t>
      </w:r>
      <w:r w:rsidRPr="00456C06">
        <w:rPr>
          <w:b/>
          <w:lang w:val="de-DE"/>
          <w:rPrChange w:id="30" w:author="mkoenig" w:date="2015-08-27T09:29:00Z">
            <w:rPr>
              <w:b/>
            </w:rPr>
          </w:rPrChange>
        </w:rPr>
        <w:t>, Matthias Ebert</w:t>
      </w:r>
      <w:r w:rsidRPr="00456C06">
        <w:rPr>
          <w:b/>
          <w:vertAlign w:val="superscript"/>
          <w:lang w:val="de-DE"/>
          <w:rPrChange w:id="31" w:author="mkoenig" w:date="2015-08-27T09:29:00Z">
            <w:rPr>
              <w:b/>
              <w:vertAlign w:val="superscript"/>
            </w:rPr>
          </w:rPrChange>
        </w:rPr>
        <w:t>4</w:t>
      </w:r>
      <w:r w:rsidRPr="00456C06">
        <w:rPr>
          <w:b/>
          <w:lang w:val="de-DE"/>
          <w:rPrChange w:id="32" w:author="mkoenig" w:date="2015-08-27T09:29:00Z">
            <w:rPr>
              <w:b/>
            </w:rPr>
          </w:rPrChange>
        </w:rPr>
        <w:t xml:space="preserve">, </w:t>
      </w:r>
      <w:proofErr w:type="spellStart"/>
      <w:r w:rsidRPr="00456C06">
        <w:rPr>
          <w:b/>
          <w:lang w:val="de-DE"/>
          <w:rPrChange w:id="33" w:author="mkoenig" w:date="2015-08-27T09:29:00Z">
            <w:rPr>
              <w:b/>
            </w:rPr>
          </w:rPrChange>
        </w:rPr>
        <w:t>Honglei</w:t>
      </w:r>
      <w:proofErr w:type="spellEnd"/>
      <w:r w:rsidRPr="00456C06">
        <w:rPr>
          <w:b/>
          <w:lang w:val="de-DE"/>
          <w:rPrChange w:id="34" w:author="mkoenig" w:date="2015-08-27T09:29:00Z">
            <w:rPr>
              <w:b/>
            </w:rPr>
          </w:rPrChange>
        </w:rPr>
        <w:t xml:space="preserve"> Weng</w:t>
      </w:r>
      <w:r w:rsidRPr="00456C06">
        <w:rPr>
          <w:b/>
          <w:vertAlign w:val="superscript"/>
          <w:lang w:val="de-DE"/>
          <w:rPrChange w:id="35" w:author="mkoenig" w:date="2015-08-27T09:29:00Z">
            <w:rPr>
              <w:b/>
              <w:vertAlign w:val="superscript"/>
            </w:rPr>
          </w:rPrChange>
        </w:rPr>
        <w:t>4</w:t>
      </w:r>
      <w:r w:rsidRPr="00456C06">
        <w:rPr>
          <w:b/>
          <w:lang w:val="de-DE"/>
          <w:rPrChange w:id="36" w:author="mkoenig" w:date="2015-08-27T09:29:00Z">
            <w:rPr>
              <w:b/>
            </w:rPr>
          </w:rPrChange>
        </w:rPr>
        <w:t>, Her</w:t>
      </w:r>
      <w:r w:rsidR="004F6C09" w:rsidRPr="00456C06">
        <w:rPr>
          <w:b/>
          <w:lang w:val="de-DE"/>
          <w:rPrChange w:id="37" w:author="mkoenig" w:date="2015-08-27T09:29:00Z">
            <w:rPr>
              <w:b/>
            </w:rPr>
          </w:rPrChange>
        </w:rPr>
        <w:t>rmann-Georg</w:t>
      </w:r>
      <w:r w:rsidRPr="00456C06">
        <w:rPr>
          <w:b/>
          <w:lang w:val="de-DE"/>
          <w:rPrChange w:id="38" w:author="mkoenig" w:date="2015-08-27T09:29:00Z">
            <w:rPr>
              <w:b/>
            </w:rPr>
          </w:rPrChange>
        </w:rPr>
        <w:t xml:space="preserve"> Holzhütter</w:t>
      </w:r>
      <w:r w:rsidRPr="00456C06">
        <w:rPr>
          <w:b/>
          <w:vertAlign w:val="superscript"/>
          <w:lang w:val="de-DE"/>
          <w:rPrChange w:id="39" w:author="mkoenig" w:date="2015-08-27T09:29:00Z">
            <w:rPr>
              <w:b/>
              <w:vertAlign w:val="superscript"/>
            </w:rPr>
          </w:rPrChange>
        </w:rPr>
        <w:t>2</w:t>
      </w:r>
      <w:r w:rsidRPr="00456C06">
        <w:rPr>
          <w:b/>
          <w:lang w:val="de-DE"/>
          <w:rPrChange w:id="40" w:author="mkoenig" w:date="2015-08-27T09:29:00Z">
            <w:rPr>
              <w:b/>
            </w:rPr>
          </w:rPrChange>
        </w:rPr>
        <w:t>, Ulrich M. Zanger</w:t>
      </w:r>
      <w:r w:rsidRPr="00456C06">
        <w:rPr>
          <w:b/>
          <w:vertAlign w:val="superscript"/>
          <w:lang w:val="de-DE"/>
          <w:rPrChange w:id="41" w:author="mkoenig" w:date="2015-08-27T09:29:00Z">
            <w:rPr>
              <w:b/>
              <w:vertAlign w:val="superscript"/>
            </w:rPr>
          </w:rPrChange>
        </w:rPr>
        <w:t>3</w:t>
      </w:r>
      <w:r w:rsidRPr="00456C06">
        <w:rPr>
          <w:b/>
          <w:lang w:val="de-DE"/>
          <w:rPrChange w:id="42" w:author="mkoenig" w:date="2015-08-27T09:29:00Z">
            <w:rPr>
              <w:b/>
            </w:rPr>
          </w:rPrChange>
        </w:rPr>
        <w:t xml:space="preserve">, </w:t>
      </w:r>
      <w:r w:rsidR="00ED391E" w:rsidRPr="00456C06">
        <w:rPr>
          <w:b/>
          <w:lang w:val="de-DE"/>
          <w:rPrChange w:id="43" w:author="mkoenig" w:date="2015-08-27T09:29:00Z">
            <w:rPr>
              <w:b/>
            </w:rPr>
          </w:rPrChange>
        </w:rPr>
        <w:t>Johannes Bode</w:t>
      </w:r>
      <w:r w:rsidR="00CB66F3" w:rsidRPr="00456C06">
        <w:rPr>
          <w:b/>
          <w:vertAlign w:val="superscript"/>
          <w:lang w:val="de-DE"/>
          <w:rPrChange w:id="44" w:author="mkoenig" w:date="2015-08-27T09:29:00Z">
            <w:rPr>
              <w:b/>
              <w:vertAlign w:val="superscript"/>
            </w:rPr>
          </w:rPrChange>
        </w:rPr>
        <w:t>5</w:t>
      </w:r>
      <w:r w:rsidR="00ED391E" w:rsidRPr="00456C06">
        <w:rPr>
          <w:b/>
          <w:lang w:val="de-DE"/>
          <w:rPrChange w:id="45" w:author="mkoenig" w:date="2015-08-27T09:29:00Z">
            <w:rPr>
              <w:b/>
            </w:rPr>
          </w:rPrChange>
        </w:rPr>
        <w:t xml:space="preserve">, </w:t>
      </w:r>
      <w:r w:rsidRPr="00456C06">
        <w:rPr>
          <w:b/>
          <w:lang w:val="de-DE"/>
          <w:rPrChange w:id="46" w:author="mkoenig" w:date="2015-08-27T09:29:00Z">
            <w:rPr>
              <w:b/>
            </w:rPr>
          </w:rPrChange>
        </w:rPr>
        <w:t>Brigitte Vollmar</w:t>
      </w:r>
      <w:r w:rsidRPr="00456C06">
        <w:rPr>
          <w:b/>
          <w:vertAlign w:val="superscript"/>
          <w:lang w:val="de-DE"/>
          <w:rPrChange w:id="47" w:author="mkoenig" w:date="2015-08-27T09:29:00Z">
            <w:rPr>
              <w:b/>
              <w:vertAlign w:val="superscript"/>
            </w:rPr>
          </w:rPrChange>
        </w:rPr>
        <w:t>1</w:t>
      </w:r>
      <w:r w:rsidRPr="00456C06">
        <w:rPr>
          <w:b/>
          <w:lang w:val="de-DE"/>
          <w:rPrChange w:id="48" w:author="mkoenig" w:date="2015-08-27T09:29:00Z">
            <w:rPr>
              <w:b/>
            </w:rPr>
          </w:rPrChange>
        </w:rPr>
        <w:t xml:space="preserve">, </w:t>
      </w:r>
      <w:ins w:id="49" w:author="Kerstin Abshagen" w:date="2015-08-07T10:03:00Z">
        <w:r w:rsidR="00135B9C" w:rsidRPr="002D4A2A">
          <w:rPr>
            <w:b/>
            <w:lang w:val="de-DE"/>
          </w:rPr>
          <w:t>Maria Thomas</w:t>
        </w:r>
        <w:r w:rsidR="00135B9C" w:rsidRPr="002D4A2A">
          <w:rPr>
            <w:b/>
            <w:vertAlign w:val="superscript"/>
            <w:lang w:val="de-DE"/>
          </w:rPr>
          <w:t>3</w:t>
        </w:r>
        <w:r w:rsidR="00135B9C" w:rsidRPr="00456C06">
          <w:rPr>
            <w:b/>
            <w:lang w:val="de-DE"/>
          </w:rPr>
          <w:t xml:space="preserve">, </w:t>
        </w:r>
      </w:ins>
      <w:r w:rsidRPr="00456C06">
        <w:rPr>
          <w:b/>
          <w:lang w:val="de-DE"/>
          <w:rPrChange w:id="50" w:author="mkoenig" w:date="2015-08-27T09:29:00Z">
            <w:rPr>
              <w:b/>
            </w:rPr>
          </w:rPrChange>
        </w:rPr>
        <w:t>Steven Dooley</w:t>
      </w:r>
      <w:r w:rsidRPr="00456C06">
        <w:rPr>
          <w:b/>
          <w:vertAlign w:val="superscript"/>
          <w:lang w:val="de-DE"/>
          <w:rPrChange w:id="51" w:author="mkoenig" w:date="2015-08-27T09:29:00Z">
            <w:rPr>
              <w:b/>
              <w:vertAlign w:val="superscript"/>
            </w:rPr>
          </w:rPrChange>
        </w:rPr>
        <w:t>4</w:t>
      </w:r>
    </w:p>
    <w:p w14:paraId="05CE1B50" w14:textId="77777777" w:rsidR="00E963DD" w:rsidRDefault="00014302">
      <w:pPr>
        <w:pStyle w:val="NoSpacing"/>
        <w:spacing w:line="360" w:lineRule="auto"/>
      </w:pPr>
      <w:r w:rsidRPr="00014302">
        <w:rPr>
          <w:vertAlign w:val="superscript"/>
        </w:rPr>
        <w:t>1</w:t>
      </w:r>
      <w:r w:rsidRPr="00014302">
        <w:t xml:space="preserve">Institute for Experimental Surgery, </w:t>
      </w:r>
      <w:r w:rsidR="000E7B31" w:rsidRPr="000E7B31">
        <w:t>University Medicine Rostock</w:t>
      </w:r>
      <w:r w:rsidRPr="00014302">
        <w:t xml:space="preserve">, </w:t>
      </w:r>
      <w:r w:rsidR="00EE12C5">
        <w:t xml:space="preserve">18057 </w:t>
      </w:r>
      <w:r w:rsidRPr="00014302">
        <w:t xml:space="preserve">Rostock, Germany </w:t>
      </w:r>
    </w:p>
    <w:p w14:paraId="4EFA9139" w14:textId="77777777" w:rsidR="00E963DD" w:rsidRDefault="00014302">
      <w:pPr>
        <w:pStyle w:val="NoSpacing"/>
        <w:spacing w:line="360" w:lineRule="auto"/>
      </w:pPr>
      <w:r w:rsidRPr="00014302">
        <w:rPr>
          <w:vertAlign w:val="superscript"/>
        </w:rPr>
        <w:t>2</w:t>
      </w:r>
      <w:r w:rsidRPr="00014302">
        <w:t xml:space="preserve">Institute for Biochemistry, Computational Systems Biochemistry Group, </w:t>
      </w:r>
      <w:proofErr w:type="spellStart"/>
      <w:r w:rsidRPr="00014302">
        <w:t>Charité</w:t>
      </w:r>
      <w:proofErr w:type="spellEnd"/>
      <w:r w:rsidRPr="00014302">
        <w:t xml:space="preserve"> University Medicine Berlin, </w:t>
      </w:r>
      <w:r w:rsidR="00EE12C5">
        <w:t xml:space="preserve">10117 </w:t>
      </w:r>
      <w:r w:rsidRPr="00014302">
        <w:t>Berlin, Germany</w:t>
      </w:r>
      <w:r w:rsidR="00A37E31">
        <w:t xml:space="preserve"> </w:t>
      </w:r>
    </w:p>
    <w:p w14:paraId="7DA20448" w14:textId="77777777" w:rsidR="00E963DD" w:rsidRDefault="00014302">
      <w:pPr>
        <w:pStyle w:val="NoSpacing"/>
        <w:spacing w:line="360" w:lineRule="auto"/>
      </w:pPr>
      <w:r w:rsidRPr="00014302">
        <w:rPr>
          <w:vertAlign w:val="superscript"/>
        </w:rPr>
        <w:t>3</w:t>
      </w:r>
      <w:r w:rsidRPr="00014302">
        <w:t xml:space="preserve">Dr. </w:t>
      </w:r>
      <w:proofErr w:type="spellStart"/>
      <w:r w:rsidRPr="00014302">
        <w:t>Margarete</w:t>
      </w:r>
      <w:proofErr w:type="spellEnd"/>
      <w:r w:rsidRPr="00014302">
        <w:t xml:space="preserve"> Fischer-Bosch Institute of Clinical Pharmacology,</w:t>
      </w:r>
      <w:r w:rsidR="00EE12C5">
        <w:t xml:space="preserve"> 70376</w:t>
      </w:r>
      <w:r w:rsidRPr="00014302">
        <w:t xml:space="preserve"> Stuttgart, </w:t>
      </w:r>
      <w:r w:rsidR="000E7B31" w:rsidRPr="000E7B31">
        <w:t xml:space="preserve">and University of </w:t>
      </w:r>
      <w:proofErr w:type="spellStart"/>
      <w:r w:rsidR="000E7B31" w:rsidRPr="000E7B31">
        <w:t>Tuebingen</w:t>
      </w:r>
      <w:proofErr w:type="spellEnd"/>
      <w:r w:rsidR="000E7B31" w:rsidRPr="000E7B31">
        <w:t xml:space="preserve">, </w:t>
      </w:r>
      <w:proofErr w:type="spellStart"/>
      <w:r w:rsidR="000E7B31" w:rsidRPr="000E7B31">
        <w:t>Tuebingen</w:t>
      </w:r>
      <w:proofErr w:type="spellEnd"/>
      <w:r w:rsidR="000E7B31" w:rsidRPr="000E7B31">
        <w:t>, Germany</w:t>
      </w:r>
    </w:p>
    <w:p w14:paraId="4B8B306C" w14:textId="77777777" w:rsidR="00E963DD" w:rsidRDefault="00CB66F3">
      <w:pPr>
        <w:pStyle w:val="NoSpacing"/>
        <w:spacing w:line="360" w:lineRule="auto"/>
      </w:pPr>
      <w:r w:rsidRPr="00014302">
        <w:rPr>
          <w:vertAlign w:val="superscript"/>
        </w:rPr>
        <w:t>4</w:t>
      </w:r>
      <w:r w:rsidRPr="00014302">
        <w:t xml:space="preserve">Department of Medicine II, Section Molecular </w:t>
      </w:r>
      <w:proofErr w:type="spellStart"/>
      <w:r w:rsidRPr="00014302">
        <w:t>Hepatology</w:t>
      </w:r>
      <w:proofErr w:type="spellEnd"/>
      <w:r w:rsidRPr="00014302">
        <w:t xml:space="preserve">, Medical Faculty Mannheim, Heidelberg University, </w:t>
      </w:r>
      <w:r>
        <w:t xml:space="preserve">68167 </w:t>
      </w:r>
      <w:r w:rsidRPr="00014302">
        <w:t>Mannheim, Germany</w:t>
      </w:r>
    </w:p>
    <w:p w14:paraId="35CD7939" w14:textId="77777777" w:rsidR="00E963DD" w:rsidRDefault="00CB66F3">
      <w:pPr>
        <w:pStyle w:val="NoSpacing"/>
        <w:spacing w:line="360" w:lineRule="auto"/>
      </w:pPr>
      <w:r w:rsidRPr="00CB66F3">
        <w:rPr>
          <w:vertAlign w:val="superscript"/>
        </w:rPr>
        <w:t>5</w:t>
      </w:r>
      <w:r w:rsidRPr="00CB66F3">
        <w:t>Department for Gastroenterology</w:t>
      </w:r>
      <w:r>
        <w:t xml:space="preserve">, </w:t>
      </w:r>
      <w:proofErr w:type="spellStart"/>
      <w:r w:rsidR="00094831">
        <w:t>Hepatology</w:t>
      </w:r>
      <w:proofErr w:type="spellEnd"/>
      <w:r w:rsidR="00094831">
        <w:t xml:space="preserve"> and </w:t>
      </w:r>
      <w:proofErr w:type="spellStart"/>
      <w:r w:rsidR="00094831">
        <w:t>Infectiology</w:t>
      </w:r>
      <w:proofErr w:type="spellEnd"/>
      <w:r w:rsidR="00094831">
        <w:t xml:space="preserve">, </w:t>
      </w:r>
      <w:r>
        <w:t>Heinrich-Heine University</w:t>
      </w:r>
      <w:r w:rsidR="00094831">
        <w:t xml:space="preserve"> of Düsseldorf</w:t>
      </w:r>
      <w:r>
        <w:t>, 40225 Düsseldorf</w:t>
      </w:r>
    </w:p>
    <w:p w14:paraId="26B05F51" w14:textId="77777777" w:rsidR="00A37E31" w:rsidRDefault="00A37E31" w:rsidP="00A37E31">
      <w:pPr>
        <w:pStyle w:val="NoSpacing"/>
        <w:spacing w:line="360" w:lineRule="auto"/>
      </w:pPr>
    </w:p>
    <w:p w14:paraId="57457792" w14:textId="77777777" w:rsidR="00E963DD" w:rsidRDefault="00EE12C5">
      <w:pPr>
        <w:pStyle w:val="NoSpacing"/>
      </w:pPr>
      <w:r w:rsidRPr="00014302">
        <w:rPr>
          <w:vertAlign w:val="superscript"/>
        </w:rPr>
        <w:t>¶</w:t>
      </w:r>
      <w:r w:rsidRPr="00014302">
        <w:t>These authors contributed equally to this work</w:t>
      </w:r>
    </w:p>
    <w:p w14:paraId="1F091161" w14:textId="77777777" w:rsidR="00E963DD" w:rsidRDefault="00E963DD">
      <w:pPr>
        <w:pStyle w:val="NoSpacing"/>
      </w:pPr>
    </w:p>
    <w:p w14:paraId="39EC7AF3" w14:textId="77777777" w:rsidR="00E963DD" w:rsidRDefault="00EE12C5">
      <w:pPr>
        <w:pStyle w:val="NoSpacing"/>
      </w:pPr>
      <w:r w:rsidRPr="00EE12C5">
        <w:t xml:space="preserve">*Correspondence should be addressed to: </w:t>
      </w:r>
    </w:p>
    <w:p w14:paraId="40358568" w14:textId="77777777" w:rsidR="00E963DD" w:rsidRDefault="00EE12C5">
      <w:pPr>
        <w:pStyle w:val="NoSpacing"/>
      </w:pPr>
      <w:r w:rsidRPr="00EE12C5">
        <w:t xml:space="preserve">Kerstin </w:t>
      </w:r>
      <w:proofErr w:type="spellStart"/>
      <w:r w:rsidRPr="00EE12C5">
        <w:t>Abshagen</w:t>
      </w:r>
      <w:proofErr w:type="spellEnd"/>
      <w:r w:rsidRPr="00EE12C5">
        <w:t>, PhD</w:t>
      </w:r>
    </w:p>
    <w:p w14:paraId="604BCB69" w14:textId="77777777" w:rsidR="00E963DD" w:rsidRDefault="00EE12C5">
      <w:pPr>
        <w:pStyle w:val="NoSpacing"/>
      </w:pPr>
      <w:r w:rsidRPr="00EE12C5">
        <w:t>Institute for Experimental Surgery</w:t>
      </w:r>
    </w:p>
    <w:p w14:paraId="56C752CF" w14:textId="77777777" w:rsidR="00E963DD" w:rsidRDefault="00220362">
      <w:pPr>
        <w:pStyle w:val="NoSpacing"/>
      </w:pPr>
      <w:r w:rsidRPr="00014302">
        <w:t>Rostock University Medical Center</w:t>
      </w:r>
    </w:p>
    <w:p w14:paraId="37C0BCF8" w14:textId="77777777" w:rsidR="00E963DD" w:rsidRDefault="00EE12C5">
      <w:pPr>
        <w:pStyle w:val="NoSpacing"/>
      </w:pPr>
      <w:proofErr w:type="spellStart"/>
      <w:r w:rsidRPr="00EE12C5">
        <w:t>Schillingallee</w:t>
      </w:r>
      <w:proofErr w:type="spellEnd"/>
      <w:r w:rsidRPr="00EE12C5">
        <w:t xml:space="preserve"> 69a</w:t>
      </w:r>
    </w:p>
    <w:p w14:paraId="781E53E7" w14:textId="77777777" w:rsidR="00E963DD" w:rsidRDefault="00EE12C5">
      <w:pPr>
        <w:pStyle w:val="NoSpacing"/>
      </w:pPr>
      <w:r w:rsidRPr="00EE12C5">
        <w:t>18057 Rostock</w:t>
      </w:r>
    </w:p>
    <w:p w14:paraId="3E85AEA4" w14:textId="77777777" w:rsidR="00E963DD" w:rsidRDefault="00EE12C5">
      <w:pPr>
        <w:pStyle w:val="NoSpacing"/>
      </w:pPr>
      <w:r w:rsidRPr="00EE12C5">
        <w:t>Germany</w:t>
      </w:r>
    </w:p>
    <w:p w14:paraId="2989AECF" w14:textId="77777777" w:rsidR="00E963DD" w:rsidRDefault="00EE12C5">
      <w:pPr>
        <w:pStyle w:val="NoSpacing"/>
      </w:pPr>
      <w:proofErr w:type="gramStart"/>
      <w:r w:rsidRPr="00EE12C5">
        <w:t>phone</w:t>
      </w:r>
      <w:proofErr w:type="gramEnd"/>
      <w:r w:rsidRPr="00EE12C5">
        <w:t>: +49 381 494 2503</w:t>
      </w:r>
    </w:p>
    <w:p w14:paraId="2203FDE3" w14:textId="77777777" w:rsidR="00E963DD" w:rsidRPr="00E41092" w:rsidRDefault="00EE12C5">
      <w:pPr>
        <w:pStyle w:val="NoSpacing"/>
      </w:pPr>
      <w:proofErr w:type="gramStart"/>
      <w:r w:rsidRPr="00E41092">
        <w:t>fax</w:t>
      </w:r>
      <w:proofErr w:type="gramEnd"/>
      <w:r w:rsidRPr="00E41092">
        <w:t>: +49 381 494 2502</w:t>
      </w:r>
    </w:p>
    <w:p w14:paraId="0E2FBA45" w14:textId="77777777" w:rsidR="00E963DD" w:rsidRPr="00AE66CC" w:rsidRDefault="00EE12C5">
      <w:pPr>
        <w:pStyle w:val="NoSpacing"/>
        <w:rPr>
          <w:rPrChange w:id="52" w:author="mkoenig" w:date="2015-09-06T12:05:00Z">
            <w:rPr>
              <w:lang w:val="de-DE"/>
            </w:rPr>
          </w:rPrChange>
        </w:rPr>
      </w:pPr>
      <w:r w:rsidRPr="00AE66CC">
        <w:rPr>
          <w:rPrChange w:id="53" w:author="mkoenig" w:date="2015-09-06T12:05:00Z">
            <w:rPr>
              <w:lang w:val="de-DE"/>
            </w:rPr>
          </w:rPrChange>
        </w:rPr>
        <w:t xml:space="preserve">E-mail: </w:t>
      </w:r>
      <w:r w:rsidR="001F1EC5">
        <w:fldChar w:fldCharType="begin"/>
      </w:r>
      <w:r w:rsidR="001F1EC5" w:rsidRPr="00AE66CC">
        <w:rPr>
          <w:rPrChange w:id="54" w:author="mkoenig" w:date="2015-09-06T12:05:00Z">
            <w:rPr/>
          </w:rPrChange>
        </w:rPr>
        <w:instrText xml:space="preserve"> HYPERLINK "mailto:kerstin.abshagen@uni-rostock.de" </w:instrText>
      </w:r>
      <w:r w:rsidR="001F1EC5">
        <w:fldChar w:fldCharType="separate"/>
      </w:r>
      <w:r w:rsidRPr="00AE66CC">
        <w:rPr>
          <w:rStyle w:val="Hyperlink"/>
          <w:rPrChange w:id="55" w:author="mkoenig" w:date="2015-09-06T12:05:00Z">
            <w:rPr>
              <w:rStyle w:val="Hyperlink"/>
              <w:lang w:val="de-DE"/>
            </w:rPr>
          </w:rPrChange>
        </w:rPr>
        <w:t>kerstin.abshagen@uni-rostock.de</w:t>
      </w:r>
      <w:r w:rsidR="001F1EC5">
        <w:rPr>
          <w:rStyle w:val="Hyperlink"/>
          <w:lang w:val="de-DE"/>
        </w:rPr>
        <w:fldChar w:fldCharType="end"/>
      </w:r>
    </w:p>
    <w:p w14:paraId="5809A382" w14:textId="77777777" w:rsidR="00E963DD" w:rsidRPr="00AE66CC" w:rsidRDefault="00E963DD">
      <w:pPr>
        <w:pStyle w:val="NoSpacing"/>
        <w:rPr>
          <w:rPrChange w:id="56" w:author="mkoenig" w:date="2015-09-06T12:05:00Z">
            <w:rPr>
              <w:lang w:val="de-DE"/>
            </w:rPr>
          </w:rPrChange>
        </w:rPr>
      </w:pPr>
    </w:p>
    <w:p w14:paraId="04D2A625" w14:textId="77777777" w:rsidR="00E963DD" w:rsidRDefault="00A37E31">
      <w:pPr>
        <w:pStyle w:val="NoSpacing"/>
        <w:rPr>
          <w:b/>
        </w:rPr>
      </w:pPr>
      <w:r>
        <w:rPr>
          <w:b/>
        </w:rPr>
        <w:lastRenderedPageBreak/>
        <w:t xml:space="preserve">Email addresses: </w:t>
      </w:r>
    </w:p>
    <w:p w14:paraId="203C8CD8" w14:textId="77777777" w:rsidR="00135B9C" w:rsidRDefault="00135B9C">
      <w:pPr>
        <w:pStyle w:val="NoSpacing"/>
        <w:rPr>
          <w:ins w:id="57" w:author="Kerstin Abshagen" w:date="2015-08-07T10:03:00Z"/>
        </w:rPr>
      </w:pPr>
      <w:ins w:id="58" w:author="Kerstin Abshagen" w:date="2015-08-07T10:04:00Z">
        <w:r w:rsidRPr="00135B9C">
          <w:t>matthias.koenig@charite.de</w:t>
        </w:r>
      </w:ins>
    </w:p>
    <w:p w14:paraId="4DF4052C" w14:textId="77777777" w:rsidR="00A37E31" w:rsidRDefault="00A37E31">
      <w:pPr>
        <w:pStyle w:val="NoSpacing"/>
      </w:pPr>
      <w:r w:rsidRPr="00A37E31">
        <w:t xml:space="preserve">andreas.hoppe@charite.de </w:t>
      </w:r>
    </w:p>
    <w:p w14:paraId="2577467F" w14:textId="77777777" w:rsidR="00A37E31" w:rsidRDefault="00A37E31" w:rsidP="001B52BB">
      <w:pPr>
        <w:pStyle w:val="NoSpacing"/>
        <w:tabs>
          <w:tab w:val="left" w:pos="3143"/>
        </w:tabs>
      </w:pPr>
      <w:r w:rsidRPr="00A37E31">
        <w:t>Maria.Thomas@ikp-stuttgart.de</w:t>
      </w:r>
      <w:r w:rsidR="001B52BB">
        <w:tab/>
      </w:r>
    </w:p>
    <w:p w14:paraId="6BD843FC" w14:textId="77777777" w:rsidR="00A37E31" w:rsidRDefault="00A37E31">
      <w:pPr>
        <w:pStyle w:val="NoSpacing"/>
      </w:pPr>
      <w:r w:rsidRPr="00A37E31">
        <w:t>isabell-mueller86@web.de</w:t>
      </w:r>
    </w:p>
    <w:p w14:paraId="62B5102F" w14:textId="77777777" w:rsidR="00A37E31" w:rsidRDefault="00A37E31">
      <w:pPr>
        <w:pStyle w:val="NoSpacing"/>
      </w:pPr>
      <w:r w:rsidRPr="00A37E31">
        <w:t>matthias.ebert@umm.de</w:t>
      </w:r>
    </w:p>
    <w:p w14:paraId="573ABBCE" w14:textId="77777777" w:rsidR="00A37E31" w:rsidRDefault="00A37E31">
      <w:pPr>
        <w:pStyle w:val="NoSpacing"/>
      </w:pPr>
      <w:r w:rsidRPr="00A37E31">
        <w:t>honglei.weng@medma.uni-heidelberg.de</w:t>
      </w:r>
    </w:p>
    <w:p w14:paraId="0343BAC9" w14:textId="77777777" w:rsidR="00A37E31" w:rsidRDefault="00A37E31">
      <w:pPr>
        <w:pStyle w:val="NoSpacing"/>
      </w:pPr>
      <w:r w:rsidRPr="00A37E31">
        <w:t>hergo@charite.de</w:t>
      </w:r>
    </w:p>
    <w:p w14:paraId="5861688A" w14:textId="77777777" w:rsidR="00A37E31" w:rsidRDefault="00A37E31">
      <w:pPr>
        <w:pStyle w:val="NoSpacing"/>
      </w:pPr>
      <w:r w:rsidRPr="00A37E31">
        <w:t>Uli.Zanger@ikp-stuttgart.de</w:t>
      </w:r>
    </w:p>
    <w:p w14:paraId="2BF466D4" w14:textId="77777777" w:rsidR="00A37E31" w:rsidRDefault="00A37E31">
      <w:pPr>
        <w:pStyle w:val="NoSpacing"/>
      </w:pPr>
      <w:r w:rsidRPr="00A37E31">
        <w:t>Johannes.Bode@med.uni-duesseldorf.de</w:t>
      </w:r>
    </w:p>
    <w:p w14:paraId="5A19A4B0" w14:textId="77777777" w:rsidR="00A37E31" w:rsidRDefault="00A37E31">
      <w:pPr>
        <w:pStyle w:val="NoSpacing"/>
      </w:pPr>
      <w:r w:rsidRPr="00A37E31">
        <w:t>brigitte.vollmar@med.uni-rostock.de</w:t>
      </w:r>
    </w:p>
    <w:p w14:paraId="24CFCD54" w14:textId="77777777" w:rsidR="00A37E31" w:rsidRDefault="00A37E31">
      <w:pPr>
        <w:pStyle w:val="NoSpacing"/>
      </w:pPr>
      <w:r w:rsidRPr="00A37E31">
        <w:t>Steven.Dooley@medma.uni-heidelberg.de</w:t>
      </w:r>
    </w:p>
    <w:p w14:paraId="5304DDBD" w14:textId="77777777" w:rsidR="00A37E31" w:rsidRDefault="00A37E31">
      <w:pPr>
        <w:pStyle w:val="NoSpacing"/>
        <w:rPr>
          <w:b/>
        </w:rPr>
      </w:pPr>
    </w:p>
    <w:p w14:paraId="7CBB8DC6" w14:textId="77777777" w:rsidR="00C630EE" w:rsidDel="0021483E" w:rsidRDefault="00014302">
      <w:pPr>
        <w:pStyle w:val="NoSpacing"/>
        <w:rPr>
          <w:del w:id="59" w:author="mkoenig" w:date="2015-09-02T14:47:00Z"/>
        </w:rPr>
      </w:pPr>
      <w:r w:rsidRPr="00EE12C5">
        <w:rPr>
          <w:b/>
        </w:rPr>
        <w:t>Running title:</w:t>
      </w:r>
      <w:r w:rsidRPr="00014302">
        <w:t xml:space="preserve"> Cellular and molecular s</w:t>
      </w:r>
      <w:r w:rsidR="00E419A9">
        <w:t>ignatures of cholestasis</w:t>
      </w:r>
    </w:p>
    <w:p w14:paraId="423AD745" w14:textId="77777777" w:rsidR="000E7B31" w:rsidDel="0021483E" w:rsidRDefault="000E7B31">
      <w:pPr>
        <w:pStyle w:val="NoSpacing"/>
        <w:rPr>
          <w:del w:id="60" w:author="mkoenig" w:date="2015-09-02T14:47:00Z"/>
        </w:rPr>
      </w:pPr>
    </w:p>
    <w:p w14:paraId="66615319" w14:textId="77777777" w:rsidR="00866864" w:rsidDel="0021483E" w:rsidRDefault="00866864">
      <w:pPr>
        <w:pStyle w:val="NoSpacing"/>
        <w:rPr>
          <w:del w:id="61" w:author="mkoenig" w:date="2015-09-02T14:47:00Z"/>
        </w:rPr>
      </w:pPr>
    </w:p>
    <w:p w14:paraId="3EBDC88A" w14:textId="77777777" w:rsidR="000E7B31" w:rsidDel="0021483E" w:rsidRDefault="000E7B31">
      <w:pPr>
        <w:pStyle w:val="NoSpacing"/>
        <w:rPr>
          <w:del w:id="62" w:author="mkoenig" w:date="2015-09-02T14:47:00Z"/>
        </w:rPr>
      </w:pPr>
    </w:p>
    <w:p w14:paraId="11C32389" w14:textId="77777777" w:rsidR="00C630EE" w:rsidRDefault="00014302">
      <w:pPr>
        <w:pStyle w:val="NoSpacing"/>
      </w:pPr>
      <w:r>
        <w:br w:type="page"/>
      </w:r>
    </w:p>
    <w:p w14:paraId="06370A9A" w14:textId="77777777" w:rsidR="00E963DD" w:rsidRDefault="00E6783A" w:rsidP="00A139B2">
      <w:pPr>
        <w:pStyle w:val="Heading1"/>
      </w:pPr>
      <w:commentRangeStart w:id="63"/>
      <w:r w:rsidRPr="00480E6E">
        <w:lastRenderedPageBreak/>
        <w:t>A</w:t>
      </w:r>
      <w:r w:rsidR="00E90BFC" w:rsidRPr="00480E6E">
        <w:t>bstract</w:t>
      </w:r>
      <w:commentRangeEnd w:id="63"/>
      <w:r w:rsidR="003C22A3">
        <w:rPr>
          <w:rStyle w:val="CommentReference"/>
          <w:rFonts w:ascii="Times New Roman" w:eastAsia="Times New Roman" w:hAnsi="Times New Roman" w:cs="Times New Roman"/>
          <w:b w:val="0"/>
          <w:sz w:val="24"/>
          <w:szCs w:val="24"/>
          <w:lang w:val="de-DE"/>
        </w:rPr>
        <w:commentReference w:id="63"/>
      </w:r>
    </w:p>
    <w:p w14:paraId="3BCA0D64" w14:textId="1CC4D9D8" w:rsidR="000A68E3" w:rsidRDefault="00281BD0">
      <w:pPr>
        <w:ind w:firstLine="0"/>
        <w:rPr>
          <w:ins w:id="64" w:author="mkoenig" w:date="2015-09-02T13:57:00Z"/>
        </w:rPr>
        <w:pPrChange w:id="65" w:author="mkoenig" w:date="2015-09-02T14:47:00Z">
          <w:pPr/>
        </w:pPrChange>
      </w:pPr>
      <w:r w:rsidRPr="00281BD0">
        <w:rPr>
          <w:b/>
        </w:rPr>
        <w:t xml:space="preserve">Background: </w:t>
      </w:r>
      <w:r w:rsidR="00B16A0C" w:rsidRPr="00B16A0C">
        <w:t>Disrupted bile secretion leads to liver damage characterized by inflammation, fibrosis, eventually cirrhosis</w:t>
      </w:r>
      <w:ins w:id="66" w:author="mkoenig" w:date="2015-09-02T13:59:00Z">
        <w:r w:rsidR="000A68E3">
          <w:t>,</w:t>
        </w:r>
      </w:ins>
      <w:ins w:id="67" w:author="mkoenig" w:date="2015-09-02T13:56:00Z">
        <w:r w:rsidR="000A68E3">
          <w:t xml:space="preserve"> and </w:t>
        </w:r>
      </w:ins>
      <w:del w:id="68" w:author="mkoenig" w:date="2015-09-02T13:56:00Z">
        <w:r w:rsidR="00B16A0C" w:rsidRPr="00B16A0C" w:rsidDel="000A68E3">
          <w:delText xml:space="preserve">, </w:delText>
        </w:r>
      </w:del>
      <w:r w:rsidR="00B16A0C" w:rsidRPr="00B16A0C">
        <w:t>hepatocellular cancer</w:t>
      </w:r>
      <w:del w:id="69" w:author="mkoenig" w:date="2015-09-02T13:56:00Z">
        <w:r w:rsidR="00B16A0C" w:rsidRPr="00B16A0C" w:rsidDel="000A68E3">
          <w:delText>, loss of organ function and death</w:delText>
        </w:r>
      </w:del>
      <w:r w:rsidR="00B16A0C" w:rsidRPr="00B16A0C">
        <w:t xml:space="preserve">. </w:t>
      </w:r>
      <w:r w:rsidR="00B16A0C" w:rsidRPr="00014302">
        <w:t>As obstructive cholestasis often progresses insidiously,</w:t>
      </w:r>
      <w:r w:rsidR="00B16A0C" w:rsidRPr="00B16A0C">
        <w:t xml:space="preserve"> </w:t>
      </w:r>
      <w:ins w:id="70" w:author="Windows User" w:date="2015-08-20T16:04:00Z">
        <w:r w:rsidR="002D3668">
          <w:t>markers for the</w:t>
        </w:r>
      </w:ins>
      <w:del w:id="71" w:author="Windows User" w:date="2015-08-20T16:04:00Z">
        <w:r w:rsidR="00B16A0C" w:rsidRPr="00B16A0C" w:rsidDel="002D3668">
          <w:delText>early</w:delText>
        </w:r>
      </w:del>
      <w:r w:rsidR="00B16A0C" w:rsidRPr="00B16A0C">
        <w:t xml:space="preserve"> diagnosis and</w:t>
      </w:r>
      <w:ins w:id="72" w:author="Windows User" w:date="2015-08-20T16:05:00Z">
        <w:r w:rsidR="002D3668">
          <w:t xml:space="preserve"> </w:t>
        </w:r>
      </w:ins>
      <w:ins w:id="73" w:author="Windows User" w:date="2015-08-21T16:05:00Z">
        <w:r w:rsidR="00C87AFC">
          <w:t xml:space="preserve">staging of the </w:t>
        </w:r>
      </w:ins>
      <w:ins w:id="74" w:author="Windows User" w:date="2015-08-20T16:05:00Z">
        <w:r w:rsidR="002D3668">
          <w:t xml:space="preserve">disease </w:t>
        </w:r>
      </w:ins>
      <w:del w:id="75" w:author="Windows User" w:date="2015-08-20T16:05:00Z">
        <w:r w:rsidR="00B16A0C" w:rsidRPr="00B16A0C" w:rsidDel="002D3668">
          <w:delText xml:space="preserve"> </w:delText>
        </w:r>
      </w:del>
      <w:del w:id="76" w:author="Windows User" w:date="2015-08-20T16:04:00Z">
        <w:r w:rsidR="00B16A0C" w:rsidRPr="00B16A0C" w:rsidDel="002D3668">
          <w:delText xml:space="preserve">an adequate therapy </w:delText>
        </w:r>
      </w:del>
      <w:r w:rsidR="00B16A0C" w:rsidRPr="00B16A0C">
        <w:t xml:space="preserve">are urgently needed. </w:t>
      </w:r>
      <w:ins w:id="77" w:author="mkoenig" w:date="2015-09-02T13:57:00Z">
        <w:r w:rsidR="000A68E3" w:rsidRPr="00770DF2">
          <w:t>To</w:t>
        </w:r>
        <w:r w:rsidR="000A68E3">
          <w:t xml:space="preserve"> this end we compiled </w:t>
        </w:r>
        <w:r w:rsidR="000A68E3" w:rsidRPr="00770DF2">
          <w:t xml:space="preserve">a comprehensive data set of serum markers, histological parameters and transcript profiles at 8 time points after bile duct ligation (BDL) </w:t>
        </w:r>
        <w:r w:rsidR="000A68E3">
          <w:t>in mice.</w:t>
        </w:r>
      </w:ins>
    </w:p>
    <w:p w14:paraId="12FA6A22" w14:textId="7AE1E51D" w:rsidR="009B6A7F" w:rsidDel="00BB755E" w:rsidRDefault="00B16A0C">
      <w:pPr>
        <w:ind w:firstLine="0"/>
        <w:rPr>
          <w:del w:id="78" w:author="mkoenig" w:date="2015-08-26T09:34:00Z"/>
        </w:rPr>
        <w:pPrChange w:id="79" w:author="mkoenig" w:date="2015-09-02T14:34:00Z">
          <w:pPr/>
        </w:pPrChange>
      </w:pPr>
      <w:del w:id="80" w:author="mkoenig" w:date="2015-09-02T13:59:00Z">
        <w:r w:rsidRPr="00B16A0C" w:rsidDel="000A68E3">
          <w:delText xml:space="preserve">To </w:delText>
        </w:r>
      </w:del>
      <w:ins w:id="81" w:author="Kerstin Abshagen" w:date="2015-08-07T10:08:00Z">
        <w:del w:id="82" w:author="mkoenig" w:date="2015-09-02T13:59:00Z">
          <w:r w:rsidR="00135B9C" w:rsidRPr="00531120" w:rsidDel="000A68E3">
            <w:rPr>
              <w:color w:val="FF0000"/>
              <w:u w:val="single"/>
              <w:rPrChange w:id="83" w:author="Kerstin Abshagen" w:date="2015-08-07T10:18:00Z">
                <w:rPr/>
              </w:rPrChange>
            </w:rPr>
            <w:delText xml:space="preserve">generate </w:delText>
          </w:r>
        </w:del>
      </w:ins>
      <w:ins w:id="84" w:author="Kerstin Abshagen" w:date="2015-08-07T10:09:00Z">
        <w:del w:id="85" w:author="mkoenig" w:date="2015-09-02T13:59:00Z">
          <w:r w:rsidR="00135B9C" w:rsidRPr="00531120" w:rsidDel="000A68E3">
            <w:rPr>
              <w:color w:val="FF0000"/>
              <w:u w:val="single"/>
              <w:rPrChange w:id="86" w:author="Kerstin Abshagen" w:date="2015-08-07T10:18:00Z">
                <w:rPr/>
              </w:rPrChange>
            </w:rPr>
            <w:delText>time</w:delText>
          </w:r>
        </w:del>
      </w:ins>
      <w:ins w:id="87" w:author="Kerstin Abshagen" w:date="2015-08-07T10:26:00Z">
        <w:del w:id="88" w:author="mkoenig" w:date="2015-09-02T13:59:00Z">
          <w:r w:rsidR="0058605B" w:rsidDel="000A68E3">
            <w:rPr>
              <w:color w:val="FF0000"/>
              <w:u w:val="single"/>
            </w:rPr>
            <w:delText>-</w:delText>
          </w:r>
        </w:del>
      </w:ins>
      <w:ins w:id="89" w:author="Kerstin Abshagen" w:date="2015-08-07T10:09:00Z">
        <w:del w:id="90" w:author="mkoenig" w:date="2015-09-02T13:59:00Z">
          <w:r w:rsidR="00135B9C" w:rsidRPr="00531120" w:rsidDel="000A68E3">
            <w:rPr>
              <w:color w:val="FF0000"/>
              <w:u w:val="single"/>
              <w:rPrChange w:id="91" w:author="Kerstin Abshagen" w:date="2015-08-07T10:18:00Z">
                <w:rPr/>
              </w:rPrChange>
            </w:rPr>
            <w:delText>resolved multi-knowledge on cholestatic disease progression</w:delText>
          </w:r>
        </w:del>
      </w:ins>
      <w:ins w:id="92" w:author="Kerstin Abshagen" w:date="2015-08-07T10:17:00Z">
        <w:del w:id="93" w:author="mkoenig" w:date="2015-09-02T13:59:00Z">
          <w:r w:rsidR="00531120" w:rsidRPr="00531120" w:rsidDel="000A68E3">
            <w:rPr>
              <w:color w:val="FF0000"/>
              <w:u w:val="single"/>
              <w:rPrChange w:id="94" w:author="Kerstin Abshagen" w:date="2015-08-07T10:18:00Z">
                <w:rPr/>
              </w:rPrChange>
            </w:rPr>
            <w:delText xml:space="preserve"> in a holistic manner</w:delText>
          </w:r>
        </w:del>
      </w:ins>
      <w:ins w:id="95" w:author="Kerstin Abshagen" w:date="2015-08-07T10:09:00Z">
        <w:del w:id="96" w:author="mkoenig" w:date="2015-09-02T13:59:00Z">
          <w:r w:rsidR="00135B9C" w:rsidRPr="00531120" w:rsidDel="000A68E3">
            <w:rPr>
              <w:color w:val="FF0000"/>
              <w:u w:val="single"/>
              <w:rPrChange w:id="97" w:author="Kerstin Abshagen" w:date="2015-08-07T10:18:00Z">
                <w:rPr/>
              </w:rPrChange>
            </w:rPr>
            <w:delText>,</w:delText>
          </w:r>
          <w:r w:rsidR="00135B9C" w:rsidRPr="00B16A0C" w:rsidDel="000A68E3">
            <w:delText xml:space="preserve"> </w:delText>
          </w:r>
        </w:del>
      </w:ins>
      <w:del w:id="98" w:author="mkoenig" w:date="2015-09-02T13:59:00Z">
        <w:r w:rsidRPr="00B16A0C" w:rsidDel="000A68E3">
          <w:delText>better understand the cascade of histological and biochemical alterations, a comprehensive data set of serum markers, histological parameters and transcript profiles was compiled at 8 time points after bile duct ligation</w:delText>
        </w:r>
        <w:r w:rsidDel="000A68E3">
          <w:delText xml:space="preserve"> in mice,</w:delText>
        </w:r>
        <w:r w:rsidRPr="00B16A0C" w:rsidDel="000A68E3">
          <w:delText xml:space="preserve"> </w:delText>
        </w:r>
        <w:r w:rsidRPr="00014302" w:rsidDel="000A68E3">
          <w:delText>comprising different stages of the disease</w:delText>
        </w:r>
        <w:r w:rsidRPr="00B16A0C" w:rsidDel="000A68E3">
          <w:delText xml:space="preserve">. </w:delText>
        </w:r>
      </w:del>
      <w:r w:rsidR="00281BD0" w:rsidRPr="00281BD0">
        <w:rPr>
          <w:b/>
        </w:rPr>
        <w:t>Results:</w:t>
      </w:r>
      <w:r w:rsidR="00281BD0">
        <w:t xml:space="preserve"> </w:t>
      </w:r>
      <w:del w:id="99" w:author="Windows User" w:date="2015-08-20T15:57:00Z">
        <w:r w:rsidRPr="00B16A0C" w:rsidDel="002D3668">
          <w:delText xml:space="preserve">A thorough </w:delText>
        </w:r>
      </w:del>
      <w:ins w:id="100" w:author="Windows User" w:date="2015-08-20T15:57:00Z">
        <w:r w:rsidR="002D3668">
          <w:t>S</w:t>
        </w:r>
      </w:ins>
      <w:del w:id="101" w:author="Windows User" w:date="2015-08-20T15:57:00Z">
        <w:r w:rsidRPr="00B16A0C" w:rsidDel="002D3668">
          <w:delText>s</w:delText>
        </w:r>
      </w:del>
      <w:r w:rsidRPr="00B16A0C">
        <w:t>tatistical analysis of the</w:t>
      </w:r>
      <w:ins w:id="102" w:author="Windows User" w:date="2015-08-20T16:10:00Z">
        <w:r w:rsidR="009B6A7F">
          <w:t xml:space="preserve"> more than</w:t>
        </w:r>
      </w:ins>
      <w:del w:id="103" w:author="Windows User" w:date="2015-08-20T16:10:00Z">
        <w:r w:rsidRPr="00B16A0C" w:rsidDel="009B6A7F">
          <w:delText>se</w:delText>
        </w:r>
      </w:del>
      <w:r w:rsidRPr="00B16A0C">
        <w:t xml:space="preserve"> 6,</w:t>
      </w:r>
      <w:ins w:id="104" w:author="Windows User" w:date="2015-08-20T16:10:00Z">
        <w:r w:rsidR="009B6A7F">
          <w:t>000</w:t>
        </w:r>
      </w:ins>
      <w:del w:id="105" w:author="Windows User" w:date="2015-08-20T16:10:00Z">
        <w:r w:rsidRPr="00B16A0C" w:rsidDel="009B6A7F">
          <w:delText>313</w:delText>
        </w:r>
      </w:del>
      <w:r w:rsidRPr="00B16A0C">
        <w:t xml:space="preserve"> data points revealed distinct temporal phases of disease</w:t>
      </w:r>
      <w:ins w:id="106" w:author="mkoenig" w:date="2015-09-02T14:00:00Z">
        <w:r w:rsidR="000A68E3">
          <w:t>.</w:t>
        </w:r>
      </w:ins>
      <w:del w:id="107" w:author="mkoenig" w:date="2015-09-02T14:00:00Z">
        <w:r w:rsidRPr="00B16A0C" w:rsidDel="000A68E3">
          <w:delText xml:space="preserve"> development and progression, on account of histological presentation and pattern of molecular changes.</w:delText>
        </w:r>
      </w:del>
      <w:ins w:id="108" w:author="mkoenig" w:date="2015-09-02T14:01:00Z">
        <w:r w:rsidR="000A68E3">
          <w:t xml:space="preserve"> </w:t>
        </w:r>
      </w:ins>
      <w:del w:id="109" w:author="mkoenig" w:date="2015-09-02T14:01:00Z">
        <w:r w:rsidRPr="00B16A0C" w:rsidDel="000A68E3">
          <w:delText xml:space="preserve"> </w:delText>
        </w:r>
      </w:del>
      <w:ins w:id="110" w:author="mkoenig" w:date="2015-09-02T14:01:00Z">
        <w:r w:rsidR="000A68E3">
          <w:t xml:space="preserve">Putting time-courses of biochemical, </w:t>
        </w:r>
        <w:proofErr w:type="spellStart"/>
        <w:r w:rsidR="000A68E3">
          <w:t>histochemical</w:t>
        </w:r>
        <w:proofErr w:type="spellEnd"/>
        <w:r w:rsidR="000A68E3">
          <w:t xml:space="preserve"> and mRNA transcripts (=factors) together, t</w:t>
        </w:r>
        <w:r w:rsidR="000A68E3" w:rsidRPr="00770DF2">
          <w:t xml:space="preserve">ime-series correlation </w:t>
        </w:r>
        <w:r w:rsidR="000A68E3">
          <w:t>analysis</w:t>
        </w:r>
        <w:r w:rsidR="000A68E3" w:rsidRPr="00770DF2">
          <w:t xml:space="preserve"> </w:t>
        </w:r>
        <w:r w:rsidR="000A68E3">
          <w:t xml:space="preserve">defined </w:t>
        </w:r>
        <w:r w:rsidR="000A68E3" w:rsidRPr="00770DF2">
          <w:t xml:space="preserve">6 distinct clusters </w:t>
        </w:r>
        <w:r w:rsidR="000A68E3">
          <w:t xml:space="preserve">related to </w:t>
        </w:r>
        <w:r w:rsidR="000A68E3" w:rsidRPr="00770DF2">
          <w:t>different phases of disease progression</w:t>
        </w:r>
        <w:r w:rsidR="000A68E3">
          <w:t xml:space="preserve">. </w:t>
        </w:r>
      </w:ins>
      <w:ins w:id="111" w:author="mkoenig" w:date="2015-09-02T14:03:00Z">
        <w:r w:rsidR="000A68E3" w:rsidRPr="007500FC">
          <w:rPr>
            <w:rPrChange w:id="112" w:author="mkoenig" w:date="2015-09-02T14:45:00Z">
              <w:rPr>
                <w:highlight w:val="yellow"/>
              </w:rPr>
            </w:rPrChange>
          </w:rPr>
          <w:t>The count of CTGF-positive cells provided the most reliable overall measure for disease progre</w:t>
        </w:r>
        <w:r w:rsidR="0040269E" w:rsidRPr="007500FC">
          <w:rPr>
            <w:rPrChange w:id="113" w:author="mkoenig" w:date="2015-09-02T14:45:00Z">
              <w:rPr>
                <w:highlight w:val="yellow"/>
              </w:rPr>
            </w:rPrChange>
          </w:rPr>
          <w:t xml:space="preserve">ssion at the histological level, </w:t>
        </w:r>
      </w:ins>
      <w:ins w:id="114" w:author="mkoenig" w:date="2015-09-02T14:07:00Z">
        <w:r w:rsidR="0040269E" w:rsidRPr="00E41092">
          <w:t>bil</w:t>
        </w:r>
        <w:r w:rsidR="00BB755E" w:rsidRPr="00E41092">
          <w:t>irubin at</w:t>
        </w:r>
        <w:r w:rsidR="00FF7E52" w:rsidRPr="007500FC">
          <w:t xml:space="preserve"> </w:t>
        </w:r>
        <w:r w:rsidR="0040269E" w:rsidRPr="007500FC">
          <w:t>biochemical level</w:t>
        </w:r>
      </w:ins>
      <w:ins w:id="115" w:author="mkoenig" w:date="2015-09-02T14:14:00Z">
        <w:r w:rsidR="00FF7E52" w:rsidRPr="007500FC">
          <w:t>,</w:t>
        </w:r>
      </w:ins>
      <w:ins w:id="116" w:author="mkoenig" w:date="2015-09-02T14:07:00Z">
        <w:r w:rsidR="0040269E" w:rsidRPr="007500FC">
          <w:t xml:space="preserve"> and </w:t>
        </w:r>
      </w:ins>
      <w:ins w:id="117" w:author="mkoenig" w:date="2015-09-02T14:13:00Z">
        <w:r w:rsidR="00FF7E52" w:rsidRPr="007500FC">
          <w:t>metalloproteinase inhibitor 1</w:t>
        </w:r>
      </w:ins>
      <w:ins w:id="118" w:author="mkoenig" w:date="2015-09-02T14:14:00Z">
        <w:r w:rsidR="00FF7E52" w:rsidRPr="007500FC">
          <w:t xml:space="preserve"> </w:t>
        </w:r>
      </w:ins>
      <w:ins w:id="119" w:author="mkoenig" w:date="2015-09-02T14:12:00Z">
        <w:r w:rsidR="0040269E" w:rsidRPr="007500FC">
          <w:t>(</w:t>
        </w:r>
      </w:ins>
      <w:ins w:id="120" w:author="mkoenig" w:date="2015-09-02T14:07:00Z">
        <w:r w:rsidR="0040269E" w:rsidRPr="007500FC">
          <w:t>Timp1</w:t>
        </w:r>
      </w:ins>
      <w:ins w:id="121" w:author="mkoenig" w:date="2015-09-02T14:12:00Z">
        <w:r w:rsidR="0040269E" w:rsidRPr="007500FC">
          <w:t>)</w:t>
        </w:r>
      </w:ins>
      <w:ins w:id="122" w:author="mkoenig" w:date="2015-09-02T14:07:00Z">
        <w:r w:rsidR="0040269E" w:rsidRPr="007500FC">
          <w:t xml:space="preserve"> on transcript level.</w:t>
        </w:r>
      </w:ins>
      <w:ins w:id="123" w:author="mkoenig" w:date="2015-09-02T14:11:00Z">
        <w:r w:rsidR="0040269E" w:rsidRPr="007500FC">
          <w:t xml:space="preserve"> </w:t>
        </w:r>
      </w:ins>
      <w:ins w:id="124" w:author="mkoenig" w:date="2015-09-02T14:01:00Z">
        <w:r w:rsidR="000A68E3" w:rsidRPr="007500FC">
          <w:rPr>
            <w:rPrChange w:id="125" w:author="mkoenig" w:date="2015-09-02T14:45:00Z">
              <w:rPr>
                <w:highlight w:val="lightGray"/>
              </w:rPr>
            </w:rPrChange>
          </w:rPr>
          <w:t>Prominent molecular events exhibited by strong transcript peaks are found for</w:t>
        </w:r>
      </w:ins>
      <w:ins w:id="126" w:author="mkoenig" w:date="2015-09-02T14:15:00Z">
        <w:r w:rsidR="00C026FC" w:rsidRPr="007500FC">
          <w:rPr>
            <w:rPrChange w:id="127" w:author="mkoenig" w:date="2015-09-02T14:45:00Z">
              <w:rPr>
                <w:highlight w:val="yellow"/>
              </w:rPr>
            </w:rPrChange>
          </w:rPr>
          <w:t xml:space="preserve"> the transcriptional regulator</w:t>
        </w:r>
      </w:ins>
      <w:ins w:id="128" w:author="mkoenig" w:date="2015-09-02T14:01:00Z">
        <w:r w:rsidR="000A68E3" w:rsidRPr="007500FC">
          <w:rPr>
            <w:rPrChange w:id="129" w:author="mkoenig" w:date="2015-09-02T14:45:00Z">
              <w:rPr>
                <w:highlight w:val="lightGray"/>
              </w:rPr>
            </w:rPrChange>
          </w:rPr>
          <w:t xml:space="preserve"> </w:t>
        </w:r>
      </w:ins>
      <w:ins w:id="130" w:author="mkoenig" w:date="2015-09-02T14:11:00Z">
        <w:r w:rsidR="00C026FC" w:rsidRPr="007500FC">
          <w:rPr>
            <w:rPrChange w:id="131" w:author="mkoenig" w:date="2015-09-02T14:45:00Z">
              <w:rPr>
                <w:highlight w:val="yellow"/>
              </w:rPr>
            </w:rPrChange>
          </w:rPr>
          <w:t>Nr0b2</w:t>
        </w:r>
      </w:ins>
      <w:ins w:id="132" w:author="mkoenig" w:date="2015-09-02T14:18:00Z">
        <w:r w:rsidR="00C026FC" w:rsidRPr="007500FC">
          <w:rPr>
            <w:rPrChange w:id="133" w:author="mkoenig" w:date="2015-09-02T14:45:00Z">
              <w:rPr>
                <w:highlight w:val="yellow"/>
              </w:rPr>
            </w:rPrChange>
          </w:rPr>
          <w:t xml:space="preserve"> (</w:t>
        </w:r>
        <w:proofErr w:type="spellStart"/>
        <w:r w:rsidR="00C026FC" w:rsidRPr="007500FC">
          <w:rPr>
            <w:rPrChange w:id="134" w:author="mkoenig" w:date="2015-09-02T14:45:00Z">
              <w:rPr>
                <w:highlight w:val="yellow"/>
              </w:rPr>
            </w:rPrChange>
          </w:rPr>
          <w:t>Shp</w:t>
        </w:r>
      </w:ins>
      <w:proofErr w:type="spellEnd"/>
      <w:ins w:id="135" w:author="mkoenig" w:date="2015-09-02T14:19:00Z">
        <w:r w:rsidR="00C026FC" w:rsidRPr="007500FC">
          <w:rPr>
            <w:rPrChange w:id="136" w:author="mkoenig" w:date="2015-09-02T14:45:00Z">
              <w:rPr>
                <w:highlight w:val="yellow"/>
              </w:rPr>
            </w:rPrChange>
          </w:rPr>
          <w:t>)</w:t>
        </w:r>
      </w:ins>
      <w:ins w:id="137" w:author="mkoenig" w:date="2015-09-02T14:11:00Z">
        <w:r w:rsidR="00C026FC" w:rsidRPr="007500FC">
          <w:rPr>
            <w:rPrChange w:id="138" w:author="mkoenig" w:date="2015-09-02T14:45:00Z">
              <w:rPr>
                <w:highlight w:val="yellow"/>
              </w:rPr>
            </w:rPrChange>
          </w:rPr>
          <w:t xml:space="preserve"> and </w:t>
        </w:r>
      </w:ins>
      <w:ins w:id="139" w:author="mkoenig" w:date="2015-09-02T14:17:00Z">
        <w:r w:rsidR="00C026FC" w:rsidRPr="00E41092">
          <w:t>1,25-dihydroxyvitamin D(3) 24-hydroxylase</w:t>
        </w:r>
        <w:r w:rsidR="00C026FC" w:rsidRPr="007500FC">
          <w:rPr>
            <w:rPrChange w:id="140" w:author="mkoenig" w:date="2015-09-02T14:45:00Z">
              <w:rPr>
                <w:highlight w:val="yellow"/>
              </w:rPr>
            </w:rPrChange>
          </w:rPr>
          <w:t xml:space="preserve"> </w:t>
        </w:r>
      </w:ins>
      <w:ins w:id="141" w:author="mkoenig" w:date="2015-09-02T14:11:00Z">
        <w:r w:rsidR="0040269E" w:rsidRPr="007500FC">
          <w:rPr>
            <w:rPrChange w:id="142" w:author="mkoenig" w:date="2015-09-02T14:45:00Z">
              <w:rPr>
                <w:highlight w:val="yellow"/>
              </w:rPr>
            </w:rPrChange>
          </w:rPr>
          <w:t xml:space="preserve">(Cyp24a1) </w:t>
        </w:r>
      </w:ins>
      <w:ins w:id="143" w:author="mkoenig" w:date="2015-09-02T14:01:00Z">
        <w:r w:rsidR="000A68E3" w:rsidRPr="007500FC">
          <w:rPr>
            <w:rPrChange w:id="144" w:author="mkoenig" w:date="2015-09-02T14:45:00Z">
              <w:rPr>
                <w:highlight w:val="lightGray"/>
              </w:rPr>
            </w:rPrChange>
          </w:rPr>
          <w:t>at 6 h</w:t>
        </w:r>
      </w:ins>
      <w:ins w:id="145" w:author="mkoenig" w:date="2015-09-02T14:33:00Z">
        <w:r w:rsidR="00BB755E" w:rsidRPr="00E41092">
          <w:t>.</w:t>
        </w:r>
      </w:ins>
      <w:ins w:id="146" w:author="mkoenig" w:date="2015-09-02T14:01:00Z">
        <w:r w:rsidR="000A68E3" w:rsidRPr="00E41092">
          <w:t xml:space="preserve"> Based on these clusters we constructed a decision tree to identify factor combinations t</w:t>
        </w:r>
        <w:r w:rsidR="00D87FA4" w:rsidRPr="007500FC">
          <w:t>hat can be used as markers for</w:t>
        </w:r>
        <w:r w:rsidR="000A68E3" w:rsidRPr="007500FC">
          <w:t xml:space="preserve"> specific time interval</w:t>
        </w:r>
      </w:ins>
      <w:ins w:id="147" w:author="mkoenig" w:date="2015-09-02T14:38:00Z">
        <w:r w:rsidR="00D87FA4" w:rsidRPr="007500FC">
          <w:t>s</w:t>
        </w:r>
      </w:ins>
      <w:ins w:id="148" w:author="mkoenig" w:date="2015-09-02T14:01:00Z">
        <w:r w:rsidR="00D87FA4" w:rsidRPr="007500FC">
          <w:t xml:space="preserve"> </w:t>
        </w:r>
        <w:r w:rsidR="000A68E3" w:rsidRPr="007500FC">
          <w:t xml:space="preserve">of disease progression. </w:t>
        </w:r>
      </w:ins>
      <w:ins w:id="149" w:author="mkoenig" w:date="2015-09-02T14:35:00Z">
        <w:r w:rsidR="00D87FA4" w:rsidRPr="007500FC">
          <w:t xml:space="preserve">Best prediction of </w:t>
        </w:r>
      </w:ins>
      <w:ins w:id="150" w:author="mkoenig" w:date="2015-09-02T14:32:00Z">
        <w:r w:rsidR="00D87FA4" w:rsidRPr="007500FC">
          <w:rPr>
            <w:rPrChange w:id="151" w:author="mkoenig" w:date="2015-09-02T14:45:00Z">
              <w:rPr>
                <w:highlight w:val="lightGray"/>
              </w:rPr>
            </w:rPrChange>
          </w:rPr>
          <w:t>o</w:t>
        </w:r>
        <w:r w:rsidR="00BB755E" w:rsidRPr="007500FC">
          <w:rPr>
            <w:rPrChange w:id="152" w:author="mkoenig" w:date="2015-09-02T14:45:00Z">
              <w:rPr>
                <w:highlight w:val="lightGray"/>
              </w:rPr>
            </w:rPrChange>
          </w:rPr>
          <w:t>nset of disease is</w:t>
        </w:r>
      </w:ins>
      <w:ins w:id="153" w:author="mkoenig" w:date="2015-09-02T14:35:00Z">
        <w:r w:rsidR="00D87FA4" w:rsidRPr="007500FC">
          <w:rPr>
            <w:rPrChange w:id="154" w:author="mkoenig" w:date="2015-09-02T14:45:00Z">
              <w:rPr>
                <w:highlight w:val="lightGray"/>
              </w:rPr>
            </w:rPrChange>
          </w:rPr>
          <w:t xml:space="preserve"> achieved </w:t>
        </w:r>
      </w:ins>
      <w:ins w:id="155" w:author="mkoenig" w:date="2015-09-02T14:36:00Z">
        <w:r w:rsidR="00D87FA4" w:rsidRPr="007500FC">
          <w:rPr>
            <w:rPrChange w:id="156" w:author="mkoenig" w:date="2015-09-02T14:45:00Z">
              <w:rPr>
                <w:highlight w:val="lightGray"/>
              </w:rPr>
            </w:rPrChange>
          </w:rPr>
          <w:t xml:space="preserve">by </w:t>
        </w:r>
      </w:ins>
      <w:proofErr w:type="spellStart"/>
      <w:ins w:id="157" w:author="mkoenig" w:date="2015-09-02T14:32:00Z">
        <w:r w:rsidR="00BB755E" w:rsidRPr="007500FC">
          <w:rPr>
            <w:rPrChange w:id="158" w:author="mkoenig" w:date="2015-09-02T14:45:00Z">
              <w:rPr>
                <w:highlight w:val="lightGray"/>
              </w:rPr>
            </w:rPrChange>
          </w:rPr>
          <w:t>fibronectin</w:t>
        </w:r>
        <w:proofErr w:type="spellEnd"/>
        <w:r w:rsidR="00BB755E" w:rsidRPr="007500FC">
          <w:rPr>
            <w:rPrChange w:id="159" w:author="mkoenig" w:date="2015-09-02T14:45:00Z">
              <w:rPr>
                <w:highlight w:val="lightGray"/>
              </w:rPr>
            </w:rPrChange>
          </w:rPr>
          <w:t xml:space="preserve"> (Fn1), the initial phase by (Cyp1a2), transition to the perpetuation phase by</w:t>
        </w:r>
      </w:ins>
      <w:ins w:id="160" w:author="mkoenig" w:date="2015-09-02T14:44:00Z">
        <w:r w:rsidR="003730C0" w:rsidRPr="007500FC">
          <w:rPr>
            <w:rPrChange w:id="161" w:author="mkoenig" w:date="2015-09-02T14:45:00Z">
              <w:rPr>
                <w:highlight w:val="lightGray"/>
              </w:rPr>
            </w:rPrChange>
          </w:rPr>
          <w:t xml:space="preserve"> collagen </w:t>
        </w:r>
        <w:r w:rsidR="003730C0" w:rsidRPr="007500FC">
          <w:rPr>
            <w:rFonts w:ascii="Symbol" w:hAnsi="Symbol"/>
            <w:rPrChange w:id="162" w:author="mkoenig" w:date="2015-09-02T14:45:00Z">
              <w:rPr>
                <w:highlight w:val="lightGray"/>
              </w:rPr>
            </w:rPrChange>
          </w:rPr>
          <w:t></w:t>
        </w:r>
        <w:r w:rsidR="003730C0" w:rsidRPr="007500FC">
          <w:rPr>
            <w:rPrChange w:id="163" w:author="mkoenig" w:date="2015-09-02T14:45:00Z">
              <w:rPr>
                <w:highlight w:val="lightGray"/>
              </w:rPr>
            </w:rPrChange>
          </w:rPr>
          <w:t>-1</w:t>
        </w:r>
      </w:ins>
      <w:ins w:id="164" w:author="mkoenig" w:date="2015-09-02T14:45:00Z">
        <w:r w:rsidR="007500FC" w:rsidRPr="007500FC">
          <w:rPr>
            <w:rPrChange w:id="165" w:author="mkoenig" w:date="2015-09-02T14:45:00Z">
              <w:rPr>
                <w:highlight w:val="lightGray"/>
              </w:rPr>
            </w:rPrChange>
          </w:rPr>
          <w:t xml:space="preserve"> I</w:t>
        </w:r>
      </w:ins>
      <w:ins w:id="166" w:author="mkoenig" w:date="2015-09-02T14:32:00Z">
        <w:r w:rsidR="00BB755E" w:rsidRPr="007500FC">
          <w:rPr>
            <w:rPrChange w:id="167" w:author="mkoenig" w:date="2015-09-02T14:45:00Z">
              <w:rPr>
                <w:highlight w:val="lightGray"/>
              </w:rPr>
            </w:rPrChange>
          </w:rPr>
          <w:t xml:space="preserve"> </w:t>
        </w:r>
      </w:ins>
      <w:ins w:id="168" w:author="mkoenig" w:date="2015-09-02T14:44:00Z">
        <w:r w:rsidR="003730C0" w:rsidRPr="007500FC">
          <w:rPr>
            <w:rPrChange w:id="169" w:author="mkoenig" w:date="2015-09-02T14:45:00Z">
              <w:rPr>
                <w:highlight w:val="lightGray"/>
              </w:rPr>
            </w:rPrChange>
          </w:rPr>
          <w:t>(</w:t>
        </w:r>
      </w:ins>
      <w:ins w:id="170" w:author="mkoenig" w:date="2015-09-02T14:32:00Z">
        <w:r w:rsidR="00BB755E" w:rsidRPr="007500FC">
          <w:rPr>
            <w:rPrChange w:id="171" w:author="mkoenig" w:date="2015-09-02T14:45:00Z">
              <w:rPr>
                <w:highlight w:val="lightGray"/>
              </w:rPr>
            </w:rPrChange>
          </w:rPr>
          <w:t>Col1a1</w:t>
        </w:r>
      </w:ins>
      <w:ins w:id="172" w:author="mkoenig" w:date="2015-09-02T14:44:00Z">
        <w:r w:rsidR="003730C0" w:rsidRPr="007500FC">
          <w:rPr>
            <w:rPrChange w:id="173" w:author="mkoenig" w:date="2015-09-02T14:45:00Z">
              <w:rPr>
                <w:highlight w:val="lightGray"/>
              </w:rPr>
            </w:rPrChange>
          </w:rPr>
          <w:t>)</w:t>
        </w:r>
      </w:ins>
      <w:ins w:id="174" w:author="mkoenig" w:date="2015-09-02T14:32:00Z">
        <w:r w:rsidR="00BB755E" w:rsidRPr="007500FC">
          <w:rPr>
            <w:rPrChange w:id="175" w:author="mkoenig" w:date="2015-09-02T14:45:00Z">
              <w:rPr>
                <w:highlight w:val="lightGray"/>
              </w:rPr>
            </w:rPrChange>
          </w:rPr>
          <w:t>, and transition to the progression phase by interleukin 17-a (Il17a)</w:t>
        </w:r>
      </w:ins>
      <w:ins w:id="176" w:author="mkoenig" w:date="2015-09-02T14:36:00Z">
        <w:r w:rsidR="00D87FA4" w:rsidRPr="007500FC">
          <w:rPr>
            <w:rPrChange w:id="177" w:author="mkoenig" w:date="2015-09-02T14:45:00Z">
              <w:rPr>
                <w:highlight w:val="lightGray"/>
              </w:rPr>
            </w:rPrChange>
          </w:rPr>
          <w:t>, with early and late progression separated by Col1a</w:t>
        </w:r>
      </w:ins>
      <w:ins w:id="178" w:author="mkoenig" w:date="2015-09-02T14:45:00Z">
        <w:r w:rsidR="007500FC" w:rsidRPr="007500FC">
          <w:rPr>
            <w:rPrChange w:id="179" w:author="mkoenig" w:date="2015-09-02T14:45:00Z">
              <w:rPr>
                <w:highlight w:val="lightGray"/>
              </w:rPr>
            </w:rPrChange>
          </w:rPr>
          <w:t>1</w:t>
        </w:r>
      </w:ins>
      <w:ins w:id="180" w:author="mkoenig" w:date="2015-09-02T14:32:00Z">
        <w:r w:rsidR="00BB755E" w:rsidRPr="007500FC">
          <w:rPr>
            <w:rPrChange w:id="181" w:author="mkoenig" w:date="2015-09-02T14:45:00Z">
              <w:rPr>
                <w:highlight w:val="lightGray"/>
              </w:rPr>
            </w:rPrChange>
          </w:rPr>
          <w:t>.</w:t>
        </w:r>
      </w:ins>
      <w:ins w:id="182" w:author="mkoenig" w:date="2015-09-02T14:34:00Z">
        <w:r w:rsidR="00D87FA4" w:rsidRPr="00E41092">
          <w:t xml:space="preserve"> </w:t>
        </w:r>
      </w:ins>
      <w:ins w:id="183" w:author="mkoenig" w:date="2015-09-02T14:01:00Z">
        <w:r w:rsidR="000A68E3" w:rsidRPr="00E41092">
          <w:t>Notably, these predictions remained stable even for randomly chosen small sub-sets of factors</w:t>
        </w:r>
      </w:ins>
      <w:ins w:id="184" w:author="mkoenig" w:date="2015-09-02T14:36:00Z">
        <w:r w:rsidR="00D87FA4" w:rsidRPr="007500FC">
          <w:t xml:space="preserve"> from the clusters</w:t>
        </w:r>
      </w:ins>
      <w:ins w:id="185" w:author="mkoenig" w:date="2015-09-02T14:01:00Z">
        <w:r w:rsidR="000A68E3" w:rsidRPr="007500FC">
          <w:t>.</w:t>
        </w:r>
      </w:ins>
    </w:p>
    <w:p w14:paraId="0819484C" w14:textId="77777777" w:rsidR="00BB755E" w:rsidRPr="002D4A2A" w:rsidRDefault="00BB755E">
      <w:pPr>
        <w:ind w:firstLine="0"/>
        <w:rPr>
          <w:ins w:id="186" w:author="mkoenig" w:date="2015-09-02T14:30:00Z"/>
        </w:rPr>
        <w:pPrChange w:id="187" w:author="mkoenig" w:date="2015-09-02T14:34:00Z">
          <w:pPr/>
        </w:pPrChange>
      </w:pPr>
    </w:p>
    <w:p w14:paraId="22F9FB46" w14:textId="1090641F" w:rsidR="009B6A7F" w:rsidRPr="00C87AFC" w:rsidDel="003C22A3" w:rsidRDefault="00B16A0C">
      <w:pPr>
        <w:ind w:firstLine="0"/>
        <w:rPr>
          <w:ins w:id="188" w:author="Windows User" w:date="2015-08-20T16:11:00Z"/>
          <w:del w:id="189" w:author="mkoenig" w:date="2015-08-26T09:34:00Z"/>
          <w:strike/>
          <w:rPrChange w:id="190" w:author="Windows User" w:date="2015-08-21T16:08:00Z">
            <w:rPr>
              <w:ins w:id="191" w:author="Windows User" w:date="2015-08-20T16:11:00Z"/>
              <w:del w:id="192" w:author="mkoenig" w:date="2015-08-26T09:34:00Z"/>
            </w:rPr>
          </w:rPrChange>
        </w:rPr>
        <w:pPrChange w:id="193" w:author="mkoenig" w:date="2015-09-02T14:10:00Z">
          <w:pPr/>
        </w:pPrChange>
      </w:pPr>
      <w:commentRangeStart w:id="194"/>
      <w:del w:id="195" w:author="mkoenig" w:date="2015-09-02T14:01:00Z">
        <w:r w:rsidRPr="001D6D8A" w:rsidDel="000A68E3">
          <w:rPr>
            <w:highlight w:val="yellow"/>
            <w:rPrChange w:id="196" w:author="mkoenig" w:date="2015-08-27T09:55:00Z">
              <w:rPr/>
            </w:rPrChange>
          </w:rPr>
          <w:delText>Histological count of CTGF-positive cells provided the most reliable overall measure for disease progression, closely correlated to TGF-β expression. Onset of disease is marked best by fibronectin, transition to the perpetuation phase by interleukin 2, and the progression phase by interleukin 28-β. Prominent molecular events exhibited by strong transcript peaks are found for small heterodimer partner at 6 h and transin-2 at 18 h.</w:delText>
        </w:r>
      </w:del>
      <w:commentRangeEnd w:id="194"/>
    </w:p>
    <w:p w14:paraId="517380FF" w14:textId="15291F1D" w:rsidR="00D87FA4" w:rsidRDefault="00531120">
      <w:pPr>
        <w:ind w:firstLine="0"/>
        <w:pPrChange w:id="197" w:author="mkoenig" w:date="2015-09-02T14:10:00Z">
          <w:pPr/>
        </w:pPrChange>
      </w:pPr>
      <w:del w:id="198" w:author="mkoenig" w:date="2015-09-02T14:01:00Z">
        <w:r w:rsidDel="000A68E3">
          <w:rPr>
            <w:rStyle w:val="CommentReference"/>
            <w:rFonts w:ascii="Times New Roman" w:eastAsia="Times New Roman" w:hAnsi="Times New Roman" w:cs="Times New Roman"/>
            <w:sz w:val="24"/>
            <w:szCs w:val="24"/>
            <w:lang w:val="de-DE"/>
          </w:rPr>
          <w:commentReference w:id="194"/>
        </w:r>
        <w:r w:rsidR="00B16A0C" w:rsidRPr="00B16A0C" w:rsidDel="000A68E3">
          <w:delText xml:space="preserve"> Predictive d</w:delText>
        </w:r>
      </w:del>
      <w:ins w:id="199" w:author="Windows User" w:date="2015-08-21T16:37:00Z">
        <w:del w:id="200" w:author="mkoenig" w:date="2015-09-02T14:01:00Z">
          <w:r w:rsidR="008777CC" w:rsidDel="000A68E3">
            <w:delText>D</w:delText>
          </w:r>
        </w:del>
      </w:ins>
      <w:del w:id="201" w:author="mkoenig" w:date="2015-09-02T14:01:00Z">
        <w:r w:rsidR="00B16A0C" w:rsidRPr="00B16A0C" w:rsidDel="000A68E3">
          <w:delText>ecision trees for disease phases suggest the existence of well-coordinated and individually reproducible pathobiochemical signatures</w:delText>
        </w:r>
      </w:del>
      <w:ins w:id="202" w:author="Windows User" w:date="2015-08-21T16:35:00Z">
        <w:del w:id="203" w:author="mkoenig" w:date="2015-09-02T14:01:00Z">
          <w:r w:rsidR="008777CC" w:rsidDel="000A68E3">
            <w:delText xml:space="preserve"> and provides a mean for the prediction</w:delText>
          </w:r>
        </w:del>
      </w:ins>
      <w:ins w:id="204" w:author="Windows User" w:date="2015-08-21T16:36:00Z">
        <w:del w:id="205" w:author="mkoenig" w:date="2015-09-02T14:01:00Z">
          <w:r w:rsidR="008777CC" w:rsidDel="000A68E3">
            <w:delText xml:space="preserve"> of disease progression based on a small subset of markers</w:delText>
          </w:r>
        </w:del>
      </w:ins>
      <w:del w:id="206" w:author="mkoenig" w:date="2015-09-02T14:01:00Z">
        <w:r w:rsidR="00B16A0C" w:rsidRPr="00B16A0C" w:rsidDel="000A68E3">
          <w:delText>.</w:delText>
        </w:r>
        <w:r w:rsidR="00281BD0" w:rsidDel="000A68E3">
          <w:delText xml:space="preserve"> </w:delText>
        </w:r>
      </w:del>
      <w:r w:rsidR="00281BD0" w:rsidRPr="00281BD0">
        <w:rPr>
          <w:b/>
        </w:rPr>
        <w:t>Conclusion:</w:t>
      </w:r>
      <w:r w:rsidR="00281BD0">
        <w:t xml:space="preserve"> </w:t>
      </w:r>
      <w:del w:id="207" w:author="mkoenig" w:date="2015-09-02T14:40:00Z">
        <w:r w:rsidR="00281BD0" w:rsidDel="00D87FA4">
          <w:delText xml:space="preserve">These results are the basis to discover the relevant molecular interactions and suggest novel </w:delText>
        </w:r>
      </w:del>
      <w:ins w:id="208" w:author="Kerstin Abshagen" w:date="2015-08-07T10:10:00Z">
        <w:del w:id="209" w:author="mkoenig" w:date="2015-09-02T14:40:00Z">
          <w:r w:rsidRPr="00531120" w:rsidDel="00D87FA4">
            <w:rPr>
              <w:color w:val="FF0000"/>
              <w:u w:val="single"/>
              <w:rPrChange w:id="210" w:author="Kerstin Abshagen" w:date="2015-08-07T10:18:00Z">
                <w:rPr/>
              </w:rPrChange>
            </w:rPr>
            <w:delText>robust biomarkers</w:delText>
          </w:r>
        </w:del>
      </w:ins>
      <w:ins w:id="211" w:author="Kerstin Abshagen" w:date="2015-08-07T10:11:00Z">
        <w:del w:id="212" w:author="mkoenig" w:date="2015-09-02T14:40:00Z">
          <w:r w:rsidDel="00D87FA4">
            <w:delText xml:space="preserve"> </w:delText>
          </w:r>
        </w:del>
      </w:ins>
      <w:del w:id="213" w:author="mkoenig" w:date="2015-09-02T14:40:00Z">
        <w:r w:rsidR="00281BD0" w:rsidDel="00D87FA4">
          <w:delText>markers of the disease process that can be used for diagnosis and</w:delText>
        </w:r>
      </w:del>
      <w:ins w:id="214" w:author="Windows User" w:date="2015-08-21T16:07:00Z">
        <w:del w:id="215" w:author="mkoenig" w:date="2015-09-02T14:40:00Z">
          <w:r w:rsidR="00C87AFC" w:rsidDel="00D87FA4">
            <w:delText xml:space="preserve"> staging</w:delText>
          </w:r>
        </w:del>
      </w:ins>
      <w:del w:id="216" w:author="mkoenig" w:date="2015-09-02T14:40:00Z">
        <w:r w:rsidR="00281BD0" w:rsidDel="00D87FA4">
          <w:delText xml:space="preserve"> therapy.</w:delText>
        </w:r>
      </w:del>
      <w:ins w:id="217" w:author="mkoenig" w:date="2015-09-02T14:37:00Z">
        <w:r w:rsidR="00D87FA4">
          <w:t>O</w:t>
        </w:r>
        <w:r w:rsidR="00D87FA4" w:rsidRPr="00770DF2">
          <w:t xml:space="preserve">ur </w:t>
        </w:r>
        <w:r w:rsidR="00D87FA4">
          <w:t xml:space="preserve">explorative study </w:t>
        </w:r>
        <w:r w:rsidR="00D87FA4" w:rsidRPr="00770DF2">
          <w:t xml:space="preserve">demonstrate the existence of a reproducible and well-coordinated temporal gene-expression program underlying disease progression in BLD cholestasis. </w:t>
        </w:r>
        <w:r w:rsidR="00D87FA4">
          <w:t>To further elucidate the regulatory network behind this expression program additional</w:t>
        </w:r>
        <w:r w:rsidR="00D87FA4" w:rsidRPr="00770DF2">
          <w:t xml:space="preserve"> studies</w:t>
        </w:r>
        <w:r w:rsidR="00D87FA4">
          <w:t xml:space="preserve"> are needed which have to include </w:t>
        </w:r>
        <w:r w:rsidR="00D87FA4" w:rsidRPr="00770DF2">
          <w:t xml:space="preserve">knowledge on transcription factor activation </w:t>
        </w:r>
      </w:ins>
      <w:ins w:id="218" w:author="mkoenig" w:date="2015-09-02T14:42:00Z">
        <w:r w:rsidR="00D87FA4">
          <w:t>due to</w:t>
        </w:r>
      </w:ins>
      <w:ins w:id="219" w:author="mkoenig" w:date="2015-09-02T14:37:00Z">
        <w:r w:rsidR="00D87FA4">
          <w:t xml:space="preserve"> accumulation of bile salts and shared transcriptions factor binding motifs of genes belonging to the same transcript cluster.</w:t>
        </w:r>
      </w:ins>
    </w:p>
    <w:p w14:paraId="3F36B1CE" w14:textId="77777777" w:rsidR="00ED1EE7" w:rsidRDefault="00ED1EE7">
      <w:pPr>
        <w:ind w:firstLine="0"/>
        <w:pPrChange w:id="220" w:author="mkoenig" w:date="2015-09-02T14:42:00Z">
          <w:pPr/>
        </w:pPrChange>
      </w:pPr>
    </w:p>
    <w:p w14:paraId="305000BB" w14:textId="77777777" w:rsidR="00ED1EE7" w:rsidDel="0021483E" w:rsidRDefault="00ED1EE7" w:rsidP="00ED1EE7">
      <w:pPr>
        <w:ind w:firstLine="0"/>
        <w:rPr>
          <w:del w:id="221" w:author="mkoenig" w:date="2015-09-02T14:47:00Z"/>
        </w:rPr>
      </w:pPr>
      <w:r w:rsidRPr="00ED1EE7">
        <w:rPr>
          <w:b/>
        </w:rPr>
        <w:t>Keywords:</w:t>
      </w:r>
      <w:r w:rsidRPr="00ED1EE7">
        <w:t xml:space="preserve"> liver injury, mouse, systems biology, fibrosis, cell proliferation, bile duct ligation, cholestasis, morphological profiling, </w:t>
      </w:r>
      <w:proofErr w:type="spellStart"/>
      <w:r w:rsidRPr="00ED1EE7">
        <w:t>VirtualLiver</w:t>
      </w:r>
      <w:proofErr w:type="spellEnd"/>
      <w:r w:rsidRPr="00ED1EE7">
        <w:t xml:space="preserve"> Network</w:t>
      </w:r>
    </w:p>
    <w:p w14:paraId="0838D80F" w14:textId="77777777" w:rsidR="00E963DD" w:rsidDel="0021483E" w:rsidRDefault="00E963DD">
      <w:pPr>
        <w:rPr>
          <w:del w:id="222" w:author="mkoenig" w:date="2015-09-02T14:47:00Z"/>
        </w:rPr>
      </w:pPr>
    </w:p>
    <w:p w14:paraId="07C56DED" w14:textId="77777777" w:rsidR="00E963DD" w:rsidRDefault="00014302">
      <w:pPr>
        <w:ind w:firstLine="0"/>
        <w:pPrChange w:id="223" w:author="mkoenig" w:date="2015-09-02T14:47:00Z">
          <w:pPr/>
        </w:pPrChange>
      </w:pPr>
      <w:r>
        <w:br w:type="page"/>
      </w:r>
    </w:p>
    <w:p w14:paraId="3C16D299" w14:textId="77777777" w:rsidR="00E963DD" w:rsidRDefault="00ED1EE7" w:rsidP="00A139B2">
      <w:pPr>
        <w:pStyle w:val="Heading1"/>
      </w:pPr>
      <w:r>
        <w:lastRenderedPageBreak/>
        <w:t>Background</w:t>
      </w:r>
    </w:p>
    <w:p w14:paraId="36290E4F" w14:textId="44CC6C33" w:rsidR="00432B13" w:rsidRDefault="00432B13" w:rsidP="00E41092">
      <w:pPr>
        <w:rPr>
          <w:ins w:id="224" w:author="mkoenig" w:date="2015-09-02T14:56:00Z"/>
        </w:rPr>
      </w:pPr>
      <w:proofErr w:type="spellStart"/>
      <w:ins w:id="225" w:author="mkoenig" w:date="2015-09-02T14:56:00Z">
        <w:r>
          <w:t>Cholestatic</w:t>
        </w:r>
        <w:proofErr w:type="spellEnd"/>
        <w:r>
          <w:t xml:space="preserve"> liver diseases are caused by an impaired flow of the bile from the liver to the duodenum. The main fraction of organic molecules in the bile are bile salts which are strong detergents required for the extraction of lipids from the apical membrane of hepatocytes into the bile fluid and for the </w:t>
        </w:r>
        <w:proofErr w:type="spellStart"/>
        <w:r>
          <w:t>emulgation</w:t>
        </w:r>
        <w:proofErr w:type="spellEnd"/>
        <w:r>
          <w:t xml:space="preserve"> of lipids in the gut. Moreover, the bile fluid, contains numerous endogenous end products (e.g. bilirubin) and potentially toxic compounds cleared by the liver. Hence, accumulation of bile compounds in the </w:t>
        </w:r>
        <w:proofErr w:type="spellStart"/>
        <w:r>
          <w:t>cholestatic</w:t>
        </w:r>
        <w:proofErr w:type="spellEnd"/>
        <w:r>
          <w:t xml:space="preserve"> liver causes an unspecific cell damage that initiates a cascade of inflammatory events: Necrosis of hepatocytes and </w:t>
        </w:r>
        <w:proofErr w:type="spellStart"/>
        <w:r>
          <w:t>cholangiocytes</w:t>
        </w:r>
        <w:proofErr w:type="spellEnd"/>
        <w:r>
          <w:t xml:space="preserve">, activation of macrophages releasing of pro-inflammatory cytokines and </w:t>
        </w:r>
        <w:proofErr w:type="spellStart"/>
        <w:r>
          <w:t>chemokines</w:t>
        </w:r>
        <w:proofErr w:type="spellEnd"/>
        <w:r>
          <w:t xml:space="preserve">, neutrophil infiltration, </w:t>
        </w:r>
        <w:proofErr w:type="spellStart"/>
        <w:r>
          <w:t>cholangiocyte</w:t>
        </w:r>
        <w:proofErr w:type="spellEnd"/>
        <w:r>
          <w:t xml:space="preserve"> and hepatocyte proliferation, stellate cell activation with progressive fibrosis causing secondary biliary cirrhosis, ultimately leading to liver failure {</w:t>
        </w:r>
        <w:r w:rsidRPr="00432B13">
          <w:rPr>
            <w:highlight w:val="lightGray"/>
            <w:rPrChange w:id="226" w:author="mkoenig" w:date="2015-09-02T14:58:00Z">
              <w:rPr/>
            </w:rPrChange>
          </w:rPr>
          <w:t>Wang2005</w:t>
        </w:r>
        <w:r w:rsidR="00460345">
          <w:t>}.</w:t>
        </w:r>
      </w:ins>
    </w:p>
    <w:p w14:paraId="239AC208" w14:textId="105BCAA3" w:rsidR="00432B13" w:rsidRDefault="00432B13">
      <w:pPr>
        <w:rPr>
          <w:ins w:id="227" w:author="mkoenig" w:date="2015-08-26T10:55:00Z"/>
        </w:rPr>
        <w:pPrChange w:id="228" w:author="mkoenig" w:date="2015-09-02T15:02:00Z">
          <w:pPr>
            <w:ind w:firstLine="0"/>
          </w:pPr>
        </w:pPrChange>
      </w:pPr>
      <w:ins w:id="229" w:author="mkoenig" w:date="2015-09-02T14:56:00Z">
        <w:r>
          <w:t xml:space="preserve">Multiple pathologies may represent the primary trigger of impaired bile flow as, for example, defects in the export of the bile from hepatocytes to </w:t>
        </w:r>
        <w:r w:rsidR="00460345">
          <w:t xml:space="preserve">the extracellular space </w:t>
        </w:r>
        <w:r>
          <w:t xml:space="preserve">(hepatocellular cholestasis) or </w:t>
        </w:r>
        <w:r w:rsidR="00460345">
          <w:t xml:space="preserve">obstruction of </w:t>
        </w:r>
        <w:r>
          <w:t>bile ducts by gall stones or local tumor impingement (</w:t>
        </w:r>
        <w:proofErr w:type="spellStart"/>
        <w:r>
          <w:t>extrahepatic</w:t>
        </w:r>
        <w:proofErr w:type="spellEnd"/>
        <w:r>
          <w:t xml:space="preserve"> cholestasis) {</w:t>
        </w:r>
        <w:r w:rsidRPr="00432B13">
          <w:rPr>
            <w:highlight w:val="lightGray"/>
            <w:rPrChange w:id="230" w:author="mkoenig" w:date="2015-09-02T14:56:00Z">
              <w:rPr/>
            </w:rPrChange>
          </w:rPr>
          <w:t>Woolbright2013</w:t>
        </w:r>
        <w:r>
          <w:t xml:space="preserve">}. Among the most common causes of </w:t>
        </w:r>
        <w:proofErr w:type="spellStart"/>
        <w:r>
          <w:t>cholestatic</w:t>
        </w:r>
        <w:proofErr w:type="spellEnd"/>
        <w:r>
          <w:t xml:space="preserve"> liver disease in the adult population are primary biliary cirrhosis (PBC) and primary </w:t>
        </w:r>
        <w:proofErr w:type="spellStart"/>
        <w:r>
          <w:t>sclerosing</w:t>
        </w:r>
        <w:proofErr w:type="spellEnd"/>
        <w:r>
          <w:t xml:space="preserve"> cholangitis (PSC), while biliary atresia and </w:t>
        </w:r>
        <w:proofErr w:type="spellStart"/>
        <w:r>
          <w:t>Alagille</w:t>
        </w:r>
        <w:proofErr w:type="spellEnd"/>
        <w:r>
          <w:t xml:space="preserve"> syndrome are commonly found in the pediatric population {</w:t>
        </w:r>
        <w:r w:rsidRPr="00432B13">
          <w:rPr>
            <w:highlight w:val="lightGray"/>
            <w:rPrChange w:id="231" w:author="mkoenig" w:date="2015-09-02T14:57:00Z">
              <w:rPr/>
            </w:rPrChange>
          </w:rPr>
          <w:t>Lindblad1977,Trautner1998, Trauner2004, Wang2013, Nguyen2014</w:t>
        </w:r>
        <w:r>
          <w:t>}.</w:t>
        </w:r>
      </w:ins>
    </w:p>
    <w:p w14:paraId="7CE6252A" w14:textId="795CA01A" w:rsidR="00432B13" w:rsidRDefault="004B3AC0" w:rsidP="00E41092">
      <w:pPr>
        <w:rPr>
          <w:ins w:id="232" w:author="mkoenig" w:date="2015-08-26T16:48:00Z"/>
        </w:rPr>
      </w:pPr>
      <w:ins w:id="233" w:author="mkoenig" w:date="2015-08-27T10:19:00Z">
        <w:r>
          <w:t xml:space="preserve">One of the main causes of cholestasis is </w:t>
        </w:r>
      </w:ins>
      <w:ins w:id="234" w:author="mkoenig" w:date="2015-08-26T10:55:00Z">
        <w:r>
          <w:t>b</w:t>
        </w:r>
        <w:r w:rsidR="00DF6A93">
          <w:t>iliary tract obstruction</w:t>
        </w:r>
      </w:ins>
      <w:ins w:id="235" w:author="mkoenig" w:date="2015-08-27T10:20:00Z">
        <w:r>
          <w:t>, which is</w:t>
        </w:r>
      </w:ins>
      <w:ins w:id="236" w:author="mkoenig" w:date="2015-08-26T10:55:00Z">
        <w:r w:rsidR="00DF6A93">
          <w:t xml:space="preserve"> a common mechanism of hepatic injury in a variety of clinical settings, including obstructing neoplasms, post-operative bile duct injury, biliary atresia, </w:t>
        </w:r>
        <w:proofErr w:type="spellStart"/>
        <w:r w:rsidR="00DF6A93">
          <w:t>sclerosing</w:t>
        </w:r>
        <w:proofErr w:type="spellEnd"/>
        <w:r w:rsidR="00DF6A93">
          <w:t xml:space="preserve"> cholangitis, and primary biliary cirrhosis. </w:t>
        </w:r>
      </w:ins>
      <w:ins w:id="237" w:author="mkoenig" w:date="2015-08-27T10:20:00Z">
        <w:r>
          <w:t>T</w:t>
        </w:r>
      </w:ins>
      <w:ins w:id="238" w:author="mkoenig" w:date="2015-08-27T10:22:00Z">
        <w:r>
          <w:t>he corresponding</w:t>
        </w:r>
      </w:ins>
      <w:ins w:id="239" w:author="mkoenig" w:date="2015-08-27T10:20:00Z">
        <w:r>
          <w:t xml:space="preserve"> experimental model </w:t>
        </w:r>
      </w:ins>
      <w:ins w:id="240" w:author="mkoenig" w:date="2015-08-26T10:55:00Z">
        <w:r w:rsidR="00DF6A93">
          <w:t xml:space="preserve">to induce obstructive </w:t>
        </w:r>
        <w:proofErr w:type="spellStart"/>
        <w:r w:rsidR="00DF6A93">
          <w:t>cholestatic</w:t>
        </w:r>
        <w:proofErr w:type="spellEnd"/>
        <w:r w:rsidR="00DF6A93">
          <w:t xml:space="preserve"> in</w:t>
        </w:r>
        <w:r w:rsidR="00C21D66">
          <w:t>jury in mice and rats</w:t>
        </w:r>
      </w:ins>
      <w:ins w:id="241" w:author="mkoenig" w:date="2015-08-27T10:21:00Z">
        <w:r>
          <w:t xml:space="preserve"> is surgical bile duct ligation (BDL)</w:t>
        </w:r>
      </w:ins>
      <w:ins w:id="242" w:author="mkoenig" w:date="2015-08-26T10:55:00Z">
        <w:r w:rsidR="00C21D66">
          <w:t xml:space="preserve"> {</w:t>
        </w:r>
        <w:r w:rsidR="00C21D66" w:rsidRPr="00C21D66">
          <w:rPr>
            <w:shd w:val="clear" w:color="auto" w:fill="BFBFBF" w:themeFill="background1" w:themeFillShade="BF"/>
            <w:rPrChange w:id="243" w:author="mkoenig" w:date="2015-08-26T11:54:00Z">
              <w:rPr/>
            </w:rPrChange>
          </w:rPr>
          <w:t>Tag2015, Georgiev2008</w:t>
        </w:r>
        <w:r w:rsidR="00DF6A93">
          <w:t>}</w:t>
        </w:r>
      </w:ins>
      <w:ins w:id="244" w:author="mkoenig" w:date="2015-08-27T10:23:00Z">
        <w:r w:rsidR="006C5BAD">
          <w:t>, which</w:t>
        </w:r>
      </w:ins>
      <w:ins w:id="245" w:author="mkoenig" w:date="2015-08-26T11:44:00Z">
        <w:r w:rsidR="008122AB">
          <w:t xml:space="preserve"> </w:t>
        </w:r>
      </w:ins>
      <w:ins w:id="246" w:author="mkoenig" w:date="2015-08-26T11:45:00Z">
        <w:r>
          <w:t>results</w:t>
        </w:r>
        <w:r w:rsidR="003D4B21">
          <w:t xml:space="preserve"> in </w:t>
        </w:r>
      </w:ins>
      <w:ins w:id="247" w:author="mkoenig" w:date="2015-08-26T10:55:00Z">
        <w:r w:rsidR="00DF6A93">
          <w:t xml:space="preserve">stereotypical </w:t>
        </w:r>
        <w:proofErr w:type="spellStart"/>
        <w:r w:rsidR="00DF6A93">
          <w:t>histopathological</w:t>
        </w:r>
        <w:proofErr w:type="spellEnd"/>
        <w:r w:rsidR="00DF6A93">
          <w:t xml:space="preserve"> changes</w:t>
        </w:r>
      </w:ins>
      <w:ins w:id="248" w:author="mkoenig" w:date="2015-08-27T10:22:00Z">
        <w:r>
          <w:t xml:space="preserve"> of cholestasis</w:t>
        </w:r>
      </w:ins>
      <w:ins w:id="249" w:author="mkoenig" w:date="2015-09-02T15:05:00Z">
        <w:r w:rsidR="006C5BAD">
          <w:t xml:space="preserve">. </w:t>
        </w:r>
      </w:ins>
      <w:ins w:id="250" w:author="mkoenig" w:date="2015-08-26T10:55:00Z">
        <w:r w:rsidR="00DF6A93">
          <w:t>The BDL experimental model has been well described</w:t>
        </w:r>
        <w:r w:rsidR="006976D5">
          <w:t xml:space="preserve"> and evaluated in rats and mice</w:t>
        </w:r>
        <w:r>
          <w:t xml:space="preserve"> and is</w:t>
        </w:r>
        <w:r w:rsidR="00DF6A93">
          <w:t xml:space="preserve"> widely used to study </w:t>
        </w:r>
        <w:proofErr w:type="spellStart"/>
        <w:r w:rsidR="00DF6A93">
          <w:t>ch</w:t>
        </w:r>
        <w:r w:rsidR="006976D5">
          <w:t>olestatic</w:t>
        </w:r>
        <w:proofErr w:type="spellEnd"/>
        <w:r w:rsidR="006976D5">
          <w:t xml:space="preserve"> liver injury</w:t>
        </w:r>
        <w:r w:rsidR="00DF6A93">
          <w:t xml:space="preserve"> and </w:t>
        </w:r>
        <w:proofErr w:type="spellStart"/>
        <w:r w:rsidR="00DF6A93">
          <w:t>fibrogenesis</w:t>
        </w:r>
        <w:proofErr w:type="spellEnd"/>
        <w:r w:rsidR="00DF6A93">
          <w:t xml:space="preserve"> {</w:t>
        </w:r>
        <w:r w:rsidR="00DF6A93" w:rsidRPr="00C21D66">
          <w:rPr>
            <w:highlight w:val="lightGray"/>
            <w:rPrChange w:id="251" w:author="mkoenig" w:date="2015-08-26T11:53:00Z">
              <w:rPr/>
            </w:rPrChange>
          </w:rPr>
          <w:t>Huss2010</w:t>
        </w:r>
        <w:r w:rsidR="00DF6A93">
          <w:t>}</w:t>
        </w:r>
      </w:ins>
      <w:ins w:id="252" w:author="mkoenig" w:date="2015-08-26T11:52:00Z">
        <w:r w:rsidR="006976D5">
          <w:t>.</w:t>
        </w:r>
      </w:ins>
    </w:p>
    <w:p w14:paraId="0B7E75C8" w14:textId="493FE370" w:rsidR="00614F97" w:rsidDel="007708C5" w:rsidRDefault="000C7CC3">
      <w:pPr>
        <w:rPr>
          <w:del w:id="253" w:author="mkoenig" w:date="2015-08-26T16:55:00Z"/>
        </w:rPr>
        <w:pPrChange w:id="254" w:author="mkoenig" w:date="2015-09-02T15:17:00Z">
          <w:pPr>
            <w:ind w:firstLine="0"/>
          </w:pPr>
        </w:pPrChange>
      </w:pPr>
      <w:ins w:id="255" w:author="mkoenig" w:date="2015-09-02T15:17:00Z">
        <w:r>
          <w:t>Chronic liver diseases (CLD) like cholestasis represent with characteristic temporal morphologic, biochemical and molecul</w:t>
        </w:r>
        <w:r w:rsidR="00460345">
          <w:t xml:space="preserve">ar changes in liver and serum. </w:t>
        </w:r>
        <w:r>
          <w:t xml:space="preserve">For instance, in the BDL model of cholestasis an early phase of acute hepatocyte injury is followed by a proliferative response, up-regulation of pro-inflammatory cytokines and pro-fibrotic metabolic enzymes, and subsequent development of fibrosis after </w:t>
        </w:r>
        <w:r>
          <w:lastRenderedPageBreak/>
          <w:t>around 7 days {</w:t>
        </w:r>
        <w:r w:rsidRPr="000C7CC3">
          <w:rPr>
            <w:highlight w:val="lightGray"/>
            <w:rPrChange w:id="256" w:author="mkoenig" w:date="2015-09-02T15:17:00Z">
              <w:rPr/>
            </w:rPrChange>
          </w:rPr>
          <w:t>Georgiev2008, Huss2010</w:t>
        </w:r>
        <w:r>
          <w:t>}. Such alterations can be exploited to identify biomarkers reporting on specific stages of disease progressi</w:t>
        </w:r>
        <w:r w:rsidR="00460345">
          <w:t xml:space="preserve">on and severity of the disease. </w:t>
        </w:r>
        <w:r>
          <w:t>Hitherto semi-quantitative morphological scoring is the standard technique for grading in CLD.</w:t>
        </w:r>
      </w:ins>
      <w:ins w:id="257" w:author="mkoenig" w:date="2015-09-02T15:23:00Z">
        <w:r w:rsidR="00460345">
          <w:t xml:space="preserve"> </w:t>
        </w:r>
      </w:ins>
      <w:ins w:id="258" w:author="mkoenig" w:date="2015-09-02T15:17:00Z">
        <w:r>
          <w:t>However, nowadays the availability of high-throughput technologies enables to flank the histological assessment of injured tissue with a comprehensive molecular profiling of gene transcripts, gene products (proteins) and metabolites. Such analyses not only provide a more detailed characterization and thus more refined staging of disease progression, they also lead to a deeper understanding of the molecular networks governing the histological and physical alterations o</w:t>
        </w:r>
      </w:ins>
      <w:ins w:id="259" w:author="mkoenig" w:date="2015-09-02T15:19:00Z">
        <w:r>
          <w:t>b</w:t>
        </w:r>
      </w:ins>
      <w:ins w:id="260" w:author="mkoenig" w:date="2015-09-02T15:17:00Z">
        <w:r>
          <w:t>served at higher scales of tissue organization. Extracting from high-throughput data relevant information for clinical translation is still in its beginnings. The identification of key processes triggering the transition between different phases of disease progression requires mathematical analyses</w:t>
        </w:r>
      </w:ins>
      <w:ins w:id="261" w:author="mkoenig" w:date="2015-09-02T15:23:00Z">
        <w:r w:rsidR="00460345">
          <w:t xml:space="preserve"> </w:t>
        </w:r>
      </w:ins>
      <w:ins w:id="262" w:author="mkoenig" w:date="2015-09-02T15:17:00Z">
        <w:r>
          <w:t>which</w:t>
        </w:r>
      </w:ins>
      <w:ins w:id="263" w:author="mkoenig" w:date="2015-09-02T15:23:00Z">
        <w:r w:rsidR="00460345">
          <w:t xml:space="preserve"> </w:t>
        </w:r>
      </w:ins>
      <w:ins w:id="264" w:author="mkoenig" w:date="2015-09-02T15:17:00Z">
        <w:r>
          <w:t>take into account multiple parallel processes, process dynamics, and experimental data from different levels of cellular organization</w:t>
        </w:r>
      </w:ins>
      <w:moveToRangeStart w:id="265" w:author="mkoenig" w:date="2015-08-26T16:49:00Z" w:name="move428371079"/>
      <w:moveTo w:id="266" w:author="mkoenig" w:date="2015-08-26T16:49:00Z">
        <w:del w:id="267" w:author="mkoenig" w:date="2015-08-27T10:27:00Z">
          <w:r w:rsidR="00614F97" w:rsidDel="00B87C82">
            <w:delText xml:space="preserve">A </w:delText>
          </w:r>
        </w:del>
        <w:del w:id="268" w:author="mkoenig" w:date="2015-08-26T16:50:00Z">
          <w:r w:rsidR="00614F97" w:rsidDel="007708C5">
            <w:delText xml:space="preserve">CLD </w:delText>
          </w:r>
          <w:r w:rsidR="00614F97" w:rsidRPr="005D3409" w:rsidDel="007708C5">
            <w:delText xml:space="preserve">in a patient </w:delText>
          </w:r>
        </w:del>
        <w:del w:id="269" w:author="mkoenig" w:date="2015-09-02T15:17:00Z">
          <w:r w:rsidR="00614F97" w:rsidRPr="005D3409" w:rsidDel="000C7CC3">
            <w:delText>represent</w:delText>
          </w:r>
        </w:del>
        <w:del w:id="270" w:author="mkoenig" w:date="2015-08-27T10:27:00Z">
          <w:r w:rsidR="00614F97" w:rsidRPr="005D3409" w:rsidDel="00B87C82">
            <w:delText>s</w:delText>
          </w:r>
        </w:del>
        <w:del w:id="271" w:author="mkoenig" w:date="2015-09-02T15:17:00Z">
          <w:r w:rsidR="00614F97" w:rsidRPr="005D3409" w:rsidDel="000C7CC3">
            <w:delText xml:space="preserve"> with characteristic morphologic, biochemical and molecular changes in</w:delText>
          </w:r>
        </w:del>
        <w:del w:id="272" w:author="mkoenig" w:date="2015-08-26T16:54:00Z">
          <w:r w:rsidR="00614F97" w:rsidRPr="005D3409" w:rsidDel="007708C5">
            <w:delText xml:space="preserve"> </w:delText>
          </w:r>
        </w:del>
        <w:del w:id="273" w:author="mkoenig" w:date="2015-09-02T15:17:00Z">
          <w:r w:rsidR="00614F97" w:rsidRPr="005D3409" w:rsidDel="000C7CC3">
            <w:delText xml:space="preserve">liver and </w:delText>
          </w:r>
        </w:del>
        <w:del w:id="274" w:author="mkoenig" w:date="2015-08-26T16:53:00Z">
          <w:r w:rsidR="00614F97" w:rsidRPr="005D3409" w:rsidDel="007708C5">
            <w:delText xml:space="preserve">blood </w:delText>
          </w:r>
        </w:del>
        <w:del w:id="275" w:author="mkoenig" w:date="2015-08-27T10:28:00Z">
          <w:r w:rsidR="00614F97" w:rsidRPr="005D3409" w:rsidDel="00B87C82">
            <w:delText>that can be scored</w:delText>
          </w:r>
        </w:del>
        <w:del w:id="276" w:author="mkoenig" w:date="2015-09-02T15:17:00Z">
          <w:r w:rsidR="00614F97" w:rsidRPr="005D3409" w:rsidDel="000C7CC3">
            <w:delText xml:space="preserve"> qualitative</w:delText>
          </w:r>
        </w:del>
        <w:del w:id="277" w:author="mkoenig" w:date="2015-08-27T10:28:00Z">
          <w:r w:rsidR="00614F97" w:rsidRPr="005D3409" w:rsidDel="00B87C82">
            <w:delText>ly</w:delText>
          </w:r>
        </w:del>
        <w:del w:id="278" w:author="mkoenig" w:date="2015-09-02T15:17:00Z">
          <w:r w:rsidR="00614F97" w:rsidRPr="005D3409" w:rsidDel="000C7CC3">
            <w:delText xml:space="preserve"> and quantitative</w:delText>
          </w:r>
        </w:del>
        <w:del w:id="279" w:author="mkoenig" w:date="2015-08-27T10:29:00Z">
          <w:r w:rsidR="00614F97" w:rsidRPr="005D3409" w:rsidDel="00B87C82">
            <w:delText>ly</w:delText>
          </w:r>
        </w:del>
        <w:del w:id="280" w:author="mkoenig" w:date="2015-08-26T16:51:00Z">
          <w:r w:rsidR="00614F97" w:rsidRPr="005D3409" w:rsidDel="007708C5">
            <w:delText>,</w:delText>
          </w:r>
        </w:del>
        <w:del w:id="281" w:author="mkoenig" w:date="2015-09-02T15:17:00Z">
          <w:r w:rsidR="00614F97" w:rsidRPr="005D3409" w:rsidDel="000C7CC3">
            <w:delText xml:space="preserve"> </w:delText>
          </w:r>
        </w:del>
        <w:del w:id="282" w:author="mkoenig" w:date="2015-08-26T16:51:00Z">
          <w:r w:rsidR="00614F97" w:rsidRPr="005D3409" w:rsidDel="007708C5">
            <w:delText xml:space="preserve">and the </w:delText>
          </w:r>
        </w:del>
        <w:del w:id="283" w:author="mkoenig" w:date="2015-09-02T15:17:00Z">
          <w:r w:rsidR="00614F97" w:rsidRPr="005D3409" w:rsidDel="000C7CC3">
            <w:delText xml:space="preserve">assessments can be </w:delText>
          </w:r>
        </w:del>
        <w:del w:id="284" w:author="mkoenig" w:date="2015-08-26T16:52:00Z">
          <w:r w:rsidR="00614F97" w:rsidRPr="005D3409" w:rsidDel="007708C5">
            <w:delText xml:space="preserve">combined to </w:delText>
          </w:r>
        </w:del>
        <w:del w:id="285" w:author="mkoenig" w:date="2015-09-02T15:17:00Z">
          <w:r w:rsidR="00614F97" w:rsidRPr="005D3409" w:rsidDel="000C7CC3">
            <w:delText xml:space="preserve">stratify </w:delText>
          </w:r>
        </w:del>
        <w:del w:id="286" w:author="mkoenig" w:date="2015-08-26T16:50:00Z">
          <w:r w:rsidR="00614F97" w:rsidRPr="005D3409" w:rsidDel="007708C5">
            <w:delText xml:space="preserve">different CLD </w:delText>
          </w:r>
        </w:del>
        <w:del w:id="287" w:author="mkoenig" w:date="2015-09-02T15:17:00Z">
          <w:r w:rsidR="00614F97" w:rsidRPr="005D3409" w:rsidDel="000C7CC3">
            <w:delText>patients into subgroups, e.g. showing common features regarding disease progression and survival</w:delText>
          </w:r>
        </w:del>
        <w:del w:id="288" w:author="mkoenig" w:date="2015-08-27T10:30:00Z">
          <w:r w:rsidR="00614F97" w:rsidRPr="005D3409" w:rsidDel="00B87C82">
            <w:delText>.</w:delText>
          </w:r>
        </w:del>
        <w:del w:id="289" w:author="mkoenig" w:date="2015-09-02T15:17:00Z">
          <w:r w:rsidR="00614F97" w:rsidRPr="005D3409" w:rsidDel="000C7CC3">
            <w:delText xml:space="preserve"> Semiquantitative morphological scoring is still the standard technique for histologic grading in CLD. </w:delText>
          </w:r>
        </w:del>
        <w:del w:id="290" w:author="mkoenig" w:date="2015-08-27T10:38:00Z">
          <w:r w:rsidR="00614F97" w:rsidRPr="005D3409" w:rsidDel="006F2086">
            <w:delText>More recently,</w:delText>
          </w:r>
        </w:del>
        <w:del w:id="291" w:author="mkoenig" w:date="2015-08-27T10:39:00Z">
          <w:r w:rsidR="00614F97" w:rsidRPr="005D3409" w:rsidDel="006F2086">
            <w:delText xml:space="preserve"> </w:delText>
          </w:r>
        </w:del>
        <w:del w:id="292" w:author="mkoenig" w:date="2015-09-02T15:17:00Z">
          <w:r w:rsidR="00614F97" w:rsidRPr="005D3409" w:rsidDel="000C7CC3">
            <w:delText xml:space="preserve">considerable effort has been devoted to </w:delText>
          </w:r>
          <w:r w:rsidR="00614F97" w:rsidDel="000C7CC3">
            <w:delText xml:space="preserve">high throughput </w:delText>
          </w:r>
          <w:r w:rsidR="00614F97" w:rsidRPr="005D3409" w:rsidDel="000C7CC3">
            <w:delText xml:space="preserve">molecular profiling for diagnosis and assessment of disease progression. However, handling </w:delText>
          </w:r>
        </w:del>
        <w:del w:id="293" w:author="mkoenig" w:date="2015-08-27T10:31:00Z">
          <w:r w:rsidR="00614F97" w:rsidRPr="005D3409" w:rsidDel="00B87C82">
            <w:delText xml:space="preserve">huge amounts </w:delText>
          </w:r>
          <w:r w:rsidR="00614F97" w:rsidDel="00B87C82">
            <w:delText xml:space="preserve">(high content) </w:delText>
          </w:r>
          <w:r w:rsidR="00614F97" w:rsidRPr="005D3409" w:rsidDel="00B87C82">
            <w:delText xml:space="preserve">of </w:delText>
          </w:r>
          <w:r w:rsidR="00614F97" w:rsidDel="00B87C82">
            <w:delText>such</w:delText>
          </w:r>
          <w:r w:rsidR="00614F97" w:rsidRPr="005D3409" w:rsidDel="00B87C82">
            <w:delText xml:space="preserve"> data </w:delText>
          </w:r>
        </w:del>
        <w:del w:id="294" w:author="mkoenig" w:date="2015-09-02T15:17:00Z">
          <w:r w:rsidR="00614F97" w:rsidRPr="005D3409" w:rsidDel="000C7CC3">
            <w:delText xml:space="preserve">to draw robust conclusions for clinical translation is still in its beginnings. </w:delText>
          </w:r>
        </w:del>
      </w:moveTo>
    </w:p>
    <w:p w14:paraId="41D68E19" w14:textId="3633B5D8" w:rsidR="006C5BAD" w:rsidRDefault="00DF6A93">
      <w:pPr>
        <w:ind w:firstLine="0"/>
        <w:rPr>
          <w:ins w:id="295" w:author="mkoenig" w:date="2015-09-02T15:06:00Z"/>
        </w:rPr>
        <w:pPrChange w:id="296" w:author="mkoenig" w:date="2015-08-26T13:37:00Z">
          <w:pPr/>
        </w:pPrChange>
      </w:pPr>
      <w:moveToRangeStart w:id="297" w:author="mkoenig" w:date="2015-08-26T10:53:00Z" w:name="move428349753"/>
      <w:moveToRangeEnd w:id="265"/>
      <w:moveTo w:id="298" w:author="mkoenig" w:date="2015-08-26T10:53:00Z">
        <w:del w:id="299" w:author="mkoenig" w:date="2015-08-26T11:47:00Z">
          <w:r w:rsidRPr="005D3409" w:rsidDel="003D4B21">
            <w:delText>BDL pathophysiology comprises prolifera</w:delText>
          </w:r>
          <w:r w:rsidDel="003D4B21">
            <w:delText>tion of biliary epithelial cells (BECs),</w:delText>
          </w:r>
          <w:r w:rsidRPr="005D3409" w:rsidDel="003D4B21">
            <w:delText xml:space="preserve"> oval cells</w:delText>
          </w:r>
          <w:r w:rsidDel="003D4B21">
            <w:delText xml:space="preserve"> and HSCs</w:delText>
          </w:r>
          <w:r w:rsidRPr="005D3409" w:rsidDel="003D4B21">
            <w:delText xml:space="preserve">, resulting in proliferating bile ductules, cholestasis, portal inflammation and fibrosis, causing </w:delText>
          </w:r>
          <w:r w:rsidDel="003D4B21">
            <w:delText>secondary biliary cirrhosis, ultimately leading</w:delText>
          </w:r>
          <w:r w:rsidRPr="005D3409" w:rsidDel="003D4B21">
            <w:delText xml:space="preserve"> to liver failure</w:delText>
          </w:r>
          <w:r w:rsidDel="003D4B21">
            <w:delText xml:space="preserve"> [REFS?]</w:delText>
          </w:r>
          <w:r w:rsidRPr="005D3409" w:rsidDel="003D4B21">
            <w:delText>.</w:delText>
          </w:r>
        </w:del>
      </w:moveTo>
      <w:moveToRangeEnd w:id="297"/>
      <w:ins w:id="300" w:author="mkoenig" w:date="2015-08-26T16:22:00Z">
        <w:r w:rsidR="006D1064">
          <w:t xml:space="preserve"> [4].</w:t>
        </w:r>
        <w:r w:rsidR="006D1064" w:rsidRPr="005D3409" w:rsidDel="00120AF2">
          <w:t xml:space="preserve"> </w:t>
        </w:r>
      </w:ins>
    </w:p>
    <w:p w14:paraId="53D4D8DC" w14:textId="5F163B82" w:rsidR="007501AA" w:rsidRPr="00891BC9" w:rsidDel="00DF6A93" w:rsidRDefault="00B8182A">
      <w:pPr>
        <w:rPr>
          <w:ins w:id="301" w:author="Windows User" w:date="2015-08-21T16:26:00Z"/>
          <w:del w:id="302" w:author="mkoenig" w:date="2015-08-26T10:49:00Z"/>
        </w:rPr>
      </w:pPr>
      <w:del w:id="303" w:author="mkoenig" w:date="2015-08-26T10:49:00Z">
        <w:r w:rsidRPr="00891BC9" w:rsidDel="00DF6A93">
          <w:delText>Development and progression of chronic liver disease</w:delText>
        </w:r>
        <w:r w:rsidR="00466EEB" w:rsidRPr="00891BC9" w:rsidDel="00DF6A93">
          <w:delText>s</w:delText>
        </w:r>
        <w:r w:rsidRPr="00891BC9" w:rsidDel="00DF6A93">
          <w:delText xml:space="preserve"> </w:delText>
        </w:r>
        <w:r w:rsidR="00377B7A" w:rsidRPr="00891BC9" w:rsidDel="00DF6A93">
          <w:delText xml:space="preserve">(CLD) </w:delText>
        </w:r>
        <w:r w:rsidRPr="00891BC9" w:rsidDel="00DF6A93">
          <w:delText xml:space="preserve">is a highly dynamic process </w:delText>
        </w:r>
        <w:r w:rsidR="00236FE4" w:rsidRPr="00891BC9" w:rsidDel="00DF6A93">
          <w:delText>that comprises</w:delText>
        </w:r>
        <w:r w:rsidRPr="00891BC9" w:rsidDel="00DF6A93">
          <w:delText xml:space="preserve"> a complex </w:delText>
        </w:r>
        <w:r w:rsidR="00236FE4" w:rsidRPr="00891BC9" w:rsidDel="00DF6A93">
          <w:delText>cytokine mediated communication network of</w:delText>
        </w:r>
        <w:r w:rsidRPr="00891BC9" w:rsidDel="00DF6A93">
          <w:delText xml:space="preserve"> the different liver cell types that results in cellular plasticity with impact on organ function (</w:delText>
        </w:r>
        <w:r w:rsidR="00707748" w:rsidRPr="00891BC9" w:rsidDel="00DF6A93">
          <w:delText xml:space="preserve">see </w:delText>
        </w:r>
        <w:r w:rsidR="009E231B" w:rsidRPr="00891BC9" w:rsidDel="00DF6A93">
          <w:delText>Figure</w:delText>
        </w:r>
        <w:r w:rsidR="00707748" w:rsidRPr="00891BC9" w:rsidDel="00DF6A93">
          <w:delText xml:space="preserve"> 1 in</w:delText>
        </w:r>
        <w:r w:rsidRPr="00891BC9" w:rsidDel="00DF6A93">
          <w:delText xml:space="preserve"> </w:delText>
        </w:r>
        <w:r w:rsidR="00BA02C8" w:rsidRPr="00891BC9" w:rsidDel="00DF6A93">
          <w:delText>[</w:delText>
        </w:r>
        <w:r w:rsidR="00EB6A15" w:rsidRPr="00891BC9" w:rsidDel="00DF6A93">
          <w:delText>1</w:delText>
        </w:r>
        <w:r w:rsidR="00BA02C8" w:rsidRPr="00891BC9" w:rsidDel="00DF6A93">
          <w:delText>]</w:delText>
        </w:r>
        <w:r w:rsidRPr="00891BC9" w:rsidDel="00DF6A93">
          <w:delText>). The cascade is initiated in all entities of liver diseases by hepatocyte damage with subsequent necrosis and apoptosis</w:delText>
        </w:r>
        <w:r w:rsidR="00236FE4" w:rsidRPr="00891BC9" w:rsidDel="00DF6A93">
          <w:delText xml:space="preserve"> (probably also necroptosis)</w:delText>
        </w:r>
        <w:r w:rsidRPr="00891BC9" w:rsidDel="00DF6A93">
          <w:delText>. Factors from dying hepatocytes are flooding the neighborhood, get in contact with the surface of surrounding cells and initiate a wound healing response</w:delText>
        </w:r>
        <w:r w:rsidR="00466EEB" w:rsidRPr="00891BC9" w:rsidDel="00DF6A93">
          <w:delText>,</w:delText>
        </w:r>
        <w:r w:rsidRPr="00891BC9" w:rsidDel="00DF6A93">
          <w:delText xml:space="preserve"> comprising, among others, activation of hepatic stellate cells</w:delText>
        </w:r>
        <w:r w:rsidR="00707748" w:rsidRPr="00891BC9" w:rsidDel="00DF6A93">
          <w:delText xml:space="preserve"> (HSC)</w:delText>
        </w:r>
        <w:r w:rsidRPr="00891BC9" w:rsidDel="00DF6A93">
          <w:delText xml:space="preserve"> and Kupffer cells (KC, the liver resident macrophages). Activated </w:delText>
        </w:r>
        <w:r w:rsidR="00707748" w:rsidRPr="00891BC9" w:rsidDel="00DF6A93">
          <w:delText>HSC</w:delText>
        </w:r>
        <w:r w:rsidRPr="00891BC9" w:rsidDel="00DF6A93">
          <w:delText xml:space="preserve"> and KC change their original phenotype, and by active secretion of a multiplicity of factors</w:delText>
        </w:r>
        <w:r w:rsidR="00E53615" w:rsidRPr="00891BC9" w:rsidDel="00DF6A93">
          <w:delText>,</w:delText>
        </w:r>
        <w:r w:rsidRPr="00891BC9" w:rsidDel="00DF6A93">
          <w:delText xml:space="preserve"> become the drivers of subsequent steps of the cascade, that is recruitment of inflammatory cell populations and </w:delText>
        </w:r>
        <w:r w:rsidR="00707748" w:rsidRPr="00891BC9" w:rsidDel="00DF6A93">
          <w:delText>formation of a wound closing</w:delText>
        </w:r>
        <w:r w:rsidRPr="00891BC9" w:rsidDel="00DF6A93">
          <w:delText xml:space="preserve"> extracellular matrix</w:delText>
        </w:r>
        <w:r w:rsidR="00712144" w:rsidRPr="00891BC9" w:rsidDel="00DF6A93">
          <w:delText>.</w:delText>
        </w:r>
        <w:r w:rsidRPr="00891BC9" w:rsidDel="00DF6A93">
          <w:delText xml:space="preserve"> </w:delText>
        </w:r>
      </w:del>
      <w:ins w:id="304" w:author="Windows User" w:date="2015-08-21T16:46:00Z">
        <w:del w:id="305" w:author="mkoenig" w:date="2015-08-26T09:41:00Z">
          <w:r w:rsidR="00DE3ABE" w:rsidRPr="00891BC9" w:rsidDel="00E904B1">
            <w:delText>v</w:delText>
          </w:r>
        </w:del>
      </w:ins>
    </w:p>
    <w:p w14:paraId="2093AFDA" w14:textId="54DF734F" w:rsidR="00DF6A93" w:rsidRPr="00891BC9" w:rsidDel="00DF6A93" w:rsidRDefault="00466EEB">
      <w:pPr>
        <w:ind w:firstLine="0"/>
        <w:rPr>
          <w:del w:id="306" w:author="mkoenig" w:date="2015-08-26T10:53:00Z"/>
        </w:rPr>
        <w:pPrChange w:id="307" w:author="mkoenig" w:date="2015-08-26T16:39:00Z">
          <w:pPr/>
        </w:pPrChange>
      </w:pPr>
      <w:del w:id="308" w:author="mkoenig" w:date="2015-08-26T10:49:00Z">
        <w:r w:rsidRPr="00891BC9" w:rsidDel="00DF6A93">
          <w:delText>If the insult occurs</w:delText>
        </w:r>
        <w:r w:rsidR="00E53615" w:rsidRPr="00891BC9" w:rsidDel="00DF6A93">
          <w:delText xml:space="preserve"> as</w:delText>
        </w:r>
        <w:r w:rsidR="00B8182A" w:rsidRPr="00891BC9" w:rsidDel="00DF6A93">
          <w:delText xml:space="preserve"> an acute event, subsequent regenerative processes are dominant and liver hom</w:delText>
        </w:r>
        <w:r w:rsidR="00E6444F" w:rsidRPr="00891BC9" w:rsidDel="00DF6A93">
          <w:delText>eostasis is reached very fast [</w:delText>
        </w:r>
        <w:r w:rsidR="00EB6A15" w:rsidRPr="00891BC9" w:rsidDel="00DF6A93">
          <w:delText>2</w:delText>
        </w:r>
        <w:r w:rsidR="00E6444F" w:rsidRPr="00891BC9" w:rsidDel="00DF6A93">
          <w:delText>]</w:delText>
        </w:r>
        <w:r w:rsidR="00B8182A" w:rsidRPr="00891BC9" w:rsidDel="00DF6A93">
          <w:delText>. However, insulting the liver, e.g. by alcohol, virus infection or</w:delText>
        </w:r>
        <w:r w:rsidR="00707748" w:rsidRPr="00891BC9" w:rsidDel="00DF6A93">
          <w:delText xml:space="preserve"> drug </w:delText>
        </w:r>
        <w:r w:rsidR="00E53615" w:rsidRPr="00891BC9" w:rsidDel="00DF6A93">
          <w:delText>medication</w:delText>
        </w:r>
        <w:r w:rsidR="00707748" w:rsidRPr="00891BC9" w:rsidDel="00DF6A93">
          <w:delText>,</w:delText>
        </w:r>
        <w:r w:rsidR="00B8182A" w:rsidRPr="00891BC9" w:rsidDel="00DF6A93">
          <w:delText xml:space="preserve"> are usually continuous events resulting in a chronic cycle of damage and repair. This frequently leads to disease progression with inflammation, fibrosis</w:delText>
        </w:r>
        <w:r w:rsidR="00707748" w:rsidRPr="00891BC9" w:rsidDel="00DF6A93">
          <w:delText xml:space="preserve"> (scarring)</w:delText>
        </w:r>
        <w:r w:rsidR="00B8182A" w:rsidRPr="00891BC9" w:rsidDel="00DF6A93">
          <w:delText>, cirrhos</w:delText>
        </w:r>
        <w:r w:rsidR="00707748" w:rsidRPr="00891BC9" w:rsidDel="00DF6A93">
          <w:delText>is, hepatocellular cancer and</w:delText>
        </w:r>
        <w:r w:rsidR="00B8182A" w:rsidRPr="00891BC9" w:rsidDel="00DF6A93">
          <w:delText xml:space="preserve"> finally loss of organ function and death. </w:delText>
        </w:r>
      </w:del>
      <w:del w:id="309" w:author="mkoenig" w:date="2015-08-26T10:50:00Z">
        <w:r w:rsidR="00B8182A" w:rsidRPr="00891BC9" w:rsidDel="00DF6A93">
          <w:delText>Patients generally present in the clinic with already advanced disease stages. Therefore, there is urgent need for improved diagnostics and antifibrotic therapies to prevent progression toward cirrhosis</w:delText>
        </w:r>
        <w:r w:rsidR="00E6444F" w:rsidRPr="00891BC9" w:rsidDel="00DF6A93">
          <w:delText xml:space="preserve"> [</w:delText>
        </w:r>
        <w:r w:rsidR="00EB6A15" w:rsidRPr="00891BC9" w:rsidDel="00DF6A93">
          <w:delText>3</w:delText>
        </w:r>
        <w:r w:rsidR="00E6444F" w:rsidRPr="00891BC9" w:rsidDel="00DF6A93">
          <w:delText>]</w:delText>
        </w:r>
        <w:r w:rsidR="00B8182A" w:rsidRPr="00891BC9" w:rsidDel="00DF6A93">
          <w:delText xml:space="preserve">. </w:delText>
        </w:r>
      </w:del>
    </w:p>
    <w:p w14:paraId="38AE5ABE" w14:textId="2800A968" w:rsidR="00DF6A93" w:rsidDel="00A76A75" w:rsidRDefault="00B8182A">
      <w:pPr>
        <w:ind w:firstLine="0"/>
        <w:rPr>
          <w:ins w:id="310" w:author="Windows User" w:date="2015-08-21T16:28:00Z"/>
          <w:del w:id="311" w:author="mkoenig" w:date="2015-08-26T13:35:00Z"/>
        </w:rPr>
        <w:pPrChange w:id="312" w:author="mkoenig" w:date="2015-08-26T16:41:00Z">
          <w:pPr/>
        </w:pPrChange>
      </w:pPr>
      <w:del w:id="313" w:author="Windows User" w:date="2015-08-21T16:27:00Z">
        <w:r w:rsidRPr="00891BC9" w:rsidDel="007501AA">
          <w:delText>In the quest for new antifibrotic</w:delText>
        </w:r>
        <w:r w:rsidR="00707748" w:rsidRPr="00891BC9" w:rsidDel="007501AA">
          <w:delText xml:space="preserve"> therapies</w:delText>
        </w:r>
        <w:r w:rsidRPr="00891BC9" w:rsidDel="007501AA">
          <w:delText xml:space="preserve">, the mechanisms </w:delText>
        </w:r>
        <w:r w:rsidR="00466EEB" w:rsidRPr="00891BC9" w:rsidDel="007501AA">
          <w:delText>behind</w:delText>
        </w:r>
        <w:r w:rsidRPr="00891BC9" w:rsidDel="007501AA">
          <w:delText xml:space="preserve"> the above described complex multicellular network are the basis for a new generation of clinical strategi</w:delText>
        </w:r>
        <w:r w:rsidR="00377B7A" w:rsidRPr="00891BC9" w:rsidDel="007501AA">
          <w:delText>es</w:delText>
        </w:r>
        <w:r w:rsidR="00466EEB" w:rsidRPr="00891BC9" w:rsidDel="007501AA">
          <w:delText xml:space="preserve"> </w:delText>
        </w:r>
        <w:r w:rsidR="00E6444F" w:rsidRPr="00891BC9" w:rsidDel="007501AA">
          <w:delText>-</w:delText>
        </w:r>
        <w:r w:rsidR="00466EEB" w:rsidRPr="00891BC9" w:rsidDel="007501AA">
          <w:delText xml:space="preserve"> </w:delText>
        </w:r>
        <w:r w:rsidR="00377B7A" w:rsidRPr="00891BC9" w:rsidDel="007501AA">
          <w:delText>the combination of high throughput</w:delText>
        </w:r>
        <w:r w:rsidRPr="00891BC9" w:rsidDel="007501AA">
          <w:delText xml:space="preserve"> diagnostics and individualized therapy. Currently, translational research is </w:delText>
        </w:r>
        <w:r w:rsidR="00466EEB" w:rsidRPr="00891BC9" w:rsidDel="007501AA">
          <w:delText xml:space="preserve">still </w:delText>
        </w:r>
        <w:r w:rsidRPr="00891BC9" w:rsidDel="007501AA">
          <w:delText>vertical movement of knowledge from bench to bedside</w:delText>
        </w:r>
        <w:r w:rsidR="00466EEB" w:rsidRPr="00891BC9" w:rsidDel="007501AA">
          <w:delText xml:space="preserve"> with restriction</w:delText>
        </w:r>
        <w:r w:rsidR="00377B7A" w:rsidRPr="00891BC9" w:rsidDel="007501AA">
          <w:delText xml:space="preserve"> to a few selected</w:delText>
        </w:r>
        <w:r w:rsidRPr="00891BC9" w:rsidDel="007501AA">
          <w:delText xml:space="preserve"> disease-related molecular processes. Pharmaceutical therapies</w:delText>
        </w:r>
        <w:r w:rsidR="00466EEB" w:rsidRPr="00891BC9" w:rsidDel="007501AA">
          <w:delText xml:space="preserve"> focusing</w:delText>
        </w:r>
        <w:r w:rsidRPr="00891BC9" w:rsidDel="007501AA">
          <w:delText xml:space="preserve"> on a single or </w:delText>
        </w:r>
        <w:r w:rsidR="00FB629C" w:rsidRPr="00891BC9" w:rsidDel="007501AA">
          <w:delText xml:space="preserve">a </w:delText>
        </w:r>
        <w:r w:rsidRPr="00891BC9" w:rsidDel="007501AA">
          <w:delText>few targets represent a</w:delText>
        </w:r>
        <w:r w:rsidR="00377B7A" w:rsidRPr="00891BC9" w:rsidDel="007501AA">
          <w:delText>n</w:delText>
        </w:r>
        <w:r w:rsidRPr="00891BC9" w:rsidDel="007501AA">
          <w:delText xml:space="preserve"> </w:delText>
        </w:r>
        <w:r w:rsidR="00377B7A" w:rsidRPr="00891BC9" w:rsidDel="007501AA">
          <w:delText xml:space="preserve">unpredictable </w:delText>
        </w:r>
        <w:r w:rsidRPr="00891BC9" w:rsidDel="007501AA">
          <w:delText xml:space="preserve">perturbation of the complex biological network and thus, bear the risk of </w:delText>
        </w:r>
        <w:r w:rsidR="00377B7A" w:rsidRPr="00891BC9" w:rsidDel="007501AA">
          <w:delText xml:space="preserve">inefficacy and </w:delText>
        </w:r>
        <w:r w:rsidRPr="00891BC9" w:rsidDel="007501AA">
          <w:delText xml:space="preserve">severe unwanted side effects. </w:delText>
        </w:r>
      </w:del>
      <w:del w:id="314" w:author="mkoenig" w:date="2015-08-26T12:05:00Z">
        <w:r w:rsidRPr="00891BC9" w:rsidDel="00891BC9">
          <w:delText>Moreover,</w:delText>
        </w:r>
      </w:del>
      <w:del w:id="315" w:author="mkoenig" w:date="2015-08-27T10:41:00Z">
        <w:r w:rsidRPr="00891BC9" w:rsidDel="006F2086">
          <w:delText xml:space="preserve"> </w:delText>
        </w:r>
      </w:del>
      <w:del w:id="316" w:author="mkoenig" w:date="2015-08-26T12:06:00Z">
        <w:r w:rsidRPr="00F02DF3" w:rsidDel="00E8637F">
          <w:delText>i</w:delText>
        </w:r>
      </w:del>
      <w:del w:id="317" w:author="mkoenig" w:date="2015-08-26T15:48:00Z">
        <w:r w:rsidRPr="00F02DF3" w:rsidDel="008876F1">
          <w:delText xml:space="preserve">n different phases of </w:delText>
        </w:r>
        <w:r w:rsidR="00377B7A" w:rsidDel="008876F1">
          <w:delText xml:space="preserve">a </w:delText>
        </w:r>
      </w:del>
      <w:del w:id="318" w:author="mkoenig" w:date="2015-08-26T12:06:00Z">
        <w:r w:rsidDel="00E8637F">
          <w:delText>CLD</w:delText>
        </w:r>
      </w:del>
      <w:del w:id="319" w:author="mkoenig" w:date="2015-08-26T15:48:00Z">
        <w:r w:rsidR="00377B7A" w:rsidDel="008876F1">
          <w:delText>,</w:delText>
        </w:r>
        <w:r w:rsidRPr="00F02DF3" w:rsidDel="008876F1">
          <w:delText xml:space="preserve"> the relative importance of distinct molecular processes as, for example, up-regulation of pro-inflammatory cytokines or pro-fibrotic metabolic enzymes, changes</w:delText>
        </w:r>
        <w:r w:rsidDel="008876F1">
          <w:delText xml:space="preserve"> considerably</w:delText>
        </w:r>
        <w:r w:rsidRPr="00F02DF3" w:rsidDel="008876F1">
          <w:delText>.</w:delText>
        </w:r>
        <w:r w:rsidR="00377B7A" w:rsidDel="008876F1">
          <w:delText xml:space="preserve"> </w:delText>
        </w:r>
      </w:del>
    </w:p>
    <w:p w14:paraId="60101D60" w14:textId="309A97CA" w:rsidR="006D1064" w:rsidRPr="005D3409" w:rsidDel="006C16E1" w:rsidRDefault="00377B7A">
      <w:pPr>
        <w:ind w:firstLine="0"/>
        <w:rPr>
          <w:del w:id="320" w:author="mkoenig" w:date="2015-08-26T17:02:00Z"/>
        </w:rPr>
        <w:pPrChange w:id="321" w:author="mkoenig" w:date="2015-08-26T16:41:00Z">
          <w:pPr/>
        </w:pPrChange>
      </w:pPr>
      <w:del w:id="322" w:author="mkoenig" w:date="2015-08-26T11:55:00Z">
        <w:r w:rsidDel="00C21D66">
          <w:delText>The translational goal</w:delText>
        </w:r>
        <w:r w:rsidR="00466EEB" w:rsidDel="00C21D66">
          <w:delText xml:space="preserve"> </w:delText>
        </w:r>
        <w:r w:rsidR="00E6444F" w:rsidDel="00C21D66">
          <w:delText>-</w:delText>
        </w:r>
        <w:r w:rsidR="00466EEB" w:rsidDel="00C21D66">
          <w:delText xml:space="preserve"> </w:delText>
        </w:r>
        <w:r w:rsidDel="00C21D66">
          <w:delText>i</w:delText>
        </w:r>
      </w:del>
      <w:del w:id="323" w:author="mkoenig" w:date="2015-08-26T16:22:00Z">
        <w:r w:rsidDel="006D1064">
          <w:delText>dentification of critical process knot points</w:delText>
        </w:r>
        <w:r w:rsidR="00466EEB" w:rsidDel="006D1064">
          <w:delText xml:space="preserve"> </w:delText>
        </w:r>
        <w:r w:rsidR="00E6444F" w:rsidDel="006D1064">
          <w:delText>-</w:delText>
        </w:r>
        <w:r w:rsidR="00466EEB" w:rsidDel="006D1064">
          <w:delText xml:space="preserve"> </w:delText>
        </w:r>
        <w:r w:rsidR="00B8182A" w:rsidDel="006D1064">
          <w:delText xml:space="preserve">requires mathematical modeling </w:delText>
        </w:r>
        <w:r w:rsidR="00B8182A" w:rsidRPr="005D3409" w:rsidDel="006D1064">
          <w:delText>that may take into account multiple parallel processes, process dynamics</w:delText>
        </w:r>
        <w:r w:rsidR="00B8182A" w:rsidDel="006D1064">
          <w:delText xml:space="preserve">, and </w:delText>
        </w:r>
        <w:r w:rsidR="00B8182A" w:rsidRPr="005D3409" w:rsidDel="006D1064">
          <w:delText xml:space="preserve">experimental data </w:delText>
        </w:r>
        <w:r w:rsidR="00B8182A" w:rsidDel="006D1064">
          <w:delText xml:space="preserve">from different levels of cellular organization </w:delText>
        </w:r>
        <w:r w:rsidR="00E6444F" w:rsidDel="006D1064">
          <w:delText>[</w:delText>
        </w:r>
        <w:r w:rsidR="00EB6A15" w:rsidDel="006D1064">
          <w:delText>4</w:delText>
        </w:r>
        <w:r w:rsidR="00E6444F" w:rsidDel="006D1064">
          <w:delText>]</w:delText>
        </w:r>
        <w:r w:rsidR="00B8182A" w:rsidDel="006D1064">
          <w:delText>.</w:delText>
        </w:r>
        <w:r w:rsidR="00B8182A" w:rsidRPr="005D3409" w:rsidDel="006D1064">
          <w:delText xml:space="preserve"> </w:delText>
        </w:r>
      </w:del>
    </w:p>
    <w:p w14:paraId="7BC79BF1" w14:textId="345C1FD8" w:rsidR="00B8182A" w:rsidDel="007501AA" w:rsidRDefault="00B8182A">
      <w:pPr>
        <w:rPr>
          <w:del w:id="324" w:author="Windows User" w:date="2015-08-21T16:28:00Z"/>
        </w:rPr>
      </w:pPr>
      <w:del w:id="325" w:author="Windows User" w:date="2015-08-21T16:28:00Z">
        <w:r w:rsidRPr="005D3409" w:rsidDel="007501AA">
          <w:delText xml:space="preserve">In recent years, we have gained tremendous insight into molecular and cellular mechanisms of </w:delText>
        </w:r>
        <w:r w:rsidR="00377B7A" w:rsidDel="007501AA">
          <w:delText>CLD</w:delText>
        </w:r>
        <w:r w:rsidRPr="005D3409" w:rsidDel="007501AA">
          <w:delText xml:space="preserve"> progression</w:delText>
        </w:r>
        <w:r w:rsidR="00377B7A" w:rsidDel="007501AA">
          <w:delText xml:space="preserve"> </w:delText>
        </w:r>
        <w:r w:rsidR="001655F9" w:rsidDel="007501AA">
          <w:delText>of all</w:delText>
        </w:r>
        <w:r w:rsidR="00377B7A" w:rsidDel="007501AA">
          <w:delText xml:space="preserve"> the different etiologies</w:delText>
        </w:r>
        <w:r w:rsidRPr="005D3409" w:rsidDel="007501AA">
          <w:delText xml:space="preserve">. </w:delText>
        </w:r>
        <w:r w:rsidDel="007501AA">
          <w:delText>Yet</w:delText>
        </w:r>
        <w:r w:rsidRPr="005D3409" w:rsidDel="007501AA">
          <w:delText xml:space="preserve">, </w:delText>
        </w:r>
        <w:r w:rsidDel="007501AA">
          <w:delText xml:space="preserve">given the vast complexity of </w:delText>
        </w:r>
        <w:r w:rsidR="00FB629C" w:rsidDel="007501AA">
          <w:delText xml:space="preserve">the </w:delText>
        </w:r>
        <w:r w:rsidDel="007501AA">
          <w:delText>molecular process</w:delText>
        </w:r>
        <w:r w:rsidR="00377B7A" w:rsidDel="007501AA">
          <w:delText>es</w:delText>
        </w:r>
        <w:r w:rsidDel="007501AA">
          <w:delText xml:space="preserve"> involved</w:delText>
        </w:r>
        <w:r w:rsidR="00377B7A" w:rsidDel="007501AA">
          <w:delText>,</w:delText>
        </w:r>
        <w:r w:rsidDel="007501AA">
          <w:delText xml:space="preserve"> this knowledge is stil</w:delText>
        </w:r>
        <w:r w:rsidR="00377B7A" w:rsidDel="007501AA">
          <w:delText xml:space="preserve">l fragmented and </w:delText>
        </w:r>
        <w:r w:rsidR="00FB629C" w:rsidDel="007501AA">
          <w:delText>we are far from</w:delText>
        </w:r>
        <w:r w:rsidDel="007501AA">
          <w:delText xml:space="preserve"> a comprehensive and predictive mathemati</w:delText>
        </w:r>
        <w:r w:rsidR="00FB629C" w:rsidDel="007501AA">
          <w:delText>cal model</w:delText>
        </w:r>
        <w:r w:rsidR="00377B7A" w:rsidDel="007501AA">
          <w:delText xml:space="preserve"> </w:delText>
        </w:r>
        <w:r w:rsidR="00FB629C" w:rsidDel="007501AA">
          <w:delText>that could be used in</w:delText>
        </w:r>
        <w:r w:rsidR="00377B7A" w:rsidDel="007501AA">
          <w:delText xml:space="preserve"> a</w:delText>
        </w:r>
        <w:r w:rsidDel="007501AA">
          <w:delText xml:space="preserve"> clinical context. M</w:delText>
        </w:r>
        <w:r w:rsidRPr="005D3409" w:rsidDel="007501AA">
          <w:delText xml:space="preserve">olecular mechanisms identified from basic research </w:delText>
        </w:r>
        <w:r w:rsidDel="007501AA">
          <w:delText xml:space="preserve">and </w:delText>
        </w:r>
        <w:r w:rsidRPr="005D3409" w:rsidDel="007501AA">
          <w:delText xml:space="preserve">disease stage specific phenomenological </w:delText>
        </w:r>
        <w:r w:rsidR="00437831" w:rsidDel="007501AA">
          <w:delText>observations</w:delText>
        </w:r>
        <w:r w:rsidRPr="005D3409" w:rsidDel="007501AA">
          <w:delText xml:space="preserve"> need to be </w:delText>
        </w:r>
        <w:r w:rsidR="00437831" w:rsidDel="007501AA">
          <w:delText>integrated in</w:delText>
        </w:r>
        <w:r w:rsidR="001655F9" w:rsidDel="007501AA">
          <w:delText>to</w:delText>
        </w:r>
        <w:r w:rsidR="00437831" w:rsidDel="007501AA">
          <w:delText xml:space="preserve"> </w:delText>
        </w:r>
        <w:r w:rsidR="00377B7A" w:rsidDel="007501AA">
          <w:delText xml:space="preserve">a </w:delText>
        </w:r>
        <w:r w:rsidDel="007501AA">
          <w:delText>holistic framework characterized</w:delText>
        </w:r>
        <w:r w:rsidRPr="005D3409" w:rsidDel="007501AA">
          <w:delText xml:space="preserve"> </w:delText>
        </w:r>
        <w:r w:rsidDel="007501AA">
          <w:delText xml:space="preserve">by </w:delText>
        </w:r>
        <w:r w:rsidRPr="005D3409" w:rsidDel="007501AA">
          <w:delText>concurrent parallel processes</w:delText>
        </w:r>
        <w:r w:rsidR="00377B7A" w:rsidDel="007501AA">
          <w:delText>,</w:delText>
        </w:r>
        <w:r w:rsidDel="007501AA">
          <w:delText xml:space="preserve"> which is the main objective of the presented work.</w:delText>
        </w:r>
      </w:del>
    </w:p>
    <w:p w14:paraId="25D25995" w14:textId="17A452AB" w:rsidR="002A58CE" w:rsidRDefault="00377B7A">
      <w:pPr>
        <w:ind w:firstLine="0"/>
        <w:rPr>
          <w:ins w:id="326" w:author="mkoenig" w:date="2015-08-26T16:09:00Z"/>
        </w:rPr>
        <w:pPrChange w:id="327" w:author="mkoenig" w:date="2015-08-26T13:37:00Z">
          <w:pPr/>
        </w:pPrChange>
      </w:pPr>
      <w:moveFromRangeStart w:id="328" w:author="mkoenig" w:date="2015-08-26T16:49:00Z" w:name="move428371079"/>
      <w:moveFrom w:id="329" w:author="mkoenig" w:date="2015-08-26T16:49:00Z">
        <w:r w:rsidDel="00614F97">
          <w:t>A CLD</w:t>
        </w:r>
        <w:r w:rsidR="00B8182A" w:rsidDel="00614F97">
          <w:t xml:space="preserve"> </w:t>
        </w:r>
        <w:r w:rsidR="00B8182A" w:rsidRPr="005D3409" w:rsidDel="00614F97">
          <w:t xml:space="preserve">in a patient represents with characteristic morphologic, biochemical and molecular changes in liver and blood that can be scored qualitatively and quantitatively, and the assessments can be combined to stratify different CLD patients into subgroups, e.g. showing common features regarding disease progression and survival. Semiquantitative morphological scoring is still the standard technique for histologic grading in CLD. More recently, considerable effort has been devoted to </w:t>
        </w:r>
        <w:r w:rsidR="001655F9" w:rsidDel="00614F97">
          <w:t xml:space="preserve">high throughput </w:t>
        </w:r>
        <w:r w:rsidR="00B8182A" w:rsidRPr="005D3409" w:rsidDel="00614F97">
          <w:t xml:space="preserve">molecular profiling for diagnosis and assessment of disease progression. However, handling huge amounts </w:t>
        </w:r>
        <w:r w:rsidR="001655F9" w:rsidDel="00614F97">
          <w:t xml:space="preserve">(high content) </w:t>
        </w:r>
        <w:r w:rsidR="00B8182A" w:rsidRPr="005D3409" w:rsidDel="00614F97">
          <w:t xml:space="preserve">of </w:t>
        </w:r>
        <w:r w:rsidR="001655F9" w:rsidDel="00614F97">
          <w:t>such</w:t>
        </w:r>
        <w:r w:rsidR="00B8182A" w:rsidRPr="005D3409" w:rsidDel="00614F97">
          <w:t xml:space="preserve"> data to draw robust conclusions for clinical translation is still in its beginnings. </w:t>
        </w:r>
      </w:moveFrom>
      <w:moveFromRangeEnd w:id="328"/>
      <w:del w:id="330" w:author="mkoenig" w:date="2015-08-26T16:15:00Z">
        <w:r w:rsidR="00B8182A" w:rsidRPr="005D3409" w:rsidDel="002A58CE">
          <w:delText>Therefore, the aim of our study was to</w:delText>
        </w:r>
        <w:r w:rsidR="00B8182A" w:rsidDel="002A58CE">
          <w:delText xml:space="preserve"> c</w:delText>
        </w:r>
        <w:r w:rsidR="00B8182A" w:rsidRPr="00F02DF3" w:rsidDel="002A58CE">
          <w:delText xml:space="preserve">orrelate high-accuracy image data and transcriptional profiles </w:delText>
        </w:r>
        <w:r w:rsidR="00AE653A" w:rsidDel="002A58CE">
          <w:delText>of a number of preselected targets</w:delText>
        </w:r>
        <w:r w:rsidR="006D0163" w:rsidDel="002A58CE">
          <w:delText xml:space="preserve"> with pathobiochemistry data, all </w:delText>
        </w:r>
        <w:r w:rsidR="00B8182A" w:rsidRPr="00F02DF3" w:rsidDel="002A58CE">
          <w:delText>obtained at different time points after onset of obstructive cholestasis</w:delText>
        </w:r>
        <w:r w:rsidR="00AE653A" w:rsidDel="002A58CE">
          <w:delText>,</w:delText>
        </w:r>
        <w:r w:rsidR="00B8182A" w:rsidRPr="00F02DF3" w:rsidDel="002A58CE">
          <w:delText xml:space="preserve"> to identify the most significant and unambiguous molecular markers for </w:delText>
        </w:r>
        <w:r w:rsidR="00B8182A" w:rsidRPr="006D0163" w:rsidDel="002A58CE">
          <w:delText>different phases of disease development</w:delText>
        </w:r>
        <w:r w:rsidR="00AE653A" w:rsidRPr="006D0163" w:rsidDel="002A58CE">
          <w:delText xml:space="preserve">. </w:delText>
        </w:r>
      </w:del>
    </w:p>
    <w:p w14:paraId="33B672C0" w14:textId="5059A1B3" w:rsidR="00B8182A" w:rsidRPr="00C6712A" w:rsidDel="00DF6A93" w:rsidRDefault="00012F73">
      <w:pPr>
        <w:ind w:firstLine="0"/>
        <w:rPr>
          <w:ins w:id="331" w:author="Windows User" w:date="2015-08-21T16:28:00Z"/>
          <w:del w:id="332" w:author="mkoenig" w:date="2015-08-26T10:51:00Z"/>
          <w:rFonts w:eastAsia="Arial"/>
          <w:szCs w:val="20"/>
          <w:rPrChange w:id="333" w:author="mkoenig" w:date="2015-08-27T11:02:00Z">
            <w:rPr>
              <w:ins w:id="334" w:author="Windows User" w:date="2015-08-21T16:28:00Z"/>
              <w:del w:id="335" w:author="mkoenig" w:date="2015-08-26T10:51:00Z"/>
            </w:rPr>
          </w:rPrChange>
        </w:rPr>
        <w:pPrChange w:id="336" w:author="mkoenig" w:date="2015-08-27T10:54:00Z">
          <w:pPr/>
        </w:pPrChange>
      </w:pPr>
      <w:ins w:id="337" w:author="mkoenig" w:date="2015-08-27T10:45:00Z">
        <w:r>
          <w:rPr>
            <w:rFonts w:eastAsia="Arial"/>
            <w:szCs w:val="20"/>
          </w:rPr>
          <w:t xml:space="preserve">In this study </w:t>
        </w:r>
      </w:ins>
      <w:ins w:id="338" w:author="mkoenig" w:date="2015-08-27T10:42:00Z">
        <w:r>
          <w:rPr>
            <w:rFonts w:eastAsia="Arial"/>
            <w:szCs w:val="20"/>
          </w:rPr>
          <w:t>w</w:t>
        </w:r>
      </w:ins>
      <w:ins w:id="339" w:author="mkoenig" w:date="2015-08-26T16:09:00Z">
        <w:r w:rsidR="002A58CE" w:rsidRPr="008C5E6E">
          <w:rPr>
            <w:rFonts w:eastAsia="Arial"/>
            <w:szCs w:val="20"/>
          </w:rPr>
          <w:t>e explicitly wanted to systemize existing and newly acquired knowledge on the molecular biomarkers</w:t>
        </w:r>
        <w:r w:rsidR="002A58CE">
          <w:rPr>
            <w:rFonts w:eastAsia="Arial"/>
            <w:szCs w:val="20"/>
          </w:rPr>
          <w:t xml:space="preserve"> </w:t>
        </w:r>
        <w:r w:rsidR="002A58CE" w:rsidRPr="008C5E6E">
          <w:rPr>
            <w:rFonts w:eastAsia="Arial"/>
            <w:szCs w:val="20"/>
          </w:rPr>
          <w:t>of cholestasis</w:t>
        </w:r>
      </w:ins>
      <w:ins w:id="340" w:author="mkoenig" w:date="2015-08-27T10:47:00Z">
        <w:r>
          <w:rPr>
            <w:rFonts w:eastAsia="Arial"/>
            <w:szCs w:val="20"/>
          </w:rPr>
          <w:t xml:space="preserve"> and </w:t>
        </w:r>
        <w:r>
          <w:t xml:space="preserve">to analyze the </w:t>
        </w:r>
        <w:r w:rsidRPr="008C5E6E">
          <w:rPr>
            <w:rFonts w:eastAsia="Arial"/>
            <w:szCs w:val="20"/>
          </w:rPr>
          <w:t xml:space="preserve">time-dependent disease progression following </w:t>
        </w:r>
        <w:r>
          <w:rPr>
            <w:rFonts w:eastAsia="Arial"/>
            <w:szCs w:val="20"/>
          </w:rPr>
          <w:t>BDL in mice</w:t>
        </w:r>
        <w:r w:rsidRPr="008C5E6E">
          <w:rPr>
            <w:rFonts w:eastAsia="Arial"/>
            <w:szCs w:val="20"/>
          </w:rPr>
          <w:t xml:space="preserve"> in a comprehensive manner</w:t>
        </w:r>
        <w:r>
          <w:rPr>
            <w:rFonts w:eastAsia="Arial"/>
            <w:szCs w:val="20"/>
          </w:rPr>
          <w:t xml:space="preserve">. </w:t>
        </w:r>
      </w:ins>
      <w:ins w:id="341" w:author="mkoenig" w:date="2015-08-27T10:59:00Z">
        <w:r w:rsidR="00C6712A">
          <w:rPr>
            <w:rFonts w:eastAsia="Arial"/>
            <w:szCs w:val="20"/>
          </w:rPr>
          <w:t xml:space="preserve">Our approach sets itself apart from existing </w:t>
        </w:r>
        <w:r w:rsidR="00C6712A" w:rsidRPr="00E73BB0">
          <w:rPr>
            <w:rFonts w:eastAsia="Arial"/>
            <w:szCs w:val="20"/>
          </w:rPr>
          <w:t xml:space="preserve">studies </w:t>
        </w:r>
        <w:r w:rsidR="00C6712A">
          <w:rPr>
            <w:rFonts w:eastAsia="Arial"/>
            <w:szCs w:val="20"/>
          </w:rPr>
          <w:t>which</w:t>
        </w:r>
        <w:r w:rsidR="00C6712A" w:rsidRPr="00E73BB0">
          <w:rPr>
            <w:rFonts w:eastAsia="Arial"/>
            <w:szCs w:val="20"/>
          </w:rPr>
          <w:t xml:space="preserve"> </w:t>
        </w:r>
        <w:r w:rsidR="00C6712A">
          <w:rPr>
            <w:rFonts w:eastAsia="Arial"/>
            <w:szCs w:val="20"/>
          </w:rPr>
          <w:t xml:space="preserve">either describe the time course of a limited number </w:t>
        </w:r>
        <w:r w:rsidR="00C6712A" w:rsidRPr="00E73BB0">
          <w:rPr>
            <w:rFonts w:eastAsia="Arial"/>
            <w:szCs w:val="20"/>
          </w:rPr>
          <w:t>selected parameters</w:t>
        </w:r>
        <w:r w:rsidR="00C6712A">
          <w:rPr>
            <w:rFonts w:eastAsia="Arial"/>
            <w:szCs w:val="20"/>
          </w:rPr>
          <w:t xml:space="preserve"> after BDL {</w:t>
        </w:r>
        <w:r w:rsidR="00C6712A" w:rsidRPr="000652B7">
          <w:rPr>
            <w:rFonts w:eastAsia="Arial"/>
            <w:szCs w:val="20"/>
            <w:highlight w:val="lightGray"/>
          </w:rPr>
          <w:t>Georgiev2008, Huss2010</w:t>
        </w:r>
        <w:r w:rsidR="00C6712A">
          <w:rPr>
            <w:rFonts w:eastAsia="Arial"/>
            <w:szCs w:val="20"/>
          </w:rPr>
          <w:t>} or provide gene expression profiling for a limited number of time points, thereby missing the acute damage after BDL in the first 24h and long-term effects after 7 days {</w:t>
        </w:r>
        <w:r w:rsidR="00C6712A" w:rsidRPr="000652B7">
          <w:rPr>
            <w:rFonts w:eastAsia="Arial"/>
            <w:szCs w:val="20"/>
            <w:highlight w:val="lightGray"/>
          </w:rPr>
          <w:t>Tanaka2006</w:t>
        </w:r>
        <w:r w:rsidR="00460345">
          <w:rPr>
            <w:rFonts w:eastAsia="Arial"/>
            <w:szCs w:val="20"/>
          </w:rPr>
          <w:t xml:space="preserve">}. </w:t>
        </w:r>
      </w:ins>
      <w:ins w:id="342" w:author="mkoenig" w:date="2015-08-27T11:00:00Z">
        <w:r w:rsidR="00460345">
          <w:rPr>
            <w:rFonts w:eastAsia="Arial"/>
            <w:szCs w:val="20"/>
          </w:rPr>
          <w:t>N</w:t>
        </w:r>
        <w:r w:rsidR="00C6712A">
          <w:rPr>
            <w:rFonts w:eastAsia="Arial"/>
            <w:szCs w:val="20"/>
          </w:rPr>
          <w:t>one of the</w:t>
        </w:r>
      </w:ins>
      <w:ins w:id="343" w:author="mkoenig" w:date="2015-09-02T15:25:00Z">
        <w:r w:rsidR="00460345">
          <w:rPr>
            <w:rFonts w:eastAsia="Arial"/>
            <w:szCs w:val="20"/>
          </w:rPr>
          <w:t>se</w:t>
        </w:r>
      </w:ins>
      <w:ins w:id="344" w:author="mkoenig" w:date="2015-08-27T11:00:00Z">
        <w:r w:rsidR="00C6712A">
          <w:rPr>
            <w:rFonts w:eastAsia="Arial"/>
            <w:szCs w:val="20"/>
          </w:rPr>
          <w:t xml:space="preserve"> </w:t>
        </w:r>
      </w:ins>
      <w:ins w:id="345" w:author="mkoenig" w:date="2015-09-02T15:25:00Z">
        <w:r w:rsidR="00460345">
          <w:rPr>
            <w:rFonts w:eastAsia="Arial"/>
            <w:szCs w:val="20"/>
          </w:rPr>
          <w:t xml:space="preserve">preceding </w:t>
        </w:r>
      </w:ins>
      <w:ins w:id="346" w:author="mkoenig" w:date="2015-08-27T11:00:00Z">
        <w:r w:rsidR="00C6712A">
          <w:rPr>
            <w:rFonts w:eastAsia="Arial"/>
            <w:szCs w:val="20"/>
          </w:rPr>
          <w:t>studies providing predictive models based on the acquired time course da</w:t>
        </w:r>
      </w:ins>
      <w:ins w:id="347" w:author="mkoenig" w:date="2015-08-27T11:01:00Z">
        <w:r w:rsidR="00C6712A">
          <w:rPr>
            <w:rFonts w:eastAsia="Arial"/>
            <w:szCs w:val="20"/>
          </w:rPr>
          <w:t>ta.</w:t>
        </w:r>
      </w:ins>
      <w:ins w:id="348" w:author="mkoenig" w:date="2015-08-27T10:59:00Z">
        <w:r w:rsidR="00C6712A">
          <w:rPr>
            <w:rFonts w:eastAsia="Arial"/>
            <w:szCs w:val="20"/>
          </w:rPr>
          <w:t xml:space="preserve"> </w:t>
        </w:r>
      </w:ins>
      <w:ins w:id="349" w:author="mkoenig" w:date="2015-09-02T15:26:00Z">
        <w:r w:rsidR="00460345">
          <w:rPr>
            <w:rFonts w:eastAsia="Arial"/>
            <w:szCs w:val="20"/>
          </w:rPr>
          <w:t xml:space="preserve">Therefore, </w:t>
        </w:r>
        <w:r w:rsidR="00460345">
          <w:t>a</w:t>
        </w:r>
      </w:ins>
      <w:ins w:id="350" w:author="mkoenig" w:date="2015-08-27T10:54:00Z">
        <w:r w:rsidR="00E066CF">
          <w:t xml:space="preserve"> </w:t>
        </w:r>
      </w:ins>
      <w:del w:id="351" w:author="mkoenig" w:date="2015-08-27T10:54:00Z">
        <w:r w:rsidR="006D0163" w:rsidDel="00E066CF">
          <w:delText xml:space="preserve">With that, we expected to receive several biological hits that would provide </w:delText>
        </w:r>
      </w:del>
      <w:ins w:id="352" w:author="Kerstin Abshagen" w:date="2015-08-07T10:16:00Z">
        <w:del w:id="353" w:author="mkoenig" w:date="2015-08-27T10:54:00Z">
          <w:r w:rsidR="00531120" w:rsidRPr="00531120" w:rsidDel="00E066CF">
            <w:rPr>
              <w:color w:val="FF0000"/>
              <w:u w:val="single"/>
              <w:rPrChange w:id="354" w:author="Kerstin Abshagen" w:date="2015-08-07T10:19:00Z">
                <w:rPr/>
              </w:rPrChange>
            </w:rPr>
            <w:delText>candidates for diagnosis and</w:delText>
          </w:r>
          <w:r w:rsidR="00531120" w:rsidDel="00E066CF">
            <w:delText xml:space="preserve"> </w:delText>
          </w:r>
        </w:del>
      </w:ins>
      <w:del w:id="355" w:author="mkoenig" w:date="2015-08-27T10:54:00Z">
        <w:r w:rsidR="006D0163" w:rsidDel="00E066CF">
          <w:delText>new insight into mechanisms</w:delText>
        </w:r>
        <w:r w:rsidR="00B8182A" w:rsidRPr="005D3409" w:rsidDel="00E066CF">
          <w:delText xml:space="preserve"> driving disease progression.</w:delText>
        </w:r>
      </w:del>
    </w:p>
    <w:p w14:paraId="404B0F7C" w14:textId="1EC5377F" w:rsidR="00665FD5" w:rsidDel="006C16E1" w:rsidRDefault="00C6712A">
      <w:pPr>
        <w:ind w:firstLine="0"/>
        <w:rPr>
          <w:ins w:id="356" w:author="Windows User" w:date="2015-08-21T16:19:00Z"/>
          <w:del w:id="357" w:author="mkoenig" w:date="2015-08-26T17:04:00Z"/>
        </w:rPr>
        <w:pPrChange w:id="358" w:author="mkoenig" w:date="2015-08-27T10:54:00Z">
          <w:pPr/>
        </w:pPrChange>
      </w:pPr>
      <w:proofErr w:type="gramStart"/>
      <w:ins w:id="359" w:author="mkoenig" w:date="2015-08-27T10:44:00Z">
        <w:r>
          <w:t>central</w:t>
        </w:r>
        <w:proofErr w:type="gramEnd"/>
        <w:r>
          <w:t xml:space="preserve"> aim</w:t>
        </w:r>
      </w:ins>
      <w:ins w:id="360" w:author="mkoenig" w:date="2015-08-27T10:55:00Z">
        <w:r>
          <w:t xml:space="preserve"> </w:t>
        </w:r>
      </w:ins>
      <w:ins w:id="361" w:author="mkoenig" w:date="2015-08-26T16:15:00Z">
        <w:r w:rsidR="00460345">
          <w:t xml:space="preserve">of our study was </w:t>
        </w:r>
      </w:ins>
      <w:ins w:id="362" w:author="mkoenig" w:date="2015-09-02T15:27:00Z">
        <w:r w:rsidR="00460345">
          <w:t xml:space="preserve">to identify molecular markers for the temporal progression of BDL cholestasis by correlating high-accuracy image data and transcriptional profiles of preselected targets with </w:t>
        </w:r>
        <w:proofErr w:type="spellStart"/>
        <w:r w:rsidR="00460345">
          <w:t>pathobiochemical</w:t>
        </w:r>
        <w:proofErr w:type="spellEnd"/>
        <w:r w:rsidR="00460345">
          <w:t xml:space="preserve"> markers, whereby  all data were  obtained at different time points after onset of obstructive cholestasis.</w:t>
        </w:r>
      </w:ins>
      <w:ins w:id="363" w:author="mkoenig" w:date="2015-09-02T15:28:00Z">
        <w:r w:rsidR="00460345">
          <w:t xml:space="preserve"> </w:t>
        </w:r>
      </w:ins>
    </w:p>
    <w:p w14:paraId="1628E36F" w14:textId="0FE59F7E" w:rsidR="00EE23F9" w:rsidDel="00DF6A93" w:rsidRDefault="00EE23F9">
      <w:pPr>
        <w:ind w:firstLine="0"/>
        <w:rPr>
          <w:ins w:id="364" w:author="Windows User" w:date="2015-08-21T16:10:00Z"/>
          <w:del w:id="365" w:author="mkoenig" w:date="2015-08-26T10:51:00Z"/>
        </w:rPr>
        <w:pPrChange w:id="366" w:author="mkoenig" w:date="2015-08-27T10:54:00Z">
          <w:pPr/>
        </w:pPrChange>
      </w:pPr>
      <w:ins w:id="367" w:author="Windows User" w:date="2015-08-21T16:19:00Z">
        <w:del w:id="368" w:author="mkoenig" w:date="2015-08-26T10:51:00Z">
          <w:r w:rsidDel="00DF6A93">
            <w:delText>Chronic Liver Disease (CLD)</w:delText>
          </w:r>
        </w:del>
      </w:ins>
    </w:p>
    <w:p w14:paraId="4A6BD6B3" w14:textId="22236A91" w:rsidR="00C87AFC" w:rsidDel="00DF6A93" w:rsidRDefault="00C87AFC">
      <w:pPr>
        <w:ind w:firstLine="0"/>
        <w:rPr>
          <w:ins w:id="369" w:author="Windows User" w:date="2015-08-21T16:19:00Z"/>
          <w:del w:id="370" w:author="mkoenig" w:date="2015-08-26T10:51:00Z"/>
        </w:rPr>
        <w:pPrChange w:id="371" w:author="mkoenig" w:date="2015-08-27T10:54:00Z">
          <w:pPr/>
        </w:pPrChange>
      </w:pPr>
      <w:ins w:id="372" w:author="Windows User" w:date="2015-08-21T16:15:00Z">
        <w:del w:id="373" w:author="mkoenig" w:date="2015-08-26T10:51:00Z">
          <w:r w:rsidDel="00DF6A93">
            <w:delText>Cholestasis</w:delText>
          </w:r>
        </w:del>
      </w:ins>
      <w:ins w:id="374" w:author="Windows User" w:date="2015-08-21T16:19:00Z">
        <w:del w:id="375" w:author="mkoenig" w:date="2015-08-26T10:51:00Z">
          <w:r w:rsidR="00EE23F9" w:rsidDel="00DF6A93">
            <w:delText xml:space="preserve"> </w:delText>
          </w:r>
        </w:del>
      </w:ins>
      <w:ins w:id="376" w:author="Windows User" w:date="2015-08-21T16:56:00Z">
        <w:del w:id="377" w:author="mkoenig" w:date="2015-08-26T10:51:00Z">
          <w:r w:rsidR="00E17909" w:rsidDel="00DF6A93">
            <w:delText>(Cholestatic liver disease)</w:delText>
          </w:r>
        </w:del>
      </w:ins>
    </w:p>
    <w:p w14:paraId="6A8D8727" w14:textId="44AB4491" w:rsidR="00EE23F9" w:rsidRPr="003C22A3" w:rsidDel="00665FD5" w:rsidRDefault="00EE23F9">
      <w:pPr>
        <w:ind w:firstLine="0"/>
        <w:rPr>
          <w:del w:id="378" w:author="mkoenig" w:date="2015-08-26T16:08:00Z"/>
          <w:b/>
          <w:rPrChange w:id="379" w:author="mkoenig" w:date="2015-08-26T09:36:00Z">
            <w:rPr>
              <w:del w:id="380" w:author="mkoenig" w:date="2015-08-26T16:08:00Z"/>
            </w:rPr>
          </w:rPrChange>
        </w:rPr>
        <w:pPrChange w:id="381" w:author="mkoenig" w:date="2015-08-27T10:54:00Z">
          <w:pPr/>
        </w:pPrChange>
      </w:pPr>
    </w:p>
    <w:p w14:paraId="6A743989" w14:textId="56595F26" w:rsidR="00EE23F9" w:rsidDel="00DF6A93" w:rsidRDefault="00B8182A">
      <w:pPr>
        <w:ind w:firstLine="0"/>
        <w:rPr>
          <w:ins w:id="382" w:author="Windows User" w:date="2015-08-21T16:25:00Z"/>
          <w:del w:id="383" w:author="mkoenig" w:date="2015-08-26T10:54:00Z"/>
        </w:rPr>
        <w:pPrChange w:id="384" w:author="mkoenig" w:date="2015-08-27T10:54:00Z">
          <w:pPr/>
        </w:pPrChange>
      </w:pPr>
      <w:del w:id="385" w:author="mkoenig" w:date="2015-08-26T17:05:00Z">
        <w:r w:rsidRPr="005D3409" w:rsidDel="006C16E1">
          <w:delText xml:space="preserve">As an example, </w:delText>
        </w:r>
      </w:del>
      <w:ins w:id="386" w:author="Windows User" w:date="2015-08-21T16:12:00Z">
        <w:del w:id="387" w:author="mkoenig" w:date="2015-08-26T13:38:00Z">
          <w:r w:rsidR="00C87AFC" w:rsidDel="00A76A75">
            <w:delText>W</w:delText>
          </w:r>
        </w:del>
      </w:ins>
      <w:del w:id="388" w:author="mkoenig" w:date="2015-08-26T13:38:00Z">
        <w:r w:rsidRPr="005D3409" w:rsidDel="00A76A75">
          <w:delText>w</w:delText>
        </w:r>
        <w:r w:rsidR="006D0163" w:rsidDel="00A76A75">
          <w:delText xml:space="preserve">e have used </w:delText>
        </w:r>
      </w:del>
      <w:ins w:id="389" w:author="Windows User" w:date="2015-08-21T16:19:00Z">
        <w:del w:id="390" w:author="mkoenig" w:date="2015-08-26T13:38:00Z">
          <w:r w:rsidR="00EE23F9" w:rsidDel="00A76A75">
            <w:delText>bile duct ligation (</w:delText>
          </w:r>
        </w:del>
      </w:ins>
      <w:del w:id="391" w:author="mkoenig" w:date="2015-08-26T13:38:00Z">
        <w:r w:rsidR="006D0163" w:rsidDel="00A76A75">
          <w:delText>BDL</w:delText>
        </w:r>
      </w:del>
      <w:ins w:id="392" w:author="Windows User" w:date="2015-08-21T16:19:00Z">
        <w:del w:id="393" w:author="mkoenig" w:date="2015-08-26T13:38:00Z">
          <w:r w:rsidR="00EE23F9" w:rsidDel="00A76A75">
            <w:delText>)</w:delText>
          </w:r>
        </w:del>
      </w:ins>
      <w:del w:id="394" w:author="mkoenig" w:date="2015-08-26T13:38:00Z">
        <w:r w:rsidR="00E6444F" w:rsidDel="00A76A75">
          <w:delText xml:space="preserve"> in mice [</w:delText>
        </w:r>
        <w:r w:rsidR="00EB6A15" w:rsidDel="00A76A75">
          <w:delText>5</w:delText>
        </w:r>
        <w:r w:rsidR="00E6444F" w:rsidDel="00A76A75">
          <w:delText>]</w:delText>
        </w:r>
        <w:r w:rsidRPr="005D3409" w:rsidDel="00A76A75">
          <w:delText>, a classic experimental model for secondary biliary fibrosis</w:delText>
        </w:r>
      </w:del>
      <w:ins w:id="395" w:author="Windows User" w:date="2015-08-21T16:23:00Z">
        <w:del w:id="396" w:author="mkoenig" w:date="2015-08-26T13:38:00Z">
          <w:r w:rsidR="00EE23F9" w:rsidDel="00A76A75">
            <w:delText>, as a representative example for CLD</w:delText>
          </w:r>
        </w:del>
      </w:ins>
      <w:del w:id="397" w:author="mkoenig" w:date="2015-08-26T13:38:00Z">
        <w:r w:rsidRPr="005D3409" w:rsidDel="00A76A75">
          <w:delText xml:space="preserve">. </w:delText>
        </w:r>
      </w:del>
      <w:moveFromRangeStart w:id="398" w:author="mkoenig" w:date="2015-08-26T10:53:00Z" w:name="move428349753"/>
      <w:moveFrom w:id="399" w:author="mkoenig" w:date="2015-08-26T10:53:00Z">
        <w:del w:id="400" w:author="mkoenig" w:date="2015-08-26T13:54:00Z">
          <w:r w:rsidRPr="005D3409" w:rsidDel="00411193">
            <w:delText>BDL pathophysiology comprises prolifera</w:delText>
          </w:r>
          <w:r w:rsidDel="00411193">
            <w:delText>tion of biliary epithelial cells</w:delText>
          </w:r>
          <w:r w:rsidR="00B86129" w:rsidDel="00411193">
            <w:delText xml:space="preserve"> (BECs)</w:delText>
          </w:r>
          <w:r w:rsidDel="00411193">
            <w:delText>,</w:delText>
          </w:r>
          <w:r w:rsidRPr="005D3409" w:rsidDel="00411193">
            <w:delText xml:space="preserve"> oval cells</w:delText>
          </w:r>
          <w:r w:rsidR="006D0163" w:rsidDel="00411193">
            <w:delText xml:space="preserve"> and HSCs</w:delText>
          </w:r>
          <w:r w:rsidRPr="005D3409" w:rsidDel="00411193">
            <w:delText xml:space="preserve">, resulting in proliferating bile ductules, cholestasis, portal inflammation and fibrosis, causing </w:delText>
          </w:r>
          <w:r w:rsidR="001655F9" w:rsidDel="00411193">
            <w:delText>secondary biliary cirrhosis, ultimately leading</w:delText>
          </w:r>
          <w:r w:rsidRPr="005D3409" w:rsidDel="00411193">
            <w:delText xml:space="preserve"> to liver failure</w:delText>
          </w:r>
        </w:del>
        <w:ins w:id="401" w:author="Windows User" w:date="2015-08-21T16:25:00Z">
          <w:del w:id="402" w:author="mkoenig" w:date="2015-08-26T13:54:00Z">
            <w:r w:rsidR="00EE23F9" w:rsidDel="00411193">
              <w:delText xml:space="preserve"> [REFS?]</w:delText>
            </w:r>
          </w:del>
        </w:ins>
        <w:del w:id="403" w:author="mkoenig" w:date="2015-08-26T13:54:00Z">
          <w:r w:rsidRPr="005D3409" w:rsidDel="00411193">
            <w:delText>.</w:delText>
          </w:r>
          <w:r w:rsidR="001655F9" w:rsidDel="00411193">
            <w:delText xml:space="preserve"> </w:delText>
          </w:r>
        </w:del>
      </w:moveFrom>
      <w:moveFromRangeEnd w:id="398"/>
    </w:p>
    <w:p w14:paraId="795CEF83" w14:textId="7A54000E" w:rsidR="003135E3" w:rsidRPr="007501AA" w:rsidDel="006C16E1" w:rsidRDefault="00EE23F9">
      <w:pPr>
        <w:ind w:firstLine="0"/>
        <w:rPr>
          <w:del w:id="404" w:author="mkoenig" w:date="2015-08-26T17:05:00Z"/>
        </w:rPr>
        <w:pPrChange w:id="405" w:author="mkoenig" w:date="2015-08-27T10:54:00Z">
          <w:pPr/>
        </w:pPrChange>
      </w:pPr>
      <w:ins w:id="406" w:author="Windows User" w:date="2015-08-21T16:20:00Z">
        <w:del w:id="407" w:author="mkoenig" w:date="2015-08-26T13:38:00Z">
          <w:r w:rsidDel="00A76A75">
            <w:delText>The focus of this work lies</w:delText>
          </w:r>
        </w:del>
        <w:del w:id="408" w:author="mkoenig" w:date="2015-08-26T13:54:00Z">
          <w:r w:rsidDel="00411193">
            <w:delText xml:space="preserve"> on </w:delText>
          </w:r>
        </w:del>
      </w:ins>
      <w:ins w:id="409" w:author="Windows User" w:date="2015-08-21T16:21:00Z">
        <w:del w:id="410" w:author="mkoenig" w:date="2015-08-26T17:05:00Z">
          <w:r w:rsidDel="006C16E1">
            <w:delText xml:space="preserve">the </w:delText>
          </w:r>
        </w:del>
      </w:ins>
      <w:del w:id="411" w:author="mkoenig" w:date="2015-08-26T17:05:00Z">
        <w:r w:rsidR="001655F9" w:rsidDel="006C16E1">
          <w:delText xml:space="preserve">From 8 different time points of disease </w:delText>
        </w:r>
        <w:r w:rsidR="002808F1" w:rsidDel="006C16E1">
          <w:fldChar w:fldCharType="begin"/>
        </w:r>
        <w:r w:rsidR="002808F1" w:rsidDel="006C16E1">
          <w:fldChar w:fldCharType="end"/>
        </w:r>
        <w:r w:rsidR="001655F9" w:rsidDel="006C16E1">
          <w:delText>progression, we have collected more than 6,000 experimental data points</w:delText>
        </w:r>
        <w:r w:rsidR="00C35A0B" w:rsidDel="006C16E1">
          <w:delText>, comprising immunohistochemistry, biochemistry and molecular profiling measures.</w:delText>
        </w:r>
        <w:r w:rsidR="001655F9" w:rsidDel="006C16E1">
          <w:delText xml:space="preserve"> </w:delText>
        </w:r>
      </w:del>
    </w:p>
    <w:p w14:paraId="50EF50AC" w14:textId="1A101B54" w:rsidR="00C87AFC" w:rsidRPr="006C16E1" w:rsidDel="002A58CE" w:rsidRDefault="67CBB744">
      <w:pPr>
        <w:ind w:firstLine="0"/>
        <w:rPr>
          <w:ins w:id="412" w:author="Windows User" w:date="2015-08-21T16:14:00Z"/>
          <w:del w:id="413" w:author="mkoenig" w:date="2015-08-26T16:09:00Z"/>
          <w:rFonts w:eastAsia="Arial"/>
          <w:szCs w:val="20"/>
        </w:rPr>
        <w:pPrChange w:id="414" w:author="mkoenig" w:date="2015-08-27T10:54:00Z">
          <w:pPr/>
        </w:pPrChange>
      </w:pPr>
      <w:ins w:id="415" w:author="Masha Thomas" w:date="2015-08-10T08:56:00Z">
        <w:del w:id="416" w:author="mkoenig" w:date="2015-08-26T17:05:00Z">
          <w:r w:rsidRPr="67CBB744" w:rsidDel="006C16E1">
            <w:rPr>
              <w:rFonts w:eastAsia="Arial"/>
              <w:szCs w:val="20"/>
              <w:rPrChange w:id="417" w:author="Masha Thomas" w:date="2015-08-10T08:56:00Z">
                <w:rPr/>
              </w:rPrChange>
            </w:rPr>
            <w:delText>t was our specific intention to represent the time-dependent disease progression following bile duct ligation</w:delText>
          </w:r>
        </w:del>
      </w:ins>
      <w:ins w:id="418" w:author="Windows User" w:date="2015-08-21T16:15:00Z">
        <w:del w:id="419" w:author="mkoenig" w:date="2015-08-26T17:05:00Z">
          <w:r w:rsidR="00EE23F9" w:rsidDel="006C16E1">
            <w:rPr>
              <w:rFonts w:eastAsia="Arial"/>
              <w:szCs w:val="20"/>
            </w:rPr>
            <w:delText xml:space="preserve"> (BDL)</w:delText>
          </w:r>
        </w:del>
      </w:ins>
      <w:ins w:id="420" w:author="Masha Thomas" w:date="2015-08-10T08:56:00Z">
        <w:del w:id="421" w:author="mkoenig" w:date="2015-08-26T17:05:00Z">
          <w:r w:rsidRPr="67CBB744" w:rsidDel="006C16E1">
            <w:rPr>
              <w:rFonts w:eastAsia="Arial"/>
              <w:szCs w:val="20"/>
              <w:rPrChange w:id="422" w:author="Masha Thomas" w:date="2015-08-10T08:56:00Z">
                <w:rPr/>
              </w:rPrChange>
            </w:rPr>
            <w:delText xml:space="preserve"> </w:delText>
          </w:r>
        </w:del>
        <w:del w:id="423" w:author="mkoenig" w:date="2015-08-26T16:00:00Z">
          <w:r w:rsidRPr="67CBB744" w:rsidDel="00665FD5">
            <w:rPr>
              <w:rFonts w:eastAsia="Arial"/>
              <w:szCs w:val="20"/>
              <w:rPrChange w:id="424" w:author="Masha Thomas" w:date="2015-08-10T08:56:00Z">
                <w:rPr/>
              </w:rPrChange>
            </w:rPr>
            <w:delText>in a comprehensive holistic manner</w:delText>
          </w:r>
        </w:del>
      </w:ins>
      <w:ins w:id="425" w:author="mkoenig" w:date="2015-08-26T16:05:00Z">
        <w:r w:rsidR="00665FD5">
          <w:rPr>
            <w:rFonts w:eastAsia="Arial"/>
            <w:szCs w:val="20"/>
          </w:rPr>
          <w:t>We collected</w:t>
        </w:r>
      </w:ins>
      <w:ins w:id="426" w:author="mkoenig" w:date="2015-08-26T17:06:00Z">
        <w:r w:rsidR="006C16E1">
          <w:rPr>
            <w:rFonts w:eastAsia="Arial"/>
            <w:szCs w:val="20"/>
          </w:rPr>
          <w:t xml:space="preserve"> </w:t>
        </w:r>
      </w:ins>
      <w:ins w:id="427" w:author="mkoenig" w:date="2015-08-26T16:05:00Z">
        <w:r w:rsidR="00665FD5">
          <w:t>from 8 different time points after BDL more than 6,000 experimental data points, comprising immunohistochemistry, biochemistry and molecular profiling measures.</w:t>
        </w:r>
        <w:r w:rsidR="00665FD5">
          <w:rPr>
            <w:rFonts w:eastAsia="Arial"/>
            <w:szCs w:val="20"/>
          </w:rPr>
          <w:t xml:space="preserve"> </w:t>
        </w:r>
      </w:ins>
      <w:ins w:id="428" w:author="Windows User" w:date="2015-08-21T16:18:00Z">
        <w:del w:id="429" w:author="mkoenig" w:date="2015-08-26T16:05:00Z">
          <w:r w:rsidR="00EE23F9" w:rsidDel="00665FD5">
            <w:rPr>
              <w:rFonts w:eastAsia="Arial"/>
              <w:szCs w:val="20"/>
            </w:rPr>
            <w:delText xml:space="preserve">, </w:delText>
          </w:r>
        </w:del>
        <w:del w:id="430" w:author="mkoenig" w:date="2015-08-26T16:02:00Z">
          <w:r w:rsidR="00EE23F9" w:rsidDel="00665FD5">
            <w:rPr>
              <w:rFonts w:eastAsia="Arial"/>
              <w:szCs w:val="20"/>
            </w:rPr>
            <w:delText xml:space="preserve">in contrast to </w:delText>
          </w:r>
        </w:del>
        <w:del w:id="431" w:author="mkoenig" w:date="2015-08-27T10:59:00Z">
          <w:r w:rsidR="00EE23F9" w:rsidDel="00C6712A">
            <w:rPr>
              <w:rFonts w:eastAsia="Arial"/>
              <w:szCs w:val="20"/>
            </w:rPr>
            <w:delText xml:space="preserve">existing </w:delText>
          </w:r>
          <w:r w:rsidR="00EE23F9" w:rsidRPr="00E73BB0" w:rsidDel="00C6712A">
            <w:rPr>
              <w:rFonts w:eastAsia="Arial"/>
              <w:szCs w:val="20"/>
            </w:rPr>
            <w:delText xml:space="preserve">studies </w:delText>
          </w:r>
        </w:del>
        <w:del w:id="432" w:author="mkoenig" w:date="2015-08-26T16:02:00Z">
          <w:r w:rsidR="00EE23F9" w:rsidDel="00665FD5">
            <w:rPr>
              <w:rFonts w:eastAsia="Arial"/>
              <w:szCs w:val="20"/>
            </w:rPr>
            <w:delText>describing</w:delText>
          </w:r>
        </w:del>
        <w:del w:id="433" w:author="mkoenig" w:date="2015-08-27T10:59:00Z">
          <w:r w:rsidR="00EE23F9" w:rsidRPr="00E73BB0" w:rsidDel="00C6712A">
            <w:rPr>
              <w:rFonts w:eastAsia="Arial"/>
              <w:szCs w:val="20"/>
            </w:rPr>
            <w:delText xml:space="preserve"> </w:delText>
          </w:r>
        </w:del>
        <w:del w:id="434" w:author="mkoenig" w:date="2015-08-26T14:00:00Z">
          <w:r w:rsidR="00EE23F9" w:rsidRPr="00E73BB0" w:rsidDel="00B87C23">
            <w:rPr>
              <w:rFonts w:eastAsia="Arial"/>
              <w:szCs w:val="20"/>
            </w:rPr>
            <w:delText xml:space="preserve">the expression behavior of the </w:delText>
          </w:r>
        </w:del>
        <w:del w:id="435" w:author="mkoenig" w:date="2015-08-27T10:59:00Z">
          <w:r w:rsidR="00EE23F9" w:rsidRPr="00E73BB0" w:rsidDel="00C6712A">
            <w:rPr>
              <w:rFonts w:eastAsia="Arial"/>
              <w:szCs w:val="20"/>
            </w:rPr>
            <w:delText>selected parameters</w:delText>
          </w:r>
          <w:r w:rsidR="00EE23F9" w:rsidDel="00C6712A">
            <w:rPr>
              <w:rFonts w:eastAsia="Arial"/>
              <w:szCs w:val="20"/>
            </w:rPr>
            <w:delText xml:space="preserve"> </w:delText>
          </w:r>
        </w:del>
        <w:del w:id="436" w:author="mkoenig" w:date="2015-08-26T15:52:00Z">
          <w:r w:rsidR="00EE23F9" w:rsidDel="008876F1">
            <w:rPr>
              <w:rFonts w:eastAsia="Arial"/>
              <w:szCs w:val="20"/>
            </w:rPr>
            <w:delText>[REFS ?]</w:delText>
          </w:r>
        </w:del>
        <w:del w:id="437" w:author="mkoenig" w:date="2015-08-26T15:59:00Z">
          <w:r w:rsidR="00EE23F9" w:rsidDel="00665FD5">
            <w:rPr>
              <w:rFonts w:eastAsia="Arial"/>
              <w:szCs w:val="20"/>
            </w:rPr>
            <w:delText>.</w:delText>
          </w:r>
        </w:del>
        <w:del w:id="438" w:author="mkoenig" w:date="2015-08-27T10:59:00Z">
          <w:r w:rsidR="00EE23F9" w:rsidDel="00C6712A">
            <w:rPr>
              <w:rFonts w:eastAsia="Arial"/>
              <w:szCs w:val="20"/>
            </w:rPr>
            <w:delText xml:space="preserve"> </w:delText>
          </w:r>
        </w:del>
      </w:ins>
      <w:ins w:id="439" w:author="mkoenig" w:date="2015-08-26T16:11:00Z">
        <w:r w:rsidR="002A58CE">
          <w:t>S</w:t>
        </w:r>
        <w:r w:rsidR="002A58CE" w:rsidRPr="00F02DF3">
          <w:t>tatistical methods</w:t>
        </w:r>
      </w:ins>
      <w:ins w:id="440" w:author="mkoenig" w:date="2015-08-27T11:04:00Z">
        <w:r w:rsidR="00C6712A">
          <w:t xml:space="preserve"> </w:t>
        </w:r>
      </w:ins>
      <w:ins w:id="441" w:author="mkoenig" w:date="2015-08-26T16:11:00Z">
        <w:r w:rsidR="002A58CE">
          <w:t xml:space="preserve">were applied </w:t>
        </w:r>
        <w:r w:rsidR="002A58CE" w:rsidRPr="00F02DF3">
          <w:t xml:space="preserve">to unravel robust interrelations in this </w:t>
        </w:r>
        <w:r w:rsidR="002A58CE">
          <w:t>large-scale</w:t>
        </w:r>
        <w:r w:rsidR="002A58CE" w:rsidRPr="00F02DF3">
          <w:t xml:space="preserve"> d</w:t>
        </w:r>
        <w:r w:rsidR="002A58CE">
          <w:t xml:space="preserve">ata set and find clusters of </w:t>
        </w:r>
      </w:ins>
      <w:ins w:id="442" w:author="mkoenig" w:date="2015-08-26T16:12:00Z">
        <w:r w:rsidR="002A58CE">
          <w:t xml:space="preserve">parameters </w:t>
        </w:r>
      </w:ins>
      <w:ins w:id="443" w:author="mkoenig" w:date="2015-08-26T16:11:00Z">
        <w:r w:rsidR="002A58CE">
          <w:t>corresponding</w:t>
        </w:r>
      </w:ins>
      <w:ins w:id="444" w:author="mkoenig" w:date="2015-08-26T16:12:00Z">
        <w:r w:rsidR="002A58CE">
          <w:t xml:space="preserve"> to characteristic time profiles </w:t>
        </w:r>
      </w:ins>
      <w:ins w:id="445" w:author="mkoenig" w:date="2015-08-26T16:14:00Z">
        <w:r w:rsidR="002A58CE">
          <w:t xml:space="preserve">in </w:t>
        </w:r>
        <w:proofErr w:type="spellStart"/>
        <w:r w:rsidR="002A58CE">
          <w:t>cholestatic</w:t>
        </w:r>
        <w:proofErr w:type="spellEnd"/>
        <w:r w:rsidR="002A58CE">
          <w:t xml:space="preserve"> injury induced by BDL</w:t>
        </w:r>
      </w:ins>
      <w:ins w:id="446" w:author="mkoenig" w:date="2015-08-26T16:12:00Z">
        <w:r w:rsidR="002A58CE">
          <w:t>.</w:t>
        </w:r>
      </w:ins>
      <w:ins w:id="447" w:author="mkoenig" w:date="2015-08-26T16:14:00Z">
        <w:r w:rsidR="002A58CE">
          <w:t xml:space="preserve"> </w:t>
        </w:r>
      </w:ins>
      <w:ins w:id="448" w:author="Windows User" w:date="2015-08-21T16:18:00Z">
        <w:del w:id="449" w:author="mkoenig" w:date="2015-08-26T14:01:00Z">
          <w:r w:rsidR="00EE23F9" w:rsidDel="00B87C23">
            <w:rPr>
              <w:rFonts w:eastAsia="Arial"/>
              <w:szCs w:val="20"/>
            </w:rPr>
            <w:delText>Hence, w</w:delText>
          </w:r>
        </w:del>
        <w:del w:id="450" w:author="mkoenig" w:date="2015-08-26T16:05:00Z">
          <w:r w:rsidR="00EE23F9" w:rsidDel="00665FD5">
            <w:rPr>
              <w:rFonts w:eastAsia="Arial"/>
              <w:szCs w:val="20"/>
            </w:rPr>
            <w:delText>e collected</w:delText>
          </w:r>
        </w:del>
      </w:ins>
      <w:ins w:id="451" w:author="Masha Thomas" w:date="2015-08-10T08:56:00Z">
        <w:del w:id="452" w:author="mkoenig" w:date="2015-08-26T16:05:00Z">
          <w:r w:rsidRPr="67CBB744" w:rsidDel="00665FD5">
            <w:rPr>
              <w:rFonts w:eastAsia="Arial"/>
              <w:szCs w:val="20"/>
              <w:rPrChange w:id="453" w:author="Masha Thomas" w:date="2015-08-10T08:56:00Z">
                <w:rPr/>
              </w:rPrChange>
            </w:rPr>
            <w:delText xml:space="preserve">. </w:delText>
          </w:r>
        </w:del>
      </w:ins>
      <w:ins w:id="454" w:author="Windows User" w:date="2015-08-21T16:15:00Z">
        <w:del w:id="455" w:author="mkoenig" w:date="2015-08-26T16:05:00Z">
          <w:r w:rsidR="00EE23F9" w:rsidDel="00665FD5">
            <w:delText xml:space="preserve">from 8 different time points </w:delText>
          </w:r>
        </w:del>
        <w:del w:id="456" w:author="mkoenig" w:date="2015-08-26T13:59:00Z">
          <w:r w:rsidR="00EE23F9" w:rsidDel="00B87C23">
            <w:delText xml:space="preserve">of disease progression, </w:delText>
          </w:r>
        </w:del>
        <w:del w:id="457" w:author="mkoenig" w:date="2015-08-26T16:05:00Z">
          <w:r w:rsidR="00EE23F9" w:rsidDel="00665FD5">
            <w:delText xml:space="preserve">more than 6,000 experimental data points, comprising immunohistochemistry, biochemistry and molecular profiling measures. </w:delText>
          </w:r>
        </w:del>
      </w:ins>
    </w:p>
    <w:p w14:paraId="7D5D6488" w14:textId="6D8AC8D9" w:rsidR="00E963DD" w:rsidRPr="00EE23F9" w:rsidRDefault="67CBB744">
      <w:pPr>
        <w:ind w:firstLine="0"/>
        <w:rPr>
          <w:rFonts w:eastAsia="Arial"/>
          <w:szCs w:val="20"/>
          <w:rPrChange w:id="458" w:author="Windows User" w:date="2015-08-21T16:22:00Z">
            <w:rPr/>
          </w:rPrChange>
        </w:rPr>
        <w:pPrChange w:id="459" w:author="mkoenig" w:date="2015-08-27T10:54:00Z">
          <w:pPr/>
        </w:pPrChange>
      </w:pPr>
      <w:ins w:id="460" w:author="Masha Thomas" w:date="2015-08-10T08:56:00Z">
        <w:del w:id="461" w:author="mkoenig" w:date="2015-08-26T16:14:00Z">
          <w:r w:rsidRPr="67CBB744" w:rsidDel="002A58CE">
            <w:rPr>
              <w:rFonts w:eastAsia="Arial"/>
              <w:szCs w:val="20"/>
              <w:rPrChange w:id="462" w:author="Masha Thomas" w:date="2015-08-10T08:56:00Z">
                <w:rPr/>
              </w:rPrChange>
            </w:rPr>
            <w:delText xml:space="preserve">Several studies are already available which describe the expression behavior of the selected parameters. </w:delText>
          </w:r>
        </w:del>
        <w:del w:id="463" w:author="mkoenig" w:date="2015-08-26T13:42:00Z">
          <w:r w:rsidRPr="67CBB744" w:rsidDel="007B361C">
            <w:rPr>
              <w:rFonts w:eastAsia="Arial"/>
              <w:szCs w:val="20"/>
              <w:rPrChange w:id="464" w:author="Masha Thomas" w:date="2015-08-10T08:56:00Z">
                <w:rPr/>
              </w:rPrChange>
            </w:rPr>
            <w:delText>Thus, w</w:delText>
          </w:r>
        </w:del>
        <w:del w:id="465" w:author="mkoenig" w:date="2015-08-26T16:09:00Z">
          <w:r w:rsidRPr="67CBB744" w:rsidDel="002A58CE">
            <w:rPr>
              <w:rFonts w:eastAsia="Arial"/>
              <w:szCs w:val="20"/>
              <w:rPrChange w:id="466" w:author="Masha Thomas" w:date="2015-08-10T08:56:00Z">
                <w:rPr/>
              </w:rPrChange>
            </w:rPr>
            <w:delText>e explicitly wanted to systemize existing and newly acquired knowledge on the molecular biomarkers</w:delText>
          </w:r>
        </w:del>
      </w:ins>
      <w:ins w:id="467" w:author="Windows User" w:date="2015-08-21T16:16:00Z">
        <w:del w:id="468" w:author="mkoenig" w:date="2015-08-26T16:09:00Z">
          <w:r w:rsidR="00EE23F9" w:rsidDel="002A58CE">
            <w:rPr>
              <w:rFonts w:eastAsia="Arial"/>
              <w:szCs w:val="20"/>
            </w:rPr>
            <w:delText xml:space="preserve"> </w:delText>
          </w:r>
        </w:del>
      </w:ins>
      <w:ins w:id="469" w:author="Masha Thomas" w:date="2015-08-10T08:56:00Z">
        <w:del w:id="470" w:author="mkoenig" w:date="2015-08-26T16:09:00Z">
          <w:r w:rsidRPr="67CBB744" w:rsidDel="002A58CE">
            <w:rPr>
              <w:rFonts w:eastAsia="Arial"/>
              <w:szCs w:val="20"/>
              <w:rPrChange w:id="471" w:author="Masha Thomas" w:date="2015-08-10T08:56:00Z">
                <w:rPr/>
              </w:rPrChange>
            </w:rPr>
            <w:delText xml:space="preserve"> of cholestasis</w:delText>
          </w:r>
        </w:del>
      </w:ins>
      <w:ins w:id="472" w:author="Windows User" w:date="2015-08-21T16:16:00Z">
        <w:del w:id="473" w:author="mkoenig" w:date="2015-08-26T16:09:00Z">
          <w:r w:rsidR="00EE23F9" w:rsidDel="002A58CE">
            <w:rPr>
              <w:rFonts w:eastAsia="Arial"/>
              <w:szCs w:val="20"/>
            </w:rPr>
            <w:delText>.</w:delText>
          </w:r>
        </w:del>
      </w:ins>
      <w:ins w:id="474" w:author="Masha Thomas" w:date="2015-08-10T08:56:00Z">
        <w:del w:id="475" w:author="mkoenig" w:date="2015-08-26T16:14:00Z">
          <w:r w:rsidRPr="67CBB744" w:rsidDel="002A58CE">
            <w:rPr>
              <w:rFonts w:eastAsia="Arial"/>
              <w:szCs w:val="20"/>
              <w:rPrChange w:id="476" w:author="Masha Thomas" w:date="2015-08-10T08:56:00Z">
                <w:rPr/>
              </w:rPrChange>
            </w:rPr>
            <w:delText xml:space="preserve"> </w:delText>
          </w:r>
        </w:del>
      </w:ins>
      <w:ins w:id="477" w:author="Windows User" w:date="2015-08-21T16:22:00Z">
        <w:del w:id="478" w:author="mkoenig" w:date="2015-08-26T16:09:00Z">
          <w:r w:rsidR="00EE23F9" w:rsidDel="002A58CE">
            <w:delText xml:space="preserve"> </w:delText>
          </w:r>
        </w:del>
      </w:ins>
      <w:del w:id="479" w:author="mkoenig" w:date="2015-08-26T16:14:00Z">
        <w:r w:rsidR="000840B2" w:rsidDel="002A58CE">
          <w:br/>
        </w:r>
      </w:del>
      <w:del w:id="480" w:author="mkoenig" w:date="2015-08-26T16:10:00Z">
        <w:r w:rsidR="000840B2" w:rsidDel="002A58CE">
          <w:delText>S</w:delText>
        </w:r>
        <w:r w:rsidR="00B8182A" w:rsidRPr="00F02DF3" w:rsidDel="002A58CE">
          <w:delText xml:space="preserve">tatistical methods </w:delText>
        </w:r>
      </w:del>
      <w:del w:id="481" w:author="mkoenig" w:date="2015-08-26T13:40:00Z">
        <w:r w:rsidR="000840B2" w:rsidDel="00A76A75">
          <w:delText xml:space="preserve">have been </w:delText>
        </w:r>
      </w:del>
      <w:del w:id="482" w:author="mkoenig" w:date="2015-08-26T16:10:00Z">
        <w:r w:rsidR="000840B2" w:rsidDel="002A58CE">
          <w:delText xml:space="preserve">applied </w:delText>
        </w:r>
        <w:r w:rsidR="00B8182A" w:rsidRPr="00F02DF3" w:rsidDel="002A58CE">
          <w:delText xml:space="preserve">to unravel robust interrelations in this </w:delText>
        </w:r>
      </w:del>
      <w:del w:id="483" w:author="mkoenig" w:date="2015-08-26T13:43:00Z">
        <w:r w:rsidR="00B8182A" w:rsidRPr="00F02DF3" w:rsidDel="007B361C">
          <w:delText>complex</w:delText>
        </w:r>
      </w:del>
      <w:del w:id="484" w:author="mkoenig" w:date="2015-08-26T16:10:00Z">
        <w:r w:rsidR="00B8182A" w:rsidRPr="00F02DF3" w:rsidDel="002A58CE">
          <w:delText xml:space="preserve"> data set.</w:delText>
        </w:r>
      </w:del>
      <w:del w:id="485" w:author="mkoenig" w:date="2015-08-26T16:14:00Z">
        <w:r w:rsidR="00B8182A" w:rsidDel="002A58CE">
          <w:delText xml:space="preserve"> </w:delText>
        </w:r>
      </w:del>
      <w:r w:rsidR="00C35A0B">
        <w:t xml:space="preserve">We correlated </w:t>
      </w:r>
      <w:r w:rsidR="00B8182A" w:rsidRPr="00F02DF3">
        <w:t>level and timing of pathophysiological events with transcriptional changes in order to define molecular markers</w:t>
      </w:r>
      <w:r w:rsidR="00CA125A">
        <w:t>,</w:t>
      </w:r>
      <w:r w:rsidR="00B8182A" w:rsidRPr="00F02DF3">
        <w:t xml:space="preserve"> </w:t>
      </w:r>
      <w:r w:rsidR="00C35A0B">
        <w:t>and</w:t>
      </w:r>
      <w:r w:rsidR="00B8182A" w:rsidRPr="00F02DF3">
        <w:t xml:space="preserve"> developed </w:t>
      </w:r>
      <w:ins w:id="486" w:author="mkoenig" w:date="2015-08-27T11:05:00Z">
        <w:r w:rsidR="00C6712A">
          <w:t xml:space="preserve">predictive </w:t>
        </w:r>
      </w:ins>
      <w:r w:rsidR="00B8182A" w:rsidRPr="00F02DF3">
        <w:t>decision tree</w:t>
      </w:r>
      <w:r w:rsidR="000840B2">
        <w:t>s</w:t>
      </w:r>
      <w:r w:rsidR="00B8182A" w:rsidRPr="00F02DF3">
        <w:t xml:space="preserve"> </w:t>
      </w:r>
      <w:r w:rsidR="00B8182A" w:rsidRPr="00F02DF3">
        <w:lastRenderedPageBreak/>
        <w:t xml:space="preserve">that allow assessment of the different </w:t>
      </w:r>
      <w:r w:rsidR="006D0163">
        <w:t xml:space="preserve">disease </w:t>
      </w:r>
      <w:r w:rsidR="00B8182A" w:rsidRPr="00F02DF3">
        <w:t>phases occurring during the development of cholestasis</w:t>
      </w:r>
      <w:ins w:id="487" w:author="mkoenig" w:date="2015-08-27T11:05:00Z">
        <w:r w:rsidR="00C6712A">
          <w:t xml:space="preserve"> based on a subset of biomarkers</w:t>
        </w:r>
      </w:ins>
      <w:r w:rsidR="00B8182A" w:rsidRPr="00F02DF3">
        <w:t>.</w:t>
      </w:r>
    </w:p>
    <w:p w14:paraId="02E69DA3" w14:textId="77777777" w:rsidR="009E231B" w:rsidRPr="00480E6E" w:rsidRDefault="009E231B" w:rsidP="00A139B2">
      <w:pPr>
        <w:pStyle w:val="Heading1"/>
      </w:pPr>
      <w:r w:rsidRPr="00480E6E">
        <w:t xml:space="preserve">Materials and Methods </w:t>
      </w:r>
    </w:p>
    <w:p w14:paraId="643A1CCD" w14:textId="77777777" w:rsidR="00E963DD" w:rsidRDefault="00C87261">
      <w:pPr>
        <w:rPr>
          <w:b/>
        </w:rPr>
      </w:pPr>
      <w:r w:rsidRPr="00866864">
        <w:rPr>
          <w:b/>
        </w:rPr>
        <w:t>Ethic Statement</w:t>
      </w:r>
    </w:p>
    <w:p w14:paraId="246FD339" w14:textId="77777777" w:rsidR="00E963DD" w:rsidRDefault="00C87261">
      <w:r w:rsidRPr="00105D3C">
        <w:t>All</w:t>
      </w:r>
      <w:r>
        <w:t xml:space="preserve"> </w:t>
      </w:r>
      <w:r w:rsidRPr="00105D3C">
        <w:t xml:space="preserve">experiments were approved by the local government </w:t>
      </w:r>
      <w:proofErr w:type="spellStart"/>
      <w:r w:rsidRPr="00542999">
        <w:t>Landesamt</w:t>
      </w:r>
      <w:proofErr w:type="spellEnd"/>
      <w:r w:rsidRPr="00542999">
        <w:t xml:space="preserve"> </w:t>
      </w:r>
      <w:proofErr w:type="spellStart"/>
      <w:r w:rsidRPr="00542999">
        <w:t>für</w:t>
      </w:r>
      <w:proofErr w:type="spellEnd"/>
      <w:r>
        <w:t xml:space="preserve"> </w:t>
      </w:r>
      <w:proofErr w:type="spellStart"/>
      <w:r w:rsidRPr="00542999">
        <w:t>Landwirtschaft</w:t>
      </w:r>
      <w:proofErr w:type="spellEnd"/>
      <w:r w:rsidRPr="00542999">
        <w:t xml:space="preserve">, </w:t>
      </w:r>
      <w:proofErr w:type="spellStart"/>
      <w:r w:rsidRPr="00542999">
        <w:t>Lebensmittelsicherheit</w:t>
      </w:r>
      <w:proofErr w:type="spellEnd"/>
      <w:r w:rsidRPr="00542999">
        <w:t xml:space="preserve"> und </w:t>
      </w:r>
      <w:proofErr w:type="spellStart"/>
      <w:r w:rsidRPr="00542999">
        <w:t>Fischerei</w:t>
      </w:r>
      <w:proofErr w:type="spellEnd"/>
      <w:r w:rsidRPr="00542999">
        <w:t xml:space="preserve"> Mecklenburg-</w:t>
      </w:r>
      <w:proofErr w:type="spellStart"/>
      <w:r w:rsidRPr="00542999">
        <w:t>Voprommern</w:t>
      </w:r>
      <w:proofErr w:type="spellEnd"/>
      <w:r w:rsidRPr="00542999">
        <w:t xml:space="preserve"> </w:t>
      </w:r>
      <w:r w:rsidRPr="00105D3C">
        <w:t>(LALLF</w:t>
      </w:r>
      <w:r>
        <w:t xml:space="preserve"> </w:t>
      </w:r>
      <w:r w:rsidRPr="00105D3C">
        <w:t>M-V/TSD/7221.3-1.2-049/09) and performed in accordance</w:t>
      </w:r>
      <w:r>
        <w:t xml:space="preserve"> </w:t>
      </w:r>
      <w:r w:rsidRPr="00105D3C">
        <w:t>with the German legislation on protection of animals and the</w:t>
      </w:r>
      <w:r>
        <w:t xml:space="preserve"> </w:t>
      </w:r>
      <w:r w:rsidRPr="00105D3C">
        <w:t>National Institutes of ‘‘Health Guide for the Care and Use of Laboratory</w:t>
      </w:r>
      <w:r>
        <w:t xml:space="preserve"> </w:t>
      </w:r>
      <w:r w:rsidRPr="00105D3C">
        <w:t>Animals’’ (Institute of Laboratory Animal Resources, National</w:t>
      </w:r>
      <w:r>
        <w:t xml:space="preserve"> </w:t>
      </w:r>
      <w:r w:rsidRPr="00105D3C">
        <w:t>Research Council; NIH publication 86-23 revised 1985).</w:t>
      </w:r>
    </w:p>
    <w:p w14:paraId="7106E7A7" w14:textId="77777777" w:rsidR="00E963DD" w:rsidRDefault="009E231B">
      <w:pPr>
        <w:rPr>
          <w:b/>
          <w:i/>
        </w:rPr>
      </w:pPr>
      <w:r w:rsidRPr="00866864">
        <w:rPr>
          <w:b/>
        </w:rPr>
        <w:t>Mice</w:t>
      </w:r>
    </w:p>
    <w:p w14:paraId="30F1E97B" w14:textId="77777777" w:rsidR="00E963DD" w:rsidRDefault="009E231B">
      <w:r w:rsidRPr="005D3409">
        <w:t xml:space="preserve">Male C57BL/6J (Charles River Laboratories, </w:t>
      </w:r>
      <w:proofErr w:type="spellStart"/>
      <w:r w:rsidRPr="005D3409">
        <w:t>Sulzfeld</w:t>
      </w:r>
      <w:proofErr w:type="spellEnd"/>
      <w:r w:rsidRPr="005D3409">
        <w:t xml:space="preserve">, Germany) at 8–10 weeks of age with a body weight of 23–26 g were kept on water and standard laboratory chow ad libitum. </w:t>
      </w:r>
    </w:p>
    <w:p w14:paraId="4B96D83E" w14:textId="77777777" w:rsidR="00E963DD" w:rsidRDefault="009E231B">
      <w:pPr>
        <w:rPr>
          <w:b/>
        </w:rPr>
      </w:pPr>
      <w:r w:rsidRPr="00866864">
        <w:rPr>
          <w:b/>
        </w:rPr>
        <w:t>Surgical procedure and experimental groups</w:t>
      </w:r>
    </w:p>
    <w:p w14:paraId="74F2A414" w14:textId="0994985B" w:rsidR="009E231B" w:rsidRPr="008D1090" w:rsidRDefault="009E231B">
      <w:pPr>
        <w:rPr>
          <w:b/>
          <w:i/>
        </w:rPr>
      </w:pPr>
      <w:r w:rsidRPr="005D3409">
        <w:t xml:space="preserve">Mice were anesthetized by breathing </w:t>
      </w:r>
      <w:proofErr w:type="spellStart"/>
      <w:r w:rsidRPr="005D3409">
        <w:t>isoflurane</w:t>
      </w:r>
      <w:proofErr w:type="spellEnd"/>
      <w:r w:rsidRPr="005D3409">
        <w:t xml:space="preserve"> (1.5 </w:t>
      </w:r>
      <w:proofErr w:type="spellStart"/>
      <w:proofErr w:type="gramStart"/>
      <w:r w:rsidRPr="005D3409">
        <w:t>vol</w:t>
      </w:r>
      <w:proofErr w:type="spellEnd"/>
      <w:r w:rsidRPr="005D3409">
        <w:t>%</w:t>
      </w:r>
      <w:proofErr w:type="gramEnd"/>
      <w:r w:rsidRPr="005D3409">
        <w:t>). BDL was performed after midline laparotomy. The common bile duct was ligated three times with 5-0 silk and transected between the two most distal ligations. Sham operation was performed similarly, except for ligation and transection of the bile duct (0</w:t>
      </w:r>
      <w:r>
        <w:t xml:space="preserve"> h,</w:t>
      </w:r>
      <w:r w:rsidRPr="005D3409">
        <w:t xml:space="preserve"> n=5). All surgical procedures were performed under aseptic conditions. Animals were allowed to recover from anesthesia and surgery under a red warming lamp and were held in single cages until subsequent experiments followed at postoperative hours 6, 12, 18 and 30 (n=5 animals per time point), and at 2, 5 and 14 days after BDL (n=5 animals per time point). Sham-operated animals without BDL served as controls (n=5). To a</w:t>
      </w:r>
      <w:r>
        <w:t>nalyze the regenerative response in regard to proliferation</w:t>
      </w:r>
      <w:r w:rsidRPr="005D3409">
        <w:t xml:space="preserve"> of different cell types, 5-bromo-2-deoxyuridine (</w:t>
      </w:r>
      <w:proofErr w:type="spellStart"/>
      <w:r w:rsidRPr="005D3409">
        <w:t>BrdU</w:t>
      </w:r>
      <w:proofErr w:type="spellEnd"/>
      <w:r w:rsidRPr="005D3409">
        <w:t xml:space="preserve">; 50 mg/kg </w:t>
      </w:r>
      <w:proofErr w:type="spellStart"/>
      <w:proofErr w:type="gramStart"/>
      <w:r w:rsidRPr="005D3409">
        <w:t>bw</w:t>
      </w:r>
      <w:proofErr w:type="spellEnd"/>
      <w:proofErr w:type="gramEnd"/>
      <w:r w:rsidRPr="005D3409">
        <w:t xml:space="preserve"> </w:t>
      </w:r>
      <w:proofErr w:type="spellStart"/>
      <w:r w:rsidRPr="005D3409">
        <w:t>ip</w:t>
      </w:r>
      <w:proofErr w:type="spellEnd"/>
      <w:r w:rsidRPr="005D3409">
        <w:t xml:space="preserve">) was injected 1 h prior to harvest of liver tissue. </w:t>
      </w:r>
      <w:proofErr w:type="spellStart"/>
      <w:r w:rsidRPr="005D3409">
        <w:t>BrdU</w:t>
      </w:r>
      <w:proofErr w:type="spellEnd"/>
      <w:r w:rsidRPr="005D3409">
        <w:t xml:space="preserve"> incorporation into DNA was </w:t>
      </w:r>
      <w:del w:id="488" w:author="mkoenig" w:date="2015-09-02T15:38:00Z">
        <w:r w:rsidRPr="005D3409" w:rsidDel="00A75982">
          <w:delText>analysed</w:delText>
        </w:r>
      </w:del>
      <w:ins w:id="489" w:author="mkoenig" w:date="2015-09-02T15:38:00Z">
        <w:r w:rsidR="00A75982" w:rsidRPr="005D3409">
          <w:t>analyzed</w:t>
        </w:r>
      </w:ins>
      <w:r w:rsidRPr="005D3409">
        <w:t xml:space="preserve"> by immunohistochemistry. To obtain blood and liver samples, mice were killed at the indicated time points. Liver tissue was partially embedded in paraffin for morphology analysis and snap frozen for molecular biology and biochemistry analyses. In addition, liver tissue served for the parallel </w:t>
      </w:r>
      <w:proofErr w:type="spellStart"/>
      <w:r w:rsidRPr="005D3409">
        <w:t>Taqman</w:t>
      </w:r>
      <w:proofErr w:type="spellEnd"/>
      <w:r w:rsidRPr="005D3409">
        <w:t xml:space="preserve"> </w:t>
      </w:r>
      <w:proofErr w:type="spellStart"/>
      <w:r w:rsidRPr="005D3409">
        <w:t>qRT</w:t>
      </w:r>
      <w:proofErr w:type="spellEnd"/>
      <w:r w:rsidRPr="005D3409">
        <w:t xml:space="preserve">-PCR using microfluidic </w:t>
      </w:r>
      <w:proofErr w:type="spellStart"/>
      <w:r w:rsidRPr="005D3409">
        <w:t>Fluidigm</w:t>
      </w:r>
      <w:proofErr w:type="spellEnd"/>
      <w:r w:rsidRPr="005D3409">
        <w:t xml:space="preserve"> </w:t>
      </w:r>
      <w:proofErr w:type="spellStart"/>
      <w:r w:rsidRPr="005D3409">
        <w:t>Biomark</w:t>
      </w:r>
      <w:proofErr w:type="spellEnd"/>
      <w:r w:rsidRPr="005D3409">
        <w:t>™ platform (</w:t>
      </w:r>
      <w:proofErr w:type="spellStart"/>
      <w:r w:rsidRPr="005D3409">
        <w:t>Fluidigm</w:t>
      </w:r>
      <w:proofErr w:type="spellEnd"/>
      <w:r w:rsidRPr="005D3409">
        <w:t>, CA, USA).</w:t>
      </w:r>
    </w:p>
    <w:p w14:paraId="1B8D8024" w14:textId="77777777" w:rsidR="00E963DD" w:rsidRDefault="009E231B">
      <w:pPr>
        <w:rPr>
          <w:b/>
        </w:rPr>
      </w:pPr>
      <w:r w:rsidRPr="00866864">
        <w:rPr>
          <w:b/>
        </w:rPr>
        <w:t>Hematological measurements and plasma enzyme levels</w:t>
      </w:r>
    </w:p>
    <w:p w14:paraId="1E7995B5" w14:textId="77777777" w:rsidR="009E231B" w:rsidRDefault="009E231B">
      <w:r w:rsidRPr="005D3409">
        <w:lastRenderedPageBreak/>
        <w:t>Animals were anesthetized and exsanguinated by puncture of the vena cava inferior. Red blood cell and blood platelets count, hemoglobin, and hematocrit were assessed with an automated cell counter (</w:t>
      </w:r>
      <w:proofErr w:type="spellStart"/>
      <w:r w:rsidRPr="005D3409">
        <w:t>Sysmex</w:t>
      </w:r>
      <w:proofErr w:type="spellEnd"/>
      <w:r w:rsidRPr="005D3409">
        <w:t xml:space="preserve"> KX-21, </w:t>
      </w:r>
      <w:proofErr w:type="spellStart"/>
      <w:r w:rsidRPr="005D3409">
        <w:t>Sysmex</w:t>
      </w:r>
      <w:proofErr w:type="spellEnd"/>
      <w:r w:rsidRPr="005D3409">
        <w:t>). Plasma activities of alanine aminotransferase (ALT), aspartate aminotransferase (AST) and glutamate dehydro</w:t>
      </w:r>
      <w:del w:id="490" w:author="mkoenig" w:date="2015-09-02T15:40:00Z">
        <w:r w:rsidDel="00A75982">
          <w:delText>-</w:delText>
        </w:r>
      </w:del>
      <w:r w:rsidRPr="005D3409">
        <w:t xml:space="preserve">genase (GLDH) were measured </w:t>
      </w:r>
      <w:proofErr w:type="spellStart"/>
      <w:r w:rsidRPr="005D3409">
        <w:t>spectrophoto</w:t>
      </w:r>
      <w:proofErr w:type="spellEnd"/>
      <w:r>
        <w:t>-</w:t>
      </w:r>
      <w:r w:rsidRPr="005D3409">
        <w:t xml:space="preserve">metrically. </w:t>
      </w:r>
    </w:p>
    <w:p w14:paraId="3971162C" w14:textId="77777777" w:rsidR="00E963DD" w:rsidRDefault="009E231B">
      <w:pPr>
        <w:rPr>
          <w:b/>
        </w:rPr>
      </w:pPr>
      <w:r w:rsidRPr="00866864">
        <w:rPr>
          <w:b/>
        </w:rPr>
        <w:t>Assays</w:t>
      </w:r>
    </w:p>
    <w:p w14:paraId="426C7285" w14:textId="77777777" w:rsidR="009E231B" w:rsidRPr="005D3409" w:rsidRDefault="009E231B">
      <w:r w:rsidRPr="005D3409">
        <w:t>EDTA plasma served for the analysis of albumin as a pa</w:t>
      </w:r>
      <w:r>
        <w:t>rameter of liver function, which was determined with</w:t>
      </w:r>
      <w:r w:rsidRPr="005D3409">
        <w:t xml:space="preserve"> a commercially available enzyme-linked </w:t>
      </w:r>
      <w:proofErr w:type="spellStart"/>
      <w:r w:rsidRPr="005D3409">
        <w:t>immunosorbent</w:t>
      </w:r>
      <w:proofErr w:type="spellEnd"/>
      <w:r w:rsidRPr="005D3409">
        <w:t xml:space="preserve"> assay kit in accordance with the manufacturer’s instructions (</w:t>
      </w:r>
      <w:proofErr w:type="spellStart"/>
      <w:r w:rsidRPr="005D3409">
        <w:t>Assaypro</w:t>
      </w:r>
      <w:proofErr w:type="spellEnd"/>
      <w:r w:rsidRPr="005D3409">
        <w:t xml:space="preserve">, MO, USA). </w:t>
      </w:r>
    </w:p>
    <w:p w14:paraId="55723EAB" w14:textId="77777777" w:rsidR="00E963DD" w:rsidRDefault="009E231B">
      <w:pPr>
        <w:rPr>
          <w:b/>
        </w:rPr>
      </w:pPr>
      <w:r w:rsidRPr="00866864">
        <w:rPr>
          <w:b/>
        </w:rPr>
        <w:t>Histopathology and image analysis</w:t>
      </w:r>
    </w:p>
    <w:p w14:paraId="1ADB049C" w14:textId="77777777" w:rsidR="009E231B" w:rsidRPr="005D3409" w:rsidRDefault="009E231B">
      <w:r w:rsidRPr="005D3409">
        <w:t xml:space="preserve">Liver tissue samples were fixed in formalin for 2 to 3 days and embedded in paraffin. 5 </w:t>
      </w:r>
      <w:proofErr w:type="spellStart"/>
      <w:r w:rsidRPr="005D3409">
        <w:t>μm</w:t>
      </w:r>
      <w:proofErr w:type="spellEnd"/>
      <w:r w:rsidRPr="005D3409">
        <w:t xml:space="preserve"> sections were stained with </w:t>
      </w:r>
      <w:proofErr w:type="spellStart"/>
      <w:r w:rsidRPr="005D3409">
        <w:t>hematoxylin</w:t>
      </w:r>
      <w:proofErr w:type="spellEnd"/>
      <w:r w:rsidRPr="005D3409">
        <w:t xml:space="preserve"> and eosin (H&amp;E) for routine examination and quantification of bile infarcts. Sirius red staining served for quantification of collagen deposition. All samples from a series of experiments were stained simultaneously and evaluated in a blinded manner. For </w:t>
      </w:r>
      <w:proofErr w:type="spellStart"/>
      <w:r w:rsidRPr="005D3409">
        <w:t>histomorphometric</w:t>
      </w:r>
      <w:proofErr w:type="spellEnd"/>
      <w:r w:rsidRPr="005D3409">
        <w:t xml:space="preserve"> analysis, images of 20 random low power fields (x10 magnification, Olympus BX 51, Hamburg, Germany) were acquired with a Color View II FW camera (Color View, Munich, Germany) and evaluated using an image analysis system (Adobe Photoshop, Adobe Systems, Uxbridge, UK). Fibrosis deposition was quantified as a percentage of Sirius red stained area compared with the total section area. The surfaces of large </w:t>
      </w:r>
      <w:proofErr w:type="spellStart"/>
      <w:r w:rsidRPr="005D3409">
        <w:t>centrilobular</w:t>
      </w:r>
      <w:proofErr w:type="spellEnd"/>
      <w:r w:rsidRPr="005D3409">
        <w:t xml:space="preserve"> veins and large portal tracts were excluded from this calculation. Bile infarcts were quantified in H&amp;E-stained sections in a similar manner and the percentage of the focal necrosis surface to the whole liver section area was assessed. </w:t>
      </w:r>
    </w:p>
    <w:p w14:paraId="5F4C8A05" w14:textId="77777777" w:rsidR="00E963DD" w:rsidRDefault="009E231B">
      <w:pPr>
        <w:rPr>
          <w:b/>
        </w:rPr>
      </w:pPr>
      <w:r w:rsidRPr="00866864">
        <w:rPr>
          <w:b/>
        </w:rPr>
        <w:t>Immunohistochemistry and image analysis</w:t>
      </w:r>
    </w:p>
    <w:p w14:paraId="1657C83F" w14:textId="77777777" w:rsidR="009E231B" w:rsidRPr="005D3409" w:rsidRDefault="009E231B">
      <w:r w:rsidRPr="005D3409">
        <w:t xml:space="preserve">For analyzing DNA-incorporated </w:t>
      </w:r>
      <w:proofErr w:type="spellStart"/>
      <w:r w:rsidRPr="005D3409">
        <w:t>BrdU</w:t>
      </w:r>
      <w:proofErr w:type="spellEnd"/>
      <w:r w:rsidRPr="005D3409">
        <w:t xml:space="preserve"> in liver cells, 4 µm sections collected on poly-L-lysine-coated glass slides were incubated with monoclonal mouse anti-</w:t>
      </w:r>
      <w:proofErr w:type="spellStart"/>
      <w:r w:rsidRPr="005D3409">
        <w:t>BrdU</w:t>
      </w:r>
      <w:proofErr w:type="spellEnd"/>
      <w:r w:rsidRPr="005D3409">
        <w:t xml:space="preserve"> antibody (1:50; </w:t>
      </w:r>
      <w:proofErr w:type="spellStart"/>
      <w:r w:rsidRPr="005D3409">
        <w:t>Dako</w:t>
      </w:r>
      <w:proofErr w:type="spellEnd"/>
      <w:r w:rsidRPr="005D3409">
        <w:t xml:space="preserve"> </w:t>
      </w:r>
      <w:proofErr w:type="spellStart"/>
      <w:r w:rsidRPr="005D3409">
        <w:t>Cytomation</w:t>
      </w:r>
      <w:proofErr w:type="spellEnd"/>
      <w:r w:rsidRPr="005D3409">
        <w:t xml:space="preserve">, Hamburg, Germany) overnight at 4°C, followed by horseradish-peroxidase (HRP)-conjugated goat anti-mouse </w:t>
      </w:r>
      <w:proofErr w:type="spellStart"/>
      <w:r w:rsidRPr="005D3409">
        <w:t>immunoglobin</w:t>
      </w:r>
      <w:proofErr w:type="spellEnd"/>
      <w:r w:rsidRPr="005D3409">
        <w:t xml:space="preserve"> (LSAB kit plus; </w:t>
      </w:r>
      <w:proofErr w:type="spellStart"/>
      <w:r w:rsidRPr="005D3409">
        <w:t>Dako</w:t>
      </w:r>
      <w:proofErr w:type="spellEnd"/>
      <w:r w:rsidRPr="005D3409">
        <w:t>). Sites of peroxidase-binding were detected by 3</w:t>
      </w:r>
      <w:proofErr w:type="gramStart"/>
      <w:r w:rsidRPr="005D3409">
        <w:t>,3</w:t>
      </w:r>
      <w:proofErr w:type="gramEnd"/>
      <w:r w:rsidRPr="005D3409">
        <w:t>`-diaminobenzidine (</w:t>
      </w:r>
      <w:proofErr w:type="spellStart"/>
      <w:r w:rsidRPr="005D3409">
        <w:t>Dako</w:t>
      </w:r>
      <w:proofErr w:type="spellEnd"/>
      <w:r w:rsidRPr="005D3409">
        <w:t xml:space="preserve">). Sections were counterstained with </w:t>
      </w:r>
      <w:proofErr w:type="spellStart"/>
      <w:r w:rsidRPr="005D3409">
        <w:t>hemalaun</w:t>
      </w:r>
      <w:proofErr w:type="spellEnd"/>
      <w:r w:rsidRPr="005D3409">
        <w:t xml:space="preserve">. </w:t>
      </w:r>
      <w:proofErr w:type="spellStart"/>
      <w:r w:rsidRPr="005D3409">
        <w:t>BrdU</w:t>
      </w:r>
      <w:proofErr w:type="spellEnd"/>
      <w:r w:rsidRPr="005D3409">
        <w:t xml:space="preserve">-positive hepatocellular nuclei were counted in a blinded manner within 30 consecutive high power fields (HPF) (x40 objective, numerical aperture 0.65) </w:t>
      </w:r>
      <w:r w:rsidRPr="005D3409">
        <w:lastRenderedPageBreak/>
        <w:t xml:space="preserve">and are given as cells/mm². In analogy, </w:t>
      </w:r>
      <w:proofErr w:type="spellStart"/>
      <w:r w:rsidRPr="005D3409">
        <w:t>BrdU</w:t>
      </w:r>
      <w:proofErr w:type="spellEnd"/>
      <w:r w:rsidRPr="005D3409">
        <w:t>-expressing non-parenchymal cells were assessed and also given as cells/mm².</w:t>
      </w:r>
    </w:p>
    <w:p w14:paraId="40A9D7FA" w14:textId="77777777" w:rsidR="009E231B" w:rsidRPr="005D3409" w:rsidRDefault="009E231B">
      <w:r w:rsidRPr="005D3409">
        <w:t xml:space="preserve">To specify the proliferative response of non-parenchymal cells upon BDL, we performed double immunohistochemistry of </w:t>
      </w:r>
      <w:proofErr w:type="spellStart"/>
      <w:r w:rsidRPr="005D3409">
        <w:t>BrdU</w:t>
      </w:r>
      <w:proofErr w:type="spellEnd"/>
      <w:r w:rsidRPr="005D3409">
        <w:t xml:space="preserve"> with specific markers for different liver cells: F4-80/</w:t>
      </w:r>
      <w:proofErr w:type="spellStart"/>
      <w:r w:rsidRPr="005D3409">
        <w:t>BrdU</w:t>
      </w:r>
      <w:proofErr w:type="spellEnd"/>
      <w:r w:rsidRPr="005D3409">
        <w:t xml:space="preserve"> </w:t>
      </w:r>
      <w:r w:rsidR="00EA3E60">
        <w:t xml:space="preserve">for </w:t>
      </w:r>
      <w:proofErr w:type="spellStart"/>
      <w:r w:rsidR="00EA3E60">
        <w:t>Kupffer</w:t>
      </w:r>
      <w:proofErr w:type="spellEnd"/>
      <w:r w:rsidR="00EA3E60">
        <w:t xml:space="preserve"> cells </w:t>
      </w:r>
      <w:r w:rsidRPr="005D3409">
        <w:t>and SM22α/</w:t>
      </w:r>
      <w:proofErr w:type="spellStart"/>
      <w:r w:rsidRPr="005D3409">
        <w:t>BrdU</w:t>
      </w:r>
      <w:proofErr w:type="spellEnd"/>
      <w:r w:rsidR="00EA3E60">
        <w:t xml:space="preserve"> for BEC</w:t>
      </w:r>
      <w:r w:rsidRPr="005D3409">
        <w:t xml:space="preserve">. For each protocol, the </w:t>
      </w:r>
      <w:r>
        <w:t>immune-</w:t>
      </w:r>
      <w:r w:rsidRPr="005D3409">
        <w:t xml:space="preserve">staining procedure for the specific marker was conducted after the </w:t>
      </w:r>
      <w:proofErr w:type="spellStart"/>
      <w:r w:rsidRPr="005D3409">
        <w:t>BrdU</w:t>
      </w:r>
      <w:proofErr w:type="spellEnd"/>
      <w:r w:rsidRPr="005D3409">
        <w:t xml:space="preserve"> staining protocol. Resident liver macrophages were analyzed using the F4-80 antigen (1:10; </w:t>
      </w:r>
      <w:proofErr w:type="spellStart"/>
      <w:r w:rsidRPr="005D3409">
        <w:t>Serotec</w:t>
      </w:r>
      <w:proofErr w:type="spellEnd"/>
      <w:r w:rsidRPr="005D3409">
        <w:t xml:space="preserve">, Oxford, UK). Overnight incubation (4°C) with the first antibody (polyclonal rat anti-F4-80) was followed by alkaline-phosphatase (AP) conjugated mouse anti-rat immunoglobulin (1:200; Santa Cruz Biotechnology, Santa Cruz, CA, USA). The sites of AP-binding were detected using the </w:t>
      </w:r>
      <w:proofErr w:type="spellStart"/>
      <w:r w:rsidRPr="005D3409">
        <w:t>chromogen</w:t>
      </w:r>
      <w:proofErr w:type="spellEnd"/>
      <w:r w:rsidRPr="005D3409">
        <w:t xml:space="preserve"> </w:t>
      </w:r>
      <w:proofErr w:type="spellStart"/>
      <w:r w:rsidRPr="005D3409">
        <w:t>fuchsin</w:t>
      </w:r>
      <w:proofErr w:type="spellEnd"/>
      <w:r w:rsidRPr="005D3409">
        <w:t xml:space="preserve"> (</w:t>
      </w:r>
      <w:proofErr w:type="spellStart"/>
      <w:r w:rsidRPr="005D3409">
        <w:t>Dako</w:t>
      </w:r>
      <w:proofErr w:type="spellEnd"/>
      <w:r w:rsidRPr="005D3409">
        <w:t xml:space="preserve">). </w:t>
      </w:r>
    </w:p>
    <w:p w14:paraId="4ECF6969" w14:textId="77777777" w:rsidR="009E231B" w:rsidRPr="005D3409" w:rsidRDefault="009E231B">
      <w:r w:rsidRPr="00197979">
        <w:t>BECs and oval cells</w:t>
      </w:r>
      <w:r w:rsidRPr="005D3409">
        <w:t xml:space="preserve"> were detected by overnight incubation (4°C) with a polyclonal rabbit anti-SM22α antibody (1:100; </w:t>
      </w:r>
      <w:proofErr w:type="spellStart"/>
      <w:r w:rsidRPr="005D3409">
        <w:t>Abcam</w:t>
      </w:r>
      <w:proofErr w:type="spellEnd"/>
      <w:r w:rsidRPr="005D3409">
        <w:t xml:space="preserve">, Cambridge, UK) followed by AP conjugated goat anti-rabbit immunoglobulin as secondary antibody (1:100; </w:t>
      </w:r>
      <w:proofErr w:type="spellStart"/>
      <w:r w:rsidRPr="005D3409">
        <w:t>Dako</w:t>
      </w:r>
      <w:proofErr w:type="spellEnd"/>
      <w:r w:rsidRPr="005D3409">
        <w:t>). The sites of AP-binding were detected by Permanent Red (</w:t>
      </w:r>
      <w:proofErr w:type="spellStart"/>
      <w:r w:rsidRPr="005D3409">
        <w:t>Dako</w:t>
      </w:r>
      <w:proofErr w:type="spellEnd"/>
      <w:r w:rsidRPr="005D3409">
        <w:t>).</w:t>
      </w:r>
    </w:p>
    <w:p w14:paraId="060BC7F3" w14:textId="77777777" w:rsidR="009E231B" w:rsidRPr="005D3409" w:rsidRDefault="009E231B">
      <w:r w:rsidRPr="005D3409">
        <w:t xml:space="preserve">Slides were viewed under a light microscope (Olympus BX 51) and the number of </w:t>
      </w:r>
      <w:proofErr w:type="spellStart"/>
      <w:r w:rsidRPr="005D3409">
        <w:t>BrdU</w:t>
      </w:r>
      <w:proofErr w:type="spellEnd"/>
      <w:r w:rsidRPr="005D3409">
        <w:t>-positive cells co</w:t>
      </w:r>
      <w:r>
        <w:t>-</w:t>
      </w:r>
      <w:r w:rsidRPr="005D3409">
        <w:t>expressing F4-80 or SM22α were counted in a blinded manner within 30 consecutive high power fields (HPF) (x40 objective, numerical aperture 0.65) and are given as cells/mm².</w:t>
      </w:r>
    </w:p>
    <w:p w14:paraId="0D0270D9" w14:textId="2889ADE1" w:rsidR="009E231B" w:rsidRPr="00D277DA" w:rsidRDefault="009E231B">
      <w:pPr>
        <w:rPr>
          <w:lang w:val="en-GB"/>
        </w:rPr>
      </w:pPr>
      <w:r>
        <w:t>A</w:t>
      </w:r>
      <w:proofErr w:type="spellStart"/>
      <w:r w:rsidRPr="00D277DA">
        <w:rPr>
          <w:lang w:val="en-GB"/>
        </w:rPr>
        <w:t>ntibodies</w:t>
      </w:r>
      <w:proofErr w:type="spellEnd"/>
      <w:r w:rsidRPr="00D277DA">
        <w:rPr>
          <w:lang w:val="en-GB"/>
        </w:rPr>
        <w:t xml:space="preserve"> for </w:t>
      </w:r>
      <w:r>
        <w:rPr>
          <w:lang w:val="en-GB"/>
        </w:rPr>
        <w:t xml:space="preserve">detection of </w:t>
      </w:r>
      <w:r w:rsidRPr="00D277DA">
        <w:rPr>
          <w:lang w:val="en-GB"/>
        </w:rPr>
        <w:sym w:font="Symbol" w:char="F061"/>
      </w:r>
      <w:r w:rsidRPr="00D277DA">
        <w:rPr>
          <w:lang w:val="en-GB"/>
        </w:rPr>
        <w:t xml:space="preserve">-SMA </w:t>
      </w:r>
      <w:r>
        <w:rPr>
          <w:lang w:val="en-GB"/>
        </w:rPr>
        <w:t xml:space="preserve">in HSCs </w:t>
      </w:r>
      <w:r w:rsidRPr="00D277DA">
        <w:rPr>
          <w:lang w:val="en-GB"/>
        </w:rPr>
        <w:t xml:space="preserve">and </w:t>
      </w:r>
      <w:r>
        <w:rPr>
          <w:lang w:val="en-GB"/>
        </w:rPr>
        <w:t xml:space="preserve">of </w:t>
      </w:r>
      <w:r w:rsidRPr="00D277DA">
        <w:rPr>
          <w:lang w:val="en-GB"/>
        </w:rPr>
        <w:t>S100a4</w:t>
      </w:r>
      <w:r>
        <w:rPr>
          <w:lang w:val="en-GB"/>
        </w:rPr>
        <w:t>-positive cells</w:t>
      </w:r>
      <w:r w:rsidRPr="00D277DA">
        <w:rPr>
          <w:lang w:val="en-GB"/>
        </w:rPr>
        <w:t xml:space="preserve"> were from DAKO (M0851 and A5114, 1:500 and 1:200 dilution, respectively). CTGF antibody was from Santa Cruz (sc-1439, 1:200 dilution).</w:t>
      </w:r>
      <w:r>
        <w:rPr>
          <w:lang w:val="en-GB"/>
        </w:rPr>
        <w:t xml:space="preserve"> </w:t>
      </w:r>
      <w:r w:rsidRPr="00D277DA">
        <w:rPr>
          <w:lang w:val="en-GB"/>
        </w:rPr>
        <w:t>Sections were de-</w:t>
      </w:r>
      <w:proofErr w:type="spellStart"/>
      <w:r w:rsidRPr="00D277DA">
        <w:rPr>
          <w:lang w:val="en-GB"/>
        </w:rPr>
        <w:t>paraffini</w:t>
      </w:r>
      <w:r>
        <w:rPr>
          <w:lang w:val="en-GB"/>
        </w:rPr>
        <w:t>z</w:t>
      </w:r>
      <w:r w:rsidRPr="00D277DA">
        <w:rPr>
          <w:lang w:val="en-GB"/>
        </w:rPr>
        <w:t>ed</w:t>
      </w:r>
      <w:proofErr w:type="spellEnd"/>
      <w:r w:rsidRPr="00D277DA">
        <w:rPr>
          <w:lang w:val="en-GB"/>
        </w:rPr>
        <w:t xml:space="preserve"> in serial ethanol dilutions. After a PBS wash, sections were transferred into 10 </w:t>
      </w:r>
      <w:proofErr w:type="spellStart"/>
      <w:r w:rsidRPr="00D277DA">
        <w:rPr>
          <w:lang w:val="en-GB"/>
        </w:rPr>
        <w:t>mM</w:t>
      </w:r>
      <w:proofErr w:type="spellEnd"/>
      <w:r w:rsidRPr="00D277DA">
        <w:rPr>
          <w:lang w:val="en-GB"/>
        </w:rPr>
        <w:t xml:space="preserve"> sodium citrate buffer (pH 6.0) and antigen unmasking was performed in a microwave. After cooling down, sections were incubated in peroxidase blocking reagent (</w:t>
      </w:r>
      <w:proofErr w:type="spellStart"/>
      <w:r w:rsidRPr="00D277DA">
        <w:rPr>
          <w:lang w:val="en-GB"/>
        </w:rPr>
        <w:t>Dako</w:t>
      </w:r>
      <w:proofErr w:type="spellEnd"/>
      <w:r w:rsidRPr="00D277DA">
        <w:rPr>
          <w:lang w:val="en-GB"/>
        </w:rPr>
        <w:t>) for 1 h and with primary antibodies overnight at 4</w:t>
      </w:r>
      <w:r w:rsidRPr="00D277DA">
        <w:rPr>
          <w:vertAlign w:val="superscript"/>
          <w:lang w:val="en-GB"/>
        </w:rPr>
        <w:t>o</w:t>
      </w:r>
      <w:r>
        <w:rPr>
          <w:lang w:val="en-GB"/>
        </w:rPr>
        <w:t xml:space="preserve">C. </w:t>
      </w:r>
      <w:proofErr w:type="spellStart"/>
      <w:r w:rsidRPr="00D277DA">
        <w:rPr>
          <w:lang w:val="en-GB"/>
        </w:rPr>
        <w:t>EnVision</w:t>
      </w:r>
      <w:proofErr w:type="spellEnd"/>
      <w:r w:rsidRPr="00D277DA">
        <w:rPr>
          <w:lang w:val="en-GB"/>
        </w:rPr>
        <w:t xml:space="preserve"> peroxidase (</w:t>
      </w:r>
      <w:proofErr w:type="spellStart"/>
      <w:r w:rsidRPr="00D277DA">
        <w:rPr>
          <w:lang w:val="en-GB"/>
        </w:rPr>
        <w:t>Dako</w:t>
      </w:r>
      <w:proofErr w:type="spellEnd"/>
      <w:r w:rsidRPr="00D277DA">
        <w:rPr>
          <w:lang w:val="en-GB"/>
        </w:rPr>
        <w:t>) was applied for 1 h at room temperature after a PBS wash next day. Sections were developed with</w:t>
      </w:r>
      <w:r>
        <w:rPr>
          <w:lang w:val="en-GB"/>
        </w:rPr>
        <w:t xml:space="preserve"> </w:t>
      </w:r>
      <w:proofErr w:type="spellStart"/>
      <w:r>
        <w:rPr>
          <w:lang w:val="en-GB"/>
        </w:rPr>
        <w:t>diaminobenzidine</w:t>
      </w:r>
      <w:proofErr w:type="spellEnd"/>
      <w:r>
        <w:rPr>
          <w:lang w:val="en-GB"/>
        </w:rPr>
        <w:t xml:space="preserve"> for 5 minutes. </w:t>
      </w:r>
      <w:r w:rsidRPr="00A4381B">
        <w:t>The number of α-SMA</w:t>
      </w:r>
      <w:ins w:id="491" w:author="mkoenig" w:date="2015-09-02T15:44:00Z">
        <w:r w:rsidR="00A75982">
          <w:t>-</w:t>
        </w:r>
      </w:ins>
      <w:del w:id="492" w:author="mkoenig" w:date="2015-09-02T15:44:00Z">
        <w:r w:rsidRPr="00A4381B" w:rsidDel="00A75982">
          <w:delText>-</w:delText>
        </w:r>
      </w:del>
      <w:r w:rsidRPr="00A4381B">
        <w:t>, CTGF- and S100a4-</w:t>
      </w:r>
      <w:r>
        <w:t>positive cells was</w:t>
      </w:r>
      <w:r w:rsidRPr="00A4381B">
        <w:t xml:space="preserve"> quantified under a Leica light microscope (x20) by counting </w:t>
      </w:r>
      <w:r>
        <w:t>three fields</w:t>
      </w:r>
      <w:r w:rsidRPr="00A4381B">
        <w:t xml:space="preserve">. </w:t>
      </w:r>
    </w:p>
    <w:p w14:paraId="31AFF7D2" w14:textId="77777777" w:rsidR="00E963DD" w:rsidRDefault="009E231B">
      <w:pPr>
        <w:rPr>
          <w:b/>
        </w:rPr>
      </w:pPr>
      <w:r w:rsidRPr="00866864">
        <w:rPr>
          <w:b/>
        </w:rPr>
        <w:t xml:space="preserve">High-throughput quantitative </w:t>
      </w:r>
      <w:proofErr w:type="spellStart"/>
      <w:r w:rsidRPr="00866864">
        <w:rPr>
          <w:b/>
        </w:rPr>
        <w:t>Taqman</w:t>
      </w:r>
      <w:proofErr w:type="spellEnd"/>
      <w:r w:rsidRPr="00866864">
        <w:rPr>
          <w:b/>
        </w:rPr>
        <w:t xml:space="preserve"> RT-PCR analysis</w:t>
      </w:r>
    </w:p>
    <w:p w14:paraId="46C2F59A" w14:textId="77777777" w:rsidR="00E419A9" w:rsidRDefault="009E231B">
      <w:pPr>
        <w:rPr>
          <w:ins w:id="493" w:author="mkoenig" w:date="2015-08-27T11:23:00Z"/>
        </w:rPr>
      </w:pPr>
      <w:r w:rsidRPr="005D3409">
        <w:t xml:space="preserve">Total RNA was isolated from the liver tissue samples using </w:t>
      </w:r>
      <w:proofErr w:type="spellStart"/>
      <w:r w:rsidRPr="005D3409">
        <w:t>RNeasy</w:t>
      </w:r>
      <w:proofErr w:type="spellEnd"/>
      <w:r w:rsidRPr="005D3409">
        <w:t xml:space="preserve"> Mini Kit including on column genomic DNA digestion with </w:t>
      </w:r>
      <w:proofErr w:type="spellStart"/>
      <w:r w:rsidRPr="005D3409">
        <w:t>RNase</w:t>
      </w:r>
      <w:proofErr w:type="spellEnd"/>
      <w:r w:rsidRPr="005D3409">
        <w:t xml:space="preserve"> free </w:t>
      </w:r>
      <w:proofErr w:type="spellStart"/>
      <w:r w:rsidRPr="005D3409">
        <w:t>DNase</w:t>
      </w:r>
      <w:proofErr w:type="spellEnd"/>
      <w:r w:rsidRPr="005D3409">
        <w:t xml:space="preserve"> Set (</w:t>
      </w:r>
      <w:proofErr w:type="spellStart"/>
      <w:r w:rsidRPr="005D3409">
        <w:t>Qiagen</w:t>
      </w:r>
      <w:proofErr w:type="spellEnd"/>
      <w:r w:rsidRPr="005D3409">
        <w:t xml:space="preserve">, Hilden, Germany). RNA was reverse </w:t>
      </w:r>
      <w:r w:rsidRPr="005D3409">
        <w:lastRenderedPageBreak/>
        <w:t xml:space="preserve">transcribed to </w:t>
      </w:r>
      <w:proofErr w:type="spellStart"/>
      <w:r w:rsidRPr="005D3409">
        <w:t>cDNA</w:t>
      </w:r>
      <w:proofErr w:type="spellEnd"/>
      <w:r w:rsidRPr="005D3409">
        <w:t xml:space="preserve"> with </w:t>
      </w:r>
      <w:proofErr w:type="spellStart"/>
      <w:r w:rsidRPr="005D3409">
        <w:t>TaqMan</w:t>
      </w:r>
      <w:proofErr w:type="spellEnd"/>
      <w:r w:rsidRPr="005D3409">
        <w:t xml:space="preserve"> Reverse Transcription Reagents (</w:t>
      </w:r>
      <w:proofErr w:type="spellStart"/>
      <w:r w:rsidRPr="005D3409">
        <w:t>Applera</w:t>
      </w:r>
      <w:proofErr w:type="spellEnd"/>
      <w:r w:rsidRPr="005D3409">
        <w:t xml:space="preserve"> GmbH, Darmsta</w:t>
      </w:r>
      <w:r>
        <w:t>dt, Germany). For quantitative r</w:t>
      </w:r>
      <w:r w:rsidRPr="005D3409">
        <w:t>eal-time PCR</w:t>
      </w:r>
      <w:r>
        <w:t>,</w:t>
      </w:r>
      <w:r w:rsidRPr="005D3409">
        <w:t xml:space="preserve"> we used the </w:t>
      </w:r>
      <w:proofErr w:type="spellStart"/>
      <w:r w:rsidRPr="005D3409">
        <w:t>Fluidigm's</w:t>
      </w:r>
      <w:proofErr w:type="spellEnd"/>
      <w:r w:rsidRPr="005D3409">
        <w:t xml:space="preserve"> </w:t>
      </w:r>
      <w:proofErr w:type="spellStart"/>
      <w:r w:rsidRPr="005D3409">
        <w:t>Biomark</w:t>
      </w:r>
      <w:proofErr w:type="spellEnd"/>
      <w:r w:rsidRPr="005D3409">
        <w:t xml:space="preserve"> high</w:t>
      </w:r>
      <w:r>
        <w:t>-</w:t>
      </w:r>
      <w:r w:rsidRPr="005D3409">
        <w:t xml:space="preserve">throughput </w:t>
      </w:r>
      <w:proofErr w:type="spellStart"/>
      <w:r w:rsidRPr="005D3409">
        <w:t>qPCR</w:t>
      </w:r>
      <w:proofErr w:type="spellEnd"/>
      <w:r w:rsidRPr="005D3409">
        <w:t xml:space="preserve"> chip platform (</w:t>
      </w:r>
      <w:proofErr w:type="spellStart"/>
      <w:r w:rsidRPr="005D3409">
        <w:t>Fluidigm</w:t>
      </w:r>
      <w:proofErr w:type="spellEnd"/>
      <w:r w:rsidRPr="005D3409">
        <w:t xml:space="preserve"> Corporation, San Francisco, CA, USA) with pre-designed gene expression assays from Applied </w:t>
      </w:r>
      <w:proofErr w:type="spellStart"/>
      <w:r w:rsidRPr="005D3409">
        <w:t>Biosystems</w:t>
      </w:r>
      <w:proofErr w:type="spellEnd"/>
      <w:r>
        <w:t>,</w:t>
      </w:r>
      <w:r w:rsidRPr="005D3409">
        <w:t xml:space="preserve"> according to t</w:t>
      </w:r>
      <w:r>
        <w:t>he manufacturer’s instructions [6]</w:t>
      </w:r>
      <w:r w:rsidRPr="005D3409">
        <w:t xml:space="preserve">. Data were analyzed using the </w:t>
      </w:r>
      <w:proofErr w:type="spellStart"/>
      <w:r w:rsidRPr="005D3409">
        <w:t>ddCt</w:t>
      </w:r>
      <w:proofErr w:type="spellEnd"/>
      <w:r w:rsidRPr="005D3409">
        <w:t xml:space="preserve"> method and expression values were normalized to the expression levels of the </w:t>
      </w:r>
      <w:del w:id="494" w:author="Kerstin Abshagen" w:date="2015-07-07T10:24:00Z">
        <w:r w:rsidRPr="005D3409" w:rsidDel="00B41765">
          <w:delText xml:space="preserve">GAPDH </w:delText>
        </w:r>
      </w:del>
      <w:proofErr w:type="spellStart"/>
      <w:ins w:id="495" w:author="Kerstin Abshagen" w:date="2015-07-07T10:24:00Z">
        <w:r w:rsidR="00B41765" w:rsidRPr="005D3409">
          <w:t>G</w:t>
        </w:r>
        <w:r w:rsidR="00B41765">
          <w:t>apdh</w:t>
        </w:r>
        <w:proofErr w:type="spellEnd"/>
        <w:r w:rsidR="00B41765" w:rsidRPr="005D3409">
          <w:t xml:space="preserve"> </w:t>
        </w:r>
      </w:ins>
      <w:r w:rsidRPr="005D3409">
        <w:t>gene</w:t>
      </w:r>
      <w:r>
        <w:t xml:space="preserve">. </w:t>
      </w:r>
    </w:p>
    <w:p w14:paraId="124ADE94" w14:textId="585452AB" w:rsidR="009345C2" w:rsidRDefault="00A75982" w:rsidP="009345C2">
      <w:pPr>
        <w:rPr>
          <w:ins w:id="496" w:author="mkoenig" w:date="2015-08-27T11:24:00Z"/>
          <w:b/>
        </w:rPr>
      </w:pPr>
      <w:ins w:id="497" w:author="mkoenig" w:date="2015-09-02T15:45:00Z">
        <w:r>
          <w:rPr>
            <w:b/>
          </w:rPr>
          <w:t>Statistical data analysis</w:t>
        </w:r>
      </w:ins>
    </w:p>
    <w:p w14:paraId="34C8CE9F" w14:textId="041BF9E8" w:rsidR="009345C2" w:rsidRDefault="00A75982">
      <w:pPr>
        <w:ind w:firstLine="0"/>
        <w:rPr>
          <w:ins w:id="498" w:author="Windows User" w:date="2015-08-20T16:56:00Z"/>
        </w:rPr>
        <w:pPrChange w:id="499" w:author="mkoenig" w:date="2015-09-02T15:49:00Z">
          <w:pPr/>
        </w:pPrChange>
      </w:pPr>
      <w:ins w:id="500" w:author="mkoenig" w:date="2015-09-02T15:45:00Z">
        <w:r w:rsidRPr="006E2560">
          <w:rPr>
            <w:i/>
            <w:rPrChange w:id="501" w:author="mkoenig" w:date="2015-09-04T12:20:00Z">
              <w:rPr/>
            </w:rPrChange>
          </w:rPr>
          <w:t>Dimension reduction</w:t>
        </w:r>
        <w:r>
          <w:t xml:space="preserve">: </w:t>
        </w:r>
      </w:ins>
      <w:ins w:id="502" w:author="mkoenig" w:date="2015-08-27T11:24:00Z">
        <w:r w:rsidR="009345C2" w:rsidRPr="00E56084">
          <w:t xml:space="preserve">A one-way analysis of variance (ANOVA) was applied to reduce </w:t>
        </w:r>
        <w:r w:rsidR="009345C2">
          <w:t xml:space="preserve">the data set to </w:t>
        </w:r>
        <w:r w:rsidR="009345C2" w:rsidRPr="00E56084">
          <w:t xml:space="preserve">the </w:t>
        </w:r>
        <w:r w:rsidR="009345C2">
          <w:t>parameter subset</w:t>
        </w:r>
        <w:r w:rsidR="009345C2" w:rsidRPr="00E56084">
          <w:t xml:space="preserve"> showing significant </w:t>
        </w:r>
        <w:r w:rsidR="009345C2">
          <w:t>(</w:t>
        </w:r>
        <w:proofErr w:type="spellStart"/>
        <w:r w:rsidR="009345C2">
          <w:t>p</w:t>
        </w:r>
        <w:r w:rsidR="009345C2" w:rsidRPr="008C5E6E">
          <w:rPr>
            <w:vertAlign w:val="subscript"/>
          </w:rPr>
          <w:t>adj</w:t>
        </w:r>
        <w:proofErr w:type="spellEnd"/>
        <w:r w:rsidR="009345C2">
          <w:t>&lt;0.05) up- or down-regulation during the time course.</w:t>
        </w:r>
      </w:ins>
      <w:ins w:id="503" w:author="mkoenig" w:date="2015-08-27T11:25:00Z">
        <w:r>
          <w:t xml:space="preserve"> Multiple testing correction</w:t>
        </w:r>
        <w:r w:rsidR="008D7718">
          <w:t xml:space="preserve"> was</w:t>
        </w:r>
        <w:r w:rsidR="009345C2">
          <w:t xml:space="preserve"> performed </w:t>
        </w:r>
      </w:ins>
      <w:ins w:id="504" w:author="mkoenig" w:date="2015-08-27T11:24:00Z">
        <w:r w:rsidR="009345C2">
          <w:t>using the Holm procedure {</w:t>
        </w:r>
        <w:r w:rsidR="009345C2" w:rsidRPr="000652B7">
          <w:rPr>
            <w:highlight w:val="lightGray"/>
          </w:rPr>
          <w:t>Holm1979</w:t>
        </w:r>
        <w:r w:rsidR="009345C2">
          <w:t>}.</w:t>
        </w:r>
      </w:ins>
      <w:ins w:id="505" w:author="mkoenig" w:date="2015-09-06T14:42:00Z">
        <w:r w:rsidR="00613326">
          <w:t xml:space="preserve"> To specifically test for the initial changes </w:t>
        </w:r>
      </w:ins>
      <w:ins w:id="506" w:author="mkoenig" w:date="2015-09-06T14:43:00Z">
        <w:r w:rsidR="00613326">
          <w:t>a</w:t>
        </w:r>
      </w:ins>
      <w:ins w:id="507" w:author="mkoenig" w:date="2015-09-06T15:00:00Z">
        <w:r w:rsidR="000A3346">
          <w:t xml:space="preserve"> </w:t>
        </w:r>
      </w:ins>
      <w:ins w:id="508" w:author="mkoenig" w:date="2015-09-06T15:03:00Z">
        <w:r w:rsidR="00AF668A">
          <w:t xml:space="preserve">two-tailed </w:t>
        </w:r>
      </w:ins>
      <w:ins w:id="509" w:author="mkoenig" w:date="2015-09-06T15:00:00Z">
        <w:r w:rsidR="00AF668A">
          <w:t>unpaired</w:t>
        </w:r>
      </w:ins>
      <w:ins w:id="510" w:author="mkoenig" w:date="2015-09-06T14:43:00Z">
        <w:r w:rsidR="00613326">
          <w:t xml:space="preserve"> t-test</w:t>
        </w:r>
        <w:r w:rsidR="00CD4019">
          <w:t xml:space="preserve"> </w:t>
        </w:r>
      </w:ins>
      <w:ins w:id="511" w:author="mkoenig" w:date="2015-09-06T15:03:00Z">
        <w:r w:rsidR="00AF668A">
          <w:t xml:space="preserve">(Welch correction for </w:t>
        </w:r>
        <w:proofErr w:type="spellStart"/>
        <w:r w:rsidR="00AF668A">
          <w:t>nonhomogeneity</w:t>
        </w:r>
        <w:proofErr w:type="spellEnd"/>
        <w:r w:rsidR="00AF668A">
          <w:t xml:space="preserve"> of variance) </w:t>
        </w:r>
      </w:ins>
      <w:ins w:id="512" w:author="mkoenig" w:date="2015-09-06T14:43:00Z">
        <w:r w:rsidR="00CD4019">
          <w:t>was performed for all factors</w:t>
        </w:r>
      </w:ins>
      <w:ins w:id="513" w:author="mkoenig" w:date="2015-09-06T14:44:00Z">
        <w:r w:rsidR="00CD4019">
          <w:t xml:space="preserve"> between </w:t>
        </w:r>
      </w:ins>
      <w:ins w:id="514" w:author="mkoenig" w:date="2015-09-06T14:45:00Z">
        <w:r w:rsidR="00CD4019">
          <w:t xml:space="preserve">the classes </w:t>
        </w:r>
      </w:ins>
      <w:ins w:id="515" w:author="mkoenig" w:date="2015-09-06T14:44:00Z">
        <w:r w:rsidR="00CD4019">
          <w:t>0h and 6h</w:t>
        </w:r>
      </w:ins>
      <w:ins w:id="516" w:author="mkoenig" w:date="2015-09-06T14:45:00Z">
        <w:r w:rsidR="00CD4019">
          <w:t>.</w:t>
        </w:r>
      </w:ins>
    </w:p>
    <w:p w14:paraId="47DD218F" w14:textId="1DB57F26" w:rsidR="004A34E4" w:rsidRPr="006E2560" w:rsidDel="00A75982" w:rsidRDefault="004A34E4" w:rsidP="00E41092">
      <w:pPr>
        <w:rPr>
          <w:ins w:id="517" w:author="Windows User" w:date="2015-08-20T16:56:00Z"/>
          <w:del w:id="518" w:author="mkoenig" w:date="2015-09-02T15:47:00Z"/>
          <w:b/>
          <w:i/>
          <w:rPrChange w:id="519" w:author="mkoenig" w:date="2015-09-04T12:20:00Z">
            <w:rPr>
              <w:ins w:id="520" w:author="Windows User" w:date="2015-08-20T16:56:00Z"/>
              <w:del w:id="521" w:author="mkoenig" w:date="2015-09-02T15:47:00Z"/>
              <w:b/>
            </w:rPr>
          </w:rPrChange>
        </w:rPr>
      </w:pPr>
      <w:commentRangeStart w:id="522"/>
      <w:ins w:id="523" w:author="Windows User" w:date="2015-08-20T16:56:00Z">
        <w:del w:id="524" w:author="mkoenig" w:date="2015-09-02T15:47:00Z">
          <w:r w:rsidRPr="006E2560" w:rsidDel="00A75982">
            <w:rPr>
              <w:b/>
              <w:i/>
              <w:rPrChange w:id="525" w:author="mkoenig" w:date="2015-09-04T12:20:00Z">
                <w:rPr>
                  <w:b/>
                </w:rPr>
              </w:rPrChange>
            </w:rPr>
            <w:delText>Correlation analysis</w:delText>
          </w:r>
        </w:del>
      </w:ins>
      <w:commentRangeEnd w:id="522"/>
      <w:del w:id="526" w:author="mkoenig" w:date="2015-09-02T15:47:00Z">
        <w:r w:rsidR="009345C2" w:rsidRPr="006E2560" w:rsidDel="00A75982">
          <w:rPr>
            <w:rStyle w:val="CommentReference"/>
            <w:rFonts w:ascii="Times New Roman" w:eastAsia="Times New Roman" w:hAnsi="Times New Roman" w:cs="Times New Roman"/>
            <w:i/>
            <w:sz w:val="24"/>
            <w:szCs w:val="24"/>
            <w:lang w:val="de-DE"/>
            <w:rPrChange w:id="527" w:author="mkoenig" w:date="2015-09-04T12:20:00Z">
              <w:rPr>
                <w:rStyle w:val="CommentReference"/>
                <w:rFonts w:ascii="Times New Roman" w:eastAsia="Times New Roman" w:hAnsi="Times New Roman" w:cs="Times New Roman"/>
                <w:sz w:val="24"/>
                <w:szCs w:val="24"/>
                <w:lang w:val="de-DE"/>
              </w:rPr>
            </w:rPrChange>
          </w:rPr>
          <w:commentReference w:id="522"/>
        </w:r>
      </w:del>
    </w:p>
    <w:p w14:paraId="0C914F06" w14:textId="26BFF519" w:rsidR="004A34E4" w:rsidDel="00E56084" w:rsidRDefault="00A75982" w:rsidP="00E41092">
      <w:pPr>
        <w:rPr>
          <w:ins w:id="528" w:author="Windows User" w:date="2015-08-20T16:57:00Z"/>
          <w:del w:id="529" w:author="mkoenig" w:date="2015-08-26T17:18:00Z"/>
        </w:rPr>
      </w:pPr>
      <w:ins w:id="530" w:author="mkoenig" w:date="2015-09-02T15:47:00Z">
        <w:r w:rsidRPr="006E2560">
          <w:rPr>
            <w:i/>
            <w:rPrChange w:id="531" w:author="mkoenig" w:date="2015-09-04T12:20:00Z">
              <w:rPr/>
            </w:rPrChange>
          </w:rPr>
          <w:t>Correlation analysis</w:t>
        </w:r>
        <w:r>
          <w:t xml:space="preserve">: </w:t>
        </w:r>
      </w:ins>
      <w:ins w:id="532" w:author="mkoenig" w:date="2015-08-27T11:31:00Z">
        <w:r w:rsidR="00852C05">
          <w:t>C</w:t>
        </w:r>
      </w:ins>
      <w:ins w:id="533" w:author="Windows User" w:date="2015-08-20T16:57:00Z">
        <w:del w:id="534" w:author="mkoenig" w:date="2015-08-26T17:21:00Z">
          <w:r w:rsidR="004A34E4" w:rsidDel="009E7BA8">
            <w:delText xml:space="preserve">A one-way analysis of variance (ANOVA) was applied to </w:delText>
          </w:r>
        </w:del>
        <w:del w:id="535" w:author="mkoenig" w:date="2015-08-26T17:12:00Z">
          <w:r w:rsidR="004A34E4" w:rsidDel="00721849">
            <w:delText>filter</w:delText>
          </w:r>
        </w:del>
        <w:del w:id="536" w:author="mkoenig" w:date="2015-08-26T17:21:00Z">
          <w:r w:rsidR="004A34E4" w:rsidDel="009E7BA8">
            <w:delText xml:space="preserve"> factors showing significant (p</w:delText>
          </w:r>
          <w:r w:rsidR="004A34E4" w:rsidRPr="00721849" w:rsidDel="009E7BA8">
            <w:rPr>
              <w:vertAlign w:val="subscript"/>
              <w:rPrChange w:id="537" w:author="mkoenig" w:date="2015-08-26T17:11:00Z">
                <w:rPr/>
              </w:rPrChange>
            </w:rPr>
            <w:delText>adj</w:delText>
          </w:r>
          <w:r w:rsidR="004A34E4" w:rsidDel="009E7BA8">
            <w:delText>&lt;</w:delText>
          </w:r>
        </w:del>
        <w:del w:id="538" w:author="mkoenig" w:date="2015-08-26T17:11:00Z">
          <w:r w:rsidR="004A34E4" w:rsidDel="00721849">
            <w:delText xml:space="preserve"> </w:delText>
          </w:r>
        </w:del>
        <w:del w:id="539" w:author="mkoenig" w:date="2015-08-26T17:21:00Z">
          <w:r w:rsidR="004A34E4" w:rsidDel="009E7BA8">
            <w:delText>0.05) up- or down-regulation</w:delText>
          </w:r>
        </w:del>
        <w:del w:id="540" w:author="mkoenig" w:date="2015-08-26T17:13:00Z">
          <w:r w:rsidR="004A34E4" w:rsidDel="00721849">
            <w:delText xml:space="preserve"> after BDL</w:delText>
          </w:r>
        </w:del>
        <w:del w:id="541" w:author="mkoenig" w:date="2015-08-26T17:21:00Z">
          <w:r w:rsidR="004A34E4" w:rsidDel="009E7BA8">
            <w:delText>, using the Bonferroni step-down procedure to</w:delText>
          </w:r>
        </w:del>
      </w:ins>
    </w:p>
    <w:p w14:paraId="3D915C64" w14:textId="2116D21C" w:rsidR="004A34E4" w:rsidDel="009E7BA8" w:rsidRDefault="004A34E4">
      <w:pPr>
        <w:ind w:firstLine="0"/>
        <w:rPr>
          <w:ins w:id="542" w:author="Windows User" w:date="2015-08-20T16:57:00Z"/>
          <w:del w:id="543" w:author="mkoenig" w:date="2015-08-26T17:21:00Z"/>
        </w:rPr>
        <w:pPrChange w:id="544" w:author="mkoenig" w:date="2015-09-02T15:49:00Z">
          <w:pPr/>
        </w:pPrChange>
      </w:pPr>
      <w:ins w:id="545" w:author="Windows User" w:date="2015-08-20T16:57:00Z">
        <w:del w:id="546" w:author="mkoenig" w:date="2015-08-26T17:21:00Z">
          <w:r w:rsidDel="009E7BA8">
            <w:delText>correct for any artificial p-value inflation.</w:delText>
          </w:r>
        </w:del>
      </w:ins>
    </w:p>
    <w:p w14:paraId="619CA1D1" w14:textId="5F330468" w:rsidR="004A34E4" w:rsidDel="00721849" w:rsidRDefault="004A34E4">
      <w:pPr>
        <w:ind w:firstLine="0"/>
        <w:rPr>
          <w:ins w:id="547" w:author="Windows User" w:date="2015-08-20T16:57:00Z"/>
          <w:del w:id="548" w:author="mkoenig" w:date="2015-08-26T17:13:00Z"/>
        </w:rPr>
        <w:pPrChange w:id="549" w:author="mkoenig" w:date="2015-09-02T15:49:00Z">
          <w:pPr/>
        </w:pPrChange>
      </w:pPr>
      <w:ins w:id="550" w:author="Windows User" w:date="2015-08-20T16:57:00Z">
        <w:del w:id="551" w:author="mkoenig" w:date="2015-08-26T17:13:00Z">
          <w:r w:rsidDel="00721849">
            <w:delText>To assess whether a parameter changes in the time course, a one-way ANOVA test was applied.</w:delText>
          </w:r>
        </w:del>
      </w:ins>
    </w:p>
    <w:p w14:paraId="43C350F3" w14:textId="77777777" w:rsidR="00835506" w:rsidRDefault="004A34E4" w:rsidP="00835506">
      <w:pPr>
        <w:ind w:firstLine="0"/>
      </w:pPr>
      <w:ins w:id="552" w:author="Windows User" w:date="2015-08-20T16:57:00Z">
        <w:del w:id="553" w:author="mkoenig" w:date="2015-08-26T17:38:00Z">
          <w:r w:rsidDel="00620BF8">
            <w:delText>The c</w:delText>
          </w:r>
        </w:del>
        <w:proofErr w:type="gramStart"/>
        <w:r>
          <w:t>orrelation</w:t>
        </w:r>
      </w:ins>
      <w:proofErr w:type="gramEnd"/>
      <w:ins w:id="554" w:author="mkoenig" w:date="2015-08-26T17:38:00Z">
        <w:r w:rsidR="00620BF8">
          <w:t xml:space="preserve"> </w:t>
        </w:r>
      </w:ins>
      <w:ins w:id="555" w:author="mkoenig" w:date="2015-08-27T11:32:00Z">
        <w:r w:rsidR="00852C05">
          <w:t xml:space="preserve">between two </w:t>
        </w:r>
      </w:ins>
      <w:ins w:id="556" w:author="mkoenig" w:date="2015-09-04T12:23:00Z">
        <w:r w:rsidR="00835506">
          <w:t>factor</w:t>
        </w:r>
      </w:ins>
      <w:ins w:id="557" w:author="mkoenig" w:date="2015-08-27T11:32:00Z">
        <w:del w:id="558" w:author="mkoenig" w:date="2015-09-04T12:23:00Z">
          <w:r w:rsidR="00852C05" w:rsidDel="00835506">
            <w:delText>parameter</w:delText>
          </w:r>
        </w:del>
        <w:r w:rsidR="00852C05">
          <w:t xml:space="preserve"> time courses </w:t>
        </w:r>
      </w:ins>
      <w:ins w:id="559" w:author="mkoenig" w:date="2015-08-26T17:38:00Z">
        <w:r w:rsidR="00A75982">
          <w:t>was</w:t>
        </w:r>
        <w:r w:rsidR="00620BF8">
          <w:t xml:space="preserve"> calculated </w:t>
        </w:r>
      </w:ins>
      <w:ins w:id="560" w:author="mkoenig" w:date="2015-08-27T11:42:00Z">
        <w:r w:rsidR="00F05236">
          <w:t>via</w:t>
        </w:r>
      </w:ins>
      <w:ins w:id="561" w:author="mkoenig" w:date="2015-08-27T13:01:00Z">
        <w:r w:rsidR="001123FD">
          <w:t xml:space="preserve"> </w:t>
        </w:r>
      </w:ins>
      <m:oMath>
        <m:sSup>
          <m:sSupPr>
            <m:ctrlPr>
              <w:ins w:id="562" w:author="mkoenig" w:date="2015-08-27T13:00:00Z">
                <w:rPr>
                  <w:rFonts w:ascii="Cambria Math" w:hAnsi="Cambria Math"/>
                  <w:i/>
                </w:rPr>
              </w:ins>
            </m:ctrlPr>
          </m:sSupPr>
          <m:e>
            <w:ins w:id="563" w:author="mkoenig" w:date="2015-08-27T13:00:00Z">
              <m:r>
                <w:rPr>
                  <w:rFonts w:ascii="Cambria Math" w:hAnsi="Cambria Math"/>
                </w:rPr>
                <m:t>Y</m:t>
              </m:r>
            </w:ins>
          </m:e>
          <m:sup>
            <w:ins w:id="564" w:author="mkoenig" w:date="2015-08-27T13:00:00Z">
              <m:r>
                <w:rPr>
                  <w:rFonts w:ascii="Cambria Math" w:hAnsi="Cambria Math"/>
                </w:rPr>
                <m:t>S3</m:t>
              </m:r>
            </w:ins>
          </m:sup>
        </m:sSup>
      </m:oMath>
      <w:ins w:id="565" w:author="mkoenig" w:date="2015-08-27T11:42:00Z">
        <w:r w:rsidR="001123FD">
          <w:t xml:space="preserve"> </w:t>
        </w:r>
      </w:ins>
      <w:ins w:id="566" w:author="mkoenig" w:date="2015-08-26T17:38:00Z">
        <w:r w:rsidR="00620BF8">
          <w:t>a</w:t>
        </w:r>
      </w:ins>
      <w:ins w:id="567" w:author="Windows User" w:date="2015-08-20T16:57:00Z">
        <w:del w:id="568" w:author="mkoenig" w:date="2015-08-26T17:38:00Z">
          <w:r w:rsidDel="00620BF8">
            <w:delText xml:space="preserve"> </w:delText>
          </w:r>
        </w:del>
        <w:del w:id="569" w:author="mkoenig" w:date="2015-08-26T17:37:00Z">
          <w:r w:rsidDel="00620BF8">
            <w:delText xml:space="preserve">and </w:delText>
          </w:r>
        </w:del>
        <w:del w:id="570" w:author="mkoenig" w:date="2015-08-26T17:22:00Z">
          <w:r w:rsidDel="009E7BA8">
            <w:delText xml:space="preserve">cluster analysis </w:delText>
          </w:r>
        </w:del>
        <w:del w:id="571" w:author="mkoenig" w:date="2015-08-26T17:38:00Z">
          <w:r w:rsidDel="00620BF8">
            <w:delText>uses a</w:delText>
          </w:r>
        </w:del>
        <w:del w:id="572" w:author="mkoenig" w:date="2015-08-27T11:38:00Z">
          <w:r w:rsidDel="00F05236">
            <w:delText xml:space="preserve"> </w:delText>
          </w:r>
        </w:del>
      </w:ins>
      <w:ins w:id="573" w:author="mkoenig" w:date="2015-08-27T11:38:00Z">
        <w:r w:rsidR="00F05236" w:rsidRPr="00F05236">
          <w:t xml:space="preserve"> modified correlation coefficient based similarity measure for clustering time-course gene expression data</w:t>
        </w:r>
        <w:r w:rsidR="00F05236" w:rsidRPr="00F05236" w:rsidDel="00F05236">
          <w:t xml:space="preserve"> </w:t>
        </w:r>
      </w:ins>
      <w:ins w:id="574" w:author="Windows User" w:date="2015-08-20T16:57:00Z">
        <w:del w:id="575" w:author="mkoenig" w:date="2015-08-27T11:38:00Z">
          <w:r w:rsidDel="00F05236">
            <w:delText>correlation measure for time series data</w:delText>
          </w:r>
        </w:del>
      </w:ins>
      <w:ins w:id="576" w:author="mkoenig" w:date="2015-08-26T17:23:00Z">
        <w:r w:rsidR="009E7BA8">
          <w:t>{</w:t>
        </w:r>
        <w:r w:rsidR="009E7BA8" w:rsidRPr="009E5E75">
          <w:rPr>
            <w:highlight w:val="lightGray"/>
            <w:rPrChange w:id="577" w:author="mkoenig" w:date="2015-08-26T17:38:00Z">
              <w:rPr/>
            </w:rPrChange>
          </w:rPr>
          <w:t>Son2008</w:t>
        </w:r>
        <w:r w:rsidR="009E7BA8">
          <w:t>}</w:t>
        </w:r>
      </w:ins>
      <w:ins w:id="578" w:author="mkoenig" w:date="2015-08-26T17:24:00Z">
        <w:r w:rsidR="00F05236">
          <w:t>.</w:t>
        </w:r>
      </w:ins>
      <w:ins w:id="579" w:author="mkoenig" w:date="2015-08-27T11:45:00Z">
        <w:r w:rsidR="00F05236" w:rsidRPr="00F05236">
          <w:t xml:space="preserve"> </w:t>
        </w:r>
      </w:ins>
      <w:ins w:id="580" w:author="mkoenig" w:date="2015-08-27T11:46:00Z">
        <w:r w:rsidR="00A82AB5">
          <w:t>T</w:t>
        </w:r>
      </w:ins>
      <w:ins w:id="581" w:author="mkoenig" w:date="2015-08-27T11:47:00Z">
        <w:r w:rsidR="00A82AB5">
          <w:t xml:space="preserve">he correlation </w:t>
        </w:r>
      </w:ins>
      <m:oMath>
        <m:sSubSup>
          <m:sSubSupPr>
            <m:ctrlPr>
              <w:ins w:id="582" w:author="mkoenig" w:date="2015-08-27T13:01:00Z">
                <w:rPr>
                  <w:rFonts w:ascii="Cambria Math" w:hAnsi="Cambria Math"/>
                  <w:i/>
                </w:rPr>
              </w:ins>
            </m:ctrlPr>
          </m:sSubSupPr>
          <m:e>
            <w:ins w:id="583" w:author="mkoenig" w:date="2015-08-27T13:01:00Z">
              <m:r>
                <w:rPr>
                  <w:rFonts w:ascii="Cambria Math" w:hAnsi="Cambria Math"/>
                </w:rPr>
                <m:t>Y</m:t>
              </m:r>
            </w:ins>
          </m:e>
          <m:sub>
            <w:ins w:id="584" w:author="mkoenig" w:date="2015-08-27T13:01:00Z">
              <m:r>
                <w:rPr>
                  <w:rFonts w:ascii="Cambria Math" w:hAnsi="Cambria Math"/>
                </w:rPr>
                <m:t>i,j</m:t>
              </m:r>
            </w:ins>
          </m:sub>
          <m:sup>
            <w:ins w:id="585" w:author="mkoenig" w:date="2015-08-27T13:01:00Z">
              <m:r>
                <w:rPr>
                  <w:rFonts w:ascii="Cambria Math" w:hAnsi="Cambria Math"/>
                </w:rPr>
                <m:t>S3</m:t>
              </m:r>
            </w:ins>
          </m:sup>
        </m:sSubSup>
      </m:oMath>
      <w:ins w:id="586" w:author="mkoenig" w:date="2015-08-27T13:01:00Z">
        <w:r w:rsidR="001123FD">
          <w:t xml:space="preserve"> </w:t>
        </w:r>
      </w:ins>
      <w:ins w:id="587" w:author="mkoenig" w:date="2015-08-27T11:47:00Z">
        <w:r w:rsidR="00A82AB5">
          <w:t xml:space="preserve">between two factors </w:t>
        </w:r>
        <w:proofErr w:type="spellStart"/>
        <w:r w:rsidR="00A82AB5" w:rsidRPr="00A82AB5">
          <w:rPr>
            <w:i/>
            <w:rPrChange w:id="588" w:author="mkoenig" w:date="2015-08-27T11:47:00Z">
              <w:rPr/>
            </w:rPrChange>
          </w:rPr>
          <w:t>i</w:t>
        </w:r>
        <w:proofErr w:type="spellEnd"/>
        <w:r w:rsidR="00A82AB5">
          <w:t xml:space="preserve"> and j </w:t>
        </w:r>
      </w:ins>
      <w:ins w:id="589" w:author="mkoenig" w:date="2015-08-27T11:45:00Z">
        <w:r w:rsidR="00A82AB5">
          <w:t xml:space="preserve">is the linear combination of </w:t>
        </w:r>
      </w:ins>
      <w:ins w:id="590" w:author="mkoenig" w:date="2015-09-02T15:52:00Z">
        <w:r w:rsidR="008D7718">
          <w:t xml:space="preserve">three terms: </w:t>
        </w:r>
      </w:ins>
      <w:proofErr w:type="spellStart"/>
      <w:ins w:id="591" w:author="mkoenig" w:date="2015-08-27T11:45:00Z">
        <w:r w:rsidR="00A82AB5">
          <w:t>i</w:t>
        </w:r>
        <w:proofErr w:type="spellEnd"/>
        <w:r w:rsidR="00A82AB5">
          <w:t>) a classical correlation part based on Spearman correlation</w:t>
        </w:r>
      </w:ins>
      <w:ins w:id="592" w:author="mkoenig" w:date="2015-08-27T13:02:00Z">
        <w:r w:rsidR="001123FD">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m:t>
              </m:r>
            </m:sup>
          </m:sSubSup>
        </m:oMath>
      </w:ins>
      <w:ins w:id="593" w:author="mkoenig" w:date="2015-08-27T11:48:00Z">
        <w:r w:rsidR="00AD6B71">
          <w:t xml:space="preserve">, ii) </w:t>
        </w:r>
      </w:ins>
      <m:oMath>
        <m:sSubSup>
          <m:sSubSupPr>
            <m:ctrlPr>
              <w:ins w:id="594" w:author="mkoenig" w:date="2015-08-27T13:03:00Z">
                <w:rPr>
                  <w:rFonts w:ascii="Cambria Math" w:hAnsi="Cambria Math"/>
                  <w:i/>
                </w:rPr>
              </w:ins>
            </m:ctrlPr>
          </m:sSubSupPr>
          <m:e>
            <w:ins w:id="595" w:author="mkoenig" w:date="2015-08-27T13:03:00Z">
              <m:r>
                <w:rPr>
                  <w:rFonts w:ascii="Cambria Math" w:hAnsi="Cambria Math"/>
                </w:rPr>
                <m:t>A</m:t>
              </m:r>
            </w:ins>
          </m:e>
          <m:sub>
            <w:ins w:id="596" w:author="mkoenig" w:date="2015-08-27T13:03:00Z">
              <m:r>
                <w:rPr>
                  <w:rFonts w:ascii="Cambria Math" w:hAnsi="Cambria Math"/>
                </w:rPr>
                <m:t>i,j</m:t>
              </m:r>
            </w:ins>
          </m:sub>
          <m:sup>
            <w:ins w:id="597" w:author="mkoenig" w:date="2015-08-27T13:03:00Z">
              <m:r>
                <w:rPr>
                  <w:rFonts w:ascii="Cambria Math" w:hAnsi="Cambria Math"/>
                </w:rPr>
                <m:t>**</m:t>
              </m:r>
            </w:ins>
          </m:sup>
        </m:sSubSup>
      </m:oMath>
      <w:ins w:id="598" w:author="mkoenig" w:date="2015-08-27T11:49:00Z">
        <w:r w:rsidR="00D018AD">
          <w:t xml:space="preserve"> accounting for the similarity in changes between the two time courses, and iii) </w:t>
        </w:r>
      </w:ins>
      <m:oMath>
        <m:sSubSup>
          <m:sSubSupPr>
            <m:ctrlPr>
              <w:ins w:id="599" w:author="mkoenig" w:date="2015-08-27T13:03:00Z">
                <w:rPr>
                  <w:rFonts w:ascii="Cambria Math" w:hAnsi="Cambria Math"/>
                  <w:i/>
                </w:rPr>
              </w:ins>
            </m:ctrlPr>
          </m:sSubSupPr>
          <m:e>
            <w:ins w:id="600" w:author="mkoenig" w:date="2015-08-27T13:03:00Z">
              <m:r>
                <w:rPr>
                  <w:rFonts w:ascii="Cambria Math" w:hAnsi="Cambria Math"/>
                </w:rPr>
                <m:t>M</m:t>
              </m:r>
            </w:ins>
          </m:e>
          <m:sub>
            <w:ins w:id="601" w:author="mkoenig" w:date="2015-08-27T13:03:00Z">
              <m:r>
                <w:rPr>
                  <w:rFonts w:ascii="Cambria Math" w:hAnsi="Cambria Math"/>
                </w:rPr>
                <m:t>i,j</m:t>
              </m:r>
            </w:ins>
          </m:sub>
          <m:sup>
            <w:ins w:id="602" w:author="mkoenig" w:date="2015-08-27T13:03:00Z">
              <m:r>
                <w:rPr>
                  <w:rFonts w:ascii="Cambria Math" w:hAnsi="Cambria Math"/>
                </w:rPr>
                <m:t>*</m:t>
              </m:r>
            </w:ins>
          </m:sup>
        </m:sSubSup>
      </m:oMath>
      <w:ins w:id="603" w:author="mkoenig" w:date="2015-08-27T13:03:00Z">
        <w:r w:rsidR="001123FD">
          <w:t xml:space="preserve"> </w:t>
        </w:r>
      </w:ins>
      <w:ins w:id="604" w:author="mkoenig" w:date="2015-08-27T11:51:00Z">
        <w:r w:rsidR="00D018AD">
          <w:t>comparing the location of the minimum and maximum values of the time course (see {</w:t>
        </w:r>
        <w:r w:rsidR="00D018AD" w:rsidRPr="000652B7">
          <w:rPr>
            <w:highlight w:val="lightGray"/>
          </w:rPr>
          <w:t>Son2008</w:t>
        </w:r>
        <w:r w:rsidR="00D018AD">
          <w:t xml:space="preserve">} and </w:t>
        </w:r>
      </w:ins>
      <w:ins w:id="605" w:author="mkoenig" w:date="2015-09-04T12:23:00Z">
        <w:r w:rsidR="00835506">
          <w:t>S</w:t>
        </w:r>
      </w:ins>
      <w:ins w:id="606" w:author="mkoenig" w:date="2015-08-27T11:51:00Z">
        <w:del w:id="607" w:author="mkoenig" w:date="2015-09-04T12:23:00Z">
          <w:r w:rsidR="00D018AD" w:rsidDel="00835506">
            <w:delText>s</w:delText>
          </w:r>
        </w:del>
        <w:r w:rsidR="00D018AD">
          <w:t xml:space="preserve">upplement </w:t>
        </w:r>
      </w:ins>
      <w:ins w:id="608" w:author="mkoenig" w:date="2015-09-04T12:23:00Z">
        <w:r w:rsidR="00835506">
          <w:t xml:space="preserve">2 </w:t>
        </w:r>
      </w:ins>
      <w:ins w:id="609" w:author="mkoenig" w:date="2015-08-27T11:51:00Z">
        <w:r w:rsidR="00D018AD">
          <w:t>for de</w:t>
        </w:r>
      </w:ins>
      <w:ins w:id="610" w:author="mkoenig" w:date="2015-08-27T11:52:00Z">
        <w:r w:rsidR="00D018AD">
          <w:t>finitions).</w:t>
        </w:r>
      </w:ins>
      <w:ins w:id="611" w:author="mkoenig" w:date="2015-09-04T12:23:00Z">
        <w:r w:rsidR="00835506">
          <w:t xml:space="preserve"> </w:t>
        </w:r>
      </w:ins>
      <w:moveToRangeStart w:id="612" w:author="mkoenig" w:date="2015-09-04T12:23:00Z" w:name="move429132760"/>
      <m:oMath>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m:t>
            </m:r>
          </m:sup>
        </m:sSubSup>
      </m:oMath>
      <w:moveTo w:id="613" w:author="mkoenig" w:date="2015-09-04T12:23:00Z">
        <w:r w:rsidR="00835506">
          <w:t xml:space="preserve"> </w:t>
        </w:r>
        <w:proofErr w:type="gramStart"/>
        <w:r w:rsidR="00835506">
          <w:t>is</w:t>
        </w:r>
        <w:proofErr w:type="gramEnd"/>
        <w:r w:rsidR="00835506">
          <w:t xml:space="preserve"> calculated on individual data points, </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835506">
          <w:t xml:space="preserve"> and </w:t>
        </w:r>
        <m:oMath>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m:t>
              </m:r>
            </m:sup>
          </m:sSubSup>
        </m:oMath>
        <w:r w:rsidR="00835506">
          <w:t xml:space="preserve"> on the mean time courses averaged over the repeats per time point.</w:t>
        </w:r>
      </w:moveTo>
      <w:moveToRangeEnd w:id="612"/>
      <w:ins w:id="614" w:author="mkoenig" w:date="2015-09-04T12:24:00Z">
        <w:r w:rsidR="00835506">
          <w:t xml:space="preserve"> </w:t>
        </w:r>
      </w:ins>
      <w:moveToRangeStart w:id="615" w:author="mkoenig" w:date="2015-09-04T12:24:00Z" w:name="move429132808"/>
      <w:moveTo w:id="616" w:author="mkoenig" w:date="2015-09-04T12:24:00Z">
        <w:r w:rsidR="00835506">
          <w:t>For the calculation of the similarity of changes within time courses</w:t>
        </w:r>
        <w:proofErr w:type="gramStart"/>
        <w:r w:rsidR="00835506">
          <w:t xml:space="preserve">, </w:t>
        </w:r>
        <w:proofErr w:type="gramEnd"/>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835506">
          <w:t>, we used Spearman (S) correlation which is more robust against outliers as Pearson (R) correlation:</w:t>
        </w:r>
      </w:moveTo>
    </w:p>
    <w:p w14:paraId="370560DB" w14:textId="77777777" w:rsidR="00835506" w:rsidRPr="002D4A2A" w:rsidDel="00835506" w:rsidRDefault="00AE66CC" w:rsidP="00835506">
      <w:pPr>
        <w:ind w:firstLine="0"/>
        <w:rPr>
          <w:del w:id="617" w:author="mkoenig" w:date="2015-09-04T12:24:00Z"/>
        </w:rPr>
      </w:pPr>
      <m:oMathPara>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+1)/2</m:t>
          </m:r>
        </m:oMath>
      </m:oMathPara>
    </w:p>
    <w:moveToRangeEnd w:id="615"/>
    <w:p w14:paraId="15611438" w14:textId="6E9ACD4F" w:rsidR="00852C05" w:rsidRDefault="00852C05">
      <w:pPr>
        <w:ind w:firstLine="0"/>
        <w:rPr>
          <w:ins w:id="618" w:author="mkoenig" w:date="2015-08-27T11:52:00Z"/>
        </w:rPr>
        <w:pPrChange w:id="619" w:author="mkoenig" w:date="2015-09-02T15:49:00Z">
          <w:pPr/>
        </w:pPrChange>
      </w:pPr>
    </w:p>
    <w:p w14:paraId="0B887440" w14:textId="6DA8DB89" w:rsidR="00D018AD" w:rsidRPr="002D4A2A" w:rsidRDefault="00AE66CC">
      <w:pPr>
        <w:ind w:firstLine="0"/>
        <w:rPr>
          <w:ins w:id="620" w:author="mkoenig" w:date="2015-08-27T11:55:00Z"/>
        </w:rPr>
        <w:pPrChange w:id="621" w:author="mkoenig" w:date="2015-09-02T15:49:00Z">
          <w:pPr/>
        </w:pPrChange>
      </w:pPr>
      <m:oMathPara>
        <m:oMath>
          <m:sSubSup>
            <m:sSubSupPr>
              <m:ctrlPr>
                <w:ins w:id="622" w:author="mkoenig" w:date="2015-08-27T11:52:00Z">
                  <w:rPr>
                    <w:rFonts w:ascii="Cambria Math" w:hAnsi="Cambria Math"/>
                    <w:i/>
                  </w:rPr>
                </w:ins>
              </m:ctrlPr>
            </m:sSubSupPr>
            <m:e>
              <w:ins w:id="623" w:author="mkoenig" w:date="2015-08-27T11:52:00Z">
                <m:r>
                  <w:rPr>
                    <w:rFonts w:ascii="Cambria Math" w:hAnsi="Cambria Math"/>
                  </w:rPr>
                  <m:t>Y</m:t>
                </m:r>
              </w:ins>
            </m:e>
            <m:sub>
              <w:ins w:id="624" w:author="mkoenig" w:date="2015-08-27T11:52:00Z">
                <m:r>
                  <w:rPr>
                    <w:rFonts w:ascii="Cambria Math" w:hAnsi="Cambria Math"/>
                  </w:rPr>
                  <m:t>i,j</m:t>
                </m:r>
              </w:ins>
            </m:sub>
            <m:sup>
              <w:ins w:id="625" w:author="mkoenig" w:date="2015-08-27T11:52:00Z">
                <m:r>
                  <w:rPr>
                    <w:rFonts w:ascii="Cambria Math" w:hAnsi="Cambria Math"/>
                  </w:rPr>
                  <m:t>S3</m:t>
                </m:r>
              </w:ins>
            </m:sup>
          </m:sSubSup>
          <w:ins w:id="626" w:author="mkoenig" w:date="2015-08-27T11:53:00Z">
            <m:r>
              <w:rPr>
                <w:rFonts w:ascii="Cambria Math" w:hAnsi="Cambria Math"/>
              </w:rPr>
              <m:t>=</m:t>
            </m:r>
          </w:ins>
          <m:sSub>
            <m:sSubPr>
              <m:ctrlPr>
                <w:ins w:id="627" w:author="mkoenig" w:date="2015-08-27T11:53:00Z">
                  <w:rPr>
                    <w:rFonts w:ascii="Cambria Math" w:hAnsi="Cambria Math"/>
                    <w:i/>
                  </w:rPr>
                </w:ins>
              </m:ctrlPr>
            </m:sSubPr>
            <m:e>
              <w:ins w:id="628" w:author="mkoenig" w:date="2015-08-27T11:53:00Z">
                <m:r>
                  <w:rPr>
                    <w:rFonts w:ascii="Cambria Math" w:hAnsi="Cambria Math"/>
                  </w:rPr>
                  <m:t>ω</m:t>
                </m:r>
              </w:ins>
            </m:e>
            <m:sub>
              <w:ins w:id="629" w:author="mkoenig" w:date="2015-08-27T11:53:00Z">
                <m:r>
                  <w:rPr>
                    <w:rFonts w:ascii="Cambria Math" w:hAnsi="Cambria Math"/>
                  </w:rPr>
                  <m:t>1</m:t>
                </m:r>
              </w:ins>
            </m:sub>
          </m:sSub>
          <m:sSubSup>
            <m:sSubSupPr>
              <m:ctrlPr>
                <w:ins w:id="630" w:author="mkoenig" w:date="2015-08-27T11:53:00Z">
                  <w:rPr>
                    <w:rFonts w:ascii="Cambria Math" w:hAnsi="Cambria Math"/>
                    <w:i/>
                  </w:rPr>
                </w:ins>
              </m:ctrlPr>
            </m:sSubSupPr>
            <m:e>
              <w:ins w:id="631" w:author="mkoenig" w:date="2015-08-27T11:53:00Z">
                <m:r>
                  <w:rPr>
                    <w:rFonts w:ascii="Cambria Math" w:hAnsi="Cambria Math"/>
                  </w:rPr>
                  <m:t>S</m:t>
                </m:r>
              </w:ins>
            </m:e>
            <m:sub>
              <w:ins w:id="632" w:author="mkoenig" w:date="2015-08-27T11:53:00Z">
                <m:r>
                  <w:rPr>
                    <w:rFonts w:ascii="Cambria Math" w:hAnsi="Cambria Math"/>
                  </w:rPr>
                  <m:t>i,j</m:t>
                </m:r>
              </w:ins>
            </m:sub>
            <m:sup>
              <w:ins w:id="633" w:author="mkoenig" w:date="2015-08-27T11:53:00Z">
                <m:r>
                  <w:rPr>
                    <w:rFonts w:ascii="Cambria Math" w:hAnsi="Cambria Math"/>
                  </w:rPr>
                  <m:t>*</m:t>
                </m:r>
              </w:ins>
            </m:sup>
          </m:sSubSup>
          <w:ins w:id="634" w:author="mkoenig" w:date="2015-08-27T11:53:00Z">
            <m:r>
              <m:rPr>
                <m:sty m:val="p"/>
              </m:rPr>
              <w:rPr>
                <w:rFonts w:ascii="Cambria Math" w:hAnsi="Cambria Math"/>
              </w:rPr>
              <m:t xml:space="preserve">+ </m:t>
            </m:r>
          </w:ins>
          <m:sSub>
            <m:sSubPr>
              <m:ctrlPr>
                <w:ins w:id="635" w:author="mkoenig" w:date="2015-08-27T11:54:00Z">
                  <w:rPr>
                    <w:rFonts w:ascii="Cambria Math" w:hAnsi="Cambria Math"/>
                    <w:i/>
                  </w:rPr>
                </w:ins>
              </m:ctrlPr>
            </m:sSubPr>
            <m:e>
              <w:ins w:id="636" w:author="mkoenig" w:date="2015-08-27T11:54:00Z">
                <m:r>
                  <w:rPr>
                    <w:rFonts w:ascii="Cambria Math" w:hAnsi="Cambria Math"/>
                  </w:rPr>
                  <m:t>ω</m:t>
                </m:r>
              </w:ins>
            </m:e>
            <m:sub>
              <w:ins w:id="637" w:author="mkoenig" w:date="2015-08-27T11:54:00Z">
                <m:r>
                  <w:rPr>
                    <w:rFonts w:ascii="Cambria Math" w:hAnsi="Cambria Math"/>
                  </w:rPr>
                  <m:t>2</m:t>
                </m:r>
              </w:ins>
            </m:sub>
          </m:sSub>
          <m:sSubSup>
            <m:sSubSupPr>
              <m:ctrlPr>
                <w:ins w:id="638" w:author="mkoenig" w:date="2015-08-27T11:54:00Z">
                  <w:rPr>
                    <w:rFonts w:ascii="Cambria Math" w:hAnsi="Cambria Math"/>
                    <w:i/>
                  </w:rPr>
                </w:ins>
              </m:ctrlPr>
            </m:sSubSupPr>
            <m:e>
              <w:ins w:id="639" w:author="mkoenig" w:date="2015-08-27T11:54:00Z">
                <m:r>
                  <w:rPr>
                    <w:rFonts w:ascii="Cambria Math" w:hAnsi="Cambria Math"/>
                  </w:rPr>
                  <m:t>A</m:t>
                </m:r>
              </w:ins>
            </m:e>
            <m:sub>
              <w:ins w:id="640" w:author="mkoenig" w:date="2015-08-27T11:54:00Z">
                <m:r>
                  <w:rPr>
                    <w:rFonts w:ascii="Cambria Math" w:hAnsi="Cambria Math"/>
                  </w:rPr>
                  <m:t>i,j</m:t>
                </m:r>
              </w:ins>
            </m:sub>
            <m:sup>
              <w:ins w:id="641" w:author="mkoenig" w:date="2015-08-27T11:54:00Z">
                <m:r>
                  <w:rPr>
                    <w:rFonts w:ascii="Cambria Math" w:hAnsi="Cambria Math"/>
                  </w:rPr>
                  <m:t>**</m:t>
                </m:r>
              </w:ins>
            </m:sup>
          </m:sSubSup>
          <w:ins w:id="642" w:author="mkoenig" w:date="2015-08-27T11:54:00Z">
            <m:r>
              <w:rPr>
                <w:rFonts w:ascii="Cambria Math" w:hAnsi="Cambria Math"/>
              </w:rPr>
              <m:t>+</m:t>
            </m:r>
          </w:ins>
          <m:sSub>
            <m:sSubPr>
              <m:ctrlPr>
                <w:ins w:id="643" w:author="mkoenig" w:date="2015-08-27T11:54:00Z">
                  <w:rPr>
                    <w:rFonts w:ascii="Cambria Math" w:hAnsi="Cambria Math"/>
                    <w:i/>
                  </w:rPr>
                </w:ins>
              </m:ctrlPr>
            </m:sSubPr>
            <m:e>
              <w:ins w:id="644" w:author="mkoenig" w:date="2015-08-27T11:54:00Z">
                <m:r>
                  <w:rPr>
                    <w:rFonts w:ascii="Cambria Math" w:hAnsi="Cambria Math"/>
                  </w:rPr>
                  <m:t>ω</m:t>
                </m:r>
              </w:ins>
            </m:e>
            <m:sub>
              <w:ins w:id="645" w:author="mkoenig" w:date="2015-08-27T11:54:00Z">
                <m:r>
                  <w:rPr>
                    <w:rFonts w:ascii="Cambria Math" w:hAnsi="Cambria Math"/>
                  </w:rPr>
                  <m:t>3</m:t>
                </m:r>
              </w:ins>
            </m:sub>
          </m:sSub>
          <m:sSubSup>
            <m:sSubSupPr>
              <m:ctrlPr>
                <w:ins w:id="646" w:author="mkoenig" w:date="2015-08-27T11:54:00Z">
                  <w:rPr>
                    <w:rFonts w:ascii="Cambria Math" w:hAnsi="Cambria Math"/>
                    <w:i/>
                  </w:rPr>
                </w:ins>
              </m:ctrlPr>
            </m:sSubSupPr>
            <m:e>
              <w:ins w:id="647" w:author="mkoenig" w:date="2015-08-27T11:54:00Z">
                <m:r>
                  <w:rPr>
                    <w:rFonts w:ascii="Cambria Math" w:hAnsi="Cambria Math"/>
                  </w:rPr>
                  <m:t>M</m:t>
                </m:r>
              </w:ins>
            </m:e>
            <m:sub>
              <w:ins w:id="648" w:author="mkoenig" w:date="2015-08-27T11:54:00Z">
                <m:r>
                  <w:rPr>
                    <w:rFonts w:ascii="Cambria Math" w:hAnsi="Cambria Math"/>
                  </w:rPr>
                  <m:t>i,j</m:t>
                </m:r>
              </w:ins>
            </m:sub>
            <m:sup>
              <w:ins w:id="649" w:author="mkoenig" w:date="2015-08-27T11:54:00Z">
                <m:r>
                  <w:rPr>
                    <w:rFonts w:ascii="Cambria Math" w:hAnsi="Cambria Math"/>
                  </w:rPr>
                  <m:t>*</m:t>
                </m:r>
              </w:ins>
            </m:sup>
          </m:sSubSup>
        </m:oMath>
      </m:oMathPara>
    </w:p>
    <w:moveFromRangeStart w:id="650" w:author="mkoenig" w:date="2015-09-04T12:23:00Z" w:name="move429132760"/>
    <w:p w14:paraId="0D3C1E75" w14:textId="06B6B0D8" w:rsidR="008B4A09" w:rsidDel="00835506" w:rsidRDefault="00AE66CC">
      <w:pPr>
        <w:ind w:firstLine="0"/>
        <w:rPr>
          <w:ins w:id="651" w:author="mkoenig" w:date="2015-08-27T13:40:00Z"/>
          <w:del w:id="652" w:author="mkoenig" w:date="2015-09-04T12:24:00Z"/>
        </w:rPr>
        <w:pPrChange w:id="653" w:author="mkoenig" w:date="2015-09-02T15:49:00Z">
          <w:pPr/>
        </w:pPrChange>
      </w:pPr>
      <m:oMath>
        <m:sSubSup>
          <m:sSubSupPr>
            <m:ctrlPr>
              <w:ins w:id="654" w:author="mkoenig" w:date="2015-08-27T11:55:00Z">
                <w:rPr>
                  <w:rFonts w:ascii="Cambria Math" w:hAnsi="Cambria Math"/>
                  <w:i/>
                </w:rPr>
              </w:ins>
            </m:ctrlPr>
          </m:sSubSupPr>
          <m:e>
            <w:ins w:id="655" w:author="mkoenig" w:date="2015-08-27T11:55:00Z">
              <m:r>
                <w:rPr>
                  <w:rFonts w:ascii="Cambria Math" w:hAnsi="Cambria Math"/>
                </w:rPr>
                <m:t>S</m:t>
              </m:r>
            </w:ins>
          </m:e>
          <m:sub>
            <w:ins w:id="656" w:author="mkoenig" w:date="2015-08-27T11:55:00Z">
              <m:r>
                <w:rPr>
                  <w:rFonts w:ascii="Cambria Math" w:hAnsi="Cambria Math"/>
                </w:rPr>
                <m:t>i,j</m:t>
              </m:r>
            </w:ins>
          </m:sub>
          <m:sup>
            <w:ins w:id="657" w:author="mkoenig" w:date="2015-08-27T11:55:00Z">
              <m:r>
                <w:rPr>
                  <w:rFonts w:ascii="Cambria Math" w:hAnsi="Cambria Math"/>
                </w:rPr>
                <m:t>*</m:t>
              </m:r>
            </w:ins>
          </m:sup>
        </m:sSubSup>
      </m:oMath>
      <w:moveFrom w:id="658" w:author="mkoenig" w:date="2015-09-04T12:23:00Z">
        <w:ins w:id="659" w:author="mkoenig" w:date="2015-08-27T11:55:00Z">
          <w:r w:rsidR="008D7718" w:rsidDel="00835506">
            <w:t xml:space="preserve"> is</w:t>
          </w:r>
          <w:r w:rsidR="008B4A09" w:rsidDel="00835506">
            <w:t xml:space="preserve"> calculated on</w:t>
          </w:r>
          <w:r w:rsidR="00D018AD" w:rsidDel="00835506">
            <w:t xml:space="preserve"> individual data points, </w:t>
          </w:r>
        </w:ins>
        <m:oMath>
          <m:sSubSup>
            <m:sSubSupPr>
              <m:ctrlPr>
                <w:ins w:id="660" w:author="mkoenig" w:date="2015-08-27T11:56:00Z">
                  <w:rPr>
                    <w:rFonts w:ascii="Cambria Math" w:hAnsi="Cambria Math"/>
                    <w:i/>
                  </w:rPr>
                </w:ins>
              </m:ctrlPr>
            </m:sSubSupPr>
            <m:e>
              <w:ins w:id="661" w:author="mkoenig" w:date="2015-08-27T11:56:00Z">
                <m:r>
                  <w:rPr>
                    <w:rFonts w:ascii="Cambria Math" w:hAnsi="Cambria Math"/>
                  </w:rPr>
                  <m:t>A</m:t>
                </m:r>
              </w:ins>
            </m:e>
            <m:sub>
              <w:ins w:id="662" w:author="mkoenig" w:date="2015-08-27T11:56:00Z">
                <m:r>
                  <w:rPr>
                    <w:rFonts w:ascii="Cambria Math" w:hAnsi="Cambria Math"/>
                  </w:rPr>
                  <m:t>i,j</m:t>
                </m:r>
              </w:ins>
            </m:sub>
            <m:sup>
              <w:ins w:id="663" w:author="mkoenig" w:date="2015-08-27T11:56:00Z">
                <m:r>
                  <w:rPr>
                    <w:rFonts w:ascii="Cambria Math" w:hAnsi="Cambria Math"/>
                  </w:rPr>
                  <m:t>**</m:t>
                </m:r>
              </w:ins>
            </m:sup>
          </m:sSubSup>
        </m:oMath>
        <w:ins w:id="664" w:author="mkoenig" w:date="2015-08-27T11:56:00Z">
          <w:r w:rsidR="00D018AD" w:rsidDel="00835506">
            <w:t xml:space="preserve"> and </w:t>
          </w:r>
          <m:oMath>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m:t>
                </m:r>
              </m:sup>
            </m:sSubSup>
          </m:oMath>
          <w:r w:rsidR="00D018AD" w:rsidDel="00835506">
            <w:t xml:space="preserve"> on the mean time courses averaged over the repeat</w:t>
          </w:r>
        </w:ins>
        <w:ins w:id="665" w:author="mkoenig" w:date="2015-08-27T11:57:00Z">
          <w:r w:rsidR="00D018AD" w:rsidDel="00835506">
            <w:t>s</w:t>
          </w:r>
        </w:ins>
        <w:ins w:id="666" w:author="mkoenig" w:date="2015-08-27T11:56:00Z">
          <w:r w:rsidR="00D018AD" w:rsidDel="00835506">
            <w:t xml:space="preserve"> per time</w:t>
          </w:r>
        </w:ins>
        <w:ins w:id="667" w:author="mkoenig" w:date="2015-08-27T11:57:00Z">
          <w:r w:rsidR="00D018AD" w:rsidDel="00835506">
            <w:t xml:space="preserve"> point. </w:t>
          </w:r>
        </w:ins>
      </w:moveFrom>
      <w:moveFromRangeEnd w:id="650"/>
      <w:ins w:id="668" w:author="mkoenig" w:date="2015-08-27T11:57:00Z">
        <w:r w:rsidR="00D018AD">
          <w:t>In the analysis the following weights were used:</w:t>
        </w:r>
      </w:ins>
      <w:ins w:id="669" w:author="mkoenig" w:date="2015-08-27T13:40:00Z">
        <w:r w:rsidR="008B4A09">
          <w:t xml:space="preserve"> </w:t>
        </w:r>
      </w:ins>
    </w:p>
    <w:p w14:paraId="7A8CA5D5" w14:textId="46256030" w:rsidR="00D018AD" w:rsidDel="00835506" w:rsidRDefault="00AE66CC">
      <w:pPr>
        <w:ind w:firstLine="0"/>
        <w:rPr>
          <w:ins w:id="670" w:author="mkoenig" w:date="2015-08-27T11:59:00Z"/>
          <w:del w:id="671" w:author="mkoenig" w:date="2015-09-04T12:25:00Z"/>
        </w:rPr>
        <w:pPrChange w:id="672" w:author="mkoenig" w:date="2015-09-04T12:24:00Z">
          <w:pPr/>
        </w:pPrChange>
      </w:pPr>
      <m:oMath>
        <m:sSub>
          <m:sSubPr>
            <m:ctrlPr>
              <w:ins w:id="673" w:author="mkoenig" w:date="2015-08-27T11:57:00Z">
                <w:rPr>
                  <w:rFonts w:ascii="Cambria Math" w:hAnsi="Cambria Math"/>
                  <w:i/>
                </w:rPr>
              </w:ins>
            </m:ctrlPr>
          </m:sSubPr>
          <m:e>
            <w:ins w:id="674" w:author="mkoenig" w:date="2015-08-27T11:57:00Z">
              <m:r>
                <w:rPr>
                  <w:rFonts w:ascii="Cambria Math" w:hAnsi="Cambria Math"/>
                </w:rPr>
                <m:t>ω</m:t>
              </m:r>
            </w:ins>
          </m:e>
          <m:sub>
            <w:ins w:id="675" w:author="mkoenig" w:date="2015-08-27T11:57:00Z">
              <m:r>
                <w:rPr>
                  <w:rFonts w:ascii="Cambria Math" w:hAnsi="Cambria Math"/>
                </w:rPr>
                <m:t>1</m:t>
              </m:r>
            </w:ins>
          </m:sub>
        </m:sSub>
        <w:ins w:id="676" w:author="mkoenig" w:date="2015-08-27T11:57:00Z">
          <m:r>
            <w:rPr>
              <w:rFonts w:ascii="Cambria Math" w:hAnsi="Cambria Math"/>
            </w:rPr>
            <m:t>=0.5</m:t>
          </m:r>
        </w:ins>
      </m:oMath>
      <w:ins w:id="677" w:author="mkoenig" w:date="2015-08-27T11:58:00Z">
        <w:r w:rsidR="00D018AD">
          <w:t xml:space="preserve">,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=0.3</m:t>
          </m:r>
        </m:oMath>
        <w:r w:rsidR="00D018AD">
          <w:t xml:space="preserve">, </w:t>
        </w:r>
        <m:oMath>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=0.2</m:t>
          </m:r>
        </m:oMath>
      </w:ins>
      <w:ins w:id="678" w:author="mkoenig" w:date="2015-09-04T12:25:00Z">
        <w:r w:rsidR="00835506">
          <w:t xml:space="preserve">. </w:t>
        </w:r>
      </w:ins>
    </w:p>
    <w:p w14:paraId="7476C96D" w14:textId="147BA04F" w:rsidR="00D85AE0" w:rsidRDefault="00D85AE0">
      <w:pPr>
        <w:ind w:firstLine="0"/>
        <w:rPr>
          <w:ins w:id="679" w:author="mkoenig" w:date="2015-09-02T16:12:00Z"/>
        </w:rPr>
        <w:pPrChange w:id="680" w:author="mkoenig" w:date="2015-09-02T16:13:00Z">
          <w:pPr/>
        </w:pPrChange>
      </w:pPr>
      <w:ins w:id="681" w:author="mkoenig" w:date="2015-09-02T16:12:00Z">
        <w:r>
          <w:t>All reported correlation</w:t>
        </w:r>
      </w:ins>
      <w:ins w:id="682" w:author="mkoenig" w:date="2015-09-04T12:25:00Z">
        <w:r w:rsidR="00835506">
          <w:t>s</w:t>
        </w:r>
      </w:ins>
      <w:ins w:id="683" w:author="mkoenig" w:date="2015-09-02T16:12:00Z">
        <w:del w:id="684" w:author="mkoenig" w:date="2015-09-04T12:25:00Z">
          <w:r w:rsidDel="00835506">
            <w:delText xml:space="preserve"> values</w:delText>
          </w:r>
        </w:del>
        <w:r>
          <w:t xml:space="preserve"> are </w:t>
        </w:r>
        <m:oMath>
          <m:sSubSup>
            <m:sSubSupPr>
              <m:ctrlPr>
                <w:rPr>
                  <w:rFonts w:ascii="Cambria Math" w:hAnsi="Cambria Math"/>
                  <w:i/>
                </w:rPr>
              </m:ctrlPr>
            </m:sSubSupPr>
            <m:e>
              <m:acc>
                <m:accPr>
                  <m:chr m:val="̅"/>
                  <m:ctrlPr>
                    <w:rPr>
                      <w:rFonts w:ascii="Cambria Math" w:eastAsiaTheme="minorHAnsi" w:hAnsi="Cambria Math" w:cstheme="minorBidi"/>
                      <w:i/>
                      <w:sz w:val="22"/>
                      <w:lang w:eastAsia="en-US"/>
                    </w:rPr>
                  </m:ctrlPr>
                </m:accPr>
                <m:e>
                  <m:r>
                    <w:rPr>
                      <w:rFonts w:ascii="Cambria Math" w:hAnsi="Cambria Math"/>
                    </w:rPr>
                    <m:t>Y</m:t>
                  </m:r>
                </m:e>
              </m:acc>
            </m:e>
            <m:sub>
              <m:r>
                <w:rPr>
                  <w:rFonts w:ascii="Cambria Math" w:hAnsi="Cambria Math"/>
                </w:rPr>
                <m:t>i,j</m:t>
              </m:r>
            </m:sub>
            <m:sup>
              <m:r>
                <w:rPr>
                  <w:rFonts w:ascii="Cambria Math" w:hAnsi="Cambria Math"/>
                </w:rPr>
                <m:t>S3</m:t>
              </m:r>
            </m:sup>
          </m:sSubSup>
        </m:oMath>
      </w:ins>
      <w:ins w:id="685" w:author="mkoenig" w:date="2015-09-04T12:25:00Z">
        <w:r w:rsidR="00835506">
          <w:t xml:space="preserve"> values</w:t>
        </w:r>
      </w:ins>
      <w:ins w:id="686" w:author="mkoenig" w:date="2015-09-02T16:12:00Z">
        <w:r>
          <w:t xml:space="preserve"> in the interval [-1</w:t>
        </w:r>
        <w:proofErr w:type="gramStart"/>
        <w:r>
          <w:t>,1</w:t>
        </w:r>
        <w:proofErr w:type="gramEnd"/>
        <w:r>
          <w:t>]</w:t>
        </w:r>
        <w:del w:id="687" w:author="mkoenig" w:date="2015-09-04T12:25:00Z">
          <w:r w:rsidDel="00835506">
            <w:delText xml:space="preserve"> calculated by</w:delText>
          </w:r>
        </w:del>
        <w:r>
          <w:t>:</w:t>
        </w:r>
      </w:ins>
    </w:p>
    <w:p w14:paraId="0C1A60F3" w14:textId="77777777" w:rsidR="00D85AE0" w:rsidRDefault="00AE66CC" w:rsidP="00D85AE0">
      <w:pPr>
        <w:rPr>
          <w:ins w:id="688" w:author="mkoenig" w:date="2015-09-02T16:12:00Z"/>
        </w:rPr>
      </w:pPr>
      <m:oMathPara>
        <m:oMath>
          <m:sSubSup>
            <m:sSubSupPr>
              <m:ctrlPr>
                <w:ins w:id="689" w:author="mkoenig" w:date="2015-09-02T16:12:00Z">
                  <w:rPr>
                    <w:rFonts w:ascii="Cambria Math" w:hAnsi="Cambria Math"/>
                    <w:i/>
                  </w:rPr>
                </w:ins>
              </m:ctrlPr>
            </m:sSubSupPr>
            <m:e>
              <m:acc>
                <m:accPr>
                  <m:chr m:val="̅"/>
                  <m:ctrlPr>
                    <w:ins w:id="690" w:author="mkoenig" w:date="2015-09-02T16:12:00Z">
                      <w:rPr>
                        <w:rFonts w:ascii="Cambria Math" w:eastAsiaTheme="minorHAnsi" w:hAnsi="Cambria Math" w:cstheme="minorBidi"/>
                        <w:i/>
                        <w:sz w:val="22"/>
                        <w:lang w:eastAsia="en-US"/>
                      </w:rPr>
                    </w:ins>
                  </m:ctrlPr>
                </m:accPr>
                <m:e>
                  <w:ins w:id="691" w:author="mkoenig" w:date="2015-09-02T16:12:00Z">
                    <m:r>
                      <w:rPr>
                        <w:rFonts w:ascii="Cambria Math" w:hAnsi="Cambria Math"/>
                      </w:rPr>
                      <m:t>Y</m:t>
                    </m:r>
                  </w:ins>
                </m:e>
              </m:acc>
            </m:e>
            <m:sub>
              <w:ins w:id="692" w:author="mkoenig" w:date="2015-09-02T16:12:00Z">
                <m:r>
                  <w:rPr>
                    <w:rFonts w:ascii="Cambria Math" w:hAnsi="Cambria Math"/>
                  </w:rPr>
                  <m:t>i,j</m:t>
                </m:r>
              </w:ins>
            </m:sub>
            <m:sup>
              <w:ins w:id="693" w:author="mkoenig" w:date="2015-09-02T16:12:00Z">
                <m:r>
                  <w:rPr>
                    <w:rFonts w:ascii="Cambria Math" w:hAnsi="Cambria Math"/>
                  </w:rPr>
                  <m:t>S3</m:t>
                </m:r>
              </w:ins>
            </m:sup>
          </m:sSubSup>
          <w:ins w:id="694" w:author="mkoenig" w:date="2015-09-02T16:12:00Z">
            <m:r>
              <w:rPr>
                <w:rFonts w:ascii="Cambria Math" w:hAnsi="Cambria Math"/>
              </w:rPr>
              <m:t>=2(</m:t>
            </m:r>
          </w:ins>
          <m:sSubSup>
            <m:sSubSupPr>
              <m:ctrlPr>
                <w:ins w:id="695" w:author="mkoenig" w:date="2015-09-02T16:12:00Z">
                  <w:rPr>
                    <w:rFonts w:ascii="Cambria Math" w:hAnsi="Cambria Math"/>
                    <w:i/>
                  </w:rPr>
                </w:ins>
              </m:ctrlPr>
            </m:sSubSupPr>
            <m:e>
              <w:ins w:id="696" w:author="mkoenig" w:date="2015-09-02T16:12:00Z">
                <m:r>
                  <w:rPr>
                    <w:rFonts w:ascii="Cambria Math" w:hAnsi="Cambria Math"/>
                  </w:rPr>
                  <m:t>Y</m:t>
                </m:r>
              </w:ins>
            </m:e>
            <m:sub>
              <w:ins w:id="697" w:author="mkoenig" w:date="2015-09-02T16:12:00Z">
                <m:r>
                  <w:rPr>
                    <w:rFonts w:ascii="Cambria Math" w:hAnsi="Cambria Math"/>
                  </w:rPr>
                  <m:t>i,j</m:t>
                </m:r>
              </w:ins>
            </m:sub>
            <m:sup>
              <w:ins w:id="698" w:author="mkoenig" w:date="2015-09-02T16:12:00Z">
                <m:r>
                  <w:rPr>
                    <w:rFonts w:ascii="Cambria Math" w:hAnsi="Cambria Math"/>
                  </w:rPr>
                  <m:t>S3</m:t>
                </m:r>
              </w:ins>
            </m:sup>
          </m:sSubSup>
          <w:ins w:id="699" w:author="mkoenig" w:date="2015-09-02T16:12:00Z">
            <m:r>
              <w:rPr>
                <w:rFonts w:ascii="Cambria Math" w:hAnsi="Cambria Math"/>
              </w:rPr>
              <m:t>-0.5)</m:t>
            </m:r>
          </w:ins>
        </m:oMath>
      </m:oMathPara>
    </w:p>
    <w:p w14:paraId="24357A4E" w14:textId="1E8F2D9C" w:rsidR="004B0EE5" w:rsidDel="00835506" w:rsidRDefault="004B0EE5">
      <w:pPr>
        <w:ind w:firstLine="0"/>
        <w:rPr>
          <w:ins w:id="700" w:author="mkoenig" w:date="2015-08-27T12:01:00Z"/>
        </w:rPr>
        <w:pPrChange w:id="701" w:author="mkoenig" w:date="2015-09-02T15:49:00Z">
          <w:pPr/>
        </w:pPrChange>
      </w:pPr>
      <w:moveFromRangeStart w:id="702" w:author="mkoenig" w:date="2015-09-04T12:24:00Z" w:name="move429132808"/>
      <w:moveFrom w:id="703" w:author="mkoenig" w:date="2015-09-04T12:24:00Z">
        <w:ins w:id="704" w:author="mkoenig" w:date="2015-08-27T11:59:00Z">
          <w:r w:rsidDel="00835506">
            <w:t xml:space="preserve">For the calculation of the similarity </w:t>
          </w:r>
        </w:ins>
        <w:ins w:id="705" w:author="mkoenig" w:date="2015-09-02T15:54:00Z">
          <w:r w:rsidR="008D7718" w:rsidDel="00835506">
            <w:t xml:space="preserve">of changes within </w:t>
          </w:r>
        </w:ins>
        <w:ins w:id="706" w:author="mkoenig" w:date="2015-08-27T11:59:00Z">
          <w:r w:rsidDel="00835506">
            <w:t>time courses</w:t>
          </w:r>
        </w:ins>
        <w:ins w:id="707" w:author="mkoenig" w:date="2015-09-02T15:55:00Z">
          <w:r w:rsidR="008D7718" w:rsidDel="00835506">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8D7718" w:rsidDel="00835506">
            <w:t>,</w:t>
          </w:r>
        </w:ins>
        <w:ins w:id="708" w:author="mkoenig" w:date="2015-08-27T11:59:00Z">
          <w:r w:rsidDel="00835506">
            <w:t xml:space="preserve"> we used Spearman</w:t>
          </w:r>
        </w:ins>
        <w:ins w:id="709" w:author="mkoenig" w:date="2015-08-27T12:05:00Z">
          <w:r w:rsidDel="00835506">
            <w:t xml:space="preserve"> (S)</w:t>
          </w:r>
        </w:ins>
        <w:ins w:id="710" w:author="mkoenig" w:date="2015-08-27T11:59:00Z">
          <w:r w:rsidDel="00835506">
            <w:t xml:space="preserve"> </w:t>
          </w:r>
        </w:ins>
        <w:ins w:id="711" w:author="mkoenig" w:date="2015-08-27T12:00:00Z">
          <w:r w:rsidDel="00835506">
            <w:t xml:space="preserve">correlation </w:t>
          </w:r>
        </w:ins>
        <w:ins w:id="712" w:author="mkoenig" w:date="2015-09-02T15:55:00Z">
          <w:r w:rsidR="008D7718" w:rsidDel="00835506">
            <w:t>which is more robust against outliers as Pearson (R)</w:t>
          </w:r>
        </w:ins>
        <w:ins w:id="713" w:author="mkoenig" w:date="2015-09-02T15:56:00Z">
          <w:r w:rsidR="008D7718" w:rsidDel="00835506">
            <w:t xml:space="preserve"> correlation:</w:t>
          </w:r>
        </w:ins>
      </w:moveFrom>
    </w:p>
    <w:p w14:paraId="0AAD1195" w14:textId="60BA1EAF" w:rsidR="004B0EE5" w:rsidRPr="002D4A2A" w:rsidDel="00835506" w:rsidRDefault="00AE66CC">
      <w:pPr>
        <w:ind w:firstLine="0"/>
        <w:rPr>
          <w:ins w:id="714" w:author="mkoenig" w:date="2015-08-27T12:05:00Z"/>
        </w:rPr>
        <w:pPrChange w:id="715" w:author="mkoenig" w:date="2015-09-02T15:49:00Z">
          <w:pPr/>
        </w:pPrChange>
      </w:pPr>
      <m:oMathPara>
        <m:oMath>
          <m:sSubSup>
            <m:sSubSupPr>
              <m:ctrlPr>
                <w:ins w:id="716" w:author="mkoenig" w:date="2015-08-27T12:03:00Z">
                  <w:rPr>
                    <w:rFonts w:ascii="Cambria Math" w:hAnsi="Cambria Math"/>
                    <w:i/>
                  </w:rPr>
                </w:ins>
              </m:ctrlPr>
            </m:sSubSupPr>
            <m:e>
              <w:ins w:id="717" w:author="mkoenig" w:date="2015-08-27T12:03:00Z">
                <m:r>
                  <w:rPr>
                    <w:rFonts w:ascii="Cambria Math" w:hAnsi="Cambria Math"/>
                  </w:rPr>
                  <m:t>A</m:t>
                </m:r>
              </w:ins>
            </m:e>
            <m:sub>
              <w:ins w:id="718" w:author="mkoenig" w:date="2015-08-27T12:03:00Z">
                <m:r>
                  <w:rPr>
                    <w:rFonts w:ascii="Cambria Math" w:hAnsi="Cambria Math"/>
                  </w:rPr>
                  <m:t>i,j</m:t>
                </m:r>
              </w:ins>
            </m:sub>
            <m:sup>
              <w:ins w:id="719" w:author="mkoenig" w:date="2015-08-27T12:03:00Z">
                <m:r>
                  <w:rPr>
                    <w:rFonts w:ascii="Cambria Math" w:hAnsi="Cambria Math"/>
                  </w:rPr>
                  <m:t>*</m:t>
                </m:r>
              </w:ins>
              <w:ins w:id="720" w:author="mkoenig" w:date="2015-08-27T12:05:00Z">
                <m:r>
                  <w:rPr>
                    <w:rFonts w:ascii="Cambria Math" w:hAnsi="Cambria Math"/>
                  </w:rPr>
                  <m:t>*</m:t>
                </m:r>
              </w:ins>
            </m:sup>
          </m:sSubSup>
          <w:ins w:id="721" w:author="mkoenig" w:date="2015-08-27T12:03:00Z">
            <m:r>
              <w:rPr>
                <w:rFonts w:ascii="Cambria Math" w:hAnsi="Cambria Math"/>
              </w:rPr>
              <m:t>=(</m:t>
            </m:r>
          </w:ins>
          <w:ins w:id="722" w:author="mkoenig" w:date="2015-08-27T12:04:00Z">
            <m:r>
              <w:rPr>
                <w:rFonts w:ascii="Cambria Math" w:hAnsi="Cambria Math"/>
              </w:rPr>
              <m:t>S</m:t>
            </m:r>
          </w:ins>
          <m:d>
            <m:dPr>
              <m:ctrlPr>
                <w:ins w:id="723" w:author="mkoenig" w:date="2015-08-27T12:04:00Z">
                  <w:rPr>
                    <w:rFonts w:ascii="Cambria Math" w:hAnsi="Cambria Math"/>
                    <w:i/>
                  </w:rPr>
                </w:ins>
              </m:ctrlPr>
            </m:dPr>
            <m:e>
              <m:sSub>
                <m:sSubPr>
                  <m:ctrlPr>
                    <w:ins w:id="724" w:author="mkoenig" w:date="2015-08-27T12:04:00Z">
                      <w:rPr>
                        <w:rFonts w:ascii="Cambria Math" w:hAnsi="Cambria Math"/>
                        <w:i/>
                      </w:rPr>
                    </w:ins>
                  </m:ctrlPr>
                </m:sSubPr>
                <m:e>
                  <w:ins w:id="725" w:author="mkoenig" w:date="2015-08-27T12:04:00Z">
                    <m:r>
                      <w:rPr>
                        <w:rFonts w:ascii="Cambria Math" w:hAnsi="Cambria Math"/>
                      </w:rPr>
                      <m:t>d</m:t>
                    </m:r>
                  </w:ins>
                </m:e>
                <m:sub>
                  <w:ins w:id="726" w:author="mkoenig" w:date="2015-08-27T12:04:00Z">
                    <m:r>
                      <w:rPr>
                        <w:rFonts w:ascii="Cambria Math" w:hAnsi="Cambria Math"/>
                      </w:rPr>
                      <m:t>i</m:t>
                    </m:r>
                  </w:ins>
                </m:sub>
              </m:sSub>
              <w:ins w:id="727" w:author="mkoenig" w:date="2015-08-27T12:04:00Z">
                <m:r>
                  <w:rPr>
                    <w:rFonts w:ascii="Cambria Math" w:hAnsi="Cambria Math"/>
                  </w:rPr>
                  <m:t>,</m:t>
                </m:r>
              </w:ins>
              <m:sSub>
                <m:sSubPr>
                  <m:ctrlPr>
                    <w:ins w:id="728" w:author="mkoenig" w:date="2015-08-27T12:04:00Z">
                      <w:rPr>
                        <w:rFonts w:ascii="Cambria Math" w:hAnsi="Cambria Math"/>
                        <w:i/>
                      </w:rPr>
                    </w:ins>
                  </m:ctrlPr>
                </m:sSubPr>
                <m:e>
                  <w:ins w:id="729" w:author="mkoenig" w:date="2015-08-27T12:04:00Z">
                    <m:r>
                      <w:rPr>
                        <w:rFonts w:ascii="Cambria Math" w:hAnsi="Cambria Math"/>
                      </w:rPr>
                      <m:t>d</m:t>
                    </m:r>
                  </w:ins>
                </m:e>
                <m:sub>
                  <w:ins w:id="730" w:author="mkoenig" w:date="2015-08-27T12:04:00Z">
                    <m:r>
                      <w:rPr>
                        <w:rFonts w:ascii="Cambria Math" w:hAnsi="Cambria Math"/>
                      </w:rPr>
                      <m:t>j</m:t>
                    </m:r>
                  </w:ins>
                </m:sub>
              </m:sSub>
            </m:e>
          </m:d>
          <w:ins w:id="731" w:author="mkoenig" w:date="2015-08-27T12:04:00Z">
            <m:r>
              <w:rPr>
                <w:rFonts w:ascii="Cambria Math" w:hAnsi="Cambria Math"/>
              </w:rPr>
              <m:t>+1)/2</m:t>
            </m:r>
          </w:ins>
        </m:oMath>
      </m:oMathPara>
    </w:p>
    <w:moveFromRangeEnd w:id="702"/>
    <w:p w14:paraId="3B0351DB" w14:textId="6A8DADAB" w:rsidR="00852C05" w:rsidDel="001729E2" w:rsidRDefault="004B0EE5">
      <w:pPr>
        <w:ind w:firstLine="0"/>
        <w:rPr>
          <w:ins w:id="732" w:author="mkoenig" w:date="2015-08-27T11:33:00Z"/>
          <w:del w:id="733" w:author="mkoenig" w:date="2015-09-04T12:26:00Z"/>
        </w:rPr>
        <w:pPrChange w:id="734" w:author="mkoenig" w:date="2015-09-02T15:49:00Z">
          <w:pPr/>
        </w:pPrChange>
      </w:pPr>
      <w:ins w:id="735" w:author="mkoenig" w:date="2015-08-27T12:06:00Z">
        <w:del w:id="736" w:author="mkoenig" w:date="2015-09-04T12:26:00Z">
          <w:r w:rsidDel="001729E2">
            <w:lastRenderedPageBreak/>
            <w:delText>Simple Pearson and Spearman correlation were calculated for comparison.</w:delText>
          </w:r>
        </w:del>
      </w:ins>
    </w:p>
    <w:p w14:paraId="50F8C576" w14:textId="584C6E4F" w:rsidR="004A34E4" w:rsidDel="00E56084" w:rsidRDefault="004A34E4">
      <w:pPr>
        <w:ind w:firstLine="0"/>
        <w:rPr>
          <w:ins w:id="737" w:author="Windows User" w:date="2015-08-20T16:57:00Z"/>
          <w:del w:id="738" w:author="mkoenig" w:date="2015-08-26T17:17:00Z"/>
        </w:rPr>
        <w:pPrChange w:id="739" w:author="mkoenig" w:date="2015-09-02T15:49:00Z">
          <w:pPr/>
        </w:pPrChange>
      </w:pPr>
      <w:ins w:id="740" w:author="Windows User" w:date="2015-08-20T16:57:00Z">
        <w:del w:id="741" w:author="mkoenig" w:date="2015-09-04T12:26:00Z">
          <w:r w:rsidDel="001729E2">
            <w:delText xml:space="preserve"> </w:delText>
          </w:r>
        </w:del>
        <w:del w:id="742" w:author="mkoenig" w:date="2015-08-26T17:24:00Z">
          <w:r w:rsidDel="009E7BA8">
            <w:delText>in combination with</w:delText>
          </w:r>
        </w:del>
        <w:del w:id="743" w:author="mkoenig" w:date="2015-08-26T17:22:00Z">
          <w:r w:rsidDel="009E7BA8">
            <w:delText xml:space="preserve"> Complete-Linkage hierarchical clustering</w:delText>
          </w:r>
        </w:del>
        <w:del w:id="744" w:author="mkoenig" w:date="2015-08-26T17:24:00Z">
          <w:r w:rsidDel="009E7BA8">
            <w:delText xml:space="preserve">, which provided the best enrichments on gene-expression time-series in a recent comparisons of methods {Jaskowiak2014, Jaskowiak2013}. </w:delText>
          </w:r>
        </w:del>
        <w:del w:id="745" w:author="mkoenig" w:date="2015-08-26T17:17:00Z">
          <w:r w:rsidDel="00E56084">
            <w:delText>The time-course experiment includes n=8 time points denoted by t1,..., tn consisting of a total p=154 factors, with N=5 repeats per time point. Correlation analysis between factors i and j (i,j=1, …,p) was performed using a modified correlation coefficient based similarity measure developed for clustering of time-course data (Yi,jS2and Yi,jR2) {Son2008}. Yi,jS2and Yi,jR2 are linear combinations of a classical correlation part Ri,j*(Pearson) or Si,j*(Spearman), a component Ai,j*accounting for the similarity in changes between the time courses and a component Mi,j* comparing the location of minimum and maximum</w:delText>
          </w:r>
        </w:del>
      </w:ins>
    </w:p>
    <w:p w14:paraId="72BC2757" w14:textId="7F1D04AD" w:rsidR="004A34E4" w:rsidDel="00E56084" w:rsidRDefault="004A34E4">
      <w:pPr>
        <w:ind w:firstLine="0"/>
        <w:rPr>
          <w:ins w:id="746" w:author="Windows User" w:date="2015-08-20T16:57:00Z"/>
          <w:del w:id="747" w:author="mkoenig" w:date="2015-08-26T17:17:00Z"/>
        </w:rPr>
        <w:pPrChange w:id="748" w:author="mkoenig" w:date="2015-09-02T15:49:00Z">
          <w:pPr/>
        </w:pPrChange>
      </w:pPr>
      <w:ins w:id="749" w:author="Windows User" w:date="2015-08-20T16:57:00Z">
        <w:del w:id="750" w:author="mkoenig" w:date="2015-08-26T17:17:00Z">
          <w:r w:rsidDel="00E56084">
            <w:delText>Yi,jS2=1Si,j*+1A&lt;i&gt;,&lt;j&gt;*+2M&lt;i&gt;,&lt;j&gt;*</w:delText>
          </w:r>
        </w:del>
      </w:ins>
    </w:p>
    <w:p w14:paraId="373E2EE4" w14:textId="7235F2EF" w:rsidR="004A34E4" w:rsidDel="00E56084" w:rsidRDefault="004A34E4">
      <w:pPr>
        <w:ind w:firstLine="0"/>
        <w:rPr>
          <w:ins w:id="751" w:author="Windows User" w:date="2015-08-20T16:57:00Z"/>
          <w:del w:id="752" w:author="mkoenig" w:date="2015-08-26T17:17:00Z"/>
        </w:rPr>
        <w:pPrChange w:id="753" w:author="mkoenig" w:date="2015-09-02T15:49:00Z">
          <w:pPr/>
        </w:pPrChange>
      </w:pPr>
      <w:ins w:id="754" w:author="Windows User" w:date="2015-08-20T16:57:00Z">
        <w:del w:id="755" w:author="mkoenig" w:date="2015-08-26T17:17:00Z">
          <w:r w:rsidDel="00E56084">
            <w:delText>Yi,jR2=1Ri,j*+1A&lt;i&gt;,&lt;j&gt;*+2M&lt;i&gt;,&lt;j&gt;*</w:delText>
          </w:r>
        </w:del>
      </w:ins>
    </w:p>
    <w:p w14:paraId="6799A516" w14:textId="48FFEB6D" w:rsidR="004A34E4" w:rsidDel="00E56084" w:rsidRDefault="004A34E4">
      <w:pPr>
        <w:ind w:firstLine="0"/>
        <w:rPr>
          <w:ins w:id="756" w:author="Windows User" w:date="2015-08-20T16:57:00Z"/>
          <w:del w:id="757" w:author="mkoenig" w:date="2015-08-26T17:17:00Z"/>
        </w:rPr>
        <w:pPrChange w:id="758" w:author="mkoenig" w:date="2015-09-02T15:49:00Z">
          <w:pPr/>
        </w:pPrChange>
      </w:pPr>
      <w:ins w:id="759" w:author="Windows User" w:date="2015-08-20T16:57:00Z">
        <w:del w:id="760" w:author="mkoenig" w:date="2015-08-26T17:17:00Z">
          <w:r w:rsidDel="00E56084">
            <w:delText>with Ri,j*and Si,j*being calculated on the individual data for factor i and j, A&lt;i&gt;,&lt;j&gt;*and M&lt;i&gt;,&lt;j&gt;*on the mean time courses &lt;i&gt;, &lt;j&gt; averaged over the N replicates.Yi,jS2and Yi,jR2were extended in a simple manner to account for the non-equidistant time points t1,..., tn=0h, 6h, 12h, 18h, 30h, 2d, 5d, 14d in the study design</w:delText>
          </w:r>
        </w:del>
      </w:ins>
    </w:p>
    <w:p w14:paraId="0C5F290B" w14:textId="1EB6F826" w:rsidR="004A34E4" w:rsidDel="00E56084" w:rsidRDefault="004A34E4">
      <w:pPr>
        <w:ind w:firstLine="0"/>
        <w:rPr>
          <w:ins w:id="761" w:author="Windows User" w:date="2015-08-20T16:57:00Z"/>
          <w:del w:id="762" w:author="mkoenig" w:date="2015-08-26T17:17:00Z"/>
        </w:rPr>
        <w:pPrChange w:id="763" w:author="mkoenig" w:date="2015-09-02T15:49:00Z">
          <w:pPr/>
        </w:pPrChange>
      </w:pPr>
      <w:ins w:id="764" w:author="Windows User" w:date="2015-08-20T16:57:00Z">
        <w:del w:id="765" w:author="mkoenig" w:date="2015-08-26T17:17:00Z">
          <w:r w:rsidDel="00E56084">
            <w:delText>Yi,jS3=1Si,j*+1A&lt;i&gt;,&lt;j&gt;**+2M&lt;i&gt;,&lt;j&gt;**</w:delText>
          </w:r>
        </w:del>
      </w:ins>
    </w:p>
    <w:p w14:paraId="39B63BA0" w14:textId="6B0E5094" w:rsidR="004A34E4" w:rsidDel="00E56084" w:rsidRDefault="004A34E4">
      <w:pPr>
        <w:ind w:firstLine="0"/>
        <w:rPr>
          <w:ins w:id="766" w:author="Windows User" w:date="2015-08-20T16:57:00Z"/>
          <w:del w:id="767" w:author="mkoenig" w:date="2015-08-26T17:17:00Z"/>
        </w:rPr>
        <w:pPrChange w:id="768" w:author="mkoenig" w:date="2015-09-02T15:49:00Z">
          <w:pPr/>
        </w:pPrChange>
      </w:pPr>
      <w:ins w:id="769" w:author="Windows User" w:date="2015-08-20T16:57:00Z">
        <w:del w:id="770" w:author="mkoenig" w:date="2015-08-26T17:17:00Z">
          <w:r w:rsidDel="00E56084">
            <w:delText>Yi,jR3=1Ri,j*+1A&lt;i&gt;,&lt;j&gt;**+2M&lt;i&gt;,&lt;j&gt;**</w:delText>
          </w:r>
        </w:del>
      </w:ins>
    </w:p>
    <w:p w14:paraId="1F1A3E8C" w14:textId="1F362E63" w:rsidR="004A34E4" w:rsidDel="00E56084" w:rsidRDefault="004A34E4">
      <w:pPr>
        <w:ind w:firstLine="0"/>
        <w:rPr>
          <w:ins w:id="771" w:author="Windows User" w:date="2015-08-20T16:57:00Z"/>
          <w:del w:id="772" w:author="mkoenig" w:date="2015-08-26T17:17:00Z"/>
        </w:rPr>
        <w:pPrChange w:id="773" w:author="mkoenig" w:date="2015-09-02T15:49:00Z">
          <w:pPr/>
        </w:pPrChange>
      </w:pPr>
      <w:ins w:id="774" w:author="Windows User" w:date="2015-08-20T16:57:00Z">
        <w:del w:id="775" w:author="mkoenig" w:date="2015-08-26T17:17:00Z">
          <w:r w:rsidDel="00E56084">
            <w:delText>Herein, Ai,j**calculates the correlation of slopes analogue to the correlation in distances in Ai,j* between factors i and j</w:delText>
          </w:r>
        </w:del>
      </w:ins>
    </w:p>
    <w:p w14:paraId="4CDE3708" w14:textId="7C9E3FBD" w:rsidR="004A34E4" w:rsidDel="00E56084" w:rsidRDefault="004A34E4">
      <w:pPr>
        <w:ind w:firstLine="0"/>
        <w:rPr>
          <w:ins w:id="776" w:author="Windows User" w:date="2015-08-20T16:57:00Z"/>
          <w:del w:id="777" w:author="mkoenig" w:date="2015-08-26T17:17:00Z"/>
        </w:rPr>
        <w:pPrChange w:id="778" w:author="mkoenig" w:date="2015-09-02T15:49:00Z">
          <w:pPr/>
        </w:pPrChange>
      </w:pPr>
      <w:ins w:id="779" w:author="Windows User" w:date="2015-08-20T16:57:00Z">
        <w:del w:id="780" w:author="mkoenig" w:date="2015-08-26T17:17:00Z">
          <w:r w:rsidDel="00E56084">
            <w:delText>Ai,j**=(Pearson correlation(si,sj)+1)/2</w:delText>
          </w:r>
        </w:del>
      </w:ins>
    </w:p>
    <w:p w14:paraId="03F21443" w14:textId="4653714F" w:rsidR="004A34E4" w:rsidDel="00E56084" w:rsidRDefault="004A34E4">
      <w:pPr>
        <w:ind w:firstLine="0"/>
        <w:rPr>
          <w:ins w:id="781" w:author="Windows User" w:date="2015-08-20T16:57:00Z"/>
          <w:del w:id="782" w:author="mkoenig" w:date="2015-08-26T17:17:00Z"/>
        </w:rPr>
        <w:pPrChange w:id="783" w:author="mkoenig" w:date="2015-09-02T15:49:00Z">
          <w:pPr/>
        </w:pPrChange>
      </w:pPr>
      <w:ins w:id="784" w:author="Windows User" w:date="2015-08-20T16:57:00Z">
        <w:del w:id="785" w:author="mkoenig" w:date="2015-08-26T17:17:00Z">
          <w:r w:rsidDel="00E56084">
            <w:delText>with si=(si1,si2,...,si(n-1)) being the vector of slopes sik=s(i,tk,tk+1) = xi,tk+1- xi,tktk+1-tk</w:delText>
          </w:r>
        </w:del>
      </w:ins>
    </w:p>
    <w:p w14:paraId="79000675" w14:textId="0A2EC15D" w:rsidR="004A34E4" w:rsidDel="00E56084" w:rsidRDefault="004A34E4">
      <w:pPr>
        <w:ind w:firstLine="0"/>
        <w:rPr>
          <w:ins w:id="786" w:author="Windows User" w:date="2015-08-20T16:57:00Z"/>
          <w:del w:id="787" w:author="mkoenig" w:date="2015-08-26T17:17:00Z"/>
        </w:rPr>
        <w:pPrChange w:id="788" w:author="mkoenig" w:date="2015-09-02T15:49:00Z">
          <w:pPr/>
        </w:pPrChange>
      </w:pPr>
      <w:ins w:id="789" w:author="Windows User" w:date="2015-08-20T16:57:00Z">
        <w:del w:id="790" w:author="mkoenig" w:date="2015-08-26T17:17:00Z">
          <w:r w:rsidDel="00E56084">
            <w:delText>Mi,j**calculates the absolute distance in maximum and minimum times instead of the distance of indices in Mi,j*</w:delText>
          </w:r>
        </w:del>
      </w:ins>
    </w:p>
    <w:p w14:paraId="1104B895" w14:textId="3EBCC236" w:rsidR="004A34E4" w:rsidDel="00E56084" w:rsidRDefault="004A34E4">
      <w:pPr>
        <w:ind w:firstLine="0"/>
        <w:rPr>
          <w:ins w:id="791" w:author="Windows User" w:date="2015-08-20T16:57:00Z"/>
          <w:del w:id="792" w:author="mkoenig" w:date="2015-08-26T17:17:00Z"/>
        </w:rPr>
        <w:pPrChange w:id="793" w:author="mkoenig" w:date="2015-09-02T15:49:00Z">
          <w:pPr/>
        </w:pPrChange>
      </w:pPr>
      <w:ins w:id="794" w:author="Windows User" w:date="2015-08-20T16:57:00Z">
        <w:del w:id="795" w:author="mkoenig" w:date="2015-08-26T17:17:00Z">
          <w:r w:rsidDel="00E56084">
            <w:delText>Mi,j**=1-|timin-tjmin|+|timax-tjmax|2(tn-t0)</w:delText>
          </w:r>
        </w:del>
      </w:ins>
    </w:p>
    <w:p w14:paraId="7D29EC30" w14:textId="6A7358A6" w:rsidR="004A34E4" w:rsidDel="00E56084" w:rsidRDefault="004A34E4">
      <w:pPr>
        <w:ind w:firstLine="0"/>
        <w:rPr>
          <w:ins w:id="796" w:author="Windows User" w:date="2015-08-20T16:57:00Z"/>
          <w:del w:id="797" w:author="mkoenig" w:date="2015-08-26T17:17:00Z"/>
        </w:rPr>
        <w:pPrChange w:id="798" w:author="mkoenig" w:date="2015-09-02T15:49:00Z">
          <w:pPr/>
        </w:pPrChange>
      </w:pPr>
      <w:ins w:id="799" w:author="Windows User" w:date="2015-08-20T16:57:00Z">
        <w:del w:id="800" w:author="mkoenig" w:date="2015-08-26T17:17:00Z">
          <w:r w:rsidDel="00E56084">
            <w:delText>Throughout the analysis the weights were</w:delText>
          </w:r>
        </w:del>
      </w:ins>
    </w:p>
    <w:p w14:paraId="4C56F941" w14:textId="1898B060" w:rsidR="004A34E4" w:rsidDel="00977010" w:rsidRDefault="004A34E4">
      <w:pPr>
        <w:ind w:firstLine="0"/>
        <w:rPr>
          <w:del w:id="801" w:author="mkoenig" w:date="2015-08-27T11:33:00Z"/>
        </w:rPr>
        <w:pPrChange w:id="802" w:author="mkoenig" w:date="2015-09-02T15:49:00Z">
          <w:pPr/>
        </w:pPrChange>
      </w:pPr>
      <w:ins w:id="803" w:author="Windows User" w:date="2015-08-20T16:57:00Z">
        <w:del w:id="804" w:author="mkoenig" w:date="2015-08-26T17:17:00Z">
          <w:r w:rsidDel="00E56084">
            <w:delText>For comparison Pearson, Spearman and YS2 and YR2 correlation coefficients were calculated.</w:delText>
          </w:r>
        </w:del>
      </w:ins>
      <w:ins w:id="805" w:author="mkoenig" w:date="2015-08-26T17:22:00Z">
        <w:r w:rsidR="009E7BA8">
          <w:t xml:space="preserve">Cluster analysis </w:t>
        </w:r>
      </w:ins>
      <w:ins w:id="806" w:author="mkoenig" w:date="2015-08-26T17:26:00Z">
        <w:r w:rsidR="00F05236">
          <w:t>of</w:t>
        </w:r>
        <w:r w:rsidR="009E7BA8">
          <w:t xml:space="preserve"> the correlation matrix used </w:t>
        </w:r>
      </w:ins>
      <w:ins w:id="807" w:author="mkoenig" w:date="2015-08-26T17:22:00Z">
        <w:r w:rsidR="009E7BA8">
          <w:t>complete-linkage hierarchical clustering</w:t>
        </w:r>
      </w:ins>
      <w:ins w:id="808" w:author="mkoenig" w:date="2015-08-27T11:39:00Z">
        <w:r w:rsidR="007E6CEA">
          <w:t xml:space="preserve"> with </w:t>
        </w:r>
        <w:proofErr w:type="spellStart"/>
        <w:r w:rsidR="007E6CEA">
          <w:t>euclidian</w:t>
        </w:r>
        <w:proofErr w:type="spellEnd"/>
        <w:r w:rsidR="00F05236">
          <w:t xml:space="preserve"> distance measurement</w:t>
        </w:r>
      </w:ins>
      <w:ins w:id="809" w:author="mkoenig" w:date="2015-08-26T17:30:00Z">
        <w:r w:rsidR="00436373">
          <w:t>.</w:t>
        </w:r>
      </w:ins>
      <w:ins w:id="810" w:author="mkoenig" w:date="2015-08-26T17:24:00Z">
        <w:r w:rsidR="008B4A09">
          <w:t xml:space="preserve"> This</w:t>
        </w:r>
        <w:r w:rsidR="008D7718">
          <w:t xml:space="preserve"> </w:t>
        </w:r>
        <w:r w:rsidR="009E7BA8">
          <w:t xml:space="preserve">combination </w:t>
        </w:r>
        <w:del w:id="811" w:author="mkoenig" w:date="2015-09-04T12:26:00Z">
          <w:r w:rsidR="009E7BA8" w:rsidDel="001729E2">
            <w:delText>of methods</w:delText>
          </w:r>
        </w:del>
      </w:ins>
      <w:ins w:id="812" w:author="mkoenig" w:date="2015-09-04T12:26:00Z">
        <w:r w:rsidR="001729E2">
          <w:t xml:space="preserve">of complete-linkage with </w:t>
        </w:r>
      </w:ins>
      <m:oMath>
        <m:sSup>
          <m:sSupPr>
            <m:ctrlPr>
              <w:ins w:id="813" w:author="mkoenig" w:date="2015-09-04T12:27:00Z">
                <w:rPr>
                  <w:rFonts w:ascii="Cambria Math" w:hAnsi="Cambria Math"/>
                  <w:i/>
                </w:rPr>
              </w:ins>
            </m:ctrlPr>
          </m:sSupPr>
          <m:e>
            <w:ins w:id="814" w:author="mkoenig" w:date="2015-09-04T12:27:00Z">
              <m:r>
                <w:rPr>
                  <w:rFonts w:ascii="Cambria Math" w:hAnsi="Cambria Math" w:hint="eastAsia"/>
                  <w:rPrChange w:id="815" w:author="mkoenig" w:date="2015-09-04T12:27:00Z">
                    <w:rPr>
                      <w:rFonts w:ascii="Cambria Math" w:hAnsi="Cambria Math" w:hint="eastAsia"/>
                    </w:rPr>
                  </w:rPrChange>
                </w:rPr>
                <m:t xml:space="preserve"> </m:t>
              </m:r>
              <m:r>
                <w:rPr>
                  <w:rFonts w:ascii="Cambria Math" w:hAnsi="Cambria Math"/>
                </w:rPr>
                <m:t>Y</m:t>
              </m:r>
            </w:ins>
          </m:e>
          <m:sup>
            <w:ins w:id="816" w:author="mkoenig" w:date="2015-09-04T12:27:00Z">
              <m:r>
                <w:rPr>
                  <w:rFonts w:ascii="Cambria Math" w:hAnsi="Cambria Math"/>
                </w:rPr>
                <m:t>S</m:t>
              </m:r>
            </w:ins>
          </m:sup>
        </m:sSup>
        <w:ins w:id="817" w:author="mkoenig" w:date="2015-08-26T17:24:00Z">
          <w:del w:id="818" w:author="mkoenig" w:date="2015-09-04T12:27:00Z">
            <m:r>
              <w:rPr>
                <w:rFonts w:ascii="Cambria Math" w:hAnsi="Cambria Math" w:hint="eastAsia"/>
                <w:rPrChange w:id="819" w:author="mkoenig" w:date="2015-09-04T12:27:00Z">
                  <w:rPr>
                    <w:rFonts w:ascii="Cambria Math" w:hAnsi="Cambria Math" w:hint="eastAsia"/>
                  </w:rPr>
                </w:rPrChange>
              </w:rPr>
              <m:t xml:space="preserve"> </m:t>
            </m:r>
          </w:del>
        </w:ins>
      </m:oMath>
      <w:ins w:id="820" w:author="mkoenig" w:date="2015-08-26T17:24:00Z">
        <w:del w:id="821" w:author="mkoenig" w:date="2015-09-04T12:27:00Z">
          <w:r w:rsidR="009E7BA8" w:rsidDel="0051307D">
            <w:delText>p</w:delText>
          </w:r>
        </w:del>
      </w:ins>
      <w:ins w:id="822" w:author="mkoenig" w:date="2015-09-04T12:27:00Z">
        <w:r w:rsidR="0051307D">
          <w:t xml:space="preserve"> p</w:t>
        </w:r>
      </w:ins>
      <w:ins w:id="823" w:author="mkoenig" w:date="2015-08-26T17:24:00Z">
        <w:r w:rsidR="009E7BA8">
          <w:t>rovided the best enrichments on gene-expression time-series in a recent comparisons of methods {</w:t>
        </w:r>
        <w:r w:rsidR="009E7BA8" w:rsidRPr="009E5E75">
          <w:rPr>
            <w:shd w:val="clear" w:color="auto" w:fill="BFBFBF" w:themeFill="background1" w:themeFillShade="BF"/>
            <w:rPrChange w:id="824" w:author="mkoenig" w:date="2015-08-26T17:39:00Z">
              <w:rPr/>
            </w:rPrChange>
          </w:rPr>
          <w:t>Jaskowiak2014, Jaskowiak2013</w:t>
        </w:r>
        <w:r w:rsidR="009E7BA8">
          <w:t>}.</w:t>
        </w:r>
      </w:ins>
    </w:p>
    <w:p w14:paraId="6CB9631B" w14:textId="044506AF" w:rsidR="008D7718" w:rsidDel="0051307D" w:rsidRDefault="008D7718">
      <w:pPr>
        <w:ind w:firstLine="0"/>
        <w:rPr>
          <w:ins w:id="825" w:author="mkoenig" w:date="2015-09-02T15:57:00Z"/>
          <w:del w:id="826" w:author="mkoenig" w:date="2015-09-04T12:34:00Z"/>
        </w:rPr>
        <w:pPrChange w:id="827" w:author="mkoenig" w:date="2015-09-02T15:49:00Z">
          <w:pPr/>
        </w:pPrChange>
      </w:pPr>
      <w:ins w:id="828" w:author="mkoenig" w:date="2015-09-02T15:50:00Z">
        <w:r>
          <w:t xml:space="preserve"> </w:t>
        </w:r>
      </w:ins>
      <w:ins w:id="829" w:author="mkoenig" w:date="2015-09-04T12:32:00Z">
        <w:r w:rsidR="0051307D">
          <w:t xml:space="preserve">The number of </w:t>
        </w:r>
        <w:proofErr w:type="gramStart"/>
        <w:r w:rsidR="0051307D">
          <w:t xml:space="preserve">clusters </w:t>
        </w:r>
      </w:ins>
      <w:proofErr w:type="gramEnd"/>
      <m:oMath>
        <m:sSub>
          <m:sSubPr>
            <m:ctrlPr>
              <w:ins w:id="830" w:author="mkoenig" w:date="2015-09-04T12:33:00Z">
                <w:rPr>
                  <w:rFonts w:ascii="Cambria Math" w:hAnsi="Cambria Math"/>
                  <w:i/>
                </w:rPr>
              </w:ins>
            </m:ctrlPr>
          </m:sSubPr>
          <m:e>
            <w:ins w:id="831" w:author="mkoenig" w:date="2015-09-04T12:33:00Z">
              <m:r>
                <w:rPr>
                  <w:rFonts w:ascii="Cambria Math" w:hAnsi="Cambria Math"/>
                </w:rPr>
                <m:t>N</m:t>
              </m:r>
            </w:ins>
          </m:e>
          <m:sub>
            <w:ins w:id="832" w:author="mkoenig" w:date="2015-09-04T12:33:00Z">
              <m:r>
                <w:rPr>
                  <w:rFonts w:ascii="Cambria Math" w:hAnsi="Cambria Math"/>
                </w:rPr>
                <m:t>c</m:t>
              </m:r>
            </w:ins>
          </m:sub>
        </m:sSub>
        <w:ins w:id="833" w:author="mkoenig" w:date="2015-09-04T12:33:00Z">
          <m:r>
            <w:rPr>
              <w:rFonts w:ascii="Cambria Math" w:hAnsi="Cambria Math"/>
            </w:rPr>
            <m:t>=6</m:t>
          </m:r>
        </w:ins>
      </m:oMath>
      <w:ins w:id="834" w:author="mkoenig" w:date="2015-09-04T12:33:00Z">
        <w:r w:rsidR="0051307D">
          <w:t>, was selected as maximum number of clusters with all clusters containing more than one factor.</w:t>
        </w:r>
      </w:ins>
      <w:ins w:id="835" w:author="mkoenig" w:date="2015-09-04T12:34:00Z">
        <w:r w:rsidR="0051307D">
          <w:t xml:space="preserve"> </w:t>
        </w:r>
      </w:ins>
    </w:p>
    <w:p w14:paraId="2FD3C02C" w14:textId="2D14ADB1" w:rsidR="008D7718" w:rsidRDefault="00977010">
      <w:pPr>
        <w:ind w:firstLine="0"/>
        <w:rPr>
          <w:ins w:id="836" w:author="mkoenig" w:date="2015-09-02T15:49:00Z"/>
        </w:rPr>
        <w:pPrChange w:id="837" w:author="mkoenig" w:date="2015-09-02T15:49:00Z">
          <w:pPr/>
        </w:pPrChange>
      </w:pPr>
      <w:ins w:id="838" w:author="mkoenig" w:date="2015-08-27T13:35:00Z">
        <w:r>
          <w:t xml:space="preserve">Normalization of factors was performed separately for each factor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xml:space="preserve"> for all time points </w:t>
        </w:r>
      </w:ins>
      <w:ins w:id="839" w:author="mkoenig" w:date="2015-09-04T12:38:00Z">
        <m:oMath>
          <m:r>
            <w:rPr>
              <w:rFonts w:ascii="Cambria Math" w:hAnsi="Cambria Math"/>
            </w:rPr>
            <m:t xml:space="preserve">i=1, …, </m:t>
          </m:r>
          <m:sSub>
            <m:sSubPr>
              <m:ctrlPr>
                <w:rPr>
                  <w:rFonts w:ascii="Cambria Math" w:hAnsi="Cambria Math"/>
                  <w:i/>
                </w:rPr>
              </m:ctrlPr>
            </m:sSubPr>
            <m:e>
              <m:r>
                <w:rPr>
                  <w:rFonts w:ascii="Cambria Math" w:hAnsi="Cambria Math"/>
                </w:rPr>
                <m:t>N</m:t>
              </m:r>
            </m:e>
            <m:sub>
              <m:r>
                <w:rPr>
                  <w:rFonts w:ascii="Cambria Math" w:hAnsi="Cambria Math"/>
                </w:rPr>
                <m:t>t</m:t>
              </m:r>
            </m:sub>
          </m:sSub>
        </m:oMath>
        <w:r w:rsidR="006D3BA2">
          <w:t xml:space="preserve"> </w:t>
        </w:r>
      </w:ins>
      <w:ins w:id="840" w:author="mkoenig" w:date="2015-08-27T13:35:00Z">
        <w:del w:id="841" w:author="mkoenig" w:date="2015-09-04T12:38:00Z">
          <w:r w:rsidRPr="000652B7" w:rsidDel="006D3BA2">
            <w:rPr>
              <w:i/>
            </w:rPr>
            <w:delText>i</w:delText>
          </w:r>
          <w:r w:rsidDel="006D3BA2">
            <w:delText xml:space="preserve"> </w:delText>
          </w:r>
        </w:del>
        <w:r>
          <w:t xml:space="preserve">and repeats </w:t>
        </w:r>
      </w:ins>
      <w:ins w:id="842" w:author="mkoenig" w:date="2015-09-04T12:39:00Z">
        <m:oMath>
          <m:r>
            <w:rPr>
              <w:rFonts w:ascii="Cambria Math" w:hAnsi="Cambria Math"/>
            </w:rPr>
            <m:t>r=1,…,</m:t>
          </m:r>
          <m:sSub>
            <m:sSubPr>
              <m:ctrlPr>
                <w:rPr>
                  <w:rFonts w:ascii="Cambria Math" w:hAnsi="Cambria Math"/>
                  <w:i/>
                </w:rPr>
              </m:ctrlPr>
            </m:sSubPr>
            <m:e>
              <m:r>
                <w:rPr>
                  <w:rFonts w:ascii="Cambria Math" w:hAnsi="Cambria Math"/>
                </w:rPr>
                <m:t>N</m:t>
              </m:r>
            </m:e>
            <m:sub>
              <m:r>
                <w:rPr>
                  <w:rFonts w:ascii="Cambria Math" w:hAnsi="Cambria Math"/>
                </w:rPr>
                <m:t>r</m:t>
              </m:r>
            </m:sub>
          </m:sSub>
        </m:oMath>
        <w:r w:rsidR="006D3BA2">
          <w:t xml:space="preserve"> with </w:t>
        </w:r>
      </w:ins>
      <m:oMath>
        <m:sSub>
          <m:sSubPr>
            <m:ctrlPr>
              <w:ins w:id="843" w:author="mkoenig" w:date="2015-09-04T12:40:00Z">
                <w:rPr>
                  <w:rFonts w:ascii="Cambria Math" w:hAnsi="Cambria Math"/>
                  <w:i/>
                </w:rPr>
              </w:ins>
            </m:ctrlPr>
          </m:sSubPr>
          <m:e>
            <w:ins w:id="844" w:author="mkoenig" w:date="2015-09-04T12:40:00Z">
              <m:r>
                <w:rPr>
                  <w:rFonts w:ascii="Cambria Math" w:hAnsi="Cambria Math"/>
                </w:rPr>
                <m:t>N</m:t>
              </m:r>
            </w:ins>
          </m:e>
          <m:sub>
            <w:ins w:id="845" w:author="mkoenig" w:date="2015-09-04T12:40:00Z">
              <m:r>
                <w:rPr>
                  <w:rFonts w:ascii="Cambria Math" w:hAnsi="Cambria Math"/>
                </w:rPr>
                <m:t>t</m:t>
              </m:r>
            </w:ins>
          </m:sub>
        </m:sSub>
        <w:ins w:id="846" w:author="mkoenig" w:date="2015-09-04T12:40:00Z">
          <m:r>
            <w:rPr>
              <w:rFonts w:ascii="Cambria Math" w:hAnsi="Cambria Math"/>
            </w:rPr>
            <m:t>=8</m:t>
          </m:r>
        </w:ins>
      </m:oMath>
      <w:ins w:id="847" w:author="mkoenig" w:date="2015-09-04T12:40:00Z">
        <w:r w:rsidR="006D3BA2">
          <w:t xml:space="preserve"> and </w:t>
        </w:r>
        <m:oMath>
          <m:sSub>
            <m:sSubPr>
              <m:ctrlPr>
                <w:rPr>
                  <w:rFonts w:ascii="Cambria Math" w:hAnsi="Cambria Math"/>
                  <w:i/>
                </w:rPr>
              </m:ctrlPr>
            </m:sSubPr>
            <m:e>
              <m:r>
                <w:rPr>
                  <w:rFonts w:ascii="Cambria Math" w:hAnsi="Cambria Math"/>
                </w:rPr>
                <m:t>N</m:t>
              </m:r>
            </m:e>
            <m:sub>
              <m:r>
                <w:rPr>
                  <w:rFonts w:ascii="Cambria Math" w:hAnsi="Cambria Math"/>
                </w:rPr>
                <m:t>r</m:t>
              </m:r>
            </m:sub>
          </m:sSub>
          <m:r>
            <w:rPr>
              <w:rFonts w:ascii="Cambria Math" w:hAnsi="Cambria Math"/>
            </w:rPr>
            <m:t xml:space="preserve">=5 </m:t>
          </m:r>
        </m:oMath>
      </w:ins>
      <w:ins w:id="848" w:author="mkoenig" w:date="2015-08-27T13:35:00Z">
        <w:del w:id="849" w:author="mkoenig" w:date="2015-09-04T12:39:00Z">
          <w:r w:rsidRPr="000652B7" w:rsidDel="006D3BA2">
            <w:rPr>
              <w:i/>
            </w:rPr>
            <w:delText>r</w:delText>
          </w:r>
          <w:r w:rsidDel="006D3BA2">
            <w:delText xml:space="preserve"> </w:delText>
          </w:r>
        </w:del>
        <w:r>
          <w:t>via</w:t>
        </w:r>
      </w:ins>
      <w:ins w:id="850" w:author="mkoenig" w:date="2015-09-02T15:49:00Z">
        <w:del w:id="851" w:author="mkoenig" w:date="2015-09-04T12:34:00Z">
          <w:r w:rsidR="008D7718" w:rsidDel="0051307D">
            <w:delText xml:space="preserve"> </w:delText>
          </w:r>
        </w:del>
      </w:ins>
    </w:p>
    <w:p w14:paraId="3FA50A5B" w14:textId="2BA130AB" w:rsidR="004A34E4" w:rsidDel="009E7BA8" w:rsidRDefault="00AE66CC">
      <w:pPr>
        <w:ind w:firstLine="0"/>
        <w:jc w:val="center"/>
        <w:rPr>
          <w:del w:id="852" w:author="mkoenig" w:date="2015-08-26T17:25:00Z"/>
        </w:rPr>
        <w:pPrChange w:id="853" w:author="mkoenig" w:date="2015-09-02T15:49:00Z">
          <w:pPr/>
        </w:pPrChange>
      </w:pPr>
      <m:oMath>
        <m:acc>
          <m:accPr>
            <m:chr m:val="̅"/>
            <m:ctrlPr>
              <w:ins w:id="854" w:author="mkoenig" w:date="2015-09-04T12:30:00Z">
                <w:rPr>
                  <w:rFonts w:ascii="Cambria Math" w:hAnsi="Cambria Math"/>
                  <w:i/>
                  <w:lang w:val="de-DE"/>
                </w:rPr>
              </w:ins>
            </m:ctrlPr>
          </m:accPr>
          <m:e>
            <m:sSub>
              <m:sSubPr>
                <m:ctrlPr>
                  <w:ins w:id="855" w:author="mkoenig" w:date="2015-09-04T12:30:00Z">
                    <w:rPr>
                      <w:rFonts w:ascii="Cambria Math" w:hAnsi="Cambria Math"/>
                      <w:i/>
                      <w:lang w:val="de-DE"/>
                    </w:rPr>
                  </w:ins>
                </m:ctrlPr>
              </m:sSubPr>
              <m:e>
                <w:ins w:id="856" w:author="mkoenig" w:date="2015-09-04T12:30:00Z">
                  <m:r>
                    <w:rPr>
                      <w:rFonts w:ascii="Cambria Math" w:hAnsi="Cambria Math"/>
                      <w:lang w:val="de-DE"/>
                    </w:rPr>
                    <m:t>f</m:t>
                  </m:r>
                </w:ins>
              </m:e>
              <m:sub>
                <w:ins w:id="857" w:author="mkoenig" w:date="2015-09-04T12:30:00Z">
                  <m:r>
                    <w:rPr>
                      <w:rFonts w:ascii="Cambria Math" w:hAnsi="Cambria Math"/>
                      <w:lang w:val="de-DE"/>
                    </w:rPr>
                    <m:t>k</m:t>
                  </m:r>
                </w:ins>
              </m:sub>
            </m:sSub>
          </m:e>
        </m:acc>
        <m:sSubSup>
          <m:sSubSupPr>
            <m:ctrlPr>
              <w:ins w:id="858" w:author="mkoenig" w:date="2015-08-27T13:35:00Z">
                <w:del w:id="859" w:author="mkoenig" w:date="2015-09-04T12:29:00Z">
                  <w:rPr>
                    <w:rFonts w:ascii="Cambria Math" w:hAnsi="Cambria Math"/>
                    <w:i/>
                    <w:lang w:val="de-DE"/>
                  </w:rPr>
                </w:del>
              </w:ins>
            </m:ctrlPr>
          </m:sSubSupPr>
          <m:e>
            <w:ins w:id="860" w:author="mkoenig" w:date="2015-08-27T13:35:00Z">
              <w:del w:id="861" w:author="mkoenig" w:date="2015-09-04T12:29:00Z">
                <m:r>
                  <w:rPr>
                    <w:rFonts w:ascii="Cambria Math" w:hAnsi="Cambria Math"/>
                    <w:lang w:val="de-DE"/>
                  </w:rPr>
                  <m:t>f</m:t>
                </m:r>
              </w:del>
            </w:ins>
          </m:e>
          <m:sub>
            <w:ins w:id="862" w:author="mkoenig" w:date="2015-08-27T13:35:00Z">
              <w:del w:id="863" w:author="mkoenig" w:date="2015-09-04T12:29:00Z">
                <m:r>
                  <w:rPr>
                    <w:rFonts w:ascii="Cambria Math" w:hAnsi="Cambria Math"/>
                    <w:lang w:val="de-DE"/>
                  </w:rPr>
                  <m:t>k</m:t>
                </m:r>
              </w:del>
            </w:ins>
          </m:sub>
          <m:sup>
            <w:ins w:id="864" w:author="mkoenig" w:date="2015-08-27T13:35:00Z">
              <w:del w:id="865" w:author="mkoenig" w:date="2015-09-04T12:29:00Z">
                <m:r>
                  <w:rPr>
                    <w:rFonts w:ascii="Cambria Math" w:hAnsi="Cambria Math"/>
                    <w:lang w:val="de-DE"/>
                  </w:rPr>
                  <m:t>norm</m:t>
                </m:r>
              </w:del>
            </w:ins>
          </m:sup>
        </m:sSubSup>
        <m:d>
          <m:dPr>
            <m:ctrlPr>
              <w:ins w:id="866" w:author="mkoenig" w:date="2015-08-27T13:35:00Z">
                <w:rPr>
                  <w:rFonts w:ascii="Cambria Math" w:hAnsi="Cambria Math"/>
                  <w:i/>
                </w:rPr>
              </w:ins>
            </m:ctrlPr>
          </m:dPr>
          <m:e>
            <m:sSub>
              <m:sSubPr>
                <m:ctrlPr>
                  <w:ins w:id="867" w:author="mkoenig" w:date="2015-08-27T13:35:00Z">
                    <w:rPr>
                      <w:rFonts w:ascii="Cambria Math" w:hAnsi="Cambria Math"/>
                      <w:i/>
                    </w:rPr>
                  </w:ins>
                </m:ctrlPr>
              </m:sSubPr>
              <m:e>
                <w:ins w:id="868" w:author="mkoenig" w:date="2015-08-27T13:35:00Z">
                  <m:r>
                    <w:rPr>
                      <w:rFonts w:ascii="Cambria Math" w:hAnsi="Cambria Math"/>
                    </w:rPr>
                    <m:t>t</m:t>
                  </m:r>
                </w:ins>
              </m:e>
              <m:sub>
                <w:ins w:id="869" w:author="mkoenig" w:date="2015-08-27T13:35:00Z">
                  <m:r>
                    <w:rPr>
                      <w:rFonts w:ascii="Cambria Math" w:hAnsi="Cambria Math"/>
                    </w:rPr>
                    <m:t>i,r</m:t>
                  </m:r>
                </w:ins>
              </m:sub>
            </m:sSub>
          </m:e>
        </m:d>
        <w:ins w:id="870" w:author="mkoenig" w:date="2015-08-27T13:35:00Z">
          <m:r>
            <w:rPr>
              <w:rFonts w:ascii="Cambria Math" w:hAnsi="Cambria Math" w:hint="eastAsia"/>
              <w:rPrChange w:id="871" w:author="mkoenig" w:date="2015-09-04T12:29:00Z">
                <w:rPr>
                  <w:rFonts w:ascii="Cambria Math" w:hAnsi="Cambria Math" w:hint="eastAsia"/>
                  <w:lang w:val="de-DE"/>
                </w:rPr>
              </w:rPrChange>
            </w:rPr>
            <m:t>=</m:t>
          </m:r>
        </w:ins>
        <m:f>
          <m:fPr>
            <m:ctrlPr>
              <w:ins w:id="872" w:author="mkoenig" w:date="2015-08-27T13:35:00Z">
                <w:rPr>
                  <w:rFonts w:ascii="Cambria Math" w:hAnsi="Cambria Math"/>
                  <w:i/>
                </w:rPr>
              </w:ins>
            </m:ctrlPr>
          </m:fPr>
          <m:num>
            <w:ins w:id="873" w:author="mkoenig" w:date="2015-08-27T13:35:00Z">
              <m:r>
                <w:rPr>
                  <w:rFonts w:ascii="Cambria Math" w:hAnsi="Cambria Math" w:hint="eastAsia"/>
                  <w:rPrChange w:id="874" w:author="mkoenig" w:date="2015-09-04T12:29:00Z">
                    <w:rPr>
                      <w:rFonts w:ascii="Cambria Math" w:hAnsi="Cambria Math" w:hint="eastAsia"/>
                      <w:lang w:val="de-DE"/>
                    </w:rPr>
                  </w:rPrChange>
                </w:rPr>
                <m:t>(</m:t>
              </m:r>
            </w:ins>
            <m:sSub>
              <m:sSubPr>
                <m:ctrlPr>
                  <w:ins w:id="875" w:author="mkoenig" w:date="2015-08-27T13:35:00Z">
                    <w:rPr>
                      <w:rFonts w:ascii="Cambria Math" w:hAnsi="Cambria Math"/>
                      <w:i/>
                    </w:rPr>
                  </w:ins>
                </m:ctrlPr>
              </m:sSubPr>
              <m:e>
                <w:ins w:id="876" w:author="mkoenig" w:date="2015-08-27T13:35:00Z">
                  <m:r>
                    <w:rPr>
                      <w:rFonts w:ascii="Cambria Math" w:hAnsi="Cambria Math"/>
                    </w:rPr>
                    <m:t>f</m:t>
                  </m:r>
                </w:ins>
              </m:e>
              <m:sub>
                <w:ins w:id="877" w:author="mkoenig" w:date="2015-08-27T13:35:00Z">
                  <m:r>
                    <w:rPr>
                      <w:rFonts w:ascii="Cambria Math" w:hAnsi="Cambria Math"/>
                    </w:rPr>
                    <m:t>k</m:t>
                  </m:r>
                </w:ins>
              </m:sub>
            </m:sSub>
            <m:d>
              <m:dPr>
                <m:ctrlPr>
                  <w:ins w:id="878" w:author="mkoenig" w:date="2015-08-27T13:35:00Z">
                    <w:rPr>
                      <w:rFonts w:ascii="Cambria Math" w:hAnsi="Cambria Math"/>
                      <w:i/>
                    </w:rPr>
                  </w:ins>
                </m:ctrlPr>
              </m:dPr>
              <m:e>
                <m:sSub>
                  <m:sSubPr>
                    <m:ctrlPr>
                      <w:ins w:id="879" w:author="mkoenig" w:date="2015-08-27T13:35:00Z">
                        <w:rPr>
                          <w:rFonts w:ascii="Cambria Math" w:hAnsi="Cambria Math"/>
                          <w:i/>
                        </w:rPr>
                      </w:ins>
                    </m:ctrlPr>
                  </m:sSubPr>
                  <m:e>
                    <w:ins w:id="880" w:author="mkoenig" w:date="2015-08-27T13:35:00Z">
                      <m:r>
                        <w:rPr>
                          <w:rFonts w:ascii="Cambria Math" w:hAnsi="Cambria Math"/>
                        </w:rPr>
                        <m:t>t</m:t>
                      </m:r>
                    </w:ins>
                  </m:e>
                  <m:sub>
                    <w:ins w:id="881" w:author="mkoenig" w:date="2015-08-27T13:35:00Z">
                      <m:r>
                        <w:rPr>
                          <w:rFonts w:ascii="Cambria Math" w:hAnsi="Cambria Math"/>
                        </w:rPr>
                        <m:t>i,r</m:t>
                      </m:r>
                    </w:ins>
                  </m:sub>
                </m:sSub>
              </m:e>
            </m:d>
            <w:ins w:id="882" w:author="mkoenig" w:date="2015-08-27T13:35:00Z">
              <m:r>
                <w:rPr>
                  <w:rFonts w:ascii="Cambria Math" w:hAnsi="Cambria Math"/>
                  <w:rPrChange w:id="883" w:author="mkoenig" w:date="2015-09-04T12:29:00Z">
                    <w:rPr>
                      <w:rFonts w:ascii="Cambria Math" w:hAnsi="Cambria Math"/>
                      <w:lang w:val="de-DE"/>
                    </w:rPr>
                  </w:rPrChange>
                </w:rPr>
                <m:t xml:space="preserve">- </m:t>
              </m:r>
              <m:r>
                <w:rPr>
                  <w:rFonts w:ascii="Cambria Math" w:hAnsi="Cambria Math" w:hint="eastAsia"/>
                  <w:rPrChange w:id="884" w:author="mkoenig" w:date="2015-09-04T12:29:00Z">
                    <w:rPr>
                      <w:rFonts w:ascii="Cambria Math" w:hAnsi="Cambria Math" w:hint="eastAsia"/>
                      <w:lang w:val="de-DE"/>
                    </w:rPr>
                  </w:rPrChange>
                </w:rPr>
                <m:t>&lt;</m:t>
              </m:r>
            </w:ins>
            <m:sSub>
              <m:sSubPr>
                <m:ctrlPr>
                  <w:ins w:id="885" w:author="mkoenig" w:date="2015-08-27T13:35:00Z">
                    <w:rPr>
                      <w:rFonts w:ascii="Cambria Math" w:hAnsi="Cambria Math"/>
                      <w:i/>
                    </w:rPr>
                  </w:ins>
                </m:ctrlPr>
              </m:sSubPr>
              <m:e>
                <w:ins w:id="886" w:author="mkoenig" w:date="2015-08-27T13:35:00Z">
                  <m:r>
                    <w:rPr>
                      <w:rFonts w:ascii="Cambria Math" w:hAnsi="Cambria Math"/>
                    </w:rPr>
                    <m:t>f</m:t>
                  </m:r>
                </w:ins>
              </m:e>
              <m:sub>
                <w:ins w:id="887" w:author="mkoenig" w:date="2015-08-27T13:35:00Z">
                  <m:r>
                    <w:rPr>
                      <w:rFonts w:ascii="Cambria Math" w:hAnsi="Cambria Math"/>
                    </w:rPr>
                    <m:t>k</m:t>
                  </m:r>
                </w:ins>
              </m:sub>
            </m:sSub>
            <w:ins w:id="888" w:author="mkoenig" w:date="2015-08-27T13:35:00Z">
              <m:r>
                <w:rPr>
                  <w:rFonts w:ascii="Cambria Math" w:hAnsi="Cambria Math" w:hint="eastAsia"/>
                  <w:rPrChange w:id="889" w:author="mkoenig" w:date="2015-09-04T12:29:00Z">
                    <w:rPr>
                      <w:rFonts w:ascii="Cambria Math" w:hAnsi="Cambria Math" w:hint="eastAsia"/>
                      <w:lang w:val="de-DE"/>
                    </w:rPr>
                  </w:rPrChange>
                </w:rPr>
                <m:t>&gt;)</m:t>
              </m:r>
            </w:ins>
          </m:num>
          <m:den>
            <m:func>
              <m:funcPr>
                <m:ctrlPr>
                  <w:ins w:id="890" w:author="mkoenig" w:date="2015-08-27T13:35:00Z">
                    <w:rPr>
                      <w:rFonts w:ascii="Cambria Math" w:hAnsi="Cambria Math"/>
                    </w:rPr>
                  </w:ins>
                </m:ctrlPr>
              </m:funcPr>
              <m:fName>
                <w:ins w:id="891" w:author="mkoenig" w:date="2015-08-27T13:35:00Z">
                  <m:r>
                    <m:rPr>
                      <m:sty m:val="p"/>
                    </m:rPr>
                    <w:rPr>
                      <w:rFonts w:ascii="Cambria Math" w:hAnsi="Cambria Math" w:hint="eastAsia"/>
                      <w:rPrChange w:id="892" w:author="mkoenig" w:date="2015-09-04T12:29:00Z">
                        <w:rPr>
                          <w:rFonts w:ascii="Cambria Math" w:hAnsi="Cambria Math" w:hint="eastAsia"/>
                          <w:lang w:val="de-DE"/>
                        </w:rPr>
                      </w:rPrChange>
                    </w:rPr>
                    <m:t>max</m:t>
                  </m:r>
                </w:ins>
              </m:fName>
              <m:e>
                <m:d>
                  <m:dPr>
                    <m:ctrlPr>
                      <w:ins w:id="893" w:author="mkoenig" w:date="2015-08-27T13:35:00Z">
                        <w:rPr>
                          <w:rFonts w:ascii="Cambria Math" w:hAnsi="Cambria Math"/>
                          <w:i/>
                        </w:rPr>
                      </w:ins>
                    </m:ctrlPr>
                  </m:dPr>
                  <m:e>
                    <m:sSub>
                      <m:sSubPr>
                        <m:ctrlPr>
                          <w:ins w:id="894" w:author="mkoenig" w:date="2015-08-27T13:35:00Z">
                            <w:rPr>
                              <w:rFonts w:ascii="Cambria Math" w:hAnsi="Cambria Math"/>
                              <w:i/>
                            </w:rPr>
                          </w:ins>
                        </m:ctrlPr>
                      </m:sSubPr>
                      <m:e>
                        <w:ins w:id="895" w:author="mkoenig" w:date="2015-08-27T13:35:00Z">
                          <m:r>
                            <w:rPr>
                              <w:rFonts w:ascii="Cambria Math" w:hAnsi="Cambria Math"/>
                            </w:rPr>
                            <m:t>f</m:t>
                          </m:r>
                        </w:ins>
                      </m:e>
                      <m:sub>
                        <w:ins w:id="896" w:author="mkoenig" w:date="2015-08-27T13:35:00Z">
                          <m:r>
                            <w:rPr>
                              <w:rFonts w:ascii="Cambria Math" w:hAnsi="Cambria Math"/>
                            </w:rPr>
                            <m:t>k</m:t>
                          </m:r>
                        </w:ins>
                      </m:sub>
                    </m:sSub>
                  </m:e>
                </m:d>
              </m:e>
            </m:func>
            <w:ins w:id="897" w:author="mkoenig" w:date="2015-08-27T13:35:00Z">
              <m:r>
                <w:rPr>
                  <w:rFonts w:ascii="Cambria Math" w:hAnsi="Cambria Math"/>
                  <w:rPrChange w:id="898" w:author="mkoenig" w:date="2015-09-04T12:29:00Z">
                    <w:rPr>
                      <w:rFonts w:ascii="Cambria Math" w:hAnsi="Cambria Math"/>
                      <w:lang w:val="de-DE"/>
                    </w:rPr>
                  </w:rPrChange>
                </w:rPr>
                <m:t>-</m:t>
              </m:r>
              <m:r>
                <m:rPr>
                  <m:sty m:val="p"/>
                </m:rPr>
                <w:rPr>
                  <w:rFonts w:ascii="Cambria Math" w:hAnsi="Cambria Math"/>
                  <w:rPrChange w:id="899" w:author="mkoenig" w:date="2015-09-04T12:29:00Z">
                    <w:rPr>
                      <w:rFonts w:ascii="Cambria Math" w:hAnsi="Cambria Math"/>
                      <w:lang w:val="de-DE"/>
                    </w:rPr>
                  </w:rPrChange>
                </w:rPr>
                <m:t>min⁡</m:t>
              </m:r>
              <m:r>
                <w:rPr>
                  <w:rFonts w:ascii="Cambria Math" w:hAnsi="Cambria Math" w:hint="eastAsia"/>
                  <w:rPrChange w:id="900" w:author="mkoenig" w:date="2015-09-04T12:29:00Z">
                    <w:rPr>
                      <w:rFonts w:ascii="Cambria Math" w:hAnsi="Cambria Math" w:hint="eastAsia"/>
                      <w:lang w:val="de-DE"/>
                    </w:rPr>
                  </w:rPrChange>
                </w:rPr>
                <m:t>(</m:t>
              </m:r>
            </w:ins>
            <m:sSub>
              <m:sSubPr>
                <m:ctrlPr>
                  <w:ins w:id="901" w:author="mkoenig" w:date="2015-08-27T13:35:00Z">
                    <w:rPr>
                      <w:rFonts w:ascii="Cambria Math" w:hAnsi="Cambria Math"/>
                      <w:i/>
                    </w:rPr>
                  </w:ins>
                </m:ctrlPr>
              </m:sSubPr>
              <m:e>
                <w:ins w:id="902" w:author="mkoenig" w:date="2015-08-27T13:35:00Z">
                  <m:r>
                    <w:rPr>
                      <w:rFonts w:ascii="Cambria Math" w:hAnsi="Cambria Math"/>
                    </w:rPr>
                    <m:t>f</m:t>
                  </m:r>
                </w:ins>
              </m:e>
              <m:sub>
                <w:ins w:id="903" w:author="mkoenig" w:date="2015-08-27T13:35:00Z">
                  <m:r>
                    <w:rPr>
                      <w:rFonts w:ascii="Cambria Math" w:hAnsi="Cambria Math"/>
                    </w:rPr>
                    <m:t>k</m:t>
                  </m:r>
                </w:ins>
              </m:sub>
            </m:sSub>
            <w:ins w:id="904" w:author="mkoenig" w:date="2015-08-27T13:35:00Z">
              <m:r>
                <w:rPr>
                  <w:rFonts w:ascii="Cambria Math" w:hAnsi="Cambria Math" w:hint="eastAsia"/>
                  <w:rPrChange w:id="905" w:author="mkoenig" w:date="2015-09-04T12:29:00Z">
                    <w:rPr>
                      <w:rFonts w:ascii="Cambria Math" w:hAnsi="Cambria Math" w:hint="eastAsia"/>
                      <w:lang w:val="de-DE"/>
                    </w:rPr>
                  </w:rPrChange>
                </w:rPr>
                <m:t>)</m:t>
              </m:r>
            </w:ins>
          </m:den>
        </m:f>
      </m:oMath>
      <w:ins w:id="906" w:author="Windows User" w:date="2015-08-20T16:57:00Z">
        <w:del w:id="907" w:author="mkoenig" w:date="2015-08-26T17:30:00Z">
          <w:r w:rsidR="004A34E4" w:rsidDel="00436373">
            <w:delText>See Supporting Information for details.</w:delText>
          </w:r>
        </w:del>
      </w:ins>
    </w:p>
    <w:p w14:paraId="398B136F" w14:textId="54443906" w:rsidR="004A34E4" w:rsidDel="009E7BA8" w:rsidRDefault="004A34E4">
      <w:pPr>
        <w:ind w:firstLine="0"/>
        <w:jc w:val="center"/>
        <w:rPr>
          <w:ins w:id="908" w:author="Windows User" w:date="2015-08-20T16:57:00Z"/>
        </w:rPr>
        <w:pPrChange w:id="909" w:author="mkoenig" w:date="2015-09-02T15:49:00Z">
          <w:pPr/>
        </w:pPrChange>
      </w:pPr>
      <w:moveFromRangeStart w:id="910" w:author="mkoenig" w:date="2015-08-26T17:25:00Z" w:name="move428373254"/>
      <w:moveFrom w:id="911" w:author="mkoenig" w:date="2015-08-26T17:25:00Z">
        <w:ins w:id="912" w:author="Windows User" w:date="2015-08-20T16:57:00Z">
          <w:r w:rsidDel="009E7BA8">
            <w:t>All computations were performed in R with source code and data provided in the supplement S2 and available from.</w:t>
          </w:r>
        </w:ins>
      </w:moveFrom>
    </w:p>
    <w:moveFromRangeEnd w:id="910"/>
    <w:p w14:paraId="27756304" w14:textId="601F686B" w:rsidR="004A34E4" w:rsidRPr="004A34E4" w:rsidDel="00A75982" w:rsidRDefault="00A75982">
      <w:pPr>
        <w:ind w:firstLine="0"/>
        <w:rPr>
          <w:ins w:id="913" w:author="Windows User" w:date="2015-08-20T16:57:00Z"/>
          <w:del w:id="914" w:author="mkoenig" w:date="2015-09-02T15:48:00Z"/>
          <w:b/>
          <w:rPrChange w:id="915" w:author="Windows User" w:date="2015-08-20T16:57:00Z">
            <w:rPr>
              <w:ins w:id="916" w:author="Windows User" w:date="2015-08-20T16:57:00Z"/>
              <w:del w:id="917" w:author="mkoenig" w:date="2015-09-02T15:48:00Z"/>
            </w:rPr>
          </w:rPrChange>
        </w:rPr>
        <w:pPrChange w:id="918" w:author="mkoenig" w:date="2015-09-04T12:21:00Z">
          <w:pPr/>
        </w:pPrChange>
      </w:pPr>
      <w:ins w:id="919" w:author="mkoenig" w:date="2015-09-02T15:48:00Z">
        <w:r w:rsidRPr="006E2560">
          <w:rPr>
            <w:i/>
            <w:rPrChange w:id="920" w:author="mkoenig" w:date="2015-09-04T12:20:00Z">
              <w:rPr/>
            </w:rPrChange>
          </w:rPr>
          <w:t>Decision Trees</w:t>
        </w:r>
        <w:r>
          <w:t xml:space="preserve">: </w:t>
        </w:r>
      </w:ins>
      <w:ins w:id="921" w:author="Windows User" w:date="2015-08-20T16:57:00Z">
        <w:del w:id="922" w:author="mkoenig" w:date="2015-09-02T15:48:00Z">
          <w:r w:rsidR="004A34E4" w:rsidRPr="004A34E4" w:rsidDel="00A75982">
            <w:rPr>
              <w:b/>
              <w:rPrChange w:id="923" w:author="Windows User" w:date="2015-08-20T16:57:00Z">
                <w:rPr/>
              </w:rPrChange>
            </w:rPr>
            <w:delText>Decision trees</w:delText>
          </w:r>
        </w:del>
      </w:ins>
    </w:p>
    <w:p w14:paraId="7E9ED51A" w14:textId="18EF3693" w:rsidR="00F87335" w:rsidRPr="00977010" w:rsidRDefault="00F87335">
      <w:pPr>
        <w:ind w:firstLine="0"/>
        <w:rPr>
          <w:ins w:id="924" w:author="mkoenig" w:date="2015-08-27T13:20:00Z"/>
        </w:rPr>
        <w:pPrChange w:id="925" w:author="mkoenig" w:date="2015-09-04T12:21:00Z">
          <w:pPr/>
        </w:pPrChange>
      </w:pPr>
      <w:ins w:id="926" w:author="mkoenig" w:date="2015-08-26T17:32:00Z">
        <w:r>
          <w:t xml:space="preserve">For the prediction of </w:t>
        </w:r>
      </w:ins>
      <w:ins w:id="927" w:author="mkoenig" w:date="2015-09-02T15:58:00Z">
        <w:r w:rsidR="008D7718">
          <w:t xml:space="preserve">distinct </w:t>
        </w:r>
      </w:ins>
      <w:ins w:id="928" w:author="mkoenig" w:date="2015-08-26T17:32:00Z">
        <w:r w:rsidR="00436373">
          <w:t>time</w:t>
        </w:r>
      </w:ins>
      <w:ins w:id="929" w:author="mkoenig" w:date="2015-09-02T15:58:00Z">
        <w:r w:rsidR="008D7718">
          <w:t xml:space="preserve"> points of disease progression</w:t>
        </w:r>
      </w:ins>
      <w:ins w:id="930" w:author="mkoenig" w:date="2015-08-26T17:32:00Z">
        <w:r w:rsidR="00436373">
          <w:t xml:space="preserve"> </w:t>
        </w:r>
        <w:del w:id="931" w:author="mkoenig" w:date="2015-09-04T12:30:00Z">
          <w:r w:rsidR="00436373" w:rsidDel="0051307D">
            <w:delText>after BDL</w:delText>
          </w:r>
        </w:del>
      </w:ins>
      <w:ins w:id="932" w:author="mkoenig" w:date="2015-08-26T17:34:00Z">
        <w:del w:id="933" w:author="mkoenig" w:date="2015-09-04T12:30:00Z">
          <w:r w:rsidR="00436373" w:rsidDel="0051307D">
            <w:delText xml:space="preserve"> </w:delText>
          </w:r>
        </w:del>
      </w:ins>
      <w:ins w:id="934" w:author="mkoenig" w:date="2015-08-26T17:32:00Z">
        <w:r w:rsidR="00436373">
          <w:t>a regression tree</w:t>
        </w:r>
      </w:ins>
      <w:ins w:id="935" w:author="mkoenig" w:date="2015-08-27T12:08:00Z">
        <w:r w:rsidR="004B0EE5">
          <w:t xml:space="preserve"> </w:t>
        </w:r>
      </w:ins>
      <w:ins w:id="936" w:author="mkoenig" w:date="2015-09-04T12:31:00Z">
        <w:r w:rsidR="0051307D">
          <w:t xml:space="preserve">with the mean normalized </w:t>
        </w:r>
      </w:ins>
      <w:ins w:id="937" w:author="mkoenig" w:date="2015-09-04T12:32:00Z">
        <w:r w:rsidR="0051307D">
          <w:t xml:space="preserve">factor </w:t>
        </w:r>
      </w:ins>
      <w:ins w:id="938" w:author="mkoenig" w:date="2015-09-04T12:31:00Z">
        <w:r w:rsidR="0051307D">
          <w:t xml:space="preserve">data of the 6 clusters as predictor variables and the log transformed time points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rPr>
                    <m:t>i</m:t>
                  </m:r>
                </m:sub>
              </m:sSub>
            </m:e>
          </m:acc>
        </m:oMath>
        <w:r w:rsidR="0051307D">
          <w:t xml:space="preserve"> as dependent variable was fitted </w:t>
        </w:r>
      </w:ins>
      <w:ins w:id="939" w:author="mkoenig" w:date="2015-08-27T12:08:00Z">
        <w:del w:id="940" w:author="mkoenig" w:date="2015-09-04T12:30:00Z">
          <w:r w:rsidR="004B0EE5" w:rsidDel="0051307D">
            <w:delText>model</w:delText>
          </w:r>
        </w:del>
      </w:ins>
      <w:ins w:id="941" w:author="mkoenig" w:date="2015-08-27T13:11:00Z">
        <w:del w:id="942" w:author="mkoenig" w:date="2015-09-04T12:30:00Z">
          <w:r w:rsidR="00142F3E" w:rsidDel="0051307D">
            <w:delText xml:space="preserve"> </w:delText>
          </w:r>
        </w:del>
        <w:r w:rsidR="00142F3E">
          <w:t>based on recursive partitioning</w:t>
        </w:r>
      </w:ins>
      <w:ins w:id="943" w:author="mkoenig" w:date="2015-08-26T17:32:00Z">
        <w:r w:rsidR="00436373">
          <w:t xml:space="preserve"> </w:t>
        </w:r>
      </w:ins>
      <w:ins w:id="944" w:author="mkoenig" w:date="2015-09-04T12:31:00Z">
        <w:r w:rsidR="0051307D">
          <w:t xml:space="preserve">using </w:t>
        </w:r>
        <w:proofErr w:type="spellStart"/>
        <w:r w:rsidR="0051307D">
          <w:rPr>
            <w:i/>
          </w:rPr>
          <w:t>rpart</w:t>
        </w:r>
        <w:proofErr w:type="spellEnd"/>
        <w:r w:rsidR="0051307D" w:rsidDel="0051307D">
          <w:t xml:space="preserve"> </w:t>
        </w:r>
      </w:ins>
      <w:ins w:id="945" w:author="mkoenig" w:date="2015-08-27T13:12:00Z">
        <w:r w:rsidR="00142F3E">
          <w:t>{</w:t>
        </w:r>
      </w:ins>
      <w:ins w:id="946" w:author="mkoenig" w:date="2015-08-27T13:14:00Z">
        <w:r w:rsidRPr="00F87335">
          <w:rPr>
            <w:shd w:val="clear" w:color="auto" w:fill="BFBFBF" w:themeFill="background1" w:themeFillShade="BF"/>
            <w:rPrChange w:id="947" w:author="mkoenig" w:date="2015-08-27T13:14:00Z">
              <w:rPr/>
            </w:rPrChange>
          </w:rPr>
          <w:t>Breiman1984</w:t>
        </w:r>
      </w:ins>
      <w:ins w:id="948" w:author="mkoenig" w:date="2015-08-27T13:12:00Z">
        <w:r w:rsidR="00142F3E">
          <w:t>}</w:t>
        </w:r>
      </w:ins>
      <w:ins w:id="949" w:author="mkoenig" w:date="2015-09-04T12:35:00Z">
        <w:r w:rsidR="0051307D">
          <w:t>. Logarithmic transformation was performed to obtain approximately equal-distant time points.</w:t>
        </w:r>
      </w:ins>
      <w:ins w:id="950" w:author="mkoenig" w:date="2015-08-27T13:12:00Z">
        <w:del w:id="951" w:author="mkoenig" w:date="2015-09-04T12:35:00Z">
          <w:r w:rsidR="00142F3E" w:rsidDel="0051307D">
            <w:delText xml:space="preserve"> </w:delText>
          </w:r>
        </w:del>
      </w:ins>
      <w:ins w:id="952" w:author="mkoenig" w:date="2015-08-26T17:32:00Z">
        <w:del w:id="953" w:author="mkoenig" w:date="2015-09-04T12:31:00Z">
          <w:r w:rsidR="00436373" w:rsidDel="0051307D">
            <w:delText xml:space="preserve">was fitted </w:delText>
          </w:r>
        </w:del>
      </w:ins>
      <w:ins w:id="954" w:author="mkoenig" w:date="2015-08-27T13:15:00Z">
        <w:del w:id="955" w:author="mkoenig" w:date="2015-09-04T12:31:00Z">
          <w:r w:rsidR="00750C5E" w:rsidDel="0051307D">
            <w:delText xml:space="preserve">using </w:delText>
          </w:r>
        </w:del>
      </w:ins>
      <w:ins w:id="956" w:author="mkoenig" w:date="2015-09-02T16:47:00Z">
        <w:del w:id="957" w:author="mkoenig" w:date="2015-09-04T12:31:00Z">
          <w:r w:rsidR="00750C5E" w:rsidDel="0051307D">
            <w:rPr>
              <w:i/>
            </w:rPr>
            <w:delText>rpart</w:delText>
          </w:r>
          <w:r w:rsidR="00750C5E" w:rsidDel="0051307D">
            <w:delText xml:space="preserve"> with</w:delText>
          </w:r>
        </w:del>
      </w:ins>
      <w:ins w:id="958" w:author="mkoenig" w:date="2015-08-27T13:15:00Z">
        <w:del w:id="959" w:author="mkoenig" w:date="2015-09-04T12:31:00Z">
          <w:r w:rsidDel="0051307D">
            <w:delText xml:space="preserve"> the </w:delText>
          </w:r>
        </w:del>
      </w:ins>
      <w:ins w:id="960" w:author="mkoenig" w:date="2015-08-26T17:35:00Z">
        <w:del w:id="961" w:author="mkoenig" w:date="2015-09-04T12:31:00Z">
          <w:r w:rsidR="00436373" w:rsidDel="0051307D">
            <w:delText xml:space="preserve">mean </w:delText>
          </w:r>
        </w:del>
      </w:ins>
      <w:ins w:id="962" w:author="mkoenig" w:date="2015-08-27T13:15:00Z">
        <w:del w:id="963" w:author="mkoenig" w:date="2015-09-04T12:31:00Z">
          <w:r w:rsidDel="0051307D">
            <w:delText xml:space="preserve">normalized </w:delText>
          </w:r>
        </w:del>
      </w:ins>
      <w:ins w:id="964" w:author="mkoenig" w:date="2015-08-26T17:35:00Z">
        <w:del w:id="965" w:author="mkoenig" w:date="2015-09-04T12:31:00Z">
          <w:r w:rsidR="00436373" w:rsidDel="0051307D">
            <w:delText xml:space="preserve">data of the </w:delText>
          </w:r>
        </w:del>
      </w:ins>
      <w:ins w:id="966" w:author="mkoenig" w:date="2015-08-26T17:32:00Z">
        <w:del w:id="967" w:author="mkoenig" w:date="2015-09-04T12:31:00Z">
          <w:r w:rsidR="00436373" w:rsidDel="0051307D">
            <w:delText>6 cluster</w:delText>
          </w:r>
        </w:del>
      </w:ins>
      <w:ins w:id="968" w:author="mkoenig" w:date="2015-08-26T17:34:00Z">
        <w:del w:id="969" w:author="mkoenig" w:date="2015-09-04T12:31:00Z">
          <w:r w:rsidR="00436373" w:rsidDel="0051307D">
            <w:delText>s</w:delText>
          </w:r>
        </w:del>
      </w:ins>
      <w:ins w:id="970" w:author="mkoenig" w:date="2015-08-27T13:15:00Z">
        <w:del w:id="971" w:author="mkoenig" w:date="2015-09-04T12:31:00Z">
          <w:r w:rsidDel="0051307D">
            <w:delText xml:space="preserve"> as predictor variables</w:delText>
          </w:r>
        </w:del>
      </w:ins>
      <w:ins w:id="972" w:author="mkoenig" w:date="2015-08-27T13:36:00Z">
        <w:del w:id="973" w:author="mkoenig" w:date="2015-09-04T12:31:00Z">
          <w:r w:rsidR="00977010" w:rsidDel="0051307D">
            <w:delText xml:space="preserve"> and t</w:delText>
          </w:r>
        </w:del>
      </w:ins>
      <w:ins w:id="974" w:author="mkoenig" w:date="2015-08-27T13:18:00Z">
        <w:del w:id="975" w:author="mkoenig" w:date="2015-09-04T12:31:00Z">
          <w:r w:rsidR="00977010" w:rsidDel="0051307D">
            <w:delText xml:space="preserve">he </w:delText>
          </w:r>
        </w:del>
      </w:ins>
      <w:ins w:id="976" w:author="mkoenig" w:date="2015-08-27T13:22:00Z">
        <w:del w:id="977" w:author="mkoenig" w:date="2015-09-04T12:31:00Z">
          <w:r w:rsidR="00BD2B1B" w:rsidDel="0051307D">
            <w:delText>log transformed</w:delText>
          </w:r>
        </w:del>
      </w:ins>
      <w:ins w:id="978" w:author="mkoenig" w:date="2015-08-27T13:20:00Z">
        <w:del w:id="979" w:author="mkoenig" w:date="2015-09-04T12:31:00Z">
          <w:r w:rsidDel="0051307D">
            <w:delText xml:space="preserve"> </w:delText>
          </w:r>
        </w:del>
      </w:ins>
      <w:ins w:id="980" w:author="mkoenig" w:date="2015-08-27T13:22:00Z">
        <w:del w:id="981" w:author="mkoenig" w:date="2015-09-04T12:31:00Z">
          <w:r w:rsidR="00BD2B1B" w:rsidDel="0051307D">
            <w:delText>time points</w:delText>
          </w:r>
        </w:del>
      </w:ins>
      <w:ins w:id="982" w:author="mkoenig" w:date="2015-08-27T13:36:00Z">
        <w:del w:id="983" w:author="mkoenig" w:date="2015-09-04T12:31:00Z">
          <w:r w:rsidR="00977010" w:rsidDel="0051307D">
            <w:delText xml:space="preserve"> </w:delText>
          </w:r>
        </w:del>
      </w:ins>
      <w:ins w:id="984" w:author="mkoenig" w:date="2015-08-27T13:37:00Z">
        <w:del w:id="985" w:author="mkoenig" w:date="2015-09-04T12:31:00Z">
          <w:r w:rsidR="00977010" w:rsidDel="0051307D">
            <w:delText xml:space="preserve">as </w:delText>
          </w:r>
        </w:del>
      </w:ins>
      <w:ins w:id="986" w:author="mkoenig" w:date="2015-08-27T13:36:00Z">
        <w:del w:id="987" w:author="mkoenig" w:date="2015-09-04T12:31:00Z">
          <w:r w:rsidR="00977010" w:rsidDel="0051307D">
            <w:delText>dependent variable</w:delText>
          </w:r>
        </w:del>
      </w:ins>
    </w:p>
    <w:p w14:paraId="1B975569" w14:textId="71C22E44" w:rsidR="00F87335" w:rsidRPr="00BD2B1B" w:rsidRDefault="00AE66CC">
      <w:pPr>
        <w:rPr>
          <w:ins w:id="988" w:author="mkoenig" w:date="2015-08-27T13:23:00Z"/>
        </w:rPr>
      </w:pPr>
      <m:oMathPara>
        <m:oMath>
          <m:acc>
            <m:accPr>
              <m:chr m:val="̃"/>
              <m:ctrlPr>
                <w:ins w:id="989" w:author="mkoenig" w:date="2015-08-27T13:21:00Z">
                  <w:rPr>
                    <w:rFonts w:ascii="Cambria Math" w:hAnsi="Cambria Math"/>
                    <w:i/>
                  </w:rPr>
                </w:ins>
              </m:ctrlPr>
            </m:accPr>
            <m:e>
              <m:sSub>
                <m:sSubPr>
                  <m:ctrlPr>
                    <w:ins w:id="990" w:author="mkoenig" w:date="2015-08-27T13:21:00Z">
                      <w:rPr>
                        <w:rFonts w:ascii="Cambria Math" w:hAnsi="Cambria Math"/>
                        <w:i/>
                      </w:rPr>
                    </w:ins>
                  </m:ctrlPr>
                </m:sSubPr>
                <m:e>
                  <w:ins w:id="991" w:author="mkoenig" w:date="2015-08-27T13:21:00Z">
                    <m:r>
                      <w:rPr>
                        <w:rFonts w:ascii="Cambria Math" w:hAnsi="Cambria Math"/>
                      </w:rPr>
                      <m:t>t</m:t>
                    </m:r>
                  </w:ins>
                </m:e>
                <m:sub>
                  <w:ins w:id="992" w:author="mkoenig" w:date="2015-08-27T13:21:00Z">
                    <m:r>
                      <w:rPr>
                        <w:rFonts w:ascii="Cambria Math" w:hAnsi="Cambria Math"/>
                      </w:rPr>
                      <m:t>i</m:t>
                    </m:r>
                  </w:ins>
                </m:sub>
              </m:sSub>
            </m:e>
          </m:acc>
          <w:ins w:id="993" w:author="mkoenig" w:date="2015-08-27T13:21:00Z">
            <m:r>
              <w:rPr>
                <w:rFonts w:ascii="Cambria Math" w:hAnsi="Cambria Math"/>
              </w:rPr>
              <m:t>=</m:t>
            </m:r>
          </w:ins>
          <m:r>
            <m:rPr>
              <m:sty m:val="p"/>
            </m:rPr>
            <w:rPr>
              <w:rFonts w:ascii="Cambria Math" w:hAnsi="Cambria Math"/>
            </w:rPr>
            <m:t>log⁡</m:t>
          </m:r>
          <w:ins w:id="994" w:author="mkoenig" w:date="2015-08-27T13:21:00Z">
            <m:r>
              <w:rPr>
                <w:rFonts w:ascii="Cambria Math" w:hAnsi="Cambria Math"/>
              </w:rPr>
              <m:t>(</m:t>
            </m:r>
          </w:ins>
          <m:sSub>
            <m:sSubPr>
              <m:ctrlPr>
                <w:ins w:id="995" w:author="mkoenig" w:date="2015-08-27T13:22:00Z">
                  <w:rPr>
                    <w:rFonts w:ascii="Cambria Math" w:hAnsi="Cambria Math"/>
                    <w:i/>
                  </w:rPr>
                </w:ins>
              </m:ctrlPr>
            </m:sSubPr>
            <m:e>
              <w:ins w:id="996" w:author="mkoenig" w:date="2015-08-27T13:22:00Z">
                <m:r>
                  <w:rPr>
                    <w:rFonts w:ascii="Cambria Math" w:hAnsi="Cambria Math"/>
                  </w:rPr>
                  <m:t>t</m:t>
                </m:r>
              </w:ins>
            </m:e>
            <m:sub>
              <w:ins w:id="997" w:author="mkoenig" w:date="2015-08-27T13:22:00Z">
                <m:r>
                  <w:rPr>
                    <w:rFonts w:ascii="Cambria Math" w:hAnsi="Cambria Math"/>
                  </w:rPr>
                  <m:t>i</m:t>
                </m:r>
              </w:ins>
            </m:sub>
          </m:sSub>
          <w:ins w:id="998" w:author="mkoenig" w:date="2015-08-27T13:23:00Z">
            <m:r>
              <w:rPr>
                <w:rFonts w:ascii="Cambria Math" w:hAnsi="Cambria Math"/>
              </w:rPr>
              <m:t>+1)</m:t>
            </m:r>
          </w:ins>
        </m:oMath>
      </m:oMathPara>
    </w:p>
    <w:p w14:paraId="42879F85" w14:textId="77777777" w:rsidR="00C16B88" w:rsidRDefault="00977010">
      <w:pPr>
        <w:ind w:firstLine="0"/>
        <w:rPr>
          <w:ins w:id="999" w:author="mkoenig" w:date="2015-09-06T12:17:00Z"/>
        </w:rPr>
        <w:pPrChange w:id="1000" w:author="mkoenig" w:date="2015-09-02T15:49:00Z">
          <w:pPr/>
        </w:pPrChange>
      </w:pPr>
      <w:ins w:id="1001" w:author="mkoenig" w:date="2015-08-27T13:37:00Z">
        <w:del w:id="1002" w:author="mkoenig" w:date="2015-09-04T12:34:00Z">
          <w:r w:rsidDel="0051307D">
            <w:delText xml:space="preserve">The </w:delText>
          </w:r>
        </w:del>
      </w:ins>
      <w:ins w:id="1003" w:author="mkoenig" w:date="2015-09-02T15:59:00Z">
        <w:del w:id="1004" w:author="mkoenig" w:date="2015-09-04T12:34:00Z">
          <w:r w:rsidR="008D7718" w:rsidDel="0051307D">
            <w:delText>l</w:delText>
          </w:r>
        </w:del>
        <w:del w:id="1005" w:author="mkoenig" w:date="2015-09-04T12:35:00Z">
          <w:r w:rsidR="008D7718" w:rsidDel="0051307D">
            <w:delText xml:space="preserve">ogarithmic </w:delText>
          </w:r>
        </w:del>
      </w:ins>
      <w:ins w:id="1006" w:author="mkoenig" w:date="2015-08-27T13:37:00Z">
        <w:del w:id="1007" w:author="mkoenig" w:date="2015-09-04T12:35:00Z">
          <w:r w:rsidDel="0051307D">
            <w:delText xml:space="preserve">transformation was performed </w:delText>
          </w:r>
        </w:del>
      </w:ins>
      <w:ins w:id="1008" w:author="mkoenig" w:date="2015-08-27T13:23:00Z">
        <w:del w:id="1009" w:author="mkoenig" w:date="2015-09-04T12:35:00Z">
          <w:r w:rsidR="00BD2B1B" w:rsidDel="0051307D">
            <w:delText xml:space="preserve">to </w:delText>
          </w:r>
        </w:del>
      </w:ins>
      <w:ins w:id="1010" w:author="mkoenig" w:date="2015-09-02T15:59:00Z">
        <w:del w:id="1011" w:author="mkoenig" w:date="2015-09-04T12:35:00Z">
          <w:r w:rsidR="008D7718" w:rsidDel="0051307D">
            <w:delText xml:space="preserve">obtain </w:delText>
          </w:r>
        </w:del>
      </w:ins>
      <w:ins w:id="1012" w:author="mkoenig" w:date="2015-08-27T13:23:00Z">
        <w:del w:id="1013" w:author="mkoenig" w:date="2015-09-04T12:35:00Z">
          <w:r w:rsidR="00BD2B1B" w:rsidDel="0051307D">
            <w:delText>approximately equal</w:delText>
          </w:r>
        </w:del>
        <w:del w:id="1014" w:author="mkoenig" w:date="2015-09-04T12:34:00Z">
          <w:r w:rsidR="00BD2B1B" w:rsidDel="0051307D">
            <w:delText xml:space="preserve"> intervals between </w:delText>
          </w:r>
        </w:del>
        <w:del w:id="1015" w:author="mkoenig" w:date="2015-09-04T12:35:00Z">
          <w:r w:rsidR="00BD2B1B" w:rsidDel="0051307D">
            <w:delText>time points.</w:delText>
          </w:r>
        </w:del>
      </w:ins>
      <w:ins w:id="1016" w:author="mkoenig" w:date="2015-08-27T13:25:00Z">
        <w:del w:id="1017" w:author="mkoenig" w:date="2015-09-04T12:35:00Z">
          <w:r w:rsidR="00082CFF" w:rsidDel="0051307D">
            <w:delText xml:space="preserve"> </w:delText>
          </w:r>
        </w:del>
      </w:ins>
      <w:ins w:id="1018" w:author="mkoenig" w:date="2015-09-02T16:46:00Z">
        <w:r w:rsidR="00750C5E">
          <w:t>The re</w:t>
        </w:r>
      </w:ins>
      <w:ins w:id="1019" w:author="mkoenig" w:date="2015-09-02T16:47:00Z">
        <w:r w:rsidR="00750C5E">
          <w:t>gression</w:t>
        </w:r>
      </w:ins>
      <w:ins w:id="1020" w:author="mkoenig" w:date="2015-09-02T16:46:00Z">
        <w:r w:rsidR="00750C5E">
          <w:t xml:space="preserve"> tree was fitted </w:t>
        </w:r>
      </w:ins>
      <w:ins w:id="1021" w:author="mkoenig" w:date="2015-09-02T16:48:00Z">
        <w:r w:rsidR="005A26B3">
          <w:t xml:space="preserve">using </w:t>
        </w:r>
      </w:ins>
      <w:ins w:id="1022" w:author="mkoenig" w:date="2015-09-02T16:46:00Z">
        <w:r w:rsidR="00750C5E">
          <w:t xml:space="preserve">the </w:t>
        </w:r>
      </w:ins>
      <w:ins w:id="1023" w:author="mkoenig" w:date="2015-09-04T12:35:00Z">
        <w:r w:rsidR="0051307D">
          <w:t>complete</w:t>
        </w:r>
      </w:ins>
      <w:ins w:id="1024" w:author="mkoenig" w:date="2015-09-02T16:46:00Z">
        <w:del w:id="1025" w:author="mkoenig" w:date="2015-09-04T12:35:00Z">
          <w:r w:rsidR="00750C5E" w:rsidDel="0051307D">
            <w:delText>full</w:delText>
          </w:r>
        </w:del>
        <w:r w:rsidR="00750C5E">
          <w:t xml:space="preserve"> trainings</w:t>
        </w:r>
      </w:ins>
      <w:ins w:id="1026" w:author="mkoenig" w:date="2015-09-04T12:35:00Z">
        <w:r w:rsidR="0051307D">
          <w:t xml:space="preserve"> set</w:t>
        </w:r>
      </w:ins>
      <w:ins w:id="1027" w:author="mkoenig" w:date="2015-09-04T12:36:00Z">
        <w:r w:rsidR="0051307D">
          <w:t xml:space="preserve"> </w:t>
        </w:r>
      </w:ins>
      <w:ins w:id="1028" w:author="mkoenig" w:date="2015-09-04T12:41:00Z">
        <w:r w:rsidR="006D3BA2">
          <w:t>(</w:t>
        </w:r>
      </w:ins>
      <m:oMath>
        <m:sSub>
          <m:sSubPr>
            <m:ctrlPr>
              <w:ins w:id="1029" w:author="mkoenig" w:date="2015-09-04T12:36:00Z">
                <w:rPr>
                  <w:rFonts w:ascii="Cambria Math" w:hAnsi="Cambria Math"/>
                  <w:i/>
                </w:rPr>
              </w:ins>
            </m:ctrlPr>
          </m:sSubPr>
          <m:e>
            <m:sSub>
              <m:sSubPr>
                <m:ctrlPr>
                  <w:ins w:id="1030" w:author="mkoenig" w:date="2015-09-04T12:53:00Z">
                    <w:rPr>
                      <w:rFonts w:ascii="Cambria Math" w:hAnsi="Cambria Math"/>
                      <w:i/>
                    </w:rPr>
                  </w:ins>
                </m:ctrlPr>
              </m:sSubPr>
              <m:e>
                <w:ins w:id="1031" w:author="mkoenig" w:date="2015-09-04T12:53:00Z">
                  <m:r>
                    <w:rPr>
                      <w:rFonts w:ascii="Cambria Math" w:hAnsi="Cambria Math"/>
                    </w:rPr>
                    <m:t>N</m:t>
                  </m:r>
                </w:ins>
              </m:e>
              <m:sub>
                <w:ins w:id="1032" w:author="mkoenig" w:date="2015-09-04T12:53:00Z">
                  <m:r>
                    <w:rPr>
                      <w:rFonts w:ascii="Cambria Math" w:hAnsi="Cambria Math"/>
                    </w:rPr>
                    <m:t>s</m:t>
                  </m:r>
                </w:ins>
              </m:sub>
            </m:sSub>
            <w:ins w:id="1033" w:author="mkoenig" w:date="2015-09-04T12:53:00Z">
              <m:r>
                <w:rPr>
                  <w:rFonts w:ascii="Cambria Math" w:hAnsi="Cambria Math"/>
                </w:rPr>
                <m:t>=</m:t>
              </m:r>
            </w:ins>
            <w:ins w:id="1034" w:author="mkoenig" w:date="2015-09-04T12:36:00Z">
              <m:r>
                <w:rPr>
                  <w:rFonts w:ascii="Cambria Math" w:hAnsi="Cambria Math"/>
                </w:rPr>
                <m:t>N</m:t>
              </m:r>
            </w:ins>
          </m:e>
          <m:sub>
            <w:ins w:id="1035" w:author="mkoenig" w:date="2015-09-04T12:37:00Z">
              <m:r>
                <w:rPr>
                  <w:rFonts w:ascii="Cambria Math" w:hAnsi="Cambria Math"/>
                </w:rPr>
                <m:t>t</m:t>
              </m:r>
            </w:ins>
          </m:sub>
        </m:sSub>
        <m:sSub>
          <m:sSubPr>
            <m:ctrlPr>
              <w:ins w:id="1036" w:author="mkoenig" w:date="2015-09-04T12:40:00Z">
                <w:rPr>
                  <w:rFonts w:ascii="Cambria Math" w:hAnsi="Cambria Math"/>
                  <w:i/>
                </w:rPr>
              </w:ins>
            </m:ctrlPr>
          </m:sSubPr>
          <m:e>
            <w:ins w:id="1037" w:author="mkoenig" w:date="2015-09-04T12:40:00Z">
              <m:r>
                <w:rPr>
                  <w:rFonts w:ascii="Cambria Math" w:hAnsi="Cambria Math"/>
                </w:rPr>
                <m:t>N</m:t>
              </m:r>
            </w:ins>
          </m:e>
          <m:sub>
            <w:ins w:id="1038" w:author="mkoenig" w:date="2015-09-04T12:40:00Z">
              <m:r>
                <w:rPr>
                  <w:rFonts w:ascii="Cambria Math" w:hAnsi="Cambria Math"/>
                </w:rPr>
                <m:t>r</m:t>
              </m:r>
            </w:ins>
          </m:sub>
        </m:sSub>
        <w:ins w:id="1039" w:author="mkoenig" w:date="2015-09-04T12:40:00Z">
          <m:r>
            <w:rPr>
              <w:rFonts w:ascii="Cambria Math" w:hAnsi="Cambria Math"/>
            </w:rPr>
            <m:t>=40</m:t>
          </m:r>
        </w:ins>
        <w:ins w:id="1040" w:author="mkoenig" w:date="2015-09-02T16:46:00Z">
          <w:del w:id="1041" w:author="mkoenig" w:date="2015-09-04T12:36:00Z">
            <m:r>
              <w:rPr>
                <w:rFonts w:ascii="Cambria Math" w:hAnsi="Cambria Math" w:hint="eastAsia"/>
                <w:rPrChange w:id="1042" w:author="mkoenig" w:date="2015-09-04T12:40:00Z">
                  <w:rPr>
                    <w:rFonts w:ascii="Cambria Math" w:hAnsi="Cambria Math" w:hint="eastAsia"/>
                  </w:rPr>
                </w:rPrChange>
              </w:rPr>
              <m:t>, i.e. all 5 repeats per time point</m:t>
            </m:r>
          </w:del>
          <w:del w:id="1043" w:author="mkoenig" w:date="2015-09-04T12:41:00Z">
            <m:r>
              <w:rPr>
                <w:rFonts w:ascii="Cambria Math" w:hAnsi="Cambria Math" w:hint="eastAsia"/>
                <w:rPrChange w:id="1044" w:author="mkoenig" w:date="2015-09-04T12:40:00Z">
                  <w:rPr>
                    <w:rFonts w:ascii="Cambria Math" w:hAnsi="Cambria Math" w:hint="eastAsia"/>
                  </w:rPr>
                </w:rPrChange>
              </w:rPr>
              <m:t>,</m:t>
            </m:r>
          </w:del>
        </w:ins>
      </m:oMath>
      <w:ins w:id="1045" w:author="mkoenig" w:date="2015-09-02T16:46:00Z">
        <w:del w:id="1046" w:author="mkoenig" w:date="2015-09-04T12:41:00Z">
          <w:r w:rsidR="005A26B3" w:rsidDel="006D3BA2">
            <w:delText xml:space="preserve"> </w:delText>
          </w:r>
        </w:del>
      </w:ins>
      <w:ins w:id="1047" w:author="mkoenig" w:date="2015-09-04T12:41:00Z">
        <w:r w:rsidR="006D3BA2">
          <w:t xml:space="preserve">), </w:t>
        </w:r>
      </w:ins>
      <w:ins w:id="1048" w:author="mkoenig" w:date="2015-09-02T16:50:00Z">
        <w:r w:rsidR="005A26B3">
          <w:t xml:space="preserve">with </w:t>
        </w:r>
      </w:ins>
      <w:ins w:id="1049" w:author="mkoenig" w:date="2015-09-02T16:49:00Z">
        <w:r w:rsidR="005A26B3">
          <w:t xml:space="preserve">the minimum number of observations in a node for which a split </w:t>
        </w:r>
      </w:ins>
      <w:ins w:id="1050" w:author="mkoenig" w:date="2015-09-04T12:41:00Z">
        <w:r w:rsidR="006D3BA2">
          <w:t>was</w:t>
        </w:r>
      </w:ins>
      <w:ins w:id="1051" w:author="mkoenig" w:date="2015-09-02T16:49:00Z">
        <w:del w:id="1052" w:author="mkoenig" w:date="2015-09-04T12:41:00Z">
          <w:r w:rsidR="005A26B3" w:rsidDel="006D3BA2">
            <w:delText>is</w:delText>
          </w:r>
        </w:del>
        <w:r w:rsidR="005A26B3">
          <w:t xml:space="preserve"> computed </w:t>
        </w:r>
      </w:ins>
      <w:ins w:id="1053" w:author="mkoenig" w:date="2015-09-04T12:42:00Z">
        <w:r w:rsidR="006D3BA2">
          <w:t>being</w:t>
        </w:r>
      </w:ins>
      <w:ins w:id="1054" w:author="mkoenig" w:date="2015-09-02T16:49:00Z">
        <w:del w:id="1055" w:author="mkoenig" w:date="2015-09-04T12:42:00Z">
          <w:r w:rsidR="005A26B3" w:rsidDel="006D3BA2">
            <w:delText xml:space="preserve"> </w:delText>
          </w:r>
        </w:del>
      </w:ins>
      <w:ins w:id="1056" w:author="mkoenig" w:date="2015-09-02T16:50:00Z">
        <w:del w:id="1057" w:author="mkoenig" w:date="2015-09-04T12:42:00Z">
          <w:r w:rsidR="005A26B3" w:rsidDel="006D3BA2">
            <w:delText>as</w:delText>
          </w:r>
        </w:del>
        <w:r w:rsidR="005A26B3">
          <w:t xml:space="preserve"> </w:t>
        </w:r>
      </w:ins>
      <w:ins w:id="1058" w:author="mkoenig" w:date="2015-09-02T16:49:00Z">
        <w:r w:rsidR="005A26B3">
          <w:t xml:space="preserve">6, the minimum number of observations in a terminal node as 2, </w:t>
        </w:r>
      </w:ins>
      <w:ins w:id="1059" w:author="mkoenig" w:date="2015-09-02T16:51:00Z">
        <w:r w:rsidR="005A26B3">
          <w:t xml:space="preserve">and </w:t>
        </w:r>
      </w:ins>
      <w:ins w:id="1060" w:author="mkoenig" w:date="2015-09-04T12:42:00Z">
        <w:r w:rsidR="006D3BA2">
          <w:t>the</w:t>
        </w:r>
      </w:ins>
      <w:ins w:id="1061" w:author="mkoenig" w:date="2015-09-02T16:51:00Z">
        <w:del w:id="1062" w:author="mkoenig" w:date="2015-09-04T12:42:00Z">
          <w:r w:rsidR="005A26B3" w:rsidDel="006D3BA2">
            <w:delText>a</w:delText>
          </w:r>
        </w:del>
        <w:r w:rsidR="005A26B3">
          <w:t xml:space="preserve"> </w:t>
        </w:r>
      </w:ins>
      <w:ins w:id="1063" w:author="mkoenig" w:date="2015-09-02T16:49:00Z">
        <w:r w:rsidR="005A26B3" w:rsidRPr="00750C5E">
          <w:t>complexity parameter</w:t>
        </w:r>
      </w:ins>
      <w:ins w:id="1064" w:author="mkoenig" w:date="2015-09-02T16:51:00Z">
        <w:del w:id="1065" w:author="mkoenig" w:date="2015-09-04T12:42:00Z">
          <w:r w:rsidR="005A26B3" w:rsidDel="006D3BA2">
            <w:delText xml:space="preserve"> of</w:delText>
          </w:r>
        </w:del>
      </w:ins>
      <w:ins w:id="1066" w:author="mkoenig" w:date="2015-09-02T16:49:00Z">
        <w:r w:rsidR="005A26B3">
          <w:t xml:space="preserve"> </w:t>
        </w: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=0.01</m:t>
          </m:r>
        </m:oMath>
        <w:r w:rsidR="005A26B3" w:rsidRPr="00750C5E">
          <w:t xml:space="preserve">. </w:t>
        </w:r>
      </w:ins>
      <w:ins w:id="1067" w:author="mkoenig" w:date="2015-09-02T16:51:00Z">
        <w:r w:rsidR="005A26B3">
          <w:t>T</w:t>
        </w:r>
      </w:ins>
      <w:ins w:id="1068" w:author="mkoenig" w:date="2015-09-02T16:49:00Z">
        <w:r w:rsidR="005A26B3">
          <w:t xml:space="preserve">he </w:t>
        </w:r>
      </w:ins>
      <w:ins w:id="1069" w:author="mkoenig" w:date="2015-09-02T16:28:00Z">
        <w:r w:rsidR="009225EB">
          <w:t xml:space="preserve">splitting criterion </w:t>
        </w:r>
      </w:ins>
      <w:ins w:id="1070" w:author="mkoenig" w:date="2015-09-02T16:41:00Z">
        <w:r w:rsidR="00CA63C8">
          <w:t xml:space="preserve">used </w:t>
        </w:r>
      </w:ins>
      <w:ins w:id="1071" w:author="mkoenig" w:date="2015-09-02T16:28:00Z">
        <w:r w:rsidR="009225EB">
          <w:t xml:space="preserve">to decide which </w:t>
        </w:r>
      </w:ins>
      <w:ins w:id="1072" w:author="mkoenig" w:date="2015-09-02T16:29:00Z">
        <w:r w:rsidR="009225EB">
          <w:t xml:space="preserve">predictor </w:t>
        </w:r>
      </w:ins>
      <w:ins w:id="1073" w:author="mkoenig" w:date="2015-09-02T16:28:00Z">
        <w:r w:rsidR="009225EB">
          <w:t>variable gives the best split for nodes in the regression tree</w:t>
        </w:r>
      </w:ins>
      <w:ins w:id="1074" w:author="mkoenig" w:date="2015-09-02T16:51:00Z">
        <w:r w:rsidR="005A26B3">
          <w:t xml:space="preserve"> was</w:t>
        </w:r>
      </w:ins>
      <w:ins w:id="1075" w:author="mkoenig" w:date="2015-09-02T16:28:00Z">
        <w:r w:rsidR="009225EB">
          <w:t xml:space="preserve"> </w:t>
        </w:r>
      </w:ins>
      <m:oMath>
        <m:sSub>
          <m:sSubPr>
            <m:ctrlPr>
              <w:ins w:id="1076" w:author="mkoenig" w:date="2015-09-02T16:30:00Z">
                <w:rPr>
                  <w:rFonts w:ascii="Cambria Math" w:hAnsi="Cambria Math"/>
                  <w:i/>
                </w:rPr>
              </w:ins>
            </m:ctrlPr>
          </m:sSubPr>
          <m:e>
            <w:ins w:id="1077" w:author="mkoenig" w:date="2015-09-02T16:30:00Z">
              <m:r>
                <w:rPr>
                  <w:rFonts w:ascii="Cambria Math" w:hAnsi="Cambria Math"/>
                </w:rPr>
                <m:t>S</m:t>
              </m:r>
            </w:ins>
          </m:e>
          <m:sub>
            <w:ins w:id="1078" w:author="mkoenig" w:date="2015-09-02T16:30:00Z">
              <m:r>
                <w:rPr>
                  <w:rFonts w:ascii="Cambria Math" w:hAnsi="Cambria Math"/>
                </w:rPr>
                <m:t>T</m:t>
              </m:r>
            </w:ins>
          </m:sub>
        </m:sSub>
        <w:ins w:id="1079" w:author="mkoenig" w:date="2015-09-02T16:30:00Z">
          <m:r>
            <w:rPr>
              <w:rFonts w:ascii="Cambria Math" w:hAnsi="Cambria Math"/>
            </w:rPr>
            <m:t>-(</m:t>
          </m:r>
        </w:ins>
        <m:sSub>
          <m:sSubPr>
            <m:ctrlPr>
              <w:ins w:id="1080" w:author="mkoenig" w:date="2015-09-02T16:30:00Z">
                <w:rPr>
                  <w:rFonts w:ascii="Cambria Math" w:hAnsi="Cambria Math"/>
                  <w:i/>
                </w:rPr>
              </w:ins>
            </m:ctrlPr>
          </m:sSubPr>
          <m:e>
            <w:ins w:id="1081" w:author="mkoenig" w:date="2015-09-02T16:30:00Z">
              <m:r>
                <w:rPr>
                  <w:rFonts w:ascii="Cambria Math" w:hAnsi="Cambria Math"/>
                </w:rPr>
                <m:t>S</m:t>
              </m:r>
            </w:ins>
          </m:e>
          <m:sub>
            <w:ins w:id="1082" w:author="mkoenig" w:date="2015-09-02T16:30:00Z">
              <m:r>
                <w:rPr>
                  <w:rFonts w:ascii="Cambria Math" w:hAnsi="Cambria Math"/>
                </w:rPr>
                <m:t>L</m:t>
              </m:r>
            </w:ins>
          </m:sub>
        </m:sSub>
        <w:ins w:id="1083" w:author="mkoenig" w:date="2015-09-02T16:30:00Z">
          <m:r>
            <w:rPr>
              <w:rFonts w:ascii="Cambria Math" w:hAnsi="Cambria Math"/>
            </w:rPr>
            <m:t>+</m:t>
          </m:r>
        </w:ins>
        <m:sSub>
          <m:sSubPr>
            <m:ctrlPr>
              <w:ins w:id="1084" w:author="mkoenig" w:date="2015-09-02T16:30:00Z">
                <w:rPr>
                  <w:rFonts w:ascii="Cambria Math" w:hAnsi="Cambria Math"/>
                  <w:i/>
                </w:rPr>
              </w:ins>
            </m:ctrlPr>
          </m:sSubPr>
          <m:e>
            <w:ins w:id="1085" w:author="mkoenig" w:date="2015-09-02T16:30:00Z">
              <m:r>
                <w:rPr>
                  <w:rFonts w:ascii="Cambria Math" w:hAnsi="Cambria Math"/>
                </w:rPr>
                <m:t>S</m:t>
              </m:r>
            </w:ins>
          </m:e>
          <m:sub>
            <w:ins w:id="1086" w:author="mkoenig" w:date="2015-09-02T16:31:00Z">
              <m:r>
                <w:rPr>
                  <w:rFonts w:ascii="Cambria Math" w:hAnsi="Cambria Math"/>
                </w:rPr>
                <m:t>R</m:t>
              </m:r>
            </w:ins>
          </m:sub>
        </m:sSub>
        <w:ins w:id="1087" w:author="mkoenig" w:date="2015-09-02T16:31:00Z">
          <m:r>
            <w:rPr>
              <w:rFonts w:ascii="Cambria Math" w:hAnsi="Cambria Math"/>
            </w:rPr>
            <m:t>)</m:t>
          </m:r>
        </w:ins>
      </m:oMath>
      <w:ins w:id="1088" w:author="mkoenig" w:date="2015-09-02T16:28:00Z">
        <w:r w:rsidR="009225EB">
          <w:t xml:space="preserve">, with </w:t>
        </w:r>
      </w:ins>
      <m:oMath>
        <m:sSub>
          <m:sSubPr>
            <m:ctrlPr>
              <w:ins w:id="1089" w:author="mkoenig" w:date="2015-09-02T16:32:00Z">
                <w:rPr>
                  <w:rFonts w:ascii="Cambria Math" w:hAnsi="Cambria Math"/>
                  <w:i/>
                </w:rPr>
              </w:ins>
            </m:ctrlPr>
          </m:sSubPr>
          <m:e>
            <w:ins w:id="1090" w:author="mkoenig" w:date="2015-09-02T16:32:00Z">
              <m:r>
                <w:rPr>
                  <w:rFonts w:ascii="Cambria Math" w:hAnsi="Cambria Math"/>
                </w:rPr>
                <m:t>S</m:t>
              </m:r>
            </w:ins>
          </m:e>
          <m:sub>
            <w:ins w:id="1091" w:author="mkoenig" w:date="2015-09-02T16:32:00Z">
              <m:r>
                <w:rPr>
                  <w:rFonts w:ascii="Cambria Math" w:hAnsi="Cambria Math"/>
                </w:rPr>
                <m:t>T</m:t>
              </m:r>
            </w:ins>
          </m:sub>
        </m:sSub>
        <w:ins w:id="1092" w:author="mkoenig" w:date="2015-09-02T16:32:00Z">
          <m:r>
            <w:rPr>
              <w:rFonts w:ascii="Cambria Math" w:hAnsi="Cambria Math"/>
            </w:rPr>
            <m:t>=</m:t>
          </m:r>
        </w:ins>
        <m:nary>
          <m:naryPr>
            <m:chr m:val="∑"/>
            <m:limLoc m:val="undOvr"/>
            <m:subHide m:val="1"/>
            <m:supHide m:val="1"/>
            <m:ctrlPr>
              <w:ins w:id="1093" w:author="mkoenig" w:date="2015-09-02T16:32:00Z">
                <w:rPr>
                  <w:rFonts w:ascii="Cambria Math" w:hAnsi="Cambria Math"/>
                  <w:i/>
                </w:rPr>
              </w:ins>
            </m:ctrlPr>
          </m:naryPr>
          <m:sub/>
          <m:sup/>
          <m:e>
            <m:sSup>
              <m:sSupPr>
                <m:ctrlPr>
                  <w:ins w:id="1094" w:author="mkoenig" w:date="2015-09-02T16:33:00Z">
                    <w:rPr>
                      <w:rFonts w:ascii="Cambria Math" w:hAnsi="Cambria Math"/>
                      <w:i/>
                    </w:rPr>
                  </w:ins>
                </m:ctrlPr>
              </m:sSupPr>
              <m:e>
                <w:ins w:id="1095" w:author="mkoenig" w:date="2015-09-02T16:33:00Z">
                  <m:r>
                    <w:rPr>
                      <w:rFonts w:ascii="Cambria Math" w:hAnsi="Cambria Math"/>
                    </w:rPr>
                    <m:t>(</m:t>
                  </m:r>
                </w:ins>
                <m:acc>
                  <m:accPr>
                    <m:chr m:val="̃"/>
                    <m:ctrlPr>
                      <w:ins w:id="1096" w:author="mkoenig" w:date="2015-09-02T16:35:00Z">
                        <w:rPr>
                          <w:rFonts w:ascii="Cambria Math" w:hAnsi="Cambria Math"/>
                          <w:i/>
                        </w:rPr>
                      </w:ins>
                    </m:ctrlPr>
                  </m:accPr>
                  <m:e>
                    <m:sSub>
                      <m:sSubPr>
                        <m:ctrlPr>
                          <w:ins w:id="1097" w:author="mkoenig" w:date="2015-09-02T16:35:00Z">
                            <w:rPr>
                              <w:rFonts w:ascii="Cambria Math" w:hAnsi="Cambria Math"/>
                              <w:i/>
                            </w:rPr>
                          </w:ins>
                        </m:ctrlPr>
                      </m:sSubPr>
                      <m:e>
                        <w:ins w:id="1098" w:author="mkoenig" w:date="2015-09-02T16:35:00Z">
                          <m:r>
                            <w:rPr>
                              <w:rFonts w:ascii="Cambria Math" w:hAnsi="Cambria Math"/>
                            </w:rPr>
                            <m:t>t</m:t>
                          </m:r>
                        </w:ins>
                      </m:e>
                      <m:sub>
                        <w:ins w:id="1099" w:author="mkoenig" w:date="2015-09-02T16:35:00Z">
                          <m:r>
                            <w:rPr>
                              <w:rFonts w:ascii="Cambria Math" w:hAnsi="Cambria Math"/>
                            </w:rPr>
                            <m:t>i</m:t>
                          </m:r>
                        </w:ins>
                      </m:sub>
                    </m:sSub>
                  </m:e>
                </m:acc>
                <w:ins w:id="1100" w:author="mkoenig" w:date="2015-09-02T16:33:00Z">
                  <m:r>
                    <w:rPr>
                      <w:rFonts w:ascii="Cambria Math" w:hAnsi="Cambria Math"/>
                    </w:rPr>
                    <m:t>-&lt;</m:t>
                  </m:r>
                </w:ins>
                <m:acc>
                  <m:accPr>
                    <m:chr m:val="̃"/>
                    <m:ctrlPr>
                      <w:ins w:id="1101" w:author="mkoenig" w:date="2015-09-02T16:35:00Z">
                        <w:rPr>
                          <w:rFonts w:ascii="Cambria Math" w:hAnsi="Cambria Math"/>
                          <w:i/>
                        </w:rPr>
                      </w:ins>
                    </m:ctrlPr>
                  </m:accPr>
                  <m:e>
                    <w:ins w:id="1102" w:author="mkoenig" w:date="2015-09-02T16:35:00Z">
                      <m:r>
                        <w:rPr>
                          <w:rFonts w:ascii="Cambria Math" w:hAnsi="Cambria Math"/>
                        </w:rPr>
                        <m:t>t</m:t>
                      </m:r>
                    </w:ins>
                  </m:e>
                </m:acc>
                <w:ins w:id="1103" w:author="mkoenig" w:date="2015-09-02T16:33:00Z">
                  <m:r>
                    <w:rPr>
                      <w:rFonts w:ascii="Cambria Math" w:hAnsi="Cambria Math"/>
                    </w:rPr>
                    <m:t>&gt;)</m:t>
                  </m:r>
                </w:ins>
              </m:e>
              <m:sup>
                <w:ins w:id="1104" w:author="mkoenig" w:date="2015-09-02T16:33:00Z">
                  <m:r>
                    <w:rPr>
                      <w:rFonts w:ascii="Cambria Math" w:hAnsi="Cambria Math"/>
                    </w:rPr>
                    <m:t>2</m:t>
                  </m:r>
                </w:ins>
              </m:sup>
            </m:sSup>
          </m:e>
        </m:nary>
      </m:oMath>
      <w:ins w:id="1105" w:author="mkoenig" w:date="2015-09-02T16:28:00Z">
        <w:r w:rsidR="009225EB">
          <w:t xml:space="preserve"> the sum of squares for node</w:t>
        </w:r>
      </w:ins>
      <w:ins w:id="1106" w:author="mkoenig" w:date="2015-09-02T16:34:00Z">
        <w:r w:rsidR="009225EB">
          <w:t xml:space="preserve"> T</w:t>
        </w:r>
      </w:ins>
      <w:ins w:id="1107" w:author="mkoenig" w:date="2015-09-02T16:28:00Z">
        <w:r w:rsidR="009225EB">
          <w:t xml:space="preserve"> and</w:t>
        </w:r>
      </w:ins>
      <w:ins w:id="1108" w:author="mkoenig" w:date="2015-09-02T16:38:00Z">
        <w:r w:rsidR="00CA63C8">
          <w:t xml:space="preserve"> </w:t>
        </w:r>
        <m:oMath>
          <m:sSub>
            <m:sSubPr>
              <m:ctrlPr>
                <w:rPr>
                  <w:rFonts w:ascii="Cambria Math" w:hAnsi="Cambria Math"/>
                  <w:i/>
                </w:rPr>
              </m:ctrlPr>
            </m:sSubPr>
            <m:e>
              <m:r>
                <w:rPr>
                  <w:rFonts w:ascii="Cambria Math" w:hAnsi="Cambria Math"/>
                </w:rPr>
                <m:t>S</m:t>
              </m:r>
            </m:e>
            <m:sub>
              <m:r>
                <w:rPr>
                  <w:rFonts w:ascii="Cambria Math" w:hAnsi="Cambria Math"/>
                </w:rPr>
                <m:t>T</m:t>
              </m:r>
            </m:sub>
          </m:sSub>
        </m:oMath>
      </w:ins>
      <w:ins w:id="1109" w:author="mkoenig" w:date="2015-09-02T16:28:00Z">
        <w:r w:rsidR="009225EB">
          <w:t xml:space="preserve"> </w:t>
        </w:r>
      </w:ins>
      <w:ins w:id="1110" w:author="mkoenig" w:date="2015-09-02T16:38:00Z">
        <w:r w:rsidR="00CA63C8">
          <w:t xml:space="preserve">and </w:t>
        </w:r>
      </w:ins>
      <m:oMath>
        <m:sSub>
          <m:sSubPr>
            <m:ctrlPr>
              <w:ins w:id="1111" w:author="mkoenig" w:date="2015-09-02T16:37:00Z">
                <w:rPr>
                  <w:rFonts w:ascii="Cambria Math" w:hAnsi="Cambria Math"/>
                  <w:i/>
                </w:rPr>
              </w:ins>
            </m:ctrlPr>
          </m:sSubPr>
          <m:e>
            <w:ins w:id="1112" w:author="mkoenig" w:date="2015-09-02T16:37:00Z">
              <m:r>
                <w:rPr>
                  <w:rFonts w:ascii="Cambria Math" w:hAnsi="Cambria Math"/>
                </w:rPr>
                <m:t>S</m:t>
              </m:r>
            </w:ins>
          </m:e>
          <m:sub>
            <w:ins w:id="1113" w:author="mkoenig" w:date="2015-09-02T16:38:00Z">
              <m:r>
                <w:rPr>
                  <w:rFonts w:ascii="Cambria Math" w:hAnsi="Cambria Math"/>
                </w:rPr>
                <m:t>L</m:t>
              </m:r>
            </w:ins>
          </m:sub>
        </m:sSub>
      </m:oMath>
      <w:ins w:id="1114" w:author="mkoenig" w:date="2015-09-02T16:28:00Z">
        <w:r w:rsidR="009225EB">
          <w:t xml:space="preserve"> the sums of sq</w:t>
        </w:r>
        <w:r w:rsidR="005A26B3">
          <w:t>uares for the left and right child</w:t>
        </w:r>
        <w:r w:rsidR="009225EB">
          <w:t xml:space="preserve">. </w:t>
        </w:r>
      </w:ins>
    </w:p>
    <w:p w14:paraId="630C5788" w14:textId="08D0560D" w:rsidR="00C16B88" w:rsidRDefault="00C16B88">
      <w:pPr>
        <w:ind w:firstLine="0"/>
        <w:rPr>
          <w:ins w:id="1115" w:author="mkoenig" w:date="2015-09-06T12:17:00Z"/>
        </w:rPr>
        <w:pPrChange w:id="1116" w:author="mkoenig" w:date="2015-09-02T15:49:00Z">
          <w:pPr/>
        </w:pPrChange>
      </w:pPr>
      <w:ins w:id="1117" w:author="mkoenig" w:date="2015-09-06T12:18:00Z">
        <w:r>
          <w:t xml:space="preserve">A leave-one-out approach was used to test the </w:t>
        </w:r>
      </w:ins>
      <w:ins w:id="1118" w:author="mkoenig" w:date="2015-09-06T12:17:00Z">
        <w:r>
          <w:t>robustness of the predicted time classes</w:t>
        </w:r>
        <w:r>
          <w:t xml:space="preserve"> and </w:t>
        </w:r>
        <w:r>
          <w:t>predictive performance</w:t>
        </w:r>
      </w:ins>
      <w:ins w:id="1119" w:author="mkoenig" w:date="2015-09-06T12:18:00Z">
        <w:r>
          <w:t>:</w:t>
        </w:r>
      </w:ins>
      <w:ins w:id="1120" w:author="mkoenig" w:date="2015-09-06T12:17:00Z">
        <w:r>
          <w:t xml:space="preserve"> For each sample (</w:t>
        </w:r>
      </w:ins>
      <m:oMath>
        <m:sSub>
          <m:sSubPr>
            <m:ctrlPr>
              <w:ins w:id="1121" w:author="mkoenig" w:date="2015-09-06T12:19:00Z">
                <w:rPr>
                  <w:rFonts w:ascii="Cambria Math" w:hAnsi="Cambria Math"/>
                  <w:i/>
                </w:rPr>
              </w:ins>
            </m:ctrlPr>
          </m:sSubPr>
          <m:e>
            <w:ins w:id="1122" w:author="mkoenig" w:date="2015-09-06T12:19:00Z">
              <m:r>
                <w:rPr>
                  <w:rFonts w:ascii="Cambria Math" w:hAnsi="Cambria Math"/>
                </w:rPr>
                <m:t>N</m:t>
              </m:r>
            </w:ins>
          </m:e>
          <m:sub>
            <w:ins w:id="1123" w:author="mkoenig" w:date="2015-09-06T12:19:00Z">
              <m:r>
                <w:rPr>
                  <w:rFonts w:ascii="Cambria Math" w:hAnsi="Cambria Math"/>
                </w:rPr>
                <m:t>s</m:t>
              </m:r>
            </w:ins>
          </m:sub>
        </m:sSub>
        <w:ins w:id="1124" w:author="mkoenig" w:date="2015-09-06T12:19:00Z">
          <m:r>
            <w:rPr>
              <w:rFonts w:ascii="Cambria Math" w:hAnsi="Cambria Math"/>
            </w:rPr>
            <m:t>=40</m:t>
          </m:r>
        </w:ins>
      </m:oMath>
      <w:ins w:id="1125" w:author="mkoenig" w:date="2015-09-06T12:19:00Z">
        <w:r>
          <w:t xml:space="preserve"> </w:t>
        </w:r>
      </w:ins>
      <w:ins w:id="1126" w:author="mkoenig" w:date="2015-09-06T12:17:00Z">
        <w:r>
          <w:t>mice)</w:t>
        </w:r>
        <w:r>
          <w:t>, the</w:t>
        </w:r>
        <w:r>
          <w:t xml:space="preserve"> </w:t>
        </w:r>
      </w:ins>
      <w:ins w:id="1127" w:author="mkoenig" w:date="2015-09-06T12:19:00Z">
        <w:r>
          <w:t xml:space="preserve">regression </w:t>
        </w:r>
      </w:ins>
      <w:ins w:id="1128" w:author="mkoenig" w:date="2015-09-06T12:17:00Z">
        <w:r>
          <w:t>tree was</w:t>
        </w:r>
        <w:r w:rsidRPr="005D3409">
          <w:t xml:space="preserve"> generated</w:t>
        </w:r>
        <w:r>
          <w:t xml:space="preserve"> under the exclusion of</w:t>
        </w:r>
        <w:r w:rsidRPr="005D3409">
          <w:t xml:space="preserve"> data </w:t>
        </w:r>
        <w:r>
          <w:t>from</w:t>
        </w:r>
        <w:r>
          <w:t xml:space="preserve"> the</w:t>
        </w:r>
      </w:ins>
      <w:ins w:id="1129" w:author="mkoenig" w:date="2015-09-06T12:19:00Z">
        <w:r>
          <w:t xml:space="preserve"> sample</w:t>
        </w:r>
      </w:ins>
      <w:ins w:id="1130" w:author="mkoenig" w:date="2015-09-06T12:17:00Z">
        <w:r>
          <w:t>, with subsequent prediction on the left out test data (see Supplement 2).</w:t>
        </w:r>
      </w:ins>
    </w:p>
    <w:p w14:paraId="71A69459" w14:textId="1A34FEB1" w:rsidR="00436373" w:rsidRDefault="00436373">
      <w:pPr>
        <w:ind w:firstLine="0"/>
        <w:rPr>
          <w:ins w:id="1131" w:author="mkoenig" w:date="2015-09-04T12:58:00Z"/>
        </w:rPr>
        <w:pPrChange w:id="1132" w:author="mkoenig" w:date="2015-09-02T15:49:00Z">
          <w:pPr/>
        </w:pPrChange>
      </w:pPr>
      <w:ins w:id="1133" w:author="mkoenig" w:date="2015-08-26T17:35:00Z">
        <w:r>
          <w:t xml:space="preserve">The predictive capacity of the </w:t>
        </w:r>
      </w:ins>
      <w:ins w:id="1134" w:author="mkoenig" w:date="2015-09-06T12:20:00Z">
        <w:r w:rsidR="00C16B88">
          <w:t xml:space="preserve">regression tree </w:t>
        </w:r>
      </w:ins>
      <w:ins w:id="1135" w:author="mkoenig" w:date="2015-08-26T17:35:00Z">
        <w:r>
          <w:t>was evaluated using all single combinations of individual factors from the cl</w:t>
        </w:r>
        <w:r w:rsidR="00082CFF">
          <w:t>usters</w:t>
        </w:r>
      </w:ins>
      <w:ins w:id="1136" w:author="mkoenig" w:date="2015-09-06T13:23:00Z">
        <w:r w:rsidR="00264AB4">
          <w:t xml:space="preserve"> (88</w:t>
        </w:r>
      </w:ins>
      <w:ins w:id="1137" w:author="mkoenig" w:date="2015-09-06T13:24:00Z">
        <w:r w:rsidR="00E54F98">
          <w:t>572)</w:t>
        </w:r>
      </w:ins>
      <w:ins w:id="1138" w:author="mkoenig" w:date="2015-08-26T17:35:00Z">
        <w:r w:rsidR="00082CFF">
          <w:t xml:space="preserve">, and a random subset of </w:t>
        </w:r>
      </w:ins>
      <w:ins w:id="1139" w:author="mkoenig" w:date="2015-09-02T16:00:00Z">
        <w:r w:rsidR="0042603C">
          <w:t xml:space="preserve">10000 </w:t>
        </w:r>
      </w:ins>
      <w:ins w:id="1140" w:author="mkoenig" w:date="2015-08-26T17:35:00Z">
        <w:r w:rsidR="00082CFF">
          <w:t>two</w:t>
        </w:r>
        <w:r>
          <w:t xml:space="preserve"> factor combinations</w:t>
        </w:r>
      </w:ins>
      <w:ins w:id="1141" w:author="mkoenig" w:date="2015-08-27T13:26:00Z">
        <w:r w:rsidR="00082CFF">
          <w:t xml:space="preserve"> from each cluster</w:t>
        </w:r>
      </w:ins>
      <w:ins w:id="1142" w:author="mkoenig" w:date="2015-08-26T17:35:00Z">
        <w:r>
          <w:t>.</w:t>
        </w:r>
      </w:ins>
      <w:ins w:id="1143" w:author="mkoenig" w:date="2015-09-02T16:14:00Z">
        <w:r w:rsidR="00D85AE0">
          <w:t xml:space="preserve"> </w:t>
        </w:r>
      </w:ins>
      <w:ins w:id="1144" w:author="mkoenig" w:date="2015-09-04T12:43:00Z">
        <w:r w:rsidR="000C2A30">
          <w:t xml:space="preserve">Predictions for a </w:t>
        </w:r>
        <w:r w:rsidR="006D3BA2">
          <w:t xml:space="preserve">given </w:t>
        </w:r>
      </w:ins>
      <w:ins w:id="1145" w:author="mkoenig" w:date="2015-09-02T16:14:00Z">
        <w:del w:id="1146" w:author="mkoenig" w:date="2015-09-04T12:43:00Z">
          <w:r w:rsidR="00D85AE0" w:rsidDel="006D3BA2">
            <w:delText xml:space="preserve">The </w:delText>
          </w:r>
          <w:r w:rsidR="005A26B3" w:rsidDel="006D3BA2">
            <w:delText xml:space="preserve">predictive capacity of a </w:delText>
          </w:r>
        </w:del>
        <w:r w:rsidR="005A26B3">
          <w:t>combination of factors</w:t>
        </w:r>
      </w:ins>
      <w:ins w:id="1147" w:author="mkoenig" w:date="2015-09-04T12:45:00Z">
        <w:r w:rsidR="006D3BA2">
          <w:t xml:space="preserve"> </w:t>
        </w:r>
      </w:ins>
      <m:oMath>
        <m:d>
          <m:dPr>
            <m:begChr m:val="〈"/>
            <m:endChr m:val="〉"/>
            <m:ctrlPr>
              <w:ins w:id="1148" w:author="mkoenig" w:date="2015-09-04T12:48:00Z">
                <w:rPr>
                  <w:rFonts w:ascii="Cambria Math" w:hAnsi="Cambria Math"/>
                  <w:i/>
                </w:rPr>
              </w:ins>
            </m:ctrlPr>
          </m:dPr>
          <m:e>
            <m:sSub>
              <m:sSubPr>
                <m:ctrlPr>
                  <w:ins w:id="1149" w:author="mkoenig" w:date="2015-09-04T12:48:00Z">
                    <w:rPr>
                      <w:rFonts w:ascii="Cambria Math" w:hAnsi="Cambria Math"/>
                      <w:i/>
                    </w:rPr>
                  </w:ins>
                </m:ctrlPr>
              </m:sSubPr>
              <m:e>
                <w:ins w:id="1150" w:author="mkoenig" w:date="2015-09-04T12:48:00Z">
                  <m:r>
                    <w:rPr>
                      <w:rFonts w:ascii="Cambria Math" w:hAnsi="Cambria Math"/>
                    </w:rPr>
                    <m:t>f</m:t>
                  </m:r>
                </w:ins>
              </m:e>
              <m:sub>
                <w:ins w:id="1151" w:author="mkoenig" w:date="2015-09-04T12:48:00Z">
                  <m:r>
                    <w:rPr>
                      <w:rFonts w:ascii="Cambria Math" w:hAnsi="Cambria Math"/>
                    </w:rPr>
                    <m:t>1</m:t>
                  </m:r>
                </w:ins>
              </m:sub>
            </m:sSub>
          </m:e>
        </m:d>
        <w:ins w:id="1152" w:author="mkoenig" w:date="2015-09-04T12:48:00Z">
          <m:r>
            <w:rPr>
              <w:rFonts w:ascii="Cambria Math" w:hAnsi="Cambria Math"/>
            </w:rPr>
            <m:t>, …,</m:t>
          </m:r>
        </w:ins>
        <m:d>
          <m:dPr>
            <m:begChr m:val="〈"/>
            <m:endChr m:val="〉"/>
            <m:ctrlPr>
              <w:ins w:id="1153" w:author="mkoenig" w:date="2015-09-04T12:48:00Z">
                <w:rPr>
                  <w:rFonts w:ascii="Cambria Math" w:hAnsi="Cambria Math"/>
                  <w:i/>
                </w:rPr>
              </w:ins>
            </m:ctrlPr>
          </m:dPr>
          <m:e>
            <m:sSub>
              <m:sSubPr>
                <m:ctrlPr>
                  <w:ins w:id="1154" w:author="mkoenig" w:date="2015-09-04T12:48:00Z">
                    <w:rPr>
                      <w:rFonts w:ascii="Cambria Math" w:hAnsi="Cambria Math"/>
                      <w:i/>
                    </w:rPr>
                  </w:ins>
                </m:ctrlPr>
              </m:sSubPr>
              <m:e>
                <w:ins w:id="1155" w:author="mkoenig" w:date="2015-09-04T12:48:00Z">
                  <m:r>
                    <w:rPr>
                      <w:rFonts w:ascii="Cambria Math" w:hAnsi="Cambria Math"/>
                    </w:rPr>
                    <m:t>f</m:t>
                  </m:r>
                </w:ins>
              </m:e>
              <m:sub>
                <w:ins w:id="1156" w:author="mkoenig" w:date="2015-09-04T12:48:00Z">
                  <m:r>
                    <w:rPr>
                      <w:rFonts w:ascii="Cambria Math" w:hAnsi="Cambria Math"/>
                    </w:rPr>
                    <m:t>6</m:t>
                  </m:r>
                </w:ins>
              </m:sub>
            </m:sSub>
          </m:e>
        </m:d>
      </m:oMath>
      <w:ins w:id="1157" w:author="mkoenig" w:date="2015-09-04T12:46:00Z">
        <w:r w:rsidR="006D3BA2">
          <w:t xml:space="preserve"> from the 6 clusters </w:t>
        </w:r>
      </w:ins>
      <w:ins w:id="1158" w:author="mkoenig" w:date="2015-09-02T16:14:00Z">
        <w:del w:id="1159" w:author="mkoenig" w:date="2015-09-04T12:46:00Z">
          <w:r w:rsidR="005A26B3" w:rsidDel="006D3BA2">
            <w:delText xml:space="preserve"> </w:delText>
          </w:r>
        </w:del>
      </w:ins>
      <w:ins w:id="1160" w:author="mkoenig" w:date="2015-09-04T12:43:00Z">
        <w:r w:rsidR="006D3BA2">
          <w:t xml:space="preserve">were </w:t>
        </w:r>
      </w:ins>
      <w:ins w:id="1161" w:author="mkoenig" w:date="2015-09-02T16:14:00Z">
        <w:del w:id="1162" w:author="mkoenig" w:date="2015-09-04T12:43:00Z">
          <w:r w:rsidR="005A26B3" w:rsidDel="006D3BA2">
            <w:delText>was</w:delText>
          </w:r>
          <w:r w:rsidR="00D85AE0" w:rsidDel="006D3BA2">
            <w:delText xml:space="preserve"> </w:delText>
          </w:r>
        </w:del>
        <w:r w:rsidR="00D85AE0">
          <w:t xml:space="preserve">scored using the </w:t>
        </w:r>
      </w:ins>
      <w:ins w:id="1163" w:author="mkoenig" w:date="2015-09-02T17:05:00Z">
        <w:r w:rsidR="00B85231">
          <w:t xml:space="preserve">root mean square distance </w:t>
        </w:r>
        <w:del w:id="1164" w:author="mkoenig" w:date="2015-09-04T12:43:00Z">
          <w:r w:rsidR="00B85231" w:rsidDel="006D3BA2">
            <w:delText xml:space="preserve">of all samples </w:delText>
          </w:r>
        </w:del>
        <w:r w:rsidR="00B85231">
          <w:t>on log scale</w:t>
        </w:r>
      </w:ins>
      <w:ins w:id="1165" w:author="mkoenig" w:date="2015-09-04T12:21:00Z">
        <w:r w:rsidR="006E2560">
          <w:t xml:space="preserve"> </w:t>
        </w:r>
        <w:r w:rsidR="006E2560" w:rsidRPr="006D3BA2">
          <w:rPr>
            <w:i/>
            <w:rPrChange w:id="1166" w:author="mkoenig" w:date="2015-09-04T12:44:00Z">
              <w:rPr/>
            </w:rPrChange>
          </w:rPr>
          <w:t>d</w:t>
        </w:r>
        <w:r w:rsidR="006E2560">
          <w:t xml:space="preserve">, with the best </w:t>
        </w:r>
        <w:r w:rsidR="0013523B">
          <w:t xml:space="preserve">combination of </w:t>
        </w:r>
        <w:r w:rsidR="006E2560">
          <w:t xml:space="preserve">factors </w:t>
        </w:r>
        <w:r w:rsidR="0013523B">
          <w:t>minimiz</w:t>
        </w:r>
      </w:ins>
      <w:ins w:id="1167" w:author="mkoenig" w:date="2015-09-04T12:57:00Z">
        <w:r w:rsidR="0013523B">
          <w:t>ing</w:t>
        </w:r>
      </w:ins>
      <w:ins w:id="1168" w:author="mkoenig" w:date="2015-09-04T12:21:00Z">
        <w:r w:rsidR="006E2560">
          <w:t xml:space="preserve"> d</w:t>
        </w:r>
      </w:ins>
    </w:p>
    <w:p w14:paraId="6E509FB3" w14:textId="0728BF77" w:rsidR="00DB2A6E" w:rsidRDefault="00173CC8" w:rsidP="00172B9E">
      <w:pPr>
        <w:ind w:firstLine="0"/>
        <w:rPr>
          <w:ins w:id="1169" w:author="mkoenig" w:date="2015-09-04T12:58:00Z"/>
        </w:rPr>
      </w:pPr>
      <w:ins w:id="1170" w:author="mkoenig" w:date="2015-09-04T13:05:00Z">
        <m:oMathPara>
          <m:oMath>
            <m:r>
              <w:rPr>
                <w:rFonts w:ascii="Cambria Math" w:hAnsi="Cambria Math"/>
              </w:rPr>
              <m:t>d</m:t>
            </m:r>
          </m:oMath>
        </m:oMathPara>
      </w:ins>
      <m:oMathPara>
        <m:oMath>
          <m:d>
            <m:dPr>
              <m:ctrlPr>
                <w:ins w:id="1171" w:author="mkoenig" w:date="2015-09-04T13:06:00Z">
                  <w:rPr>
                    <w:rFonts w:ascii="Cambria Math" w:hAnsi="Cambria Math"/>
                    <w:i/>
                  </w:rPr>
                </w:ins>
              </m:ctrlPr>
            </m:dPr>
            <m:e>
              <m:d>
                <m:dPr>
                  <m:begChr m:val="〈"/>
                  <m:endChr m:val="〉"/>
                  <m:ctrlPr>
                    <w:ins w:id="1172" w:author="mkoenig" w:date="2015-09-04T13:05:00Z">
                      <w:rPr>
                        <w:rFonts w:ascii="Cambria Math" w:hAnsi="Cambria Math"/>
                        <w:i/>
                      </w:rPr>
                    </w:ins>
                  </m:ctrlPr>
                </m:dPr>
                <m:e>
                  <m:sSub>
                    <m:sSubPr>
                      <m:ctrlPr>
                        <w:ins w:id="1173" w:author="mkoenig" w:date="2015-09-04T13:05:00Z">
                          <w:rPr>
                            <w:rFonts w:ascii="Cambria Math" w:hAnsi="Cambria Math"/>
                            <w:i/>
                          </w:rPr>
                        </w:ins>
                      </m:ctrlPr>
                    </m:sSubPr>
                    <m:e>
                      <w:ins w:id="1174" w:author="mkoenig" w:date="2015-09-04T13:05:00Z">
                        <m:r>
                          <w:rPr>
                            <w:rFonts w:ascii="Cambria Math" w:hAnsi="Cambria Math"/>
                          </w:rPr>
                          <m:t>f</m:t>
                        </m:r>
                      </w:ins>
                    </m:e>
                    <m:sub>
                      <w:ins w:id="1175" w:author="mkoenig" w:date="2015-09-04T13:06:00Z">
                        <m:r>
                          <w:rPr>
                            <w:rFonts w:ascii="Cambria Math" w:hAnsi="Cambria Math"/>
                          </w:rPr>
                          <m:t>1</m:t>
                        </m:r>
                      </w:ins>
                    </m:sub>
                  </m:sSub>
                </m:e>
              </m:d>
              <w:ins w:id="1176" w:author="mkoenig" w:date="2015-09-04T13:06:00Z">
                <m:r>
                  <w:rPr>
                    <w:rFonts w:ascii="Cambria Math" w:hAnsi="Cambria Math"/>
                  </w:rPr>
                  <m:t>, …,</m:t>
                </m:r>
              </w:ins>
              <m:d>
                <m:dPr>
                  <m:begChr m:val="〈"/>
                  <m:endChr m:val="〉"/>
                  <m:ctrlPr>
                    <w:ins w:id="1177" w:author="mkoenig" w:date="2015-09-04T13:06:00Z">
                      <w:rPr>
                        <w:rFonts w:ascii="Cambria Math" w:hAnsi="Cambria Math"/>
                        <w:i/>
                      </w:rPr>
                    </w:ins>
                  </m:ctrlPr>
                </m:dPr>
                <m:e>
                  <m:sSub>
                    <m:sSubPr>
                      <m:ctrlPr>
                        <w:ins w:id="1178" w:author="mkoenig" w:date="2015-09-04T13:06:00Z">
                          <w:rPr>
                            <w:rFonts w:ascii="Cambria Math" w:hAnsi="Cambria Math"/>
                            <w:i/>
                          </w:rPr>
                        </w:ins>
                      </m:ctrlPr>
                    </m:sSubPr>
                    <m:e>
                      <w:ins w:id="1179" w:author="mkoenig" w:date="2015-09-04T13:06:00Z">
                        <m:r>
                          <w:rPr>
                            <w:rFonts w:ascii="Cambria Math" w:hAnsi="Cambria Math"/>
                          </w:rPr>
                          <m:t>f</m:t>
                        </m:r>
                      </w:ins>
                    </m:e>
                    <m:sub>
                      <w:ins w:id="1180" w:author="mkoenig" w:date="2015-09-04T13:06:00Z">
                        <m:r>
                          <w:rPr>
                            <w:rFonts w:ascii="Cambria Math" w:hAnsi="Cambria Math"/>
                          </w:rPr>
                          <m:t>6</m:t>
                        </m:r>
                      </w:ins>
                    </m:sub>
                  </m:sSub>
                </m:e>
              </m:d>
            </m:e>
          </m:d>
          <w:ins w:id="1181" w:author="mkoenig" w:date="2015-09-04T13:06:00Z">
            <m:r>
              <w:rPr>
                <w:rFonts w:ascii="Cambria Math" w:hAnsi="Cambria Math"/>
              </w:rPr>
              <m:t>=</m:t>
            </m:r>
          </w:ins>
          <m:f>
            <m:fPr>
              <m:ctrlPr>
                <w:ins w:id="1182" w:author="mkoenig" w:date="2015-09-04T13:08:00Z">
                  <w:rPr>
                    <w:rFonts w:ascii="Cambria Math" w:hAnsi="Cambria Math"/>
                    <w:i/>
                  </w:rPr>
                </w:ins>
              </m:ctrlPr>
            </m:fPr>
            <m:num>
              <w:ins w:id="1183" w:author="mkoenig" w:date="2015-09-04T13:08:00Z">
                <m:r>
                  <w:rPr>
                    <w:rFonts w:ascii="Cambria Math" w:hAnsi="Cambria Math"/>
                  </w:rPr>
                  <m:t>1</m:t>
                </m:r>
              </w:ins>
            </m:num>
            <m:den>
              <m:sSub>
                <m:sSubPr>
                  <m:ctrlPr>
                    <w:ins w:id="1184" w:author="mkoenig" w:date="2015-09-04T13:08:00Z">
                      <w:rPr>
                        <w:rFonts w:ascii="Cambria Math" w:hAnsi="Cambria Math"/>
                        <w:i/>
                      </w:rPr>
                    </w:ins>
                  </m:ctrlPr>
                </m:sSubPr>
                <m:e>
                  <w:ins w:id="1185" w:author="mkoenig" w:date="2015-09-04T13:08:00Z">
                    <m:r>
                      <w:rPr>
                        <w:rFonts w:ascii="Cambria Math" w:hAnsi="Cambria Math"/>
                      </w:rPr>
                      <m:t>N</m:t>
                    </m:r>
                  </w:ins>
                </m:e>
                <m:sub>
                  <w:ins w:id="1186" w:author="mkoenig" w:date="2015-09-04T13:08:00Z">
                    <m:r>
                      <w:rPr>
                        <w:rFonts w:ascii="Cambria Math" w:hAnsi="Cambria Math"/>
                      </w:rPr>
                      <m:t>s</m:t>
                    </m:r>
                  </w:ins>
                </m:sub>
              </m:sSub>
            </m:den>
          </m:f>
          <m:rad>
            <m:radPr>
              <m:degHide m:val="1"/>
              <m:ctrlPr>
                <w:ins w:id="1187" w:author="mkoenig" w:date="2015-09-04T13:08:00Z">
                  <w:rPr>
                    <w:rFonts w:ascii="Cambria Math" w:hAnsi="Cambria Math"/>
                    <w:i/>
                  </w:rPr>
                </w:ins>
              </m:ctrlPr>
            </m:radPr>
            <m:deg/>
            <m:e>
              <m:nary>
                <m:naryPr>
                  <m:chr m:val="∑"/>
                  <m:limLoc m:val="undOvr"/>
                  <m:ctrlPr>
                    <w:ins w:id="1188" w:author="mkoenig" w:date="2015-09-04T13:08:00Z">
                      <w:rPr>
                        <w:rFonts w:ascii="Cambria Math" w:hAnsi="Cambria Math"/>
                        <w:i/>
                      </w:rPr>
                    </w:ins>
                  </m:ctrlPr>
                </m:naryPr>
                <m:sub>
                  <w:ins w:id="1189" w:author="mkoenig" w:date="2015-09-04T13:08:00Z">
                    <m:r>
                      <w:rPr>
                        <w:rFonts w:ascii="Cambria Math" w:hAnsi="Cambria Math"/>
                      </w:rPr>
                      <m:t>i=1</m:t>
                    </m:r>
                  </w:ins>
                </m:sub>
                <m:sup>
                  <m:sSub>
                    <m:sSubPr>
                      <m:ctrlPr>
                        <w:ins w:id="1190" w:author="mkoenig" w:date="2015-09-04T13:08:00Z">
                          <w:rPr>
                            <w:rFonts w:ascii="Cambria Math" w:hAnsi="Cambria Math"/>
                            <w:i/>
                          </w:rPr>
                        </w:ins>
                      </m:ctrlPr>
                    </m:sSubPr>
                    <m:e>
                      <w:ins w:id="1191" w:author="mkoenig" w:date="2015-09-04T13:08:00Z">
                        <m:r>
                          <w:rPr>
                            <w:rFonts w:ascii="Cambria Math" w:hAnsi="Cambria Math"/>
                          </w:rPr>
                          <m:t>N</m:t>
                        </m:r>
                      </w:ins>
                    </m:e>
                    <m:sub>
                      <w:ins w:id="1192" w:author="mkoenig" w:date="2015-09-04T13:08:00Z">
                        <m:r>
                          <w:rPr>
                            <w:rFonts w:ascii="Cambria Math" w:hAnsi="Cambria Math"/>
                          </w:rPr>
                          <m:t>s</m:t>
                        </m:r>
                      </w:ins>
                    </m:sub>
                  </m:sSub>
                </m:sup>
                <m:e>
                  <m:sSup>
                    <m:sSupPr>
                      <m:ctrlPr>
                        <w:ins w:id="1193" w:author="mkoenig" w:date="2015-09-04T13:08:00Z">
                          <w:rPr>
                            <w:rFonts w:ascii="Cambria Math" w:hAnsi="Cambria Math"/>
                            <w:i/>
                          </w:rPr>
                        </w:ins>
                      </m:ctrlPr>
                    </m:sSupPr>
                    <m:e>
                      <w:ins w:id="1194" w:author="mkoenig" w:date="2015-09-04T13:08:00Z">
                        <m:r>
                          <w:rPr>
                            <w:rFonts w:ascii="Cambria Math" w:hAnsi="Cambria Math"/>
                          </w:rPr>
                          <m:t>(</m:t>
                        </m:r>
                      </w:ins>
                      <m:sSubSup>
                        <m:sSubSupPr>
                          <m:ctrlPr>
                            <w:ins w:id="1195" w:author="mkoenig" w:date="2015-09-04T13:08:00Z">
                              <w:rPr>
                                <w:rFonts w:ascii="Cambria Math" w:hAnsi="Cambria Math"/>
                                <w:i/>
                              </w:rPr>
                            </w:ins>
                          </m:ctrlPr>
                        </m:sSubSupPr>
                        <m:e>
                          <w:ins w:id="1196" w:author="mkoenig" w:date="2015-09-04T13:08:00Z">
                            <m:r>
                              <w:rPr>
                                <w:rFonts w:ascii="Cambria Math" w:hAnsi="Cambria Math"/>
                              </w:rPr>
                              <m:t>t</m:t>
                            </m:r>
                          </w:ins>
                        </m:e>
                        <m:sub>
                          <w:ins w:id="1197" w:author="mkoenig" w:date="2015-09-04T13:08:00Z">
                            <m:r>
                              <w:rPr>
                                <w:rFonts w:ascii="Cambria Math" w:hAnsi="Cambria Math"/>
                              </w:rPr>
                              <m:t>i</m:t>
                            </m:r>
                          </w:ins>
                        </m:sub>
                        <m:sup>
                          <w:ins w:id="1198" w:author="mkoenig" w:date="2015-09-04T13:08:00Z">
                            <m:r>
                              <w:rPr>
                                <w:rFonts w:ascii="Cambria Math" w:hAnsi="Cambria Math"/>
                              </w:rPr>
                              <m:t>pre</m:t>
                            </m:r>
                          </w:ins>
                        </m:sup>
                      </m:sSubSup>
                      <w:ins w:id="1199" w:author="mkoenig" w:date="2015-09-04T13:08:00Z">
                        <m:r>
                          <w:rPr>
                            <w:rFonts w:ascii="Cambria Math" w:hAnsi="Cambria Math"/>
                          </w:rPr>
                          <m:t>-</m:t>
                        </m:r>
                      </w:ins>
                      <m:sSubSup>
                        <m:sSubSupPr>
                          <m:ctrlPr>
                            <w:ins w:id="1200" w:author="mkoenig" w:date="2015-09-04T13:08:00Z">
                              <w:rPr>
                                <w:rFonts w:ascii="Cambria Math" w:hAnsi="Cambria Math"/>
                                <w:i/>
                              </w:rPr>
                            </w:ins>
                          </m:ctrlPr>
                        </m:sSubSupPr>
                        <m:e>
                          <w:ins w:id="1201" w:author="mkoenig" w:date="2015-09-04T13:08:00Z">
                            <m:r>
                              <w:rPr>
                                <w:rFonts w:ascii="Cambria Math" w:hAnsi="Cambria Math"/>
                              </w:rPr>
                              <m:t>t</m:t>
                            </m:r>
                          </w:ins>
                        </m:e>
                        <m:sub>
                          <w:ins w:id="1202" w:author="mkoenig" w:date="2015-09-04T13:08:00Z">
                            <m:r>
                              <w:rPr>
                                <w:rFonts w:ascii="Cambria Math" w:hAnsi="Cambria Math"/>
                              </w:rPr>
                              <m:t>i</m:t>
                            </m:r>
                          </w:ins>
                        </m:sub>
                        <m:sup>
                          <w:ins w:id="1203" w:author="mkoenig" w:date="2015-09-04T13:08:00Z">
                            <m:r>
                              <w:rPr>
                                <w:rFonts w:ascii="Cambria Math" w:hAnsi="Cambria Math"/>
                              </w:rPr>
                              <m:t>exp</m:t>
                            </m:r>
                          </w:ins>
                        </m:sup>
                      </m:sSubSup>
                      <w:ins w:id="1204" w:author="mkoenig" w:date="2015-09-04T13:08:00Z">
                        <m:r>
                          <w:rPr>
                            <w:rFonts w:ascii="Cambria Math" w:hAnsi="Cambria Math"/>
                          </w:rPr>
                          <m:t>)</m:t>
                        </m:r>
                      </w:ins>
                    </m:e>
                    <m:sup>
                      <w:ins w:id="1205" w:author="mkoenig" w:date="2015-09-04T13:08:00Z">
                        <m:r>
                          <w:rPr>
                            <w:rFonts w:ascii="Cambria Math" w:hAnsi="Cambria Math"/>
                          </w:rPr>
                          <m:t>2</m:t>
                        </m:r>
                      </w:ins>
                    </m:sup>
                  </m:sSup>
                </m:e>
              </m:nary>
            </m:e>
          </m:rad>
        </m:oMath>
      </m:oMathPara>
    </w:p>
    <w:p w14:paraId="4CABA572" w14:textId="5127018F" w:rsidR="000C2A30" w:rsidDel="008D0271" w:rsidRDefault="000C2A30">
      <w:pPr>
        <w:ind w:firstLine="0"/>
        <w:rPr>
          <w:ins w:id="1206" w:author="mkoenig" w:date="2015-09-02T16:16:00Z"/>
          <w:del w:id="1207" w:author="mkoenig" w:date="2015-09-04T12:58:00Z"/>
        </w:rPr>
        <w:pPrChange w:id="1208" w:author="mkoenig" w:date="2015-09-02T15:49:00Z">
          <w:pPr/>
        </w:pPrChange>
      </w:pPr>
    </w:p>
    <w:p w14:paraId="5EEF5F6D" w14:textId="7611E51C" w:rsidR="00D85AE0" w:rsidDel="000C2A30" w:rsidRDefault="00AE66CC">
      <w:pPr>
        <w:ind w:firstLine="0"/>
        <w:rPr>
          <w:ins w:id="1209" w:author="mkoenig" w:date="2015-09-02T16:16:00Z"/>
          <w:del w:id="1210" w:author="mkoenig" w:date="2015-09-04T12:50:00Z"/>
        </w:rPr>
        <w:pPrChange w:id="1211" w:author="mkoenig" w:date="2015-09-02T15:49:00Z">
          <w:pPr/>
        </w:pPrChange>
      </w:pPr>
      <m:oMathPara>
        <m:oMath>
          <m:func>
            <m:funcPr>
              <m:ctrlPr>
                <w:del w:id="1212" w:author="mkoenig" w:date="2015-09-04T12:50:00Z">
                  <w:rPr>
                    <w:rFonts w:ascii="Cambria Math" w:hAnsi="Cambria Math"/>
                  </w:rPr>
                </w:del>
              </m:ctrlPr>
            </m:funcPr>
            <m:fName>
              <w:ins w:id="1213" w:author="mkoenig" w:date="2015-09-02T17:01:00Z">
                <w:del w:id="1214" w:author="mkoenig" w:date="2015-09-04T12:50:00Z">
                  <m:r>
                    <m:rPr>
                      <m:sty m:val="p"/>
                    </m:rPr>
                    <w:rPr>
                      <w:rFonts w:ascii="Cambria Math" w:hAnsi="Cambria Math"/>
                    </w:rPr>
                    <m:t>d</m:t>
                  </m:r>
                </w:del>
              </w:ins>
              <w:ins w:id="1215" w:author="mkoenig" w:date="2015-09-02T17:03:00Z">
                <w:del w:id="1216" w:author="mkoenig" w:date="2015-09-04T12:50:00Z">
                  <m:r>
                    <m:rPr>
                      <m:sty m:val="p"/>
                    </m:rPr>
                    <w:rPr>
                      <w:rFonts w:ascii="Cambria Math" w:hAnsi="Cambria Math"/>
                    </w:rPr>
                    <m:t>=</m:t>
                  </m:r>
                </w:del>
              </w:ins>
              <w:del w:id="1217" w:author="mkoenig" w:date="2015-09-04T12:50:00Z">
                <m:r>
                  <m:rPr>
                    <m:sty m:val="p"/>
                  </m:rPr>
                  <w:rPr>
                    <w:rFonts w:ascii="Cambria Math" w:hAnsi="Cambria Math"/>
                  </w:rPr>
                  <m:t>exp</m:t>
                </m:r>
              </w:del>
            </m:fName>
            <m:e>
              <m:d>
                <m:dPr>
                  <m:ctrlPr>
                    <w:ins w:id="1218" w:author="mkoenig" w:date="2015-09-02T17:00:00Z">
                      <w:del w:id="1219" w:author="mkoenig" w:date="2015-09-04T12:50:00Z">
                        <w:rPr>
                          <w:rFonts w:ascii="Cambria Math" w:hAnsi="Cambria Math"/>
                          <w:i/>
                        </w:rPr>
                      </w:del>
                    </w:ins>
                  </m:ctrlPr>
                </m:dPr>
                <m:e>
                  <m:f>
                    <m:fPr>
                      <m:ctrlPr>
                        <w:ins w:id="1220" w:author="mkoenig" w:date="2015-09-02T17:00:00Z">
                          <w:del w:id="1221" w:author="mkoenig" w:date="2015-09-04T12:49:00Z">
                            <w:rPr>
                              <w:rFonts w:ascii="Cambria Math" w:hAnsi="Cambria Math"/>
                              <w:i/>
                            </w:rPr>
                          </w:del>
                        </w:ins>
                      </m:ctrlPr>
                    </m:fPr>
                    <m:num>
                      <m:rad>
                        <m:radPr>
                          <m:degHide m:val="1"/>
                          <m:ctrlPr>
                            <w:ins w:id="1222" w:author="mkoenig" w:date="2015-09-02T17:00:00Z">
                              <w:del w:id="1223" w:author="mkoenig" w:date="2015-09-04T12:49:00Z">
                                <w:rPr>
                                  <w:rFonts w:ascii="Cambria Math" w:hAnsi="Cambria Math"/>
                                  <w:i/>
                                </w:rPr>
                              </w:del>
                            </w:ins>
                          </m:ctrlPr>
                        </m:radPr>
                        <m:deg/>
                        <m:e/>
                      </m:rad>
                    </m:num>
                    <m:den>
                      <w:ins w:id="1224" w:author="mkoenig" w:date="2015-09-02T17:00:00Z">
                        <w:del w:id="1225" w:author="mkoenig" w:date="2015-09-04T12:49:00Z">
                          <m:r>
                            <w:rPr>
                              <w:rFonts w:ascii="Cambria Math" w:hAnsi="Cambria Math"/>
                            </w:rPr>
                            <m:t>N</m:t>
                          </m:r>
                        </w:del>
                      </w:ins>
                    </m:den>
                  </m:f>
                </m:e>
              </m:d>
            </m:e>
          </m:func>
          <w:ins w:id="1226" w:author="mkoenig" w:date="2015-09-02T17:01:00Z">
            <w:del w:id="1227" w:author="mkoenig" w:date="2015-09-04T12:50:00Z">
              <m:r>
                <w:rPr>
                  <w:rFonts w:ascii="Cambria Math" w:hAnsi="Cambria Math"/>
                </w:rPr>
                <m:t>-1</m:t>
              </m:r>
            </w:del>
          </w:ins>
        </m:oMath>
      </m:oMathPara>
    </w:p>
    <w:p w14:paraId="209A2F6A" w14:textId="1548E3B3" w:rsidR="00D85AE0" w:rsidDel="006E2560" w:rsidRDefault="00D85AE0">
      <w:pPr>
        <w:ind w:firstLine="0"/>
        <w:rPr>
          <w:ins w:id="1228" w:author="mkoenig" w:date="2015-08-26T17:37:00Z"/>
          <w:del w:id="1229" w:author="mkoenig" w:date="2015-09-04T12:21:00Z"/>
        </w:rPr>
        <w:pPrChange w:id="1230" w:author="mkoenig" w:date="2015-09-02T15:49:00Z">
          <w:pPr/>
        </w:pPrChange>
      </w:pPr>
      <w:ins w:id="1231" w:author="mkoenig" w:date="2015-09-02T16:16:00Z">
        <w:del w:id="1232" w:author="mkoenig" w:date="2015-09-04T12:21:00Z">
          <w:r w:rsidDel="006E2560">
            <w:delText xml:space="preserve">The best </w:delText>
          </w:r>
        </w:del>
      </w:ins>
      <w:ins w:id="1233" w:author="mkoenig" w:date="2015-09-02T16:52:00Z">
        <w:del w:id="1234" w:author="mkoenig" w:date="2015-09-04T12:21:00Z">
          <w:r w:rsidR="005A26B3" w:rsidDel="006E2560">
            <w:delText xml:space="preserve">combination of single factors </w:delText>
          </w:r>
        </w:del>
      </w:ins>
      <w:ins w:id="1235" w:author="mkoenig" w:date="2015-09-02T17:07:00Z">
        <w:del w:id="1236" w:author="mkoenig" w:date="2015-09-04T12:21:00Z">
          <w:r w:rsidR="00B85231" w:rsidDel="006E2560">
            <w:delText>minimizes d.</w:delText>
          </w:r>
        </w:del>
      </w:ins>
    </w:p>
    <w:p w14:paraId="5C9FEDC7" w14:textId="6E3A7744" w:rsidR="009E7BA8" w:rsidDel="001F4734" w:rsidRDefault="004A34E4">
      <w:pPr>
        <w:ind w:firstLine="0"/>
        <w:rPr>
          <w:del w:id="1237" w:author="mkoenig" w:date="2015-08-27T12:08:00Z"/>
        </w:rPr>
        <w:pPrChange w:id="1238" w:author="mkoenig" w:date="2015-09-04T12:21:00Z">
          <w:pPr/>
        </w:pPrChange>
      </w:pPr>
      <w:ins w:id="1239" w:author="Windows User" w:date="2015-08-20T16:57:00Z">
        <w:del w:id="1240" w:author="mkoenig" w:date="2015-09-04T12:51:00Z">
          <w:r w:rsidDel="000C2A30">
            <w:delText>TODO</w:delText>
          </w:r>
        </w:del>
      </w:ins>
      <w:moveToRangeStart w:id="1241" w:author="mkoenig" w:date="2015-08-26T17:25:00Z" w:name="move428373254"/>
      <w:moveTo w:id="1242" w:author="mkoenig" w:date="2015-08-26T17:25:00Z">
        <w:del w:id="1243" w:author="mkoenig" w:date="2015-09-04T12:51:00Z">
          <w:r w:rsidR="009E7BA8" w:rsidDel="000C2A30">
            <w:delText xml:space="preserve">All </w:delText>
          </w:r>
        </w:del>
      </w:moveTo>
      <w:ins w:id="1244" w:author="mkoenig" w:date="2015-09-04T12:51:00Z">
        <w:r w:rsidR="000C2A30">
          <w:t xml:space="preserve">All </w:t>
        </w:r>
      </w:ins>
      <w:moveTo w:id="1245" w:author="mkoenig" w:date="2015-08-26T17:25:00Z">
        <w:r w:rsidR="009E7BA8">
          <w:t>computations were performed in R with source code</w:t>
        </w:r>
      </w:moveTo>
      <w:ins w:id="1246" w:author="mkoenig" w:date="2015-08-26T17:36:00Z">
        <w:r w:rsidR="00436373">
          <w:t xml:space="preserve">, </w:t>
        </w:r>
      </w:ins>
      <w:moveTo w:id="1247" w:author="mkoenig" w:date="2015-08-26T17:25:00Z">
        <w:del w:id="1248" w:author="mkoenig" w:date="2015-08-26T17:36:00Z">
          <w:r w:rsidR="009E7BA8" w:rsidDel="00436373">
            <w:delText xml:space="preserve"> and </w:delText>
          </w:r>
        </w:del>
        <w:r w:rsidR="009E7BA8">
          <w:t xml:space="preserve">data </w:t>
        </w:r>
      </w:moveTo>
      <w:ins w:id="1249" w:author="mkoenig" w:date="2015-08-26T17:36:00Z">
        <w:r w:rsidR="00436373">
          <w:t xml:space="preserve">and the full analysis </w:t>
        </w:r>
      </w:ins>
      <w:ins w:id="1250" w:author="mkoenig" w:date="2015-08-26T17:37:00Z">
        <w:r w:rsidR="00436373">
          <w:t xml:space="preserve">available in </w:t>
        </w:r>
      </w:ins>
      <w:moveTo w:id="1251" w:author="mkoenig" w:date="2015-08-26T17:25:00Z">
        <w:del w:id="1252" w:author="mkoenig" w:date="2015-08-26T17:37:00Z">
          <w:r w:rsidR="009E7BA8" w:rsidDel="00436373">
            <w:delText xml:space="preserve">provided in the </w:delText>
          </w:r>
        </w:del>
      </w:moveTo>
      <w:ins w:id="1253" w:author="mkoenig" w:date="2015-09-04T12:21:00Z">
        <w:r w:rsidR="006E2560">
          <w:t>S</w:t>
        </w:r>
      </w:ins>
      <w:moveTo w:id="1254" w:author="mkoenig" w:date="2015-08-26T17:25:00Z">
        <w:del w:id="1255" w:author="mkoenig" w:date="2015-09-04T12:21:00Z">
          <w:r w:rsidR="009E7BA8" w:rsidDel="006E2560">
            <w:delText>s</w:delText>
          </w:r>
        </w:del>
        <w:r w:rsidR="009E7BA8">
          <w:t>upplement S2</w:t>
        </w:r>
      </w:moveTo>
      <w:ins w:id="1256" w:author="mkoenig" w:date="2015-09-04T12:22:00Z">
        <w:r w:rsidR="006E2560">
          <w:t xml:space="preserve"> and </w:t>
        </w:r>
        <w:r w:rsidR="00835506">
          <w:t xml:space="preserve">from </w:t>
        </w:r>
        <w:r w:rsidR="00835506">
          <w:fldChar w:fldCharType="begin"/>
        </w:r>
        <w:r w:rsidR="00835506">
          <w:instrText xml:space="preserve"> HYPERLINK "https://github.com/matthiaskoenig/bdl-analysis" </w:instrText>
        </w:r>
        <w:r w:rsidR="00835506">
          <w:fldChar w:fldCharType="separate"/>
        </w:r>
        <w:r w:rsidR="00835506" w:rsidRPr="009735A9">
          <w:rPr>
            <w:rStyle w:val="Hyperlink"/>
          </w:rPr>
          <w:t>https://github.com/matthiaskoenig/bdl-analysis</w:t>
        </w:r>
        <w:r w:rsidR="00835506">
          <w:fldChar w:fldCharType="end"/>
        </w:r>
      </w:ins>
      <w:moveTo w:id="1257" w:author="mkoenig" w:date="2015-08-26T17:25:00Z">
        <w:del w:id="1258" w:author="mkoenig" w:date="2015-08-26T17:37:00Z">
          <w:r w:rsidR="009E7BA8" w:rsidDel="00436373">
            <w:delText xml:space="preserve"> and available from</w:delText>
          </w:r>
        </w:del>
        <w:r w:rsidR="009E7BA8">
          <w:t>.</w:t>
        </w:r>
      </w:moveTo>
    </w:p>
    <w:moveToRangeEnd w:id="1241"/>
    <w:p w14:paraId="36FE8CCE" w14:textId="77777777" w:rsidR="009E5E75" w:rsidDel="009E5E75" w:rsidRDefault="009E5E75">
      <w:pPr>
        <w:pStyle w:val="Heading1"/>
        <w:jc w:val="both"/>
        <w:rPr>
          <w:del w:id="1259" w:author="mkoenig" w:date="2015-08-26T17:39:00Z"/>
          <w:b w:val="0"/>
        </w:rPr>
        <w:pPrChange w:id="1260" w:author="mkoenig" w:date="2015-09-04T12:21:00Z">
          <w:pPr>
            <w:pStyle w:val="Heading1"/>
          </w:pPr>
        </w:pPrChange>
      </w:pPr>
    </w:p>
    <w:p w14:paraId="72985397" w14:textId="77777777" w:rsidR="009E5E75" w:rsidRPr="009E5E75" w:rsidRDefault="009E5E75">
      <w:pPr>
        <w:ind w:firstLine="0"/>
        <w:rPr>
          <w:ins w:id="1261" w:author="mkoenig" w:date="2015-08-26T17:40:00Z"/>
          <w:b/>
          <w:rPrChange w:id="1262" w:author="mkoenig" w:date="2015-08-26T17:40:00Z">
            <w:rPr>
              <w:ins w:id="1263" w:author="mkoenig" w:date="2015-08-26T17:40:00Z"/>
              <w:b w:val="0"/>
            </w:rPr>
          </w:rPrChange>
        </w:rPr>
        <w:pPrChange w:id="1264" w:author="mkoenig" w:date="2015-09-04T12:21:00Z">
          <w:pPr>
            <w:pStyle w:val="Heading1"/>
          </w:pPr>
        </w:pPrChange>
      </w:pPr>
    </w:p>
    <w:p w14:paraId="4054E545" w14:textId="25952EA0" w:rsidR="00E963DD" w:rsidRPr="0058605B" w:rsidDel="004A34E4" w:rsidRDefault="009E231B">
      <w:pPr>
        <w:pStyle w:val="Heading1"/>
        <w:rPr>
          <w:del w:id="1265" w:author="Windows User" w:date="2015-08-20T16:56:00Z"/>
          <w:b w:val="0"/>
          <w:highlight w:val="yellow"/>
          <w:rPrChange w:id="1266" w:author="Kerstin Abshagen" w:date="2015-08-07T10:25:00Z">
            <w:rPr>
              <w:del w:id="1267" w:author="Windows User" w:date="2015-08-20T16:56:00Z"/>
              <w:b/>
            </w:rPr>
          </w:rPrChange>
        </w:rPr>
        <w:pPrChange w:id="1268" w:author="Windows User" w:date="2015-08-21T16:34:00Z">
          <w:pPr/>
        </w:pPrChange>
      </w:pPr>
      <w:commentRangeStart w:id="1269"/>
      <w:del w:id="1270" w:author="Windows User" w:date="2015-08-20T16:56:00Z">
        <w:r w:rsidRPr="0058605B" w:rsidDel="004A34E4">
          <w:rPr>
            <w:b w:val="0"/>
            <w:highlight w:val="yellow"/>
            <w:rPrChange w:id="1271" w:author="Kerstin Abshagen" w:date="2015-08-07T10:25:00Z">
              <w:rPr>
                <w:b/>
              </w:rPr>
            </w:rPrChange>
          </w:rPr>
          <w:delText>Correlation analysis</w:delText>
        </w:r>
      </w:del>
    </w:p>
    <w:p w14:paraId="13EC571E" w14:textId="039BB0C9" w:rsidR="009E231B" w:rsidRPr="0058605B" w:rsidDel="004A34E4" w:rsidRDefault="009E231B">
      <w:pPr>
        <w:pStyle w:val="Heading1"/>
        <w:rPr>
          <w:del w:id="1272" w:author="Windows User" w:date="2015-08-20T16:56:00Z"/>
          <w:highlight w:val="yellow"/>
          <w:rPrChange w:id="1273" w:author="Kerstin Abshagen" w:date="2015-08-07T10:25:00Z">
            <w:rPr>
              <w:del w:id="1274" w:author="Windows User" w:date="2015-08-20T16:56:00Z"/>
            </w:rPr>
          </w:rPrChange>
        </w:rPr>
        <w:pPrChange w:id="1275" w:author="Windows User" w:date="2015-08-21T16:34:00Z">
          <w:pPr/>
        </w:pPrChange>
      </w:pPr>
      <w:del w:id="1276" w:author="Windows User" w:date="2015-08-20T16:56:00Z">
        <w:r w:rsidRPr="0058605B" w:rsidDel="004A34E4">
          <w:rPr>
            <w:highlight w:val="yellow"/>
            <w:rPrChange w:id="1277" w:author="Kerstin Abshagen" w:date="2015-08-07T10:25:00Z">
              <w:rPr/>
            </w:rPrChange>
          </w:rPr>
          <w:delText>For each pair of factors, Pearson correlations of the average factor values were calculated for each time point (denoted Av). As this correlation ignores the variability among the mice of the same time point, also Pearson correlations for all measurements were calculated (denoted All). As factor correlations may differ for specific time ranges, they were also computed for the mice of each single time point (denoted T0h … T14d) and for all time ranges of 2 and 3 consecutive time points (denoted 6-18h ... 2-5d). This set of 21 correlations was combined to a single "consensus correlation" as a weighted sum of the positive part of the correlation weighted by a significance-dependent factor</w:delText>
        </w:r>
        <w:r w:rsidR="00051AD7" w:rsidRPr="0058605B" w:rsidDel="004A34E4">
          <w:rPr>
            <w:highlight w:val="yellow"/>
            <w:rPrChange w:id="1278" w:author="Kerstin Abshagen" w:date="2015-08-07T10:25:00Z">
              <w:rPr/>
            </w:rPrChange>
          </w:rPr>
          <w:delText>, the p-value of the associated t-test</w:delText>
        </w:r>
        <w:r w:rsidRPr="0058605B" w:rsidDel="004A34E4">
          <w:rPr>
            <w:highlight w:val="yellow"/>
            <w:rPrChange w:id="1279" w:author="Kerstin Abshagen" w:date="2015-08-07T10:25:00Z">
              <w:rPr/>
            </w:rPrChange>
          </w:rPr>
          <w:delText xml:space="preserve">. Significance was estimated with a two-sample t-test for the likelihood of correlation, and is displayed as shades of yellow in Figs. 7 </w:delText>
        </w:r>
      </w:del>
      <w:ins w:id="1280" w:author="Kerstin Abshagen" w:date="2015-07-07T10:30:00Z">
        <w:del w:id="1281" w:author="Windows User" w:date="2015-08-20T16:56:00Z">
          <w:r w:rsidR="00B41765" w:rsidRPr="0058605B" w:rsidDel="004A34E4">
            <w:rPr>
              <w:highlight w:val="yellow"/>
              <w:rPrChange w:id="1282" w:author="Kerstin Abshagen" w:date="2015-08-07T10:25:00Z">
                <w:rPr/>
              </w:rPrChange>
            </w:rPr>
            <w:delText xml:space="preserve">8 </w:delText>
          </w:r>
        </w:del>
      </w:ins>
      <w:del w:id="1283" w:author="Windows User" w:date="2015-08-20T16:56:00Z">
        <w:r w:rsidRPr="0058605B" w:rsidDel="004A34E4">
          <w:rPr>
            <w:highlight w:val="yellow"/>
            <w:rPrChange w:id="1284" w:author="Kerstin Abshagen" w:date="2015-08-07T10:25:00Z">
              <w:rPr/>
            </w:rPrChange>
          </w:rPr>
          <w:delText>and 8</w:delText>
        </w:r>
      </w:del>
      <w:ins w:id="1285" w:author="Kerstin Abshagen" w:date="2015-07-07T10:30:00Z">
        <w:del w:id="1286" w:author="Windows User" w:date="2015-08-20T16:56:00Z">
          <w:r w:rsidR="00B41765" w:rsidRPr="0058605B" w:rsidDel="004A34E4">
            <w:rPr>
              <w:highlight w:val="yellow"/>
              <w:rPrChange w:id="1287" w:author="Kerstin Abshagen" w:date="2015-08-07T10:25:00Z">
                <w:rPr/>
              </w:rPrChange>
            </w:rPr>
            <w:delText>9</w:delText>
          </w:r>
        </w:del>
      </w:ins>
      <w:del w:id="1288" w:author="Windows User" w:date="2015-08-20T16:56:00Z">
        <w:r w:rsidRPr="0058605B" w:rsidDel="004A34E4">
          <w:rPr>
            <w:highlight w:val="yellow"/>
            <w:rPrChange w:id="1289" w:author="Kerstin Abshagen" w:date="2015-08-07T10:25:00Z">
              <w:rPr/>
            </w:rPrChange>
          </w:rPr>
          <w:delText xml:space="preserve">. Similarly, a consensus correlation is computed for the negative parts, representing anti-correlation. The final consensus score is the larger of both, displayed as shades of green in Figs. 7 </w:delText>
        </w:r>
      </w:del>
      <w:ins w:id="1290" w:author="Kerstin Abshagen" w:date="2015-07-07T10:30:00Z">
        <w:del w:id="1291" w:author="Windows User" w:date="2015-08-20T16:56:00Z">
          <w:r w:rsidR="00B41765" w:rsidRPr="0058605B" w:rsidDel="004A34E4">
            <w:rPr>
              <w:highlight w:val="yellow"/>
              <w:rPrChange w:id="1292" w:author="Kerstin Abshagen" w:date="2015-08-07T10:25:00Z">
                <w:rPr/>
              </w:rPrChange>
            </w:rPr>
            <w:delText xml:space="preserve">8 </w:delText>
          </w:r>
        </w:del>
      </w:ins>
      <w:del w:id="1293" w:author="Windows User" w:date="2015-08-20T16:56:00Z">
        <w:r w:rsidRPr="0058605B" w:rsidDel="004A34E4">
          <w:rPr>
            <w:highlight w:val="yellow"/>
            <w:rPrChange w:id="1294" w:author="Kerstin Abshagen" w:date="2015-08-07T10:25:00Z">
              <w:rPr/>
            </w:rPrChange>
          </w:rPr>
          <w:delText>and 8</w:delText>
        </w:r>
      </w:del>
      <w:ins w:id="1295" w:author="Kerstin Abshagen" w:date="2015-07-07T10:31:00Z">
        <w:del w:id="1296" w:author="Windows User" w:date="2015-08-20T16:56:00Z">
          <w:r w:rsidR="00B41765" w:rsidRPr="0058605B" w:rsidDel="004A34E4">
            <w:rPr>
              <w:highlight w:val="yellow"/>
              <w:rPrChange w:id="1297" w:author="Kerstin Abshagen" w:date="2015-08-07T10:25:00Z">
                <w:rPr/>
              </w:rPrChange>
            </w:rPr>
            <w:delText>9</w:delText>
          </w:r>
        </w:del>
      </w:ins>
      <w:del w:id="1298" w:author="Windows User" w:date="2015-08-20T16:56:00Z">
        <w:r w:rsidRPr="0058605B" w:rsidDel="004A34E4">
          <w:rPr>
            <w:highlight w:val="yellow"/>
            <w:rPrChange w:id="1299" w:author="Kerstin Abshagen" w:date="2015-08-07T10:25:00Z">
              <w:rPr/>
            </w:rPrChange>
          </w:rPr>
          <w:delText>. See Supporting Information dataset S2 for details.</w:delText>
        </w:r>
      </w:del>
    </w:p>
    <w:p w14:paraId="6CD6E593" w14:textId="5D3EF1F8" w:rsidR="009E231B" w:rsidRPr="0058605B" w:rsidDel="004A34E4" w:rsidRDefault="009E231B">
      <w:pPr>
        <w:pStyle w:val="Heading1"/>
        <w:rPr>
          <w:del w:id="1300" w:author="Windows User" w:date="2015-08-20T16:56:00Z"/>
          <w:highlight w:val="yellow"/>
          <w:rPrChange w:id="1301" w:author="Kerstin Abshagen" w:date="2015-08-07T10:25:00Z">
            <w:rPr>
              <w:del w:id="1302" w:author="Windows User" w:date="2015-08-20T16:56:00Z"/>
            </w:rPr>
          </w:rPrChange>
        </w:rPr>
        <w:pPrChange w:id="1303" w:author="Windows User" w:date="2015-08-21T16:34:00Z">
          <w:pPr/>
        </w:pPrChange>
      </w:pPr>
      <w:del w:id="1304" w:author="Windows User" w:date="2015-08-20T16:56:00Z">
        <w:r w:rsidRPr="0058605B" w:rsidDel="004A34E4">
          <w:rPr>
            <w:highlight w:val="yellow"/>
            <w:rPrChange w:id="1305" w:author="Kerstin Abshagen" w:date="2015-08-07T10:25:00Z">
              <w:rPr/>
            </w:rPrChange>
          </w:rPr>
          <w:delText>Hierarchical clustering was performed based on the consensus correlations, choosing Weighted Pair-Group Method for the distance of clusters. The computations have been performed with R (www.r-project.org). The circular dendrogram shown in Figure 7 has been drawn using ape package (ape-package.ird.fr) using colors generated with Sciences-Po Medialab tools (tools.medialab.sciences-po.fr/iwanthue).</w:delText>
        </w:r>
      </w:del>
    </w:p>
    <w:p w14:paraId="0B3223C7" w14:textId="6603740C" w:rsidR="00E963DD" w:rsidRPr="0058605B" w:rsidDel="004A34E4" w:rsidRDefault="009E231B">
      <w:pPr>
        <w:pStyle w:val="Heading1"/>
        <w:rPr>
          <w:del w:id="1306" w:author="Windows User" w:date="2015-08-20T16:56:00Z"/>
          <w:b w:val="0"/>
          <w:highlight w:val="yellow"/>
          <w:rPrChange w:id="1307" w:author="Kerstin Abshagen" w:date="2015-08-07T10:25:00Z">
            <w:rPr>
              <w:del w:id="1308" w:author="Windows User" w:date="2015-08-20T16:56:00Z"/>
              <w:b/>
            </w:rPr>
          </w:rPrChange>
        </w:rPr>
        <w:pPrChange w:id="1309" w:author="Windows User" w:date="2015-08-21T16:34:00Z">
          <w:pPr/>
        </w:pPrChange>
      </w:pPr>
      <w:del w:id="1310" w:author="Windows User" w:date="2015-08-20T16:56:00Z">
        <w:r w:rsidRPr="0058605B" w:rsidDel="004A34E4">
          <w:rPr>
            <w:b w:val="0"/>
            <w:highlight w:val="yellow"/>
            <w:rPrChange w:id="1311" w:author="Kerstin Abshagen" w:date="2015-08-07T10:25:00Z">
              <w:rPr>
                <w:b/>
              </w:rPr>
            </w:rPrChange>
          </w:rPr>
          <w:delText>Predictions of time point/phase of disease development</w:delText>
        </w:r>
      </w:del>
    </w:p>
    <w:p w14:paraId="1D934803" w14:textId="30298364" w:rsidR="009E231B" w:rsidRPr="0058605B" w:rsidDel="004A34E4" w:rsidRDefault="009E231B">
      <w:pPr>
        <w:pStyle w:val="Heading1"/>
        <w:rPr>
          <w:del w:id="1312" w:author="Windows User" w:date="2015-08-20T16:56:00Z"/>
          <w:highlight w:val="yellow"/>
          <w:rPrChange w:id="1313" w:author="Kerstin Abshagen" w:date="2015-08-07T10:25:00Z">
            <w:rPr>
              <w:del w:id="1314" w:author="Windows User" w:date="2015-08-20T16:56:00Z"/>
            </w:rPr>
          </w:rPrChange>
        </w:rPr>
        <w:pPrChange w:id="1315" w:author="Windows User" w:date="2015-08-21T16:34:00Z">
          <w:pPr/>
        </w:pPrChange>
      </w:pPr>
      <w:del w:id="1316" w:author="Windows User" w:date="2015-08-20T16:56:00Z">
        <w:r w:rsidRPr="0058605B" w:rsidDel="004A34E4">
          <w:rPr>
            <w:highlight w:val="yellow"/>
            <w:rPrChange w:id="1317" w:author="Kerstin Abshagen" w:date="2015-08-07T10:25:00Z">
              <w:rPr/>
            </w:rPrChange>
          </w:rPr>
          <w:delText>First, the factors were analyzed for their suitability to predict a time frame on its own. Here, a time frame is defined by a start and end time point, such as 6</w:delText>
        </w:r>
        <w:r w:rsidRPr="0058605B" w:rsidDel="004A34E4">
          <w:rPr>
            <w:highlight w:val="yellow"/>
            <w:rPrChange w:id="1318" w:author="Kerstin Abshagen" w:date="2015-08-07T10:25:00Z">
              <w:rPr/>
            </w:rPrChange>
          </w:rPr>
          <w:noBreakHyphen/>
          <w:delText>18h or 0h</w:delText>
        </w:r>
        <w:r w:rsidRPr="0058605B" w:rsidDel="004A34E4">
          <w:rPr>
            <w:highlight w:val="yellow"/>
            <w:rPrChange w:id="1319" w:author="Kerstin Abshagen" w:date="2015-08-07T10:25:00Z">
              <w:rPr/>
            </w:rPrChange>
          </w:rPr>
          <w:noBreakHyphen/>
          <w:delText>14d. Iteratively through all time points and possible time frames, it is checked whether the values of a given variable in and out of the time frame have disjoint value ranges, in which case it is called separator. A separator is evaluated by the gap between both value ranges in relation to the total value range, e.g. if the values of the time points 0h</w:delText>
        </w:r>
        <w:r w:rsidRPr="0058605B" w:rsidDel="004A34E4">
          <w:rPr>
            <w:highlight w:val="yellow"/>
            <w:rPrChange w:id="1320" w:author="Kerstin Abshagen" w:date="2015-08-07T10:25:00Z">
              <w:rPr/>
            </w:rPrChange>
          </w:rPr>
          <w:noBreakHyphen/>
          <w:delText>30h lie between 0 and 2 and for the range 2d-14d between 3 and 10, the relative gap is 0.1=(3-2)/(10-0).</w:delText>
        </w:r>
      </w:del>
    </w:p>
    <w:p w14:paraId="363E4FD7" w14:textId="64AB6BAB" w:rsidR="009E231B" w:rsidRPr="0058605B" w:rsidDel="004A34E4" w:rsidRDefault="009E231B">
      <w:pPr>
        <w:pStyle w:val="Heading1"/>
        <w:rPr>
          <w:del w:id="1321" w:author="Windows User" w:date="2015-08-20T16:56:00Z"/>
          <w:highlight w:val="yellow"/>
          <w:rPrChange w:id="1322" w:author="Kerstin Abshagen" w:date="2015-08-07T10:25:00Z">
            <w:rPr>
              <w:del w:id="1323" w:author="Windows User" w:date="2015-08-20T16:56:00Z"/>
            </w:rPr>
          </w:rPrChange>
        </w:rPr>
        <w:pPrChange w:id="1324" w:author="Windows User" w:date="2015-08-21T16:34:00Z">
          <w:pPr/>
        </w:pPrChange>
      </w:pPr>
      <w:del w:id="1325" w:author="Windows User" w:date="2015-08-20T16:56:00Z">
        <w:r w:rsidRPr="0058605B" w:rsidDel="004A34E4">
          <w:rPr>
            <w:highlight w:val="yellow"/>
            <w:rPrChange w:id="1326" w:author="Kerstin Abshagen" w:date="2015-08-07T10:25:00Z">
              <w:rPr/>
            </w:rPrChange>
          </w:rPr>
          <w:delText>For the automatic generation of decision trees, separators for smaller time frames are used. For instance, after the 0h-14d has been split into 0h-2d and 5d-14d, to separate 0h-2d further, the values of 5d and 14d are ignored, allowing more separators. Again, these separations are quantified by the relative gap of the separation. To compute a decision tree, the time range 0h-14d is recursively separated by the best available separator for the respective time frame.</w:delText>
        </w:r>
      </w:del>
    </w:p>
    <w:p w14:paraId="0F89C027" w14:textId="4B184335" w:rsidR="009E231B" w:rsidRPr="0058605B" w:rsidDel="004A34E4" w:rsidRDefault="009E231B">
      <w:pPr>
        <w:pStyle w:val="Heading1"/>
        <w:rPr>
          <w:del w:id="1327" w:author="Windows User" w:date="2015-08-20T16:56:00Z"/>
          <w:highlight w:val="yellow"/>
          <w:rPrChange w:id="1328" w:author="Kerstin Abshagen" w:date="2015-08-07T10:25:00Z">
            <w:rPr>
              <w:del w:id="1329" w:author="Windows User" w:date="2015-08-20T16:56:00Z"/>
            </w:rPr>
          </w:rPrChange>
        </w:rPr>
        <w:pPrChange w:id="1330" w:author="Windows User" w:date="2015-08-21T16:34:00Z">
          <w:pPr/>
        </w:pPrChange>
      </w:pPr>
      <w:del w:id="1331" w:author="Windows User" w:date="2015-08-20T16:56:00Z">
        <w:r w:rsidRPr="0058605B" w:rsidDel="004A34E4">
          <w:rPr>
            <w:highlight w:val="yellow"/>
            <w:rPrChange w:id="1332" w:author="Kerstin Abshagen" w:date="2015-08-07T10:25:00Z">
              <w:rPr/>
            </w:rPrChange>
          </w:rPr>
          <w:delText>This procedure was applied to the data of all mice to generate the decision tree</w:delText>
        </w:r>
        <w:r w:rsidR="00E33FEA" w:rsidRPr="0058605B" w:rsidDel="004A34E4">
          <w:rPr>
            <w:highlight w:val="yellow"/>
            <w:rPrChange w:id="1333" w:author="Kerstin Abshagen" w:date="2015-08-07T10:25:00Z">
              <w:rPr/>
            </w:rPrChange>
          </w:rPr>
          <w:delText>s</w:delText>
        </w:r>
        <w:r w:rsidRPr="0058605B" w:rsidDel="004A34E4">
          <w:rPr>
            <w:highlight w:val="yellow"/>
            <w:rPrChange w:id="1334" w:author="Kerstin Abshagen" w:date="2015-08-07T10:25:00Z">
              <w:rPr/>
            </w:rPrChange>
          </w:rPr>
          <w:delText>. For testing the predictive capacity of the automatically generated decision trees, the data for one mouse was left out, the decision tree was computed again, and the omitted mouse was then categorized using the decision tree. This process was repeated for all mice. It has to be noted that the decision trees are different for each iteration and the decision trees in Figure 11 recalls all data but is not tested on an unknown mouse. The mouse for which no transcript abundances were measured was excluded from the leave-one-out test, totaling 40 tests.</w:delText>
        </w:r>
      </w:del>
    </w:p>
    <w:p w14:paraId="329D51DD" w14:textId="2C3A4B00" w:rsidR="009E231B" w:rsidRPr="0058605B" w:rsidDel="004A34E4" w:rsidRDefault="009E231B">
      <w:pPr>
        <w:pStyle w:val="Heading1"/>
        <w:rPr>
          <w:del w:id="1335" w:author="Windows User" w:date="2015-08-20T16:56:00Z"/>
          <w:highlight w:val="yellow"/>
          <w:rPrChange w:id="1336" w:author="Kerstin Abshagen" w:date="2015-08-07T10:25:00Z">
            <w:rPr>
              <w:del w:id="1337" w:author="Windows User" w:date="2015-08-20T16:56:00Z"/>
            </w:rPr>
          </w:rPrChange>
        </w:rPr>
        <w:pPrChange w:id="1338" w:author="Windows User" w:date="2015-08-21T16:34:00Z">
          <w:pPr/>
        </w:pPrChange>
      </w:pPr>
      <w:del w:id="1339" w:author="Windows User" w:date="2015-08-20T16:56:00Z">
        <w:r w:rsidRPr="0058605B" w:rsidDel="004A34E4">
          <w:rPr>
            <w:highlight w:val="yellow"/>
            <w:rPrChange w:id="1340" w:author="Kerstin Abshagen" w:date="2015-08-07T10:25:00Z">
              <w:rPr/>
            </w:rPrChange>
          </w:rPr>
          <w:delText xml:space="preserve">As the histopathological parameters (e.g. CTGF-positive cells) are only measured for 3 of the 5 repeats, it may happen that a computed decision tree is not applicable to a particular mouse, i.e. if a node in the decision tree quests for but this data is not measured, this case is specifically marked. </w:delText>
        </w:r>
      </w:del>
    </w:p>
    <w:p w14:paraId="585A5FE1" w14:textId="6F48A055" w:rsidR="009E231B" w:rsidRPr="0058605B" w:rsidDel="004A34E4" w:rsidRDefault="009E231B">
      <w:pPr>
        <w:pStyle w:val="Heading1"/>
        <w:rPr>
          <w:del w:id="1341" w:author="Windows User" w:date="2015-08-20T16:56:00Z"/>
          <w:b w:val="0"/>
          <w:i/>
          <w:highlight w:val="yellow"/>
          <w:rPrChange w:id="1342" w:author="Kerstin Abshagen" w:date="2015-08-07T10:25:00Z">
            <w:rPr>
              <w:del w:id="1343" w:author="Windows User" w:date="2015-08-20T16:56:00Z"/>
              <w:b/>
              <w:i/>
            </w:rPr>
          </w:rPrChange>
        </w:rPr>
        <w:pPrChange w:id="1344" w:author="Windows User" w:date="2015-08-21T16:34:00Z">
          <w:pPr/>
        </w:pPrChange>
      </w:pPr>
      <w:del w:id="1345" w:author="Windows User" w:date="2015-08-20T16:56:00Z">
        <w:r w:rsidRPr="0058605B" w:rsidDel="004A34E4">
          <w:rPr>
            <w:highlight w:val="yellow"/>
            <w:rPrChange w:id="1346" w:author="Kerstin Abshagen" w:date="2015-08-07T10:25:00Z">
              <w:rPr/>
            </w:rPrChange>
          </w:rPr>
          <w:delText>The same procedure is applied for the decision trees for the phases (0h, 6-12h, 18h-2d, and 5-14d) instead of individual time points.</w:delText>
        </w:r>
        <w:r w:rsidRPr="0058605B" w:rsidDel="004A34E4">
          <w:rPr>
            <w:b w:val="0"/>
            <w:i/>
            <w:highlight w:val="yellow"/>
            <w:rPrChange w:id="1347" w:author="Kerstin Abshagen" w:date="2015-08-07T10:25:00Z">
              <w:rPr>
                <w:b/>
                <w:i/>
              </w:rPr>
            </w:rPrChange>
          </w:rPr>
          <w:delText xml:space="preserve"> </w:delText>
        </w:r>
      </w:del>
    </w:p>
    <w:p w14:paraId="1E1D175A" w14:textId="1FF70A7C" w:rsidR="00E963DD" w:rsidRPr="0058605B" w:rsidDel="004A34E4" w:rsidRDefault="009E231B">
      <w:pPr>
        <w:pStyle w:val="Heading1"/>
        <w:rPr>
          <w:del w:id="1348" w:author="Windows User" w:date="2015-08-20T16:56:00Z"/>
          <w:b w:val="0"/>
          <w:highlight w:val="yellow"/>
          <w:rPrChange w:id="1349" w:author="Kerstin Abshagen" w:date="2015-08-07T10:25:00Z">
            <w:rPr>
              <w:del w:id="1350" w:author="Windows User" w:date="2015-08-20T16:56:00Z"/>
              <w:b/>
            </w:rPr>
          </w:rPrChange>
        </w:rPr>
        <w:pPrChange w:id="1351" w:author="Windows User" w:date="2015-08-21T16:34:00Z">
          <w:pPr/>
        </w:pPrChange>
      </w:pPr>
      <w:del w:id="1352" w:author="Windows User" w:date="2015-08-20T16:56:00Z">
        <w:r w:rsidRPr="0058605B" w:rsidDel="004A34E4">
          <w:rPr>
            <w:b w:val="0"/>
            <w:highlight w:val="yellow"/>
            <w:rPrChange w:id="1353" w:author="Kerstin Abshagen" w:date="2015-08-07T10:25:00Z">
              <w:rPr>
                <w:b/>
              </w:rPr>
            </w:rPrChange>
          </w:rPr>
          <w:delText>Statistical analysis</w:delText>
        </w:r>
      </w:del>
    </w:p>
    <w:p w14:paraId="5D159EA7" w14:textId="52174150" w:rsidR="00485512" w:rsidRPr="005D3409" w:rsidDel="004A34E4" w:rsidRDefault="009E231B">
      <w:pPr>
        <w:pStyle w:val="Heading1"/>
        <w:rPr>
          <w:del w:id="1354" w:author="Windows User" w:date="2015-08-20T16:56:00Z"/>
        </w:rPr>
        <w:pPrChange w:id="1355" w:author="Windows User" w:date="2015-08-21T16:34:00Z">
          <w:pPr/>
        </w:pPrChange>
      </w:pPr>
      <w:del w:id="1356" w:author="Windows User" w:date="2015-08-20T16:56:00Z">
        <w:r w:rsidRPr="0058605B" w:rsidDel="004A34E4">
          <w:rPr>
            <w:highlight w:val="yellow"/>
            <w:rPrChange w:id="1357" w:author="Kerstin Abshagen" w:date="2015-08-07T10:25:00Z">
              <w:rPr/>
            </w:rPrChange>
          </w:rPr>
          <w:delText xml:space="preserve">All data are expressed as means ± SEM. </w:delText>
        </w:r>
        <w:r w:rsidR="00897358" w:rsidRPr="0058605B" w:rsidDel="004A34E4">
          <w:rPr>
            <w:highlight w:val="yellow"/>
            <w:rPrChange w:id="1358" w:author="Kerstin Abshagen" w:date="2015-08-07T10:25:00Z">
              <w:rPr/>
            </w:rPrChange>
          </w:rPr>
          <w:delText xml:space="preserve">To assess whether a parameter changes in the time course, a </w:delText>
        </w:r>
        <w:r w:rsidR="00B41DA9" w:rsidRPr="0058605B" w:rsidDel="004A34E4">
          <w:rPr>
            <w:highlight w:val="yellow"/>
            <w:rPrChange w:id="1359" w:author="Kerstin Abshagen" w:date="2015-08-07T10:25:00Z">
              <w:rPr/>
            </w:rPrChange>
          </w:rPr>
          <w:delText>one-way ANOVA test was applied.</w:delText>
        </w:r>
        <w:r w:rsidR="00897358" w:rsidRPr="0058605B" w:rsidDel="004A34E4">
          <w:rPr>
            <w:highlight w:val="yellow"/>
            <w:rPrChange w:id="1360" w:author="Kerstin Abshagen" w:date="2015-08-07T10:25:00Z">
              <w:rPr/>
            </w:rPrChange>
          </w:rPr>
          <w:delText xml:space="preserve"> To assess whether the transition from one time point to another is significantly changes, </w:delText>
        </w:r>
        <w:r w:rsidRPr="0058605B" w:rsidDel="004A34E4">
          <w:rPr>
            <w:highlight w:val="yellow"/>
            <w:rPrChange w:id="1361" w:author="Kerstin Abshagen" w:date="2015-08-07T10:25:00Z">
              <w:rPr/>
            </w:rPrChange>
          </w:rPr>
          <w:delText>a two-sample t-test</w:delText>
        </w:r>
        <w:r w:rsidR="00897358" w:rsidRPr="0058605B" w:rsidDel="004A34E4">
          <w:rPr>
            <w:highlight w:val="yellow"/>
            <w:rPrChange w:id="1362" w:author="Kerstin Abshagen" w:date="2015-08-07T10:25:00Z">
              <w:rPr/>
            </w:rPrChange>
          </w:rPr>
          <w:delText xml:space="preserve"> was applied</w:delText>
        </w:r>
        <w:r w:rsidR="00B41DA9" w:rsidRPr="0058605B" w:rsidDel="004A34E4">
          <w:rPr>
            <w:highlight w:val="yellow"/>
            <w:rPrChange w:id="1363" w:author="Kerstin Abshagen" w:date="2015-08-07T10:25:00Z">
              <w:rPr/>
            </w:rPrChange>
          </w:rPr>
          <w:delText xml:space="preserve">. For </w:delText>
        </w:r>
        <w:r w:rsidR="009C2260" w:rsidRPr="0058605B" w:rsidDel="004A34E4">
          <w:rPr>
            <w:highlight w:val="yellow"/>
            <w:rPrChange w:id="1364" w:author="Kerstin Abshagen" w:date="2015-08-07T10:25:00Z">
              <w:rPr/>
            </w:rPrChange>
          </w:rPr>
          <w:delText>each parameter pair</w:delText>
        </w:r>
        <w:r w:rsidR="00B41DA9" w:rsidRPr="0058605B" w:rsidDel="004A34E4">
          <w:rPr>
            <w:highlight w:val="yellow"/>
            <w:rPrChange w:id="1365" w:author="Kerstin Abshagen" w:date="2015-08-07T10:25:00Z">
              <w:rPr/>
            </w:rPrChange>
          </w:rPr>
          <w:delText xml:space="preserve">, a 2-MANOVA was </w:delText>
        </w:r>
        <w:r w:rsidR="009C2260" w:rsidRPr="0058605B" w:rsidDel="004A34E4">
          <w:rPr>
            <w:highlight w:val="yellow"/>
            <w:rPrChange w:id="1366" w:author="Kerstin Abshagen" w:date="2015-08-07T10:25:00Z">
              <w:rPr/>
            </w:rPrChange>
          </w:rPr>
          <w:delText>performed, and tested with Pillai, Wilks, Hotelling-Lawley, and Roy test. The significance figure was ranked for each test, and a combined ranking is computed</w:delText>
        </w:r>
        <w:r w:rsidR="00B41DA9" w:rsidRPr="0058605B" w:rsidDel="004A34E4">
          <w:rPr>
            <w:highlight w:val="yellow"/>
            <w:rPrChange w:id="1367" w:author="Kerstin Abshagen" w:date="2015-08-07T10:25:00Z">
              <w:rPr/>
            </w:rPrChange>
          </w:rPr>
          <w:delText xml:space="preserve">. </w:delText>
        </w:r>
        <w:r w:rsidR="009C2260" w:rsidRPr="0058605B" w:rsidDel="004A34E4">
          <w:rPr>
            <w:highlight w:val="yellow"/>
            <w:rPrChange w:id="1368" w:author="Kerstin Abshagen" w:date="2015-08-07T10:25:00Z">
              <w:rPr/>
            </w:rPrChange>
          </w:rPr>
          <w:delText>Then, f</w:delText>
        </w:r>
        <w:r w:rsidR="00B41DA9" w:rsidRPr="0058605B" w:rsidDel="004A34E4">
          <w:rPr>
            <w:highlight w:val="yellow"/>
            <w:rPrChange w:id="1369" w:author="Kerstin Abshagen" w:date="2015-08-07T10:25:00Z">
              <w:rPr/>
            </w:rPrChange>
          </w:rPr>
          <w:delText>or each parameter pair a linear discriminant analysis was performed. It is tested with a leave-one-out cross-validation. The list of parameter pairs is sorted by the ratio of correct predictions. The cal</w:delText>
        </w:r>
        <w:r w:rsidR="009C2260" w:rsidRPr="0058605B" w:rsidDel="004A34E4">
          <w:rPr>
            <w:highlight w:val="yellow"/>
            <w:rPrChange w:id="1370" w:author="Kerstin Abshagen" w:date="2015-08-07T10:25:00Z">
              <w:rPr/>
            </w:rPrChange>
          </w:rPr>
          <w:delText>c</w:delText>
        </w:r>
        <w:r w:rsidR="00B41DA9" w:rsidRPr="0058605B" w:rsidDel="004A34E4">
          <w:rPr>
            <w:highlight w:val="yellow"/>
            <w:rPrChange w:id="1371" w:author="Kerstin Abshagen" w:date="2015-08-07T10:25:00Z">
              <w:rPr/>
            </w:rPrChange>
          </w:rPr>
          <w:delText>ulations have been performed in R, using the functions t.test, aov</w:delText>
        </w:r>
        <w:r w:rsidR="005617E6" w:rsidRPr="0058605B" w:rsidDel="004A34E4">
          <w:rPr>
            <w:highlight w:val="yellow"/>
            <w:rPrChange w:id="1372" w:author="Kerstin Abshagen" w:date="2015-08-07T10:25:00Z">
              <w:rPr/>
            </w:rPrChange>
          </w:rPr>
          <w:delText>, and ld</w:delText>
        </w:r>
        <w:r w:rsidR="00051AD7" w:rsidRPr="0058605B" w:rsidDel="004A34E4">
          <w:rPr>
            <w:highlight w:val="yellow"/>
            <w:rPrChange w:id="1373" w:author="Kerstin Abshagen" w:date="2015-08-07T10:25:00Z">
              <w:rPr/>
            </w:rPrChange>
          </w:rPr>
          <w:delText>a.</w:delText>
        </w:r>
        <w:r w:rsidR="005617E6" w:rsidRPr="0058605B" w:rsidDel="004A34E4">
          <w:rPr>
            <w:highlight w:val="yellow"/>
            <w:rPrChange w:id="1374" w:author="Kerstin Abshagen" w:date="2015-08-07T10:25:00Z">
              <w:rPr/>
            </w:rPrChange>
          </w:rPr>
          <w:delText xml:space="preserve"> </w:delText>
        </w:r>
        <w:r w:rsidRPr="0058605B" w:rsidDel="004A34E4">
          <w:rPr>
            <w:highlight w:val="yellow"/>
            <w:rPrChange w:id="1375" w:author="Kerstin Abshagen" w:date="2015-08-07T10:25:00Z">
              <w:rPr/>
            </w:rPrChange>
          </w:rPr>
          <w:delText xml:space="preserve">Normality tests were performed with the Shapiro-Wilk test, implemented in the R package nortest. For 85% of factor/time point combinations, normal distribution was not excluded. </w:delText>
        </w:r>
        <w:r w:rsidR="005617E6" w:rsidRPr="0058605B" w:rsidDel="004A34E4">
          <w:rPr>
            <w:highlight w:val="yellow"/>
            <w:rPrChange w:id="1376" w:author="Kerstin Abshagen" w:date="2015-08-07T10:25:00Z">
              <w:rPr/>
            </w:rPrChange>
          </w:rPr>
          <w:delText>See the respective sections in Supporting Information Dataset S4.</w:delText>
        </w:r>
        <w:commentRangeEnd w:id="1269"/>
        <w:r w:rsidR="0058605B" w:rsidDel="004A34E4">
          <w:rPr>
            <w:rStyle w:val="CommentReference"/>
            <w:rFonts w:ascii="Times New Roman" w:eastAsia="Times New Roman" w:hAnsi="Times New Roman" w:cs="Times New Roman"/>
            <w:sz w:val="24"/>
            <w:szCs w:val="24"/>
            <w:lang w:val="de-DE"/>
          </w:rPr>
          <w:commentReference w:id="1269"/>
        </w:r>
      </w:del>
    </w:p>
    <w:p w14:paraId="21744709" w14:textId="77777777" w:rsidR="00A02A5C" w:rsidRDefault="007D15C2" w:rsidP="00A139B2">
      <w:pPr>
        <w:pStyle w:val="Heading1"/>
      </w:pPr>
      <w:r>
        <w:t>Results and Discussion</w:t>
      </w:r>
    </w:p>
    <w:p w14:paraId="1CE0180E" w14:textId="51FF2D59" w:rsidR="0040502A" w:rsidRDefault="0040502A">
      <w:pPr>
        <w:pStyle w:val="Heading2"/>
        <w:rPr>
          <w:ins w:id="1377" w:author="mkoenig" w:date="2015-09-02T17:09:00Z"/>
        </w:rPr>
        <w:pPrChange w:id="1378" w:author="mkoenig" w:date="2015-09-05T13:13:00Z">
          <w:pPr/>
        </w:pPrChange>
      </w:pPr>
      <w:ins w:id="1379" w:author="mkoenig" w:date="2015-09-02T17:09:00Z">
        <w:r>
          <w:t>Tem</w:t>
        </w:r>
      </w:ins>
      <w:ins w:id="1380" w:author="mkoenig" w:date="2015-09-02T17:10:00Z">
        <w:r>
          <w:t xml:space="preserve">poral changes of biochemical, cellular and </w:t>
        </w:r>
        <w:proofErr w:type="spellStart"/>
        <w:r>
          <w:t>histochemical</w:t>
        </w:r>
        <w:proofErr w:type="spellEnd"/>
        <w:r>
          <w:t xml:space="preserve"> markers after BDL</w:t>
        </w:r>
      </w:ins>
    </w:p>
    <w:p w14:paraId="253F84D3" w14:textId="77777777" w:rsidR="0040502A" w:rsidRDefault="005A5118">
      <w:pPr>
        <w:rPr>
          <w:ins w:id="1381" w:author="mkoenig" w:date="2015-09-02T17:16:00Z"/>
        </w:rPr>
      </w:pPr>
      <w:r w:rsidRPr="005A5118">
        <w:t>In mice, BDL over 14 days induces time dependent</w:t>
      </w:r>
      <w:r w:rsidR="003F1481">
        <w:t>ly progressing</w:t>
      </w:r>
      <w:r w:rsidRPr="005A5118">
        <w:t xml:space="preserve"> stages of a secondary biliary CLD. The first week after BDL </w:t>
      </w:r>
      <w:r w:rsidR="00B12C9C">
        <w:t>begins with</w:t>
      </w:r>
      <w:r w:rsidRPr="005A5118">
        <w:t xml:space="preserve"> </w:t>
      </w:r>
      <w:r w:rsidR="003F1481">
        <w:t>an</w:t>
      </w:r>
      <w:r w:rsidRPr="005A5118">
        <w:t xml:space="preserve"> acute </w:t>
      </w:r>
      <w:proofErr w:type="spellStart"/>
      <w:r w:rsidRPr="005A5118">
        <w:t>cholestatic</w:t>
      </w:r>
      <w:proofErr w:type="spellEnd"/>
      <w:r w:rsidRPr="005A5118">
        <w:t xml:space="preserve"> injury associated with </w:t>
      </w:r>
      <w:proofErr w:type="spellStart"/>
      <w:r w:rsidRPr="005A5118">
        <w:t>necroinflammation</w:t>
      </w:r>
      <w:proofErr w:type="spellEnd"/>
      <w:r w:rsidRPr="005A5118">
        <w:t xml:space="preserve">, followed by a </w:t>
      </w:r>
      <w:r w:rsidR="00B12C9C" w:rsidRPr="005A5118">
        <w:t xml:space="preserve">chronic injury </w:t>
      </w:r>
      <w:r w:rsidR="00B12C9C">
        <w:t xml:space="preserve">stage, </w:t>
      </w:r>
      <w:r w:rsidR="003F1481">
        <w:t>comprising hepatitis and</w:t>
      </w:r>
      <w:r w:rsidRPr="005A5118">
        <w:t xml:space="preserve"> liver fibrosis.</w:t>
      </w:r>
      <w:r w:rsidR="003F1481">
        <w:t xml:space="preserve"> Macroscopically, </w:t>
      </w:r>
      <w:r w:rsidRPr="005A5118">
        <w:t>marked dilation o</w:t>
      </w:r>
      <w:r w:rsidR="003F1481">
        <w:t>f the gallbladder and formation</w:t>
      </w:r>
      <w:r w:rsidRPr="005A5118">
        <w:t xml:space="preserve"> of </w:t>
      </w:r>
      <w:proofErr w:type="spellStart"/>
      <w:r w:rsidRPr="005A5118">
        <w:t>bilioma</w:t>
      </w:r>
      <w:proofErr w:type="spellEnd"/>
      <w:r w:rsidRPr="005A5118">
        <w:t xml:space="preserve"> are </w:t>
      </w:r>
      <w:r w:rsidR="00B12C9C">
        <w:t xml:space="preserve">found, </w:t>
      </w:r>
      <w:r w:rsidRPr="005A5118">
        <w:t xml:space="preserve">associated with weight loss and a mortality rate of 10% in the first week due to bile leakage </w:t>
      </w:r>
      <w:r w:rsidR="00E6444F">
        <w:t>and rupture of the gallbladder [</w:t>
      </w:r>
      <w:r w:rsidR="00EB6A15">
        <w:t>7</w:t>
      </w:r>
      <w:r w:rsidR="00E6444F">
        <w:t>]</w:t>
      </w:r>
      <w:r w:rsidRPr="005A5118">
        <w:t>.</w:t>
      </w:r>
      <w:r w:rsidR="00397692" w:rsidRPr="00397692">
        <w:rPr>
          <w:rFonts w:eastAsia="Times New Roman"/>
          <w:szCs w:val="20"/>
        </w:rPr>
        <w:t xml:space="preserve"> </w:t>
      </w:r>
      <w:proofErr w:type="spellStart"/>
      <w:r w:rsidR="00397692" w:rsidRPr="00397692">
        <w:t>Pathophysiologically</w:t>
      </w:r>
      <w:proofErr w:type="spellEnd"/>
      <w:r w:rsidR="00397692" w:rsidRPr="00397692">
        <w:t xml:space="preserve">, BDL interferes with glandular liver function and </w:t>
      </w:r>
      <w:proofErr w:type="spellStart"/>
      <w:r w:rsidR="00397692" w:rsidRPr="00397692">
        <w:t>hepatobiliary</w:t>
      </w:r>
      <w:proofErr w:type="spellEnd"/>
      <w:r w:rsidR="00397692" w:rsidRPr="00397692">
        <w:t xml:space="preserve"> transport, which comprises its detoxification and secretion function </w:t>
      </w:r>
      <w:r w:rsidR="00B12C9C">
        <w:t>including</w:t>
      </w:r>
      <w:r w:rsidR="00397692" w:rsidRPr="00397692">
        <w:t xml:space="preserve"> bile formation. Obstruction of the bile duct lead</w:t>
      </w:r>
      <w:r w:rsidR="003F1481">
        <w:t>s</w:t>
      </w:r>
      <w:r w:rsidR="00397692" w:rsidRPr="00397692">
        <w:t xml:space="preserve"> to afflux of newly generated bile fluid. The main components of the bile, bile acids and phospholipids, induce toxicity and damage towards hepa</w:t>
      </w:r>
      <w:r w:rsidR="00B12C9C">
        <w:t xml:space="preserve">tocytes and </w:t>
      </w:r>
      <w:proofErr w:type="spellStart"/>
      <w:r w:rsidR="00B12C9C">
        <w:t>cholangiocytes</w:t>
      </w:r>
      <w:proofErr w:type="spellEnd"/>
      <w:r w:rsidR="00B12C9C">
        <w:t>, therewith</w:t>
      </w:r>
      <w:r w:rsidR="00397692" w:rsidRPr="00397692">
        <w:t xml:space="preserve"> initiat</w:t>
      </w:r>
      <w:r w:rsidR="00B12C9C">
        <w:t>ing the disease process. R</w:t>
      </w:r>
      <w:r w:rsidR="00397692" w:rsidRPr="00397692">
        <w:t>apidly after BDL</w:t>
      </w:r>
      <w:r w:rsidR="00B12C9C">
        <w:t>,</w:t>
      </w:r>
      <w:r w:rsidR="00397692" w:rsidRPr="00397692">
        <w:t xml:space="preserve"> mice develop obstructive jaundice and chole</w:t>
      </w:r>
      <w:r w:rsidR="003F1481">
        <w:t>s</w:t>
      </w:r>
      <w:r w:rsidR="00397692" w:rsidRPr="00397692">
        <w:t xml:space="preserve">tasis, as displayed by markedly elevated serum transaminases and bilirubin </w:t>
      </w:r>
      <w:r w:rsidR="00397692" w:rsidRPr="005D2E85">
        <w:t>level</w:t>
      </w:r>
      <w:r w:rsidR="003F1481">
        <w:t>s</w:t>
      </w:r>
      <w:r w:rsidR="00397692" w:rsidRPr="005D2E85">
        <w:t xml:space="preserve"> (</w:t>
      </w:r>
      <w:r w:rsidR="009E231B">
        <w:t>Figure</w:t>
      </w:r>
      <w:r w:rsidR="00712144">
        <w:t xml:space="preserve"> 1</w:t>
      </w:r>
      <w:r w:rsidR="00397692" w:rsidRPr="005D2E85">
        <w:t>)</w:t>
      </w:r>
      <w:r w:rsidR="003F1481">
        <w:t>,</w:t>
      </w:r>
      <w:r w:rsidR="00397692" w:rsidRPr="005D2E85">
        <w:t xml:space="preserve"> macroscopic</w:t>
      </w:r>
      <w:r w:rsidR="00B12C9C">
        <w:t>ally evident from</w:t>
      </w:r>
      <w:r w:rsidR="00397692" w:rsidRPr="005D2E85">
        <w:t xml:space="preserve"> yellow ears and urin</w:t>
      </w:r>
      <w:r w:rsidR="003F1481">
        <w:t>e. W</w:t>
      </w:r>
      <w:r w:rsidR="00397692" w:rsidRPr="005D2E85">
        <w:t xml:space="preserve">ithin the first 30 h, there is a massive release of liver enzymes, like ALT and GLDH, reflecting the initial hepatocyte damage as </w:t>
      </w:r>
      <w:ins w:id="1382" w:author="mkoenig" w:date="2015-09-02T17:15:00Z">
        <w:r w:rsidR="0040502A">
          <w:t>initial</w:t>
        </w:r>
      </w:ins>
      <w:del w:id="1383" w:author="mkoenig" w:date="2015-09-02T17:15:00Z">
        <w:r w:rsidR="00397692" w:rsidRPr="005D2E85" w:rsidDel="0040502A">
          <w:delText>first</w:delText>
        </w:r>
      </w:del>
      <w:r w:rsidR="00397692" w:rsidRPr="005D2E85">
        <w:t xml:space="preserve"> pathophysiological event in the process of BDL-induced liver fibrosis (</w:t>
      </w:r>
      <w:r w:rsidR="009E231B">
        <w:t>Figures</w:t>
      </w:r>
      <w:r w:rsidR="00712144">
        <w:t xml:space="preserve"> 1</w:t>
      </w:r>
      <w:r w:rsidR="00B12C9C">
        <w:t>A,</w:t>
      </w:r>
      <w:r w:rsidR="00397692" w:rsidRPr="005D2E85">
        <w:t xml:space="preserve"> B). </w:t>
      </w:r>
    </w:p>
    <w:p w14:paraId="04D5D9FF" w14:textId="6FC350E3" w:rsidR="00397692" w:rsidRPr="00397692" w:rsidRDefault="0040502A" w:rsidP="00E41092">
      <w:ins w:id="1384" w:author="mkoenig" w:date="2015-09-02T17:16:00Z">
        <w:r>
          <w:t xml:space="preserve">The plasma levels of diagnostic liver </w:t>
        </w:r>
      </w:ins>
      <w:del w:id="1385" w:author="mkoenig" w:date="2015-09-02T17:16:00Z">
        <w:r w:rsidR="00397692" w:rsidRPr="005D2E85" w:rsidDel="0040502A">
          <w:delText xml:space="preserve">Afterwards, levels of </w:delText>
        </w:r>
      </w:del>
      <w:r w:rsidR="00397692" w:rsidRPr="005D2E85">
        <w:t>enzymes remain</w:t>
      </w:r>
      <w:ins w:id="1386" w:author="mkoenig" w:date="2015-09-02T17:16:00Z">
        <w:r>
          <w:t xml:space="preserve">ed elevated over several days, but then dropped to reach after 14 days values that were slightly above </w:t>
        </w:r>
      </w:ins>
      <w:del w:id="1387" w:author="mkoenig" w:date="2015-09-02T17:17:00Z">
        <w:r w:rsidR="00397692" w:rsidRPr="005D2E85" w:rsidDel="0040502A">
          <w:delText xml:space="preserve"> more or less const</w:delText>
        </w:r>
        <w:r w:rsidR="00B12C9C" w:rsidDel="0040502A">
          <w:delText>ant throughout the time course</w:delText>
        </w:r>
        <w:r w:rsidR="00397692" w:rsidRPr="005D2E85" w:rsidDel="0040502A">
          <w:delText xml:space="preserve">, indicating acute cholestatic cell death, except the 14 days value, which interestingly decreased to levels only slightly above </w:delText>
        </w:r>
      </w:del>
      <w:r w:rsidR="00397692" w:rsidRPr="005D2E85">
        <w:t xml:space="preserve">those of </w:t>
      </w:r>
      <w:r w:rsidR="005D2E85" w:rsidRPr="005D2E85">
        <w:t xml:space="preserve">sham </w:t>
      </w:r>
      <w:r w:rsidR="002D2D58">
        <w:t xml:space="preserve">operated </w:t>
      </w:r>
      <w:ins w:id="1388" w:author="mkoenig" w:date="2015-09-02T17:18:00Z">
        <w:r>
          <w:t>mice</w:t>
        </w:r>
      </w:ins>
      <w:del w:id="1389" w:author="mkoenig" w:date="2015-09-02T17:18:00Z">
        <w:r w:rsidR="005D2E85" w:rsidRPr="005D2E85" w:rsidDel="0040502A">
          <w:delText>live</w:delText>
        </w:r>
      </w:del>
      <w:del w:id="1390" w:author="mkoenig" w:date="2015-09-02T17:17:00Z">
        <w:r w:rsidR="005D2E85" w:rsidRPr="005D2E85" w:rsidDel="0040502A">
          <w:delText>r</w:delText>
        </w:r>
      </w:del>
      <w:r w:rsidR="00397692" w:rsidRPr="005D2E85">
        <w:t xml:space="preserve">. Concomitantly, liver detoxification capacity </w:t>
      </w:r>
      <w:ins w:id="1391" w:author="mkoenig" w:date="2015-09-02T17:18:00Z">
        <w:r>
          <w:t xml:space="preserve">was </w:t>
        </w:r>
      </w:ins>
      <w:del w:id="1392" w:author="mkoenig" w:date="2015-09-02T17:18:00Z">
        <w:r w:rsidR="00397692" w:rsidRPr="005D2E85" w:rsidDel="0040502A">
          <w:delText xml:space="preserve">becomes </w:delText>
        </w:r>
      </w:del>
      <w:r w:rsidR="00397692" w:rsidRPr="005D2E85">
        <w:t xml:space="preserve">deteriorated, as </w:t>
      </w:r>
      <w:ins w:id="1393" w:author="mkoenig" w:date="2015-09-02T17:18:00Z">
        <w:r>
          <w:t>indicated</w:t>
        </w:r>
      </w:ins>
      <w:del w:id="1394" w:author="mkoenig" w:date="2015-09-02T17:18:00Z">
        <w:r w:rsidR="00397692" w:rsidRPr="005D2E85" w:rsidDel="0040502A">
          <w:delText>displayed</w:delText>
        </w:r>
      </w:del>
      <w:r w:rsidR="00397692" w:rsidRPr="005D2E85">
        <w:t xml:space="preserve"> by the rise of total bilirubin, a classical plasma marker of chole</w:t>
      </w:r>
      <w:r w:rsidR="00E7417D">
        <w:t>stasis (</w:t>
      </w:r>
      <w:r w:rsidR="00712144">
        <w:t>Fig</w:t>
      </w:r>
      <w:r w:rsidR="009E231B">
        <w:t>ure</w:t>
      </w:r>
      <w:r w:rsidR="00712144">
        <w:t xml:space="preserve"> 1</w:t>
      </w:r>
      <w:r w:rsidR="005D2E85" w:rsidRPr="005D2E85">
        <w:t>C</w:t>
      </w:r>
      <w:r w:rsidR="00397692" w:rsidRPr="005D2E85">
        <w:t>).</w:t>
      </w:r>
      <w:del w:id="1395" w:author="mkoenig" w:date="2015-09-02T17:19:00Z">
        <w:r w:rsidR="00397692" w:rsidRPr="005D2E85" w:rsidDel="0040502A">
          <w:delText xml:space="preserve"> </w:delText>
        </w:r>
      </w:del>
      <w:ins w:id="1396" w:author="mkoenig" w:date="2015-09-02T17:19:00Z">
        <w:r>
          <w:t xml:space="preserve"> Notably the plasma level of albumin</w:t>
        </w:r>
      </w:ins>
      <w:del w:id="1397" w:author="mkoenig" w:date="2015-09-02T17:19:00Z">
        <w:r w:rsidR="002D2D58" w:rsidDel="0040502A">
          <w:delText>Interestingly</w:delText>
        </w:r>
      </w:del>
      <w:r w:rsidR="002D2D58">
        <w:t xml:space="preserve">, </w:t>
      </w:r>
      <w:ins w:id="1398" w:author="mkoenig" w:date="2015-09-02T17:19:00Z">
        <w:r w:rsidR="00765D99">
          <w:t>an important parameter for the evaluation of liver functionality</w:t>
        </w:r>
      </w:ins>
      <w:ins w:id="1399" w:author="mkoenig" w:date="2015-09-02T17:20:00Z">
        <w:r w:rsidR="00765D99">
          <w:t xml:space="preserve"> remained</w:t>
        </w:r>
      </w:ins>
      <w:del w:id="1400" w:author="mkoenig" w:date="2015-09-02T17:19:00Z">
        <w:r w:rsidR="002D2D58" w:rsidDel="00765D99">
          <w:delText>d</w:delText>
        </w:r>
        <w:r w:rsidR="00397692" w:rsidRPr="005D2E85" w:rsidDel="00765D99">
          <w:delText xml:space="preserve">espite the disturbance of liver homeostasis, </w:delText>
        </w:r>
      </w:del>
      <w:del w:id="1401" w:author="mkoenig" w:date="2015-09-02T17:20:00Z">
        <w:r w:rsidR="00397692" w:rsidRPr="005D2E85" w:rsidDel="00765D99">
          <w:delText>albumin</w:delText>
        </w:r>
        <w:r w:rsidR="00397692" w:rsidRPr="00397692" w:rsidDel="00765D99">
          <w:delText xml:space="preserve"> synthesis as a global parameter of liver function is maintained</w:delText>
        </w:r>
      </w:del>
      <w:r w:rsidR="00397692" w:rsidRPr="00397692">
        <w:t xml:space="preserve"> </w:t>
      </w:r>
      <w:r w:rsidR="002D2D58">
        <w:t xml:space="preserve">relatively constant </w:t>
      </w:r>
      <w:r w:rsidR="00397692" w:rsidRPr="00397692">
        <w:t xml:space="preserve">over the </w:t>
      </w:r>
      <w:ins w:id="1402" w:author="mkoenig" w:date="2015-09-02T17:20:00Z">
        <w:r w:rsidR="00765D99">
          <w:t xml:space="preserve">time course </w:t>
        </w:r>
      </w:ins>
      <w:del w:id="1403" w:author="mkoenig" w:date="2015-09-02T17:20:00Z">
        <w:r w:rsidR="00397692" w:rsidRPr="00397692" w:rsidDel="00765D99">
          <w:delText xml:space="preserve">observation period </w:delText>
        </w:r>
      </w:del>
      <w:r w:rsidR="00397692" w:rsidRPr="00397692">
        <w:t>of 14 d (</w:t>
      </w:r>
      <w:r w:rsidR="00712144">
        <w:t>Fig</w:t>
      </w:r>
      <w:r w:rsidR="009E231B">
        <w:t>ure</w:t>
      </w:r>
      <w:r w:rsidR="00712144">
        <w:t xml:space="preserve"> 1</w:t>
      </w:r>
      <w:r w:rsidR="005D2E85">
        <w:t>D</w:t>
      </w:r>
      <w:r w:rsidR="00397692" w:rsidRPr="00397692">
        <w:t xml:space="preserve">). </w:t>
      </w:r>
      <w:ins w:id="1404" w:author="mkoenig" w:date="2015-09-02T17:21:00Z">
        <w:r w:rsidR="00765D99">
          <w:t>T</w:t>
        </w:r>
      </w:ins>
      <w:del w:id="1405" w:author="mkoenig" w:date="2015-09-02T17:21:00Z">
        <w:r w:rsidR="00524A8F" w:rsidDel="00765D99">
          <w:delText>A</w:delText>
        </w:r>
        <w:r w:rsidR="00397692" w:rsidRPr="00397692" w:rsidDel="00765D99">
          <w:delText xml:space="preserve">nalysis of </w:delText>
        </w:r>
      </w:del>
      <w:ins w:id="1406" w:author="mkoenig" w:date="2015-09-02T17:21:00Z">
        <w:r w:rsidR="00765D99">
          <w:t xml:space="preserve">he </w:t>
        </w:r>
      </w:ins>
      <w:r w:rsidR="00397692" w:rsidRPr="00397692">
        <w:t xml:space="preserve">systemic blood cell count </w:t>
      </w:r>
      <w:ins w:id="1407" w:author="mkoenig" w:date="2015-09-02T17:21:00Z">
        <w:r w:rsidR="00765D99">
          <w:t xml:space="preserve">showed </w:t>
        </w:r>
      </w:ins>
      <w:del w:id="1408" w:author="mkoenig" w:date="2015-09-02T17:21:00Z">
        <w:r w:rsidR="00397692" w:rsidRPr="00397692" w:rsidDel="00765D99">
          <w:delText xml:space="preserve">reveals </w:delText>
        </w:r>
      </w:del>
      <w:r w:rsidR="00397692" w:rsidRPr="00397692">
        <w:t>constant levels of erythrocytes and platelets up to day 5 (Table 1). In contrast, leukocytes decrease</w:t>
      </w:r>
      <w:ins w:id="1409" w:author="mkoenig" w:date="2015-09-02T17:22:00Z">
        <w:r w:rsidR="00765D99">
          <w:t>d</w:t>
        </w:r>
      </w:ins>
      <w:r w:rsidR="00397692" w:rsidRPr="00397692">
        <w:t xml:space="preserve"> by 50% during the first </w:t>
      </w:r>
      <w:ins w:id="1410" w:author="mkoenig" w:date="2015-09-02T17:22:00Z">
        <w:r w:rsidR="00765D99">
          <w:t>two</w:t>
        </w:r>
      </w:ins>
      <w:del w:id="1411" w:author="mkoenig" w:date="2015-09-02T17:22:00Z">
        <w:r w:rsidR="00397692" w:rsidRPr="00397692" w:rsidDel="00765D99">
          <w:delText>2</w:delText>
        </w:r>
      </w:del>
      <w:r w:rsidR="00397692" w:rsidRPr="00397692">
        <w:t xml:space="preserve"> d</w:t>
      </w:r>
      <w:ins w:id="1412" w:author="mkoenig" w:date="2015-09-02T17:22:00Z">
        <w:r w:rsidR="00765D99">
          <w:t>ays</w:t>
        </w:r>
      </w:ins>
      <w:r w:rsidR="0010462A">
        <w:t xml:space="preserve">, reflecting intrahepatic </w:t>
      </w:r>
      <w:r w:rsidR="00E6444F">
        <w:t xml:space="preserve">cell </w:t>
      </w:r>
      <w:r w:rsidR="0010462A">
        <w:t>entrapment,</w:t>
      </w:r>
      <w:r w:rsidR="00397692" w:rsidRPr="00397692">
        <w:t xml:space="preserve"> and recover</w:t>
      </w:r>
      <w:ins w:id="1413" w:author="mkoenig" w:date="2015-09-02T17:23:00Z">
        <w:r w:rsidR="00765D99">
          <w:t>ed</w:t>
        </w:r>
      </w:ins>
      <w:r w:rsidR="00397692" w:rsidRPr="00397692">
        <w:t xml:space="preserve"> to values of sham</w:t>
      </w:r>
      <w:r w:rsidR="002D2D58">
        <w:t xml:space="preserve"> </w:t>
      </w:r>
      <w:r w:rsidR="00397692" w:rsidRPr="00397692">
        <w:t xml:space="preserve">operated animals within the subsequent observation period (Table 1). During progression of fibrosis, red blood cells, hemoglobin and hematocrit </w:t>
      </w:r>
      <w:r w:rsidR="00397692">
        <w:t>slightly</w:t>
      </w:r>
      <w:r w:rsidR="00397692" w:rsidRPr="00397692">
        <w:t xml:space="preserve"> decrease</w:t>
      </w:r>
      <w:ins w:id="1414" w:author="mkoenig" w:date="2015-09-02T17:23:00Z">
        <w:r w:rsidR="00765D99">
          <w:t>d</w:t>
        </w:r>
      </w:ins>
      <w:r w:rsidR="00397692" w:rsidRPr="00397692">
        <w:t>.</w:t>
      </w:r>
    </w:p>
    <w:p w14:paraId="1B18C82E" w14:textId="646C4533" w:rsidR="00524A8F" w:rsidRDefault="002D2D58">
      <w:r w:rsidRPr="00524A8F">
        <w:lastRenderedPageBreak/>
        <w:t>In consequence of intrahepatic toxic bile accumulation, progressive development of confluent bile lakes</w:t>
      </w:r>
      <w:ins w:id="1415" w:author="mkoenig" w:date="2015-09-02T17:25:00Z">
        <w:r w:rsidR="006B0786">
          <w:t xml:space="preserve"> is a hallmark of cholestasis</w:t>
        </w:r>
      </w:ins>
      <w:ins w:id="1416" w:author="mkoenig" w:date="2015-09-02T17:26:00Z">
        <w:r w:rsidR="006B0786">
          <w:t>.</w:t>
        </w:r>
      </w:ins>
      <w:del w:id="1417" w:author="mkoenig" w:date="2015-09-02T17:26:00Z">
        <w:r w:rsidRPr="00524A8F" w:rsidDel="006B0786">
          <w:delText xml:space="preserve"> is typical</w:delText>
        </w:r>
        <w:r w:rsidDel="006B0786">
          <w:delText>, and</w:delText>
        </w:r>
      </w:del>
      <w:r>
        <w:t xml:space="preserve"> </w:t>
      </w:r>
      <w:ins w:id="1418" w:author="mkoenig" w:date="2015-09-02T17:26:00Z">
        <w:r w:rsidR="006B0786">
          <w:t>H</w:t>
        </w:r>
      </w:ins>
      <w:del w:id="1419" w:author="mkoenig" w:date="2015-09-02T17:26:00Z">
        <w:r w:rsidDel="006B0786">
          <w:delText>h</w:delText>
        </w:r>
      </w:del>
      <w:r w:rsidRPr="00524A8F">
        <w:t>istological quantification of bile infarcts, defined as clusters of injured hepatocytes, revealed a steady rise of infarct areas until day 14 after BDL</w:t>
      </w:r>
      <w:r>
        <w:t xml:space="preserve"> </w:t>
      </w:r>
      <w:r w:rsidRPr="00524A8F">
        <w:t>(</w:t>
      </w:r>
      <w:r w:rsidR="009E231B">
        <w:t>Figure</w:t>
      </w:r>
      <w:r w:rsidR="00712144">
        <w:t xml:space="preserve"> 2</w:t>
      </w:r>
      <w:r>
        <w:t>A</w:t>
      </w:r>
      <w:r w:rsidRPr="0021612A">
        <w:t>)</w:t>
      </w:r>
      <w:r w:rsidRPr="00524A8F">
        <w:t xml:space="preserve">. </w:t>
      </w:r>
      <w:ins w:id="1420" w:author="mkoenig" w:date="2015-09-02T17:27:00Z">
        <w:r w:rsidR="006B0786">
          <w:t>T</w:t>
        </w:r>
      </w:ins>
      <w:del w:id="1421" w:author="mkoenig" w:date="2015-09-02T17:27:00Z">
        <w:r w:rsidRPr="00524A8F" w:rsidDel="006B0786">
          <w:delText xml:space="preserve">This is exemplified in </w:delText>
        </w:r>
        <w:r w:rsidR="00712144" w:rsidDel="006B0786">
          <w:delText>Fig</w:delText>
        </w:r>
        <w:r w:rsidR="009E231B" w:rsidDel="006B0786">
          <w:delText>ure</w:delText>
        </w:r>
        <w:r w:rsidR="00712144" w:rsidDel="006B0786">
          <w:delText xml:space="preserve"> 2</w:delText>
        </w:r>
        <w:r w:rsidDel="006B0786">
          <w:delText>B</w:delText>
        </w:r>
        <w:r w:rsidRPr="00524A8F" w:rsidDel="006B0786">
          <w:delText>, which shows t</w:delText>
        </w:r>
      </w:del>
      <w:r w:rsidRPr="00524A8F">
        <w:t xml:space="preserve">he typical appearance of liver tissue at </w:t>
      </w:r>
      <w:r>
        <w:t>representative</w:t>
      </w:r>
      <w:r w:rsidRPr="00524A8F">
        <w:t xml:space="preserve"> time points after BDL using H&amp;E staining</w:t>
      </w:r>
      <w:ins w:id="1422" w:author="mkoenig" w:date="2015-09-02T17:28:00Z">
        <w:r w:rsidR="006B0786">
          <w:t xml:space="preserve"> is depicted in Figure 2B</w:t>
        </w:r>
      </w:ins>
      <w:r w:rsidRPr="0021612A">
        <w:t>.</w:t>
      </w:r>
      <w:r>
        <w:t xml:space="preserve"> Further </w:t>
      </w:r>
      <w:proofErr w:type="spellStart"/>
      <w:r>
        <w:t>h</w:t>
      </w:r>
      <w:r w:rsidR="00524A8F" w:rsidRPr="00524A8F">
        <w:t>istopathological</w:t>
      </w:r>
      <w:proofErr w:type="spellEnd"/>
      <w:r w:rsidR="00524A8F" w:rsidRPr="00524A8F">
        <w:t xml:space="preserve"> </w:t>
      </w:r>
      <w:r w:rsidR="00524A8F" w:rsidRPr="0010462A">
        <w:t>changes of the liver</w:t>
      </w:r>
      <w:ins w:id="1423" w:author="mkoenig" w:date="2015-09-02T17:29:00Z">
        <w:r w:rsidR="006B0786">
          <w:t>s</w:t>
        </w:r>
      </w:ins>
      <w:del w:id="1424" w:author="mkoenig" w:date="2015-09-02T17:29:00Z">
        <w:r w:rsidR="00524A8F" w:rsidRPr="0010462A" w:rsidDel="006B0786">
          <w:delText>s</w:delText>
        </w:r>
      </w:del>
      <w:r w:rsidR="00524A8F" w:rsidRPr="0010462A">
        <w:t xml:space="preserve"> after BDL include</w:t>
      </w:r>
      <w:ins w:id="1425" w:author="mkoenig" w:date="2015-09-02T17:29:00Z">
        <w:r w:rsidR="006B0786">
          <w:t>d</w:t>
        </w:r>
      </w:ins>
      <w:r w:rsidR="00524A8F" w:rsidRPr="0010462A">
        <w:t xml:space="preserve"> enlargement of portal tracts, accompanied by dilation of bile </w:t>
      </w:r>
      <w:proofErr w:type="spellStart"/>
      <w:r w:rsidR="00524A8F" w:rsidRPr="0010462A">
        <w:t>can</w:t>
      </w:r>
      <w:r w:rsidRPr="0010462A">
        <w:t>al</w:t>
      </w:r>
      <w:r w:rsidR="00524A8F" w:rsidRPr="0010462A">
        <w:t>iculi</w:t>
      </w:r>
      <w:proofErr w:type="spellEnd"/>
      <w:r w:rsidR="00524A8F" w:rsidRPr="00524A8F">
        <w:t xml:space="preserve"> and proliferation of </w:t>
      </w:r>
      <w:r w:rsidR="00B86129">
        <w:t>BECs</w:t>
      </w:r>
      <w:r w:rsidR="00CD2739">
        <w:t xml:space="preserve"> </w:t>
      </w:r>
      <w:r w:rsidR="00524A8F" w:rsidRPr="00524A8F">
        <w:t>and oval cells</w:t>
      </w:r>
      <w:r w:rsidR="00CD2739">
        <w:t xml:space="preserve"> (</w:t>
      </w:r>
      <w:r w:rsidR="009E231B">
        <w:t>Figure</w:t>
      </w:r>
      <w:r w:rsidR="00712144">
        <w:t xml:space="preserve"> 3</w:t>
      </w:r>
      <w:r w:rsidR="00CD2739">
        <w:t>A)</w:t>
      </w:r>
      <w:r w:rsidR="00524A8F" w:rsidRPr="00524A8F">
        <w:t xml:space="preserve">, resulting in </w:t>
      </w:r>
      <w:r>
        <w:t>formation of artificial</w:t>
      </w:r>
      <w:r w:rsidR="00524A8F" w:rsidRPr="00524A8F">
        <w:t xml:space="preserve"> bile </w:t>
      </w:r>
      <w:proofErr w:type="spellStart"/>
      <w:r w:rsidR="00524A8F" w:rsidRPr="00524A8F">
        <w:t>ductules</w:t>
      </w:r>
      <w:proofErr w:type="spellEnd"/>
      <w:r>
        <w:t xml:space="preserve"> (</w:t>
      </w:r>
      <w:r w:rsidR="009E231B">
        <w:t>Figure</w:t>
      </w:r>
      <w:r w:rsidR="00712144">
        <w:t xml:space="preserve"> 2</w:t>
      </w:r>
      <w:r w:rsidR="00784FE5" w:rsidRPr="00784FE5">
        <w:t>C</w:t>
      </w:r>
      <w:r w:rsidR="00B642A4">
        <w:t>)</w:t>
      </w:r>
      <w:r w:rsidR="0010462A">
        <w:t>,</w:t>
      </w:r>
      <w:r w:rsidR="00B642A4" w:rsidRPr="00B642A4">
        <w:t xml:space="preserve"> a cellular respo</w:t>
      </w:r>
      <w:r w:rsidR="0010462A">
        <w:t>nse termed ‘</w:t>
      </w:r>
      <w:proofErr w:type="spellStart"/>
      <w:r w:rsidR="0010462A">
        <w:t>ductular</w:t>
      </w:r>
      <w:proofErr w:type="spellEnd"/>
      <w:r w:rsidR="0010462A">
        <w:t xml:space="preserve"> reaction’ [</w:t>
      </w:r>
      <w:r w:rsidR="00EB6A15">
        <w:t>5</w:t>
      </w:r>
      <w:r w:rsidR="0010462A" w:rsidRPr="00EB6A15">
        <w:t>;</w:t>
      </w:r>
      <w:r w:rsidR="00EB6A15" w:rsidRPr="00EB6A15">
        <w:t xml:space="preserve"> 8</w:t>
      </w:r>
      <w:r w:rsidR="0010462A">
        <w:t>]</w:t>
      </w:r>
      <w:r w:rsidR="00524A8F" w:rsidRPr="00524A8F">
        <w:t xml:space="preserve">. </w:t>
      </w:r>
      <w:del w:id="1426" w:author="mkoenig" w:date="2015-09-02T17:30:00Z">
        <w:r w:rsidR="00B642A4" w:rsidDel="00D31D0E">
          <w:delText>Unexpectedly</w:delText>
        </w:r>
      </w:del>
      <w:ins w:id="1427" w:author="mkoenig" w:date="2015-09-02T17:30:00Z">
        <w:r w:rsidR="00D31D0E">
          <w:t>However</w:t>
        </w:r>
      </w:ins>
      <w:r w:rsidR="00B642A4">
        <w:t>, recent data from lineage tracing experiments indicate</w:t>
      </w:r>
      <w:r w:rsidR="005958C7">
        <w:t>d that these cells, however, do</w:t>
      </w:r>
      <w:r w:rsidR="00B642A4">
        <w:t xml:space="preserve"> not contribute to the population of ECM producing/</w:t>
      </w:r>
      <w:proofErr w:type="spellStart"/>
      <w:r w:rsidR="00B642A4">
        <w:t>fibrogenic</w:t>
      </w:r>
      <w:proofErr w:type="spellEnd"/>
      <w:r w:rsidR="00B642A4">
        <w:t xml:space="preserve"> cells, which </w:t>
      </w:r>
      <w:del w:id="1428" w:author="mkoenig" w:date="2015-09-02T17:30:00Z">
        <w:r w:rsidR="005958C7" w:rsidDel="00D31D0E">
          <w:delText xml:space="preserve">also </w:delText>
        </w:r>
      </w:del>
      <w:r w:rsidR="005958C7">
        <w:t xml:space="preserve">in the BDL model </w:t>
      </w:r>
      <w:r w:rsidR="00B642A4">
        <w:t xml:space="preserve">is largely </w:t>
      </w:r>
      <w:r w:rsidR="0010462A">
        <w:t>consisting of HSCs [</w:t>
      </w:r>
      <w:r w:rsidR="00EB6A15">
        <w:t>9</w:t>
      </w:r>
      <w:r w:rsidR="0010462A">
        <w:t>].</w:t>
      </w:r>
      <w:r w:rsidR="00B642A4">
        <w:t xml:space="preserve"> </w:t>
      </w:r>
    </w:p>
    <w:p w14:paraId="20C45D90" w14:textId="1EEB95D9" w:rsidR="00C53ECD" w:rsidRDefault="003D5023">
      <w:r w:rsidRPr="003D5023">
        <w:t xml:space="preserve">The inflammatory response resulting from chronic hepatocyte injury </w:t>
      </w:r>
      <w:ins w:id="1429" w:author="mkoenig" w:date="2015-09-02T17:31:00Z">
        <w:r w:rsidR="003A6673">
          <w:t xml:space="preserve">resulted in the </w:t>
        </w:r>
      </w:ins>
      <w:del w:id="1430" w:author="mkoenig" w:date="2015-09-02T17:31:00Z">
        <w:r w:rsidRPr="003D5023" w:rsidDel="003A6673">
          <w:delText xml:space="preserve">comprises </w:delText>
        </w:r>
      </w:del>
      <w:r w:rsidRPr="003D5023">
        <w:t>accumulati</w:t>
      </w:r>
      <w:r w:rsidR="005958C7">
        <w:t xml:space="preserve">on of immune cells in the liver, among others, </w:t>
      </w:r>
      <w:r w:rsidRPr="003D5023">
        <w:t>T cells, macrophages and dendritic cells</w:t>
      </w:r>
      <w:r w:rsidR="005958C7">
        <w:t>,</w:t>
      </w:r>
      <w:r w:rsidRPr="003D5023">
        <w:t xml:space="preserve"> </w:t>
      </w:r>
      <w:ins w:id="1431" w:author="mkoenig" w:date="2015-09-02T17:32:00Z">
        <w:r w:rsidR="003A6673">
          <w:t xml:space="preserve">which were </w:t>
        </w:r>
      </w:ins>
      <w:r w:rsidRPr="003D5023">
        <w:t xml:space="preserve">mainly </w:t>
      </w:r>
      <w:ins w:id="1432" w:author="mkoenig" w:date="2015-09-02T17:32:00Z">
        <w:r w:rsidR="003A6673">
          <w:t xml:space="preserve">found within </w:t>
        </w:r>
      </w:ins>
      <w:del w:id="1433" w:author="mkoenig" w:date="2015-09-02T17:32:00Z">
        <w:r w:rsidRPr="003D5023" w:rsidDel="003A6673">
          <w:delText xml:space="preserve">into </w:delText>
        </w:r>
      </w:del>
      <w:r w:rsidRPr="003D5023">
        <w:t>and around bile infarct</w:t>
      </w:r>
      <w:r w:rsidR="005958C7">
        <w:t xml:space="preserve"> area</w:t>
      </w:r>
      <w:r w:rsidRPr="003D5023">
        <w:t>s</w:t>
      </w:r>
      <w:r w:rsidR="005958C7">
        <w:t xml:space="preserve"> (</w:t>
      </w:r>
      <w:r w:rsidR="009E231B">
        <w:t>Figure</w:t>
      </w:r>
      <w:r w:rsidR="00712144">
        <w:t xml:space="preserve"> 2</w:t>
      </w:r>
      <w:r w:rsidR="00784FE5" w:rsidRPr="00784FE5">
        <w:t>C</w:t>
      </w:r>
      <w:r w:rsidR="005958C7" w:rsidRPr="000D1736">
        <w:t xml:space="preserve">, </w:t>
      </w:r>
      <w:r w:rsidR="00BB0838">
        <w:t>asterisk</w:t>
      </w:r>
      <w:r w:rsidR="005958C7">
        <w:t>)</w:t>
      </w:r>
      <w:r w:rsidR="00BB0838">
        <w:t xml:space="preserve"> </w:t>
      </w:r>
      <w:r w:rsidR="000D1736">
        <w:t>[</w:t>
      </w:r>
      <w:r w:rsidR="00EB6A15">
        <w:t>10</w:t>
      </w:r>
      <w:r w:rsidR="000D1736">
        <w:t>]</w:t>
      </w:r>
      <w:r w:rsidRPr="003D5023">
        <w:t xml:space="preserve">. </w:t>
      </w:r>
      <w:r w:rsidR="005958C7">
        <w:t xml:space="preserve">The inflammatory and </w:t>
      </w:r>
      <w:proofErr w:type="spellStart"/>
      <w:r w:rsidR="005958C7">
        <w:t>fibrogenic</w:t>
      </w:r>
      <w:proofErr w:type="spellEnd"/>
      <w:r w:rsidR="005958C7">
        <w:t xml:space="preserve"> response is initiated by</w:t>
      </w:r>
      <w:r w:rsidRPr="003D5023">
        <w:t xml:space="preserve"> resident liver cells,</w:t>
      </w:r>
      <w:ins w:id="1434" w:author="mkoenig" w:date="2015-09-02T17:33:00Z">
        <w:r w:rsidR="003A6673">
          <w:t xml:space="preserve"> primarily liver macrophages (</w:t>
        </w:r>
      </w:ins>
      <w:proofErr w:type="spellStart"/>
      <w:del w:id="1435" w:author="mkoenig" w:date="2015-09-02T17:33:00Z">
        <w:r w:rsidRPr="003D5023" w:rsidDel="003A6673">
          <w:delText xml:space="preserve"> e.g.</w:delText>
        </w:r>
        <w:r w:rsidR="005958C7" w:rsidDel="003A6673">
          <w:delText>,</w:delText>
        </w:r>
        <w:r w:rsidRPr="003D5023" w:rsidDel="003A6673">
          <w:delText xml:space="preserve"> </w:delText>
        </w:r>
      </w:del>
      <w:r w:rsidRPr="003D5023">
        <w:t>Kupffer</w:t>
      </w:r>
      <w:proofErr w:type="spellEnd"/>
      <w:r w:rsidRPr="003D5023">
        <w:t xml:space="preserve"> cells</w:t>
      </w:r>
      <w:ins w:id="1436" w:author="mkoenig" w:date="2015-09-02T17:33:00Z">
        <w:r w:rsidR="003A6673">
          <w:t>)</w:t>
        </w:r>
      </w:ins>
      <w:r w:rsidRPr="003D5023">
        <w:t xml:space="preserve"> and activated </w:t>
      </w:r>
      <w:ins w:id="1437" w:author="mkoenig" w:date="2015-09-02T17:33:00Z">
        <w:r w:rsidR="003A6673">
          <w:t>hepatic stellate cells (</w:t>
        </w:r>
      </w:ins>
      <w:r w:rsidRPr="003D5023">
        <w:t>HSCs</w:t>
      </w:r>
      <w:ins w:id="1438" w:author="mkoenig" w:date="2015-09-02T17:33:00Z">
        <w:r w:rsidR="003A6673">
          <w:t>)</w:t>
        </w:r>
      </w:ins>
      <w:r w:rsidRPr="003D5023">
        <w:t xml:space="preserve"> </w:t>
      </w:r>
      <w:ins w:id="1439" w:author="mkoenig" w:date="2015-09-02T17:33:00Z">
        <w:r w:rsidR="003A6673">
          <w:t xml:space="preserve">secreting </w:t>
        </w:r>
      </w:ins>
      <w:del w:id="1440" w:author="mkoenig" w:date="2015-09-02T17:33:00Z">
        <w:r w:rsidR="005958C7" w:rsidDel="003A6673">
          <w:delText xml:space="preserve">that </w:delText>
        </w:r>
        <w:r w:rsidRPr="003D5023" w:rsidDel="003A6673">
          <w:delText xml:space="preserve">secrete </w:delText>
        </w:r>
      </w:del>
      <w:r w:rsidRPr="003D5023">
        <w:t>a wide ra</w:t>
      </w:r>
      <w:r w:rsidR="005958C7">
        <w:t xml:space="preserve">nge of cytokines and </w:t>
      </w:r>
      <w:proofErr w:type="spellStart"/>
      <w:r w:rsidR="005958C7">
        <w:t>chemokines</w:t>
      </w:r>
      <w:proofErr w:type="spellEnd"/>
      <w:r w:rsidR="005958C7">
        <w:t xml:space="preserve"> </w:t>
      </w:r>
      <w:ins w:id="1441" w:author="mkoenig" w:date="2015-09-02T17:34:00Z">
        <w:r w:rsidR="003A6673">
          <w:t xml:space="preserve">which determine the </w:t>
        </w:r>
      </w:ins>
      <w:del w:id="1442" w:author="mkoenig" w:date="2015-09-02T17:34:00Z">
        <w:r w:rsidR="005958C7" w:rsidDel="003A6673">
          <w:delText>and thereby influence</w:delText>
        </w:r>
        <w:r w:rsidRPr="003D5023" w:rsidDel="003A6673">
          <w:delText xml:space="preserve"> </w:delText>
        </w:r>
      </w:del>
      <w:r w:rsidRPr="003D5023">
        <w:t>quality and quantity of inflammatory and consequently fibrotic response</w:t>
      </w:r>
      <w:r w:rsidR="001139DE">
        <w:t>s</w:t>
      </w:r>
      <w:r w:rsidR="000D1736">
        <w:t xml:space="preserve"> [</w:t>
      </w:r>
      <w:r w:rsidR="00EB6A15">
        <w:t>11</w:t>
      </w:r>
      <w:r w:rsidRPr="00EB6A15">
        <w:t xml:space="preserve">; </w:t>
      </w:r>
      <w:r w:rsidR="00EB6A15" w:rsidRPr="00EB6A15">
        <w:t>12</w:t>
      </w:r>
      <w:r w:rsidR="000D1736">
        <w:t>]</w:t>
      </w:r>
      <w:r w:rsidRPr="003D5023">
        <w:t>.</w:t>
      </w:r>
      <w:r w:rsidR="0021612A">
        <w:t xml:space="preserve"> </w:t>
      </w:r>
      <w:r w:rsidR="005958C7">
        <w:t>Upon</w:t>
      </w:r>
      <w:r w:rsidR="001139DE">
        <w:t xml:space="preserve"> parenchymal damage</w:t>
      </w:r>
      <w:r w:rsidRPr="003D5023">
        <w:t xml:space="preserve">, quiescent </w:t>
      </w:r>
      <w:r w:rsidR="005958C7">
        <w:t>HSCs</w:t>
      </w:r>
      <w:r w:rsidRPr="003D5023">
        <w:t xml:space="preserve"> undergo </w:t>
      </w:r>
      <w:proofErr w:type="spellStart"/>
      <w:r w:rsidRPr="003D5023">
        <w:t>phenotypical</w:t>
      </w:r>
      <w:proofErr w:type="spellEnd"/>
      <w:r w:rsidRPr="003D5023">
        <w:t xml:space="preserve"> ch</w:t>
      </w:r>
      <w:r w:rsidR="001139DE">
        <w:t xml:space="preserve">anges to </w:t>
      </w:r>
      <w:proofErr w:type="spellStart"/>
      <w:r w:rsidR="001139DE">
        <w:t>myofibroblast</w:t>
      </w:r>
      <w:r w:rsidRPr="003D5023">
        <w:t>s</w:t>
      </w:r>
      <w:proofErr w:type="spellEnd"/>
      <w:r w:rsidR="001139DE">
        <w:t xml:space="preserve"> (MFB</w:t>
      </w:r>
      <w:r w:rsidR="000D1736">
        <w:t>s</w:t>
      </w:r>
      <w:r w:rsidR="001139DE">
        <w:t xml:space="preserve">). </w:t>
      </w:r>
      <w:r w:rsidRPr="003D5023">
        <w:t xml:space="preserve">The most </w:t>
      </w:r>
      <w:r w:rsidR="001139DE">
        <w:t>prominent role</w:t>
      </w:r>
      <w:r w:rsidRPr="003D5023">
        <w:t xml:space="preserve"> of </w:t>
      </w:r>
      <w:r w:rsidR="001139DE">
        <w:t>MFBs</w:t>
      </w:r>
      <w:r w:rsidRPr="003D5023">
        <w:t xml:space="preserve"> </w:t>
      </w:r>
      <w:r w:rsidR="001139DE">
        <w:t>is extracellular matrix (ECM) production and reorganization, as reflected by</w:t>
      </w:r>
      <w:r w:rsidR="005958C7">
        <w:t>, among others,</w:t>
      </w:r>
      <w:r w:rsidRPr="003D5023">
        <w:t xml:space="preserve"> increase</w:t>
      </w:r>
      <w:r w:rsidRPr="007A79E2">
        <w:t>d synthesis of α-SMA, type I collagen and TIMPs</w:t>
      </w:r>
      <w:r w:rsidR="001139DE" w:rsidRPr="007A79E2">
        <w:t xml:space="preserve">. </w:t>
      </w:r>
      <w:r w:rsidR="00C53ECD" w:rsidRPr="007A79E2">
        <w:t>A marked increase of the number of α-SMA-</w:t>
      </w:r>
      <w:r w:rsidR="0095789A" w:rsidRPr="007A79E2">
        <w:t xml:space="preserve"> and S100a4-</w:t>
      </w:r>
      <w:r w:rsidR="00C53ECD" w:rsidRPr="007A79E2">
        <w:t>positive cells, as measured by immunohistochemistry, was ob</w:t>
      </w:r>
      <w:ins w:id="1443" w:author="mkoenig" w:date="2015-09-02T17:35:00Z">
        <w:r w:rsidR="003A6673">
          <w:t>served</w:t>
        </w:r>
      </w:ins>
      <w:del w:id="1444" w:author="mkoenig" w:date="2015-09-02T17:35:00Z">
        <w:r w:rsidR="00C53ECD" w:rsidRPr="007A79E2" w:rsidDel="003A6673">
          <w:delText>vious</w:delText>
        </w:r>
      </w:del>
      <w:r w:rsidR="00C53ECD" w:rsidRPr="007A79E2">
        <w:t xml:space="preserve"> after BDL (</w:t>
      </w:r>
      <w:r w:rsidR="009E231B">
        <w:t>Figures</w:t>
      </w:r>
      <w:r w:rsidR="00712144">
        <w:t xml:space="preserve"> 3</w:t>
      </w:r>
      <w:r w:rsidR="00C53ECD" w:rsidRPr="007A79E2">
        <w:t>B</w:t>
      </w:r>
      <w:r w:rsidR="00BB0838">
        <w:t>,</w:t>
      </w:r>
      <w:r w:rsidR="0095789A" w:rsidRPr="007A79E2">
        <w:t xml:space="preserve"> C</w:t>
      </w:r>
      <w:r w:rsidR="00C53ECD" w:rsidRPr="007A79E2">
        <w:t xml:space="preserve">). </w:t>
      </w:r>
      <w:r w:rsidR="0095789A" w:rsidRPr="007A79E2">
        <w:t>Migration of MFBs to the</w:t>
      </w:r>
      <w:ins w:id="1445" w:author="mkoenig" w:date="2015-09-02T17:36:00Z">
        <w:r w:rsidR="003A6673">
          <w:t xml:space="preserve"> site of</w:t>
        </w:r>
      </w:ins>
      <w:r w:rsidR="0095789A" w:rsidRPr="007A79E2">
        <w:t xml:space="preserve"> injury and their contractility contribute to liver scarring. </w:t>
      </w:r>
      <w:r w:rsidR="001139DE" w:rsidRPr="007A79E2">
        <w:t xml:space="preserve">This is accompanied by </w:t>
      </w:r>
      <w:r w:rsidR="00CD2739" w:rsidRPr="007A79E2">
        <w:t xml:space="preserve">parenchymal </w:t>
      </w:r>
      <w:r w:rsidR="005958C7" w:rsidRPr="007A79E2">
        <w:t>cell</w:t>
      </w:r>
      <w:r w:rsidRPr="007A79E2">
        <w:t xml:space="preserve"> proliferation</w:t>
      </w:r>
      <w:r w:rsidR="00CD2739" w:rsidRPr="007A79E2">
        <w:t xml:space="preserve">, which began to rise at day 2 </w:t>
      </w:r>
      <w:r w:rsidR="004F6C09" w:rsidRPr="007A79E2">
        <w:t xml:space="preserve">as regenerative response </w:t>
      </w:r>
      <w:r w:rsidR="004F6C09">
        <w:t>but decreased at</w:t>
      </w:r>
      <w:r w:rsidR="00CD2739" w:rsidRPr="007A79E2">
        <w:t xml:space="preserve"> day 14 (</w:t>
      </w:r>
      <w:r w:rsidR="009E231B">
        <w:t>Figure</w:t>
      </w:r>
      <w:r w:rsidR="00712144">
        <w:t xml:space="preserve"> 3</w:t>
      </w:r>
      <w:r w:rsidR="00BB0838">
        <w:t>D</w:t>
      </w:r>
      <w:r w:rsidR="00CD2739" w:rsidRPr="007A79E2">
        <w:t>).</w:t>
      </w:r>
      <w:r w:rsidR="005958C7" w:rsidRPr="007A79E2">
        <w:t xml:space="preserve"> </w:t>
      </w:r>
      <w:r w:rsidR="00D21B99" w:rsidRPr="007A79E2">
        <w:t>With a slightly faster response as compared to HSCs, starting at 30 h upon BDL,</w:t>
      </w:r>
      <w:r w:rsidR="00C53ECD" w:rsidRPr="007A79E2">
        <w:t xml:space="preserve"> </w:t>
      </w:r>
      <w:proofErr w:type="spellStart"/>
      <w:r w:rsidR="00C53ECD" w:rsidRPr="007A79E2">
        <w:t>Kupffer</w:t>
      </w:r>
      <w:proofErr w:type="spellEnd"/>
      <w:r w:rsidR="00C53ECD" w:rsidRPr="007A79E2">
        <w:t xml:space="preserve"> cells started to proliferate (</w:t>
      </w:r>
      <w:r w:rsidR="009E231B">
        <w:t>Figure</w:t>
      </w:r>
      <w:r w:rsidR="00712144">
        <w:t xml:space="preserve"> 3</w:t>
      </w:r>
      <w:r w:rsidR="00BB0838">
        <w:t>E</w:t>
      </w:r>
      <w:r w:rsidR="00C53ECD" w:rsidRPr="007A79E2">
        <w:t>).</w:t>
      </w:r>
    </w:p>
    <w:p w14:paraId="2846106A" w14:textId="77777777" w:rsidR="003D5023" w:rsidRDefault="003D5023">
      <w:r w:rsidRPr="003D5023">
        <w:t>The overall hepatic proliferative response as analyzed by immunohistochemistry was confirmed by elevated mRNA expression of Ki67 (</w:t>
      </w:r>
      <w:r w:rsidR="009E231B">
        <w:t>Figure</w:t>
      </w:r>
      <w:r w:rsidR="00712144">
        <w:t xml:space="preserve"> 4</w:t>
      </w:r>
      <w:r w:rsidR="00080F5E" w:rsidRPr="00080F5E">
        <w:t>A</w:t>
      </w:r>
      <w:r w:rsidRPr="00080F5E">
        <w:t>).</w:t>
      </w:r>
    </w:p>
    <w:p w14:paraId="22F087B4" w14:textId="573C0B7A" w:rsidR="003D5023" w:rsidRDefault="003D5023">
      <w:r>
        <w:t xml:space="preserve">Between </w:t>
      </w:r>
      <w:ins w:id="1446" w:author="mkoenig" w:date="2015-09-02T17:37:00Z">
        <w:r w:rsidR="001D1DFF">
          <w:t xml:space="preserve">days </w:t>
        </w:r>
      </w:ins>
      <w:r>
        <w:t xml:space="preserve">5 and 14 </w:t>
      </w:r>
      <w:del w:id="1447" w:author="mkoenig" w:date="2015-09-02T17:37:00Z">
        <w:r w:rsidDel="001D1DFF">
          <w:delText xml:space="preserve">days </w:delText>
        </w:r>
      </w:del>
      <w:r>
        <w:t>a</w:t>
      </w:r>
      <w:r w:rsidRPr="003D5023">
        <w:t>fter BDL</w:t>
      </w:r>
      <w:r w:rsidR="00B84F14">
        <w:t>,</w:t>
      </w:r>
      <w:r w:rsidRPr="003D5023">
        <w:t xml:space="preserve"> </w:t>
      </w:r>
      <w:proofErr w:type="spellStart"/>
      <w:r w:rsidRPr="003D5023">
        <w:t>periportal</w:t>
      </w:r>
      <w:proofErr w:type="spellEnd"/>
      <w:r w:rsidRPr="003D5023">
        <w:t xml:space="preserve"> alterations were associated with fibrotic changes. As demonstrated by Sirius red staining, extensive fibrosis, characterized by a several-fold increase of </w:t>
      </w:r>
      <w:r w:rsidR="00B84F14">
        <w:t>collagen deposition</w:t>
      </w:r>
      <w:r w:rsidR="00E433F3">
        <w:t xml:space="preserve"> </w:t>
      </w:r>
      <w:r w:rsidR="00E433F3" w:rsidRPr="003D5023">
        <w:t>(</w:t>
      </w:r>
      <w:r w:rsidR="009E231B">
        <w:t>Figure</w:t>
      </w:r>
      <w:r w:rsidR="00712144">
        <w:t xml:space="preserve"> 4</w:t>
      </w:r>
      <w:r w:rsidR="00E433F3">
        <w:t>B</w:t>
      </w:r>
      <w:r w:rsidR="00E433F3" w:rsidRPr="003D5023">
        <w:t>)</w:t>
      </w:r>
      <w:r w:rsidRPr="003D5023">
        <w:t>, including bridging, was observed 5 days after BDL (</w:t>
      </w:r>
      <w:r w:rsidR="009E231B">
        <w:t>Figure</w:t>
      </w:r>
      <w:r w:rsidR="00712144">
        <w:t xml:space="preserve"> 4</w:t>
      </w:r>
      <w:r w:rsidR="00E433F3">
        <w:t>C</w:t>
      </w:r>
      <w:r w:rsidRPr="003D5023">
        <w:t>).</w:t>
      </w:r>
      <w:r w:rsidR="00D6223B">
        <w:t xml:space="preserve"> We further stained </w:t>
      </w:r>
      <w:r w:rsidR="00D6223B">
        <w:lastRenderedPageBreak/>
        <w:t xml:space="preserve">for </w:t>
      </w:r>
      <w:r w:rsidR="00D6223B" w:rsidRPr="00D6223B">
        <w:t>connective tissue growth factor (CTGF</w:t>
      </w:r>
      <w:r w:rsidR="00D6223B">
        <w:t xml:space="preserve">), a prominent </w:t>
      </w:r>
      <w:proofErr w:type="spellStart"/>
      <w:r w:rsidR="00D6223B">
        <w:t>fibrogenic</w:t>
      </w:r>
      <w:proofErr w:type="spellEnd"/>
      <w:r w:rsidR="00D6223B">
        <w:t xml:space="preserve"> cytokine and enhancer of TGF-</w:t>
      </w:r>
      <w:r w:rsidR="00D6223B">
        <w:sym w:font="Symbol" w:char="F062"/>
      </w:r>
      <w:r w:rsidR="00D6223B">
        <w:t xml:space="preserve"> effects</w:t>
      </w:r>
      <w:r w:rsidR="00A011E7">
        <w:t xml:space="preserve"> </w:t>
      </w:r>
      <w:r w:rsidR="00F5100B">
        <w:t>[</w:t>
      </w:r>
      <w:r w:rsidR="00EB6A15">
        <w:t>13</w:t>
      </w:r>
      <w:r w:rsidR="00F5100B">
        <w:t>]</w:t>
      </w:r>
      <w:r w:rsidR="00A011E7" w:rsidRPr="00A011E7">
        <w:t xml:space="preserve">. </w:t>
      </w:r>
      <w:ins w:id="1448" w:author="mkoenig" w:date="2015-09-02T17:39:00Z">
        <w:r w:rsidR="001D1DFF">
          <w:t xml:space="preserve">Appearance of CTGF-positive cells started as early as 12 h upon BDL and their count increased continuously </w:t>
        </w:r>
      </w:ins>
      <w:del w:id="1449" w:author="mkoenig" w:date="2015-09-02T17:39:00Z">
        <w:r w:rsidR="00F5100B" w:rsidDel="001D1DFF">
          <w:delText>The number of CTGF-</w:delText>
        </w:r>
        <w:r w:rsidR="00D6223B" w:rsidDel="001D1DFF">
          <w:delText xml:space="preserve">positive cells increased time dependent and continously with time and severity of fibrosis, starting as early as 12 h upon BDL </w:delText>
        </w:r>
      </w:del>
      <w:r w:rsidR="00D6223B">
        <w:t>(</w:t>
      </w:r>
      <w:r w:rsidR="009E231B">
        <w:t>Figure</w:t>
      </w:r>
      <w:r w:rsidR="00712144">
        <w:t xml:space="preserve"> 3</w:t>
      </w:r>
      <w:r w:rsidR="00BB0838">
        <w:t>F</w:t>
      </w:r>
      <w:r w:rsidR="00D6223B">
        <w:t>).</w:t>
      </w:r>
    </w:p>
    <w:p w14:paraId="385B5A18" w14:textId="7D2049CC" w:rsidR="00FC2991" w:rsidRPr="00FC2991" w:rsidRDefault="00FC2991">
      <w:pPr>
        <w:pStyle w:val="Heading2"/>
        <w:rPr>
          <w:ins w:id="1450" w:author="mkoenig" w:date="2015-09-03T09:52:00Z"/>
          <w:rPrChange w:id="1451" w:author="mkoenig" w:date="2015-09-03T09:52:00Z">
            <w:rPr>
              <w:ins w:id="1452" w:author="mkoenig" w:date="2015-09-03T09:52:00Z"/>
            </w:rPr>
          </w:rPrChange>
        </w:rPr>
        <w:pPrChange w:id="1453" w:author="mkoenig" w:date="2015-09-05T13:13:00Z">
          <w:pPr/>
        </w:pPrChange>
      </w:pPr>
      <w:ins w:id="1454" w:author="mkoenig" w:date="2015-09-03T09:52:00Z">
        <w:r w:rsidRPr="006B532F">
          <w:t>Evidences for different time phases of diseases progression after BDL</w:t>
        </w:r>
      </w:ins>
      <w:ins w:id="1455" w:author="mkoenig" w:date="2015-09-03T09:53:00Z">
        <w:r>
          <w:softHyphen/>
        </w:r>
      </w:ins>
    </w:p>
    <w:p w14:paraId="513B4965" w14:textId="41947567" w:rsidR="00F97335" w:rsidRDefault="00FC2991" w:rsidP="00F932E8">
      <w:pPr>
        <w:rPr>
          <w:ins w:id="1456" w:author="mkoenig" w:date="2015-09-03T10:00:00Z"/>
        </w:rPr>
        <w:pPrChange w:id="1457" w:author="mkoenig" w:date="2015-09-06T14:35:00Z">
          <w:pPr/>
        </w:pPrChange>
      </w:pPr>
      <w:ins w:id="1458" w:author="mkoenig" w:date="2015-09-03T09:55:00Z">
        <w:r>
          <w:t xml:space="preserve">For the identification of distinct phases in disease progression induced by BDL we included besides biochemical and </w:t>
        </w:r>
        <w:proofErr w:type="spellStart"/>
        <w:r>
          <w:t>histochemical</w:t>
        </w:r>
        <w:proofErr w:type="spellEnd"/>
        <w:r>
          <w:t xml:space="preserve"> markers</w:t>
        </w:r>
        <w:r w:rsidRPr="0021612A" w:rsidDel="00FC2991">
          <w:t xml:space="preserve"> </w:t>
        </w:r>
      </w:ins>
      <w:del w:id="1459" w:author="mkoenig" w:date="2015-09-03T09:55:00Z">
        <w:r w:rsidR="003602B2" w:rsidRPr="0021612A" w:rsidDel="00FC2991">
          <w:delText xml:space="preserve">To investigate dynamic changes in gene expression patterns following BDL, we assessed </w:delText>
        </w:r>
      </w:del>
      <w:r w:rsidR="003602B2" w:rsidRPr="0021612A">
        <w:t xml:space="preserve">time-resolved </w:t>
      </w:r>
      <w:proofErr w:type="spellStart"/>
      <w:r w:rsidR="003602B2" w:rsidRPr="0021612A">
        <w:t>transcriptomics</w:t>
      </w:r>
      <w:proofErr w:type="spellEnd"/>
      <w:r w:rsidR="003602B2" w:rsidRPr="0021612A">
        <w:t xml:space="preserve"> profiles of three different gene panels related to </w:t>
      </w:r>
      <w:r w:rsidR="00DD0ECF" w:rsidRPr="0021612A">
        <w:t>hepatocyte metabolism</w:t>
      </w:r>
      <w:ins w:id="1460" w:author="mkoenig" w:date="2015-09-04T14:33:00Z">
        <w:r w:rsidR="00F97335">
          <w:t>,</w:t>
        </w:r>
      </w:ins>
      <w:r w:rsidR="00DD0ECF" w:rsidRPr="0021612A">
        <w:t xml:space="preserve"> </w:t>
      </w:r>
      <w:proofErr w:type="spellStart"/>
      <w:r w:rsidR="00DD0ECF">
        <w:t>fibrogenesis</w:t>
      </w:r>
      <w:proofErr w:type="spellEnd"/>
      <w:ins w:id="1461" w:author="mkoenig" w:date="2015-09-04T14:33:00Z">
        <w:r w:rsidR="00F97335">
          <w:t>,</w:t>
        </w:r>
      </w:ins>
      <w:r w:rsidR="00A11AD6" w:rsidRPr="0021612A">
        <w:t xml:space="preserve"> and </w:t>
      </w:r>
      <w:r w:rsidR="003D4020">
        <w:t xml:space="preserve">inflammation </w:t>
      </w:r>
      <w:r w:rsidR="003602B2" w:rsidRPr="0021612A">
        <w:t xml:space="preserve">using the </w:t>
      </w:r>
      <w:proofErr w:type="spellStart"/>
      <w:r w:rsidR="003602B2" w:rsidRPr="0021612A">
        <w:t>Fluidigm</w:t>
      </w:r>
      <w:proofErr w:type="spellEnd"/>
      <w:r w:rsidR="003602B2" w:rsidRPr="0021612A">
        <w:t xml:space="preserve"> platform</w:t>
      </w:r>
      <w:r w:rsidR="00FE5B1F">
        <w:t xml:space="preserve"> (</w:t>
      </w:r>
      <w:r w:rsidR="009E231B">
        <w:t>Figure</w:t>
      </w:r>
      <w:r w:rsidR="00712144">
        <w:t xml:space="preserve"> 5</w:t>
      </w:r>
      <w:r w:rsidR="00FE5B1F">
        <w:t>)</w:t>
      </w:r>
      <w:r w:rsidR="003602B2" w:rsidRPr="0021612A">
        <w:t xml:space="preserve">. </w:t>
      </w:r>
      <w:r w:rsidR="00DD0ECF" w:rsidRPr="0021612A">
        <w:t>The selection of representative genes for ADME</w:t>
      </w:r>
      <w:r w:rsidR="00DD0ECF">
        <w:t xml:space="preserve">- </w:t>
      </w:r>
      <w:r w:rsidR="00DD0ECF" w:rsidRPr="0021612A">
        <w:t>(absorption, distribution,</w:t>
      </w:r>
      <w:r w:rsidR="00DD0ECF">
        <w:t xml:space="preserve"> metabolism, and excretion</w:t>
      </w:r>
      <w:r w:rsidR="00DD0ECF" w:rsidRPr="0021612A">
        <w:t>) (</w:t>
      </w:r>
      <w:r w:rsidR="009E231B">
        <w:t>Figure</w:t>
      </w:r>
      <w:r w:rsidR="00712144">
        <w:t xml:space="preserve"> 5</w:t>
      </w:r>
      <w:r w:rsidR="005A3C37">
        <w:t>A</w:t>
      </w:r>
      <w:r w:rsidR="00DD0ECF" w:rsidRPr="0021612A">
        <w:t>)</w:t>
      </w:r>
      <w:r w:rsidR="00DD0ECF">
        <w:t xml:space="preserve"> </w:t>
      </w:r>
      <w:proofErr w:type="spellStart"/>
      <w:r w:rsidR="00DD0ECF" w:rsidRPr="0021612A">
        <w:t>fibrogenesis</w:t>
      </w:r>
      <w:proofErr w:type="spellEnd"/>
      <w:r w:rsidR="00DD0ECF">
        <w:t>-</w:t>
      </w:r>
      <w:r w:rsidR="00DD0ECF" w:rsidRPr="0021612A">
        <w:t xml:space="preserve"> (</w:t>
      </w:r>
      <w:r w:rsidR="009E231B">
        <w:t>Figure</w:t>
      </w:r>
      <w:r w:rsidR="00712144">
        <w:t xml:space="preserve"> 5</w:t>
      </w:r>
      <w:r w:rsidR="005A3C37">
        <w:t>B</w:t>
      </w:r>
      <w:r w:rsidR="00F5100B">
        <w:t xml:space="preserve">), </w:t>
      </w:r>
      <w:r w:rsidR="00DD0ECF" w:rsidRPr="0021612A">
        <w:t>and inflammation-related genes (</w:t>
      </w:r>
      <w:r w:rsidR="009E231B">
        <w:t>Figure</w:t>
      </w:r>
      <w:r w:rsidR="00712144">
        <w:t xml:space="preserve"> 5</w:t>
      </w:r>
      <w:r w:rsidR="00DD0ECF" w:rsidRPr="0021612A">
        <w:t>C) was made arbitrary based on state-of the art knowledge.</w:t>
      </w:r>
    </w:p>
    <w:p w14:paraId="2DFAD724" w14:textId="77777777" w:rsidR="00F932E8" w:rsidRDefault="00FC2991" w:rsidP="00F932E8">
      <w:pPr>
        <w:rPr>
          <w:ins w:id="1462" w:author="mkoenig" w:date="2015-09-06T14:36:00Z"/>
        </w:rPr>
        <w:pPrChange w:id="1463" w:author="mkoenig" w:date="2015-09-06T14:36:00Z">
          <w:pPr/>
        </w:pPrChange>
      </w:pPr>
      <w:ins w:id="1464" w:author="mkoenig" w:date="2015-09-03T10:00:00Z">
        <w:r>
          <w:t xml:space="preserve">In a first step, a </w:t>
        </w:r>
        <w:r w:rsidRPr="00E56084">
          <w:t xml:space="preserve">one-way analysis of variance (ANOVA) was applied to reduce </w:t>
        </w:r>
        <w:r>
          <w:t xml:space="preserve">the complete data set of  biochemical, </w:t>
        </w:r>
        <w:proofErr w:type="spellStart"/>
        <w:r>
          <w:t>histochemical</w:t>
        </w:r>
        <w:proofErr w:type="spellEnd"/>
        <w:r>
          <w:t xml:space="preserve"> and transcript data </w:t>
        </w:r>
      </w:ins>
      <w:ins w:id="1465" w:author="mkoenig" w:date="2015-09-03T10:07:00Z">
        <w:r w:rsidR="00535458">
          <w:t xml:space="preserve">consisting of </w:t>
        </w:r>
      </w:ins>
      <w:ins w:id="1466" w:author="mkoenig" w:date="2015-09-03T10:11:00Z">
        <w:r w:rsidR="00384A34">
          <w:t>15</w:t>
        </w:r>
      </w:ins>
      <w:ins w:id="1467" w:author="mkoenig" w:date="2015-09-04T17:59:00Z">
        <w:r w:rsidR="009D02BA">
          <w:t>3</w:t>
        </w:r>
      </w:ins>
      <w:ins w:id="1468" w:author="mkoenig" w:date="2015-09-03T10:11:00Z">
        <w:del w:id="1469" w:author="mkoenig" w:date="2015-09-04T17:59:00Z">
          <w:r w:rsidR="00384A34" w:rsidDel="009D02BA">
            <w:delText>4</w:delText>
          </w:r>
        </w:del>
        <w:r w:rsidR="00384A34">
          <w:t xml:space="preserve"> factors </w:t>
        </w:r>
      </w:ins>
      <w:ins w:id="1470" w:author="mkoenig" w:date="2015-09-03T10:00:00Z">
        <w:r>
          <w:t xml:space="preserve">to a subset of those factors </w:t>
        </w:r>
        <w:r w:rsidRPr="00E56084">
          <w:t xml:space="preserve">showing significant </w:t>
        </w:r>
        <w:r>
          <w:t>(p</w:t>
        </w:r>
        <w:r w:rsidRPr="008C5E6E">
          <w:rPr>
            <w:vertAlign w:val="subscript"/>
          </w:rPr>
          <w:t>ad</w:t>
        </w:r>
        <w:r>
          <w:rPr>
            <w:vertAlign w:val="subscript"/>
          </w:rPr>
          <w:t xml:space="preserve"> </w:t>
        </w:r>
        <w:r w:rsidRPr="008C5E6E">
          <w:rPr>
            <w:vertAlign w:val="subscript"/>
          </w:rPr>
          <w:t>j</w:t>
        </w:r>
        <w:r>
          <w:t xml:space="preserve">&lt; 0.05) </w:t>
        </w:r>
      </w:ins>
      <w:ins w:id="1471" w:author="mkoenig" w:date="2015-09-03T10:06:00Z">
        <w:r w:rsidR="00535458">
          <w:t xml:space="preserve">changes </w:t>
        </w:r>
      </w:ins>
      <w:ins w:id="1472" w:author="mkoenig" w:date="2015-09-03T10:00:00Z">
        <w:r>
          <w:t xml:space="preserve">during the time course of disease progression (see </w:t>
        </w:r>
      </w:ins>
      <w:ins w:id="1473" w:author="mkoenig" w:date="2015-09-03T10:01:00Z">
        <w:r w:rsidR="00040B37">
          <w:t xml:space="preserve">section </w:t>
        </w:r>
        <w:r>
          <w:t xml:space="preserve">ANOVA in </w:t>
        </w:r>
      </w:ins>
      <w:ins w:id="1474" w:author="mkoenig" w:date="2015-09-03T10:00:00Z">
        <w:r w:rsidR="00384A34">
          <w:t>S</w:t>
        </w:r>
        <w:r>
          <w:t>upplement</w:t>
        </w:r>
      </w:ins>
      <w:ins w:id="1475" w:author="mkoenig" w:date="2015-09-03T10:01:00Z">
        <w:r>
          <w:t xml:space="preserve"> 2</w:t>
        </w:r>
      </w:ins>
      <w:ins w:id="1476" w:author="mkoenig" w:date="2015-09-03T10:00:00Z">
        <w:r>
          <w:t xml:space="preserve">). This resulted in a subset of 90 </w:t>
        </w:r>
        <w:r w:rsidR="00040B37">
          <w:t xml:space="preserve">factors comprising </w:t>
        </w:r>
      </w:ins>
      <w:ins w:id="1477" w:author="mkoenig" w:date="2015-09-03T10:13:00Z">
        <w:r w:rsidR="008211A9">
          <w:t>two</w:t>
        </w:r>
      </w:ins>
      <w:ins w:id="1478" w:author="mkoenig" w:date="2015-09-03T10:00:00Z">
        <w:r>
          <w:t xml:space="preserve"> biochemi</w:t>
        </w:r>
        <w:r w:rsidR="008211A9">
          <w:t>cal markers (</w:t>
        </w:r>
      </w:ins>
      <w:ins w:id="1479" w:author="mkoenig" w:date="2015-09-03T10:18:00Z">
        <w:del w:id="1480" w:author="mkoenig" w:date="2015-09-04T17:59:00Z">
          <w:r w:rsidR="008211A9" w:rsidDel="009D02BA">
            <w:delText xml:space="preserve">B: </w:delText>
          </w:r>
        </w:del>
      </w:ins>
      <w:ins w:id="1481" w:author="mkoenig" w:date="2015-09-03T10:00:00Z">
        <w:r w:rsidR="008211A9">
          <w:t xml:space="preserve">bilirubin, GLDH), five </w:t>
        </w:r>
        <w:proofErr w:type="spellStart"/>
        <w:r w:rsidR="008211A9">
          <w:t>histochemical</w:t>
        </w:r>
        <w:proofErr w:type="spellEnd"/>
        <w:r w:rsidR="008211A9">
          <w:t xml:space="preserve"> markers (</w:t>
        </w:r>
      </w:ins>
      <w:ins w:id="1482" w:author="mkoenig" w:date="2015-09-03T10:18:00Z">
        <w:del w:id="1483" w:author="mkoenig" w:date="2015-09-04T14:34:00Z">
          <w:r w:rsidR="008211A9" w:rsidDel="00F97335">
            <w:delText xml:space="preserve">H: </w:delText>
          </w:r>
        </w:del>
      </w:ins>
      <w:ins w:id="1484" w:author="mkoenig" w:date="2015-09-04T17:59:00Z">
        <w:r w:rsidR="009D02BA">
          <w:t>BEC</w:t>
        </w:r>
      </w:ins>
      <w:ins w:id="1485" w:author="mkoenig" w:date="2015-09-03T10:00:00Z">
        <w:del w:id="1486" w:author="mkoenig" w:date="2015-09-04T17:59:00Z">
          <w:r w:rsidR="008211A9" w:rsidDel="009D02BA">
            <w:delText>HSC</w:delText>
          </w:r>
        </w:del>
        <w:r w:rsidR="008211A9">
          <w:t xml:space="preserve">, NHC, </w:t>
        </w:r>
        <w:proofErr w:type="spellStart"/>
        <w:r w:rsidR="008211A9">
          <w:t>Kupffer</w:t>
        </w:r>
      </w:ins>
      <w:proofErr w:type="spellEnd"/>
      <w:ins w:id="1487" w:author="mkoenig" w:date="2015-09-04T14:35:00Z">
        <w:r w:rsidR="00F97335">
          <w:t xml:space="preserve"> cells</w:t>
        </w:r>
      </w:ins>
      <w:ins w:id="1488" w:author="mkoenig" w:date="2015-09-03T10:00:00Z">
        <w:r w:rsidR="008211A9">
          <w:t xml:space="preserve">, </w:t>
        </w:r>
      </w:ins>
      <w:ins w:id="1489" w:author="mkoenig" w:date="2015-09-03T10:15:00Z">
        <w:r w:rsidR="008211A9">
          <w:t>Sirius red</w:t>
        </w:r>
      </w:ins>
      <w:ins w:id="1490" w:author="mkoenig" w:date="2015-09-03T10:00:00Z">
        <w:r>
          <w:t>)</w:t>
        </w:r>
      </w:ins>
      <w:ins w:id="1491" w:author="mkoenig" w:date="2015-09-03T10:18:00Z">
        <w:r w:rsidR="008211A9">
          <w:t>, three</w:t>
        </w:r>
      </w:ins>
      <w:ins w:id="1492" w:author="mkoenig" w:date="2015-09-03T10:00:00Z">
        <w:r>
          <w:t xml:space="preserve"> </w:t>
        </w:r>
      </w:ins>
      <w:proofErr w:type="spellStart"/>
      <w:ins w:id="1493" w:author="mkoenig" w:date="2015-09-03T10:18:00Z">
        <w:r w:rsidR="008211A9">
          <w:t>immunostainings</w:t>
        </w:r>
        <w:proofErr w:type="spellEnd"/>
        <w:r w:rsidR="008211A9">
          <w:t xml:space="preserve"> by antibodies (</w:t>
        </w:r>
        <w:del w:id="1494" w:author="mkoenig" w:date="2015-09-04T18:00:00Z">
          <w:r w:rsidR="008211A9" w:rsidDel="009D02BA">
            <w:delText xml:space="preserve">A: </w:delText>
          </w:r>
        </w:del>
        <w:r w:rsidR="008211A9">
          <w:t xml:space="preserve">CTGF, </w:t>
        </w:r>
        <w:r w:rsidR="008211A9" w:rsidRPr="001C332D">
          <w:rPr>
            <w:rFonts w:ascii="Symbol" w:hAnsi="Symbol"/>
            <w:rPrChange w:id="1495" w:author="mkoenig" w:date="2015-09-05T13:15:00Z">
              <w:rPr/>
            </w:rPrChange>
          </w:rPr>
          <w:t></w:t>
        </w:r>
        <w:r w:rsidR="008211A9">
          <w:t xml:space="preserve">-SMA, S100a4) </w:t>
        </w:r>
      </w:ins>
      <w:ins w:id="1496" w:author="mkoenig" w:date="2015-09-03T10:00:00Z">
        <w:r w:rsidR="008211A9">
          <w:t>and 80</w:t>
        </w:r>
        <w:r>
          <w:t xml:space="preserve"> genes</w:t>
        </w:r>
      </w:ins>
      <w:ins w:id="1497" w:author="mkoenig" w:date="2015-09-03T10:20:00Z">
        <w:r w:rsidR="008211A9">
          <w:t xml:space="preserve"> (14</w:t>
        </w:r>
      </w:ins>
      <w:ins w:id="1498" w:author="mkoenig" w:date="2015-09-05T12:56:00Z">
        <w:r w:rsidR="003F690D">
          <w:t>/47</w:t>
        </w:r>
      </w:ins>
      <w:ins w:id="1499" w:author="mkoenig" w:date="2015-09-03T10:20:00Z">
        <w:r w:rsidR="008211A9">
          <w:t xml:space="preserve"> ADME, 22</w:t>
        </w:r>
      </w:ins>
      <w:ins w:id="1500" w:author="mkoenig" w:date="2015-09-05T12:56:00Z">
        <w:r w:rsidR="003F690D">
          <w:t>/46</w:t>
        </w:r>
      </w:ins>
      <w:ins w:id="1501" w:author="mkoenig" w:date="2015-09-03T10:20:00Z">
        <w:r w:rsidR="008211A9">
          <w:t xml:space="preserve"> fibrosis, 44</w:t>
        </w:r>
      </w:ins>
      <w:ins w:id="1502" w:author="mkoenig" w:date="2015-09-05T12:56:00Z">
        <w:r w:rsidR="003F690D">
          <w:t>/47</w:t>
        </w:r>
      </w:ins>
      <w:ins w:id="1503" w:author="mkoenig" w:date="2015-09-03T10:20:00Z">
        <w:r w:rsidR="008211A9">
          <w:t xml:space="preserve"> inflammation panel)</w:t>
        </w:r>
      </w:ins>
      <w:ins w:id="1504" w:author="mkoenig" w:date="2015-09-03T10:00:00Z">
        <w:r>
          <w:t>.</w:t>
        </w:r>
      </w:ins>
      <w:ins w:id="1505" w:author="mkoenig" w:date="2015-09-05T12:53:00Z">
        <w:r w:rsidR="00BD07BA">
          <w:t xml:space="preserve"> </w:t>
        </w:r>
      </w:ins>
      <w:ins w:id="1506" w:author="mkoenig" w:date="2015-09-05T12:54:00Z">
        <w:r w:rsidR="00BD07BA">
          <w:t>M</w:t>
        </w:r>
      </w:ins>
      <w:ins w:id="1507" w:author="mkoenig" w:date="2015-09-05T12:55:00Z">
        <w:r w:rsidR="003F690D">
          <w:t>any of the ADME genes and fibrosis genes were filtered out, whereas almost all of the inflammation panel was retained.</w:t>
        </w:r>
      </w:ins>
      <w:ins w:id="1508" w:author="mkoenig" w:date="2015-09-05T12:57:00Z">
        <w:r w:rsidR="003F690D">
          <w:t xml:space="preserve"> </w:t>
        </w:r>
      </w:ins>
      <w:ins w:id="1509" w:author="mkoenig" w:date="2015-09-05T12:54:00Z">
        <w:r w:rsidR="00BD07BA">
          <w:t>T</w:t>
        </w:r>
        <w:r w:rsidR="003F690D">
          <w:t>he top significant factors were:</w:t>
        </w:r>
        <w:r w:rsidR="00BD07BA">
          <w:t xml:space="preserve"> Cyp1a2, serum bilirubin, Il10rb, Tgfb1, Ccl2, Cd86, Ccr2, and Mrc1</w:t>
        </w:r>
      </w:ins>
      <w:ins w:id="1510" w:author="mkoenig" w:date="2015-09-05T12:58:00Z">
        <w:r w:rsidR="003F690D">
          <w:t>.</w:t>
        </w:r>
      </w:ins>
    </w:p>
    <w:p w14:paraId="7BE6378D" w14:textId="3DDA228E" w:rsidR="00FC2991" w:rsidRDefault="00B46A2F" w:rsidP="00F932E8">
      <w:pPr>
        <w:rPr>
          <w:ins w:id="1511" w:author="mkoenig" w:date="2015-09-03T10:00:00Z"/>
        </w:rPr>
        <w:pPrChange w:id="1512" w:author="mkoenig" w:date="2015-09-06T14:37:00Z">
          <w:pPr/>
        </w:pPrChange>
      </w:pPr>
      <w:moveToRangeStart w:id="1513" w:author="mkoenig" w:date="2015-09-05T12:42:00Z" w:name="move429220259"/>
      <w:moveTo w:id="1514" w:author="mkoenig" w:date="2015-09-05T12:42:00Z">
        <w:del w:id="1515" w:author="mkoenig" w:date="2015-09-06T14:36:00Z">
          <w:r w:rsidDel="00F932E8">
            <w:delText>To assess interrelations between level and time of pathophysiological events and predictive markers within the complex scenario of cholestatic liver disease, correlations were analyzed.</w:delText>
          </w:r>
        </w:del>
      </w:moveTo>
      <w:moveToRangeEnd w:id="1513"/>
      <w:ins w:id="1516" w:author="mkoenig" w:date="2015-09-03T10:00:00Z">
        <w:r w:rsidR="00FC2991">
          <w:t>Within this subset, a bivariate time-dependent correlation analysis (see Methods</w:t>
        </w:r>
      </w:ins>
      <w:ins w:id="1517" w:author="mkoenig" w:date="2015-09-03T10:22:00Z">
        <w:r w:rsidR="005E61D1">
          <w:t xml:space="preserve"> and Supplement 2</w:t>
        </w:r>
      </w:ins>
      <w:ins w:id="1518" w:author="mkoenig" w:date="2015-09-03T10:00:00Z">
        <w:r w:rsidR="00FC2991">
          <w:t>) was performed for all pairs of factors to identify those factors displaying similar temporal profiles</w:t>
        </w:r>
        <w:r w:rsidR="005E61D1">
          <w:t xml:space="preserve"> (see Figure</w:t>
        </w:r>
        <w:r w:rsidR="00FC2991">
          <w:t xml:space="preserve"> 7). </w:t>
        </w:r>
      </w:ins>
      <w:ins w:id="1519" w:author="mkoenig" w:date="2015-09-04T18:03:00Z">
        <w:r w:rsidR="009D02BA">
          <w:t xml:space="preserve">The top correlations for the biochemical, </w:t>
        </w:r>
      </w:ins>
      <w:ins w:id="1520" w:author="mkoenig" w:date="2015-09-04T18:04:00Z">
        <w:r w:rsidR="009D02BA">
          <w:t>histological</w:t>
        </w:r>
      </w:ins>
      <w:ins w:id="1521" w:author="mkoenig" w:date="2015-09-04T18:03:00Z">
        <w:r w:rsidR="009D02BA">
          <w:t xml:space="preserve"> </w:t>
        </w:r>
      </w:ins>
      <w:ins w:id="1522" w:author="mkoenig" w:date="2015-09-04T18:04:00Z">
        <w:r w:rsidR="009D02BA">
          <w:t xml:space="preserve">and </w:t>
        </w:r>
        <w:proofErr w:type="spellStart"/>
        <w:r w:rsidR="009D02BA">
          <w:t>immunostainings</w:t>
        </w:r>
        <w:proofErr w:type="spellEnd"/>
        <w:r w:rsidR="009D02BA">
          <w:t xml:space="preserve"> </w:t>
        </w:r>
        <w:proofErr w:type="spellStart"/>
        <w:r w:rsidR="009D02BA">
          <w:t>ared</w:t>
        </w:r>
        <w:proofErr w:type="spellEnd"/>
        <w:r w:rsidR="009D02BA">
          <w:t xml:space="preserve"> depicted in Figure 8. </w:t>
        </w:r>
      </w:ins>
      <w:ins w:id="1523" w:author="mkoenig" w:date="2015-09-03T10:00:00Z">
        <w:r w:rsidR="00FC2991">
          <w:t xml:space="preserve">Based on the obtained correlation matrix a hierarchical cluster analysis was applied </w:t>
        </w:r>
      </w:ins>
      <w:ins w:id="1524" w:author="mkoenig" w:date="2015-09-04T18:01:00Z">
        <w:r w:rsidR="009D02BA">
          <w:t>resulting in</w:t>
        </w:r>
      </w:ins>
      <w:ins w:id="1525" w:author="mkoenig" w:date="2015-09-03T10:00:00Z">
        <w:del w:id="1526" w:author="mkoenig" w:date="2015-09-04T18:01:00Z">
          <w:r w:rsidR="00FC2991" w:rsidDel="009D02BA">
            <w:delText xml:space="preserve">whereby the minimum cluster size was put to </w:delText>
          </w:r>
        </w:del>
        <w:del w:id="1527" w:author="mkoenig" w:date="2015-09-04T18:00:00Z">
          <w:r w:rsidR="00FC2991" w:rsidDel="009D02BA">
            <w:delText>2</w:delText>
          </w:r>
        </w:del>
        <w:del w:id="1528" w:author="mkoenig" w:date="2015-09-04T18:01:00Z">
          <w:r w:rsidR="00FC2991" w:rsidDel="009D02BA">
            <w:delText>.  This yielded</w:delText>
          </w:r>
        </w:del>
        <w:r w:rsidR="00FC2991">
          <w:t xml:space="preserve"> 6 different clusters comprising between 2 – 61 factors with distinct time courses attaining their maximum at different time points (see Fig</w:t>
        </w:r>
      </w:ins>
      <w:ins w:id="1529" w:author="mkoenig" w:date="2015-09-04T18:05:00Z">
        <w:r w:rsidR="009D02BA">
          <w:t>ure 9</w:t>
        </w:r>
      </w:ins>
      <w:ins w:id="1530" w:author="mkoenig" w:date="2015-09-03T10:00:00Z">
        <w:del w:id="1531" w:author="mkoenig" w:date="2015-09-04T18:05:00Z">
          <w:r w:rsidR="00FC2991" w:rsidDel="009D02BA">
            <w:delText>. X</w:delText>
          </w:r>
        </w:del>
        <w:r w:rsidR="00FC2991">
          <w:t xml:space="preserve">).  Accordingly, the clusters can be assigned to the early, middle and late phase of disease progression. </w:t>
        </w:r>
      </w:ins>
      <w:moveFromRangeStart w:id="1532" w:author="mkoenig" w:date="2015-09-04T18:13:00Z" w:name="move429153732"/>
      <w:moveFrom w:id="1533" w:author="mkoenig" w:date="2015-09-04T18:13:00Z">
        <w:ins w:id="1534" w:author="mkoenig" w:date="2015-09-03T10:00:00Z">
          <w:r w:rsidR="00FC2991" w:rsidDel="009B491A">
            <w:t>For example, mRNA levels of genes involved in metabolism (ADME, Cluster ?) such as members of the cytochrome P450 system are immediately induced during the first 6 h upon damage and then steadily decrease with time after BDL. This time course suggests that early after the insult the detoxification activity of hepatocytes is increased but than decreases owing to ongoing necrosis of hepatocytes and feedback inhibition of CYP 450 expression by accumulating bile salts</w:t>
          </w:r>
        </w:ins>
      </w:moveFrom>
      <w:moveFromRangeEnd w:id="1532"/>
      <w:ins w:id="1535" w:author="mkoenig" w:date="2015-09-03T10:00:00Z">
        <w:r w:rsidR="00FC2991">
          <w:t xml:space="preserve">The found clusters comprise both ‘classical’ biochemical and </w:t>
        </w:r>
        <w:proofErr w:type="spellStart"/>
        <w:r w:rsidR="00FC2991">
          <w:t>histochemical</w:t>
        </w:r>
        <w:proofErr w:type="spellEnd"/>
        <w:r w:rsidR="00FC2991">
          <w:t xml:space="preserve"> factors </w:t>
        </w:r>
        <w:r w:rsidR="00FC2991">
          <w:lastRenderedPageBreak/>
          <w:t>and genes characteristic for a specific phase of disease progression. The correlation between these two cardinally different types of factors is shown in Fig</w:t>
        </w:r>
      </w:ins>
      <w:ins w:id="1536" w:author="mkoenig" w:date="2015-09-04T18:08:00Z">
        <w:r w:rsidR="009D02BA">
          <w:t>ure</w:t>
        </w:r>
      </w:ins>
      <w:ins w:id="1537" w:author="mkoenig" w:date="2015-09-03T10:00:00Z">
        <w:del w:id="1538" w:author="mkoenig" w:date="2015-09-04T18:08:00Z">
          <w:r w:rsidR="00FC2991" w:rsidDel="009D02BA">
            <w:delText>.</w:delText>
          </w:r>
        </w:del>
        <w:r w:rsidR="00FC2991">
          <w:t xml:space="preserve"> 8. </w:t>
        </w:r>
      </w:ins>
    </w:p>
    <w:p w14:paraId="3B8ED95D" w14:textId="00D1B96D" w:rsidR="009B491A" w:rsidDel="00D9166C" w:rsidRDefault="00FC2991">
      <w:pPr>
        <w:rPr>
          <w:del w:id="1539" w:author="mkoenig" w:date="2015-09-05T12:39:00Z"/>
        </w:rPr>
      </w:pPr>
      <w:ins w:id="1540" w:author="mkoenig" w:date="2015-09-03T10:00:00Z">
        <w:r>
          <w:t>In what follows we discuss in more detail the biological significance of the 6 clusters of timely correlated factors and the correlation between differen</w:t>
        </w:r>
        <w:r w:rsidR="00F932E8">
          <w:t>t types of factors shown in Figure</w:t>
        </w:r>
        <w:r>
          <w:t xml:space="preserve"> 8 thereby including already exiting knowledge.  </w:t>
        </w:r>
      </w:ins>
      <w:moveToRangeStart w:id="1541" w:author="mkoenig" w:date="2015-09-04T18:13:00Z" w:name="move429153732"/>
      <w:moveTo w:id="1542" w:author="mkoenig" w:date="2015-09-04T18:13:00Z">
        <w:del w:id="1543" w:author="mkoenig" w:date="2015-09-05T12:19:00Z">
          <w:r w:rsidR="009B491A" w:rsidRPr="004D6A35" w:rsidDel="00523ADC">
            <w:rPr>
              <w:highlight w:val="lightGray"/>
              <w:rPrChange w:id="1544" w:author="mkoenig" w:date="2015-09-05T10:58:00Z">
                <w:rPr/>
              </w:rPrChange>
            </w:rPr>
            <w:delText>For example, mRNA levels of genes involved in metabolism (ADME, Cluster ?) such as members of the cytochrome P450 system are immediately induced during the first 6 h upon damage and then steadily decrease with time after BDL. This time course suggests that early after the insult the detoxification activity of hepatocytes is increased but than decreases owing to ongoing necrosis of hepatocytes and feedback inhibition of CYP 450 expression by accumulating bile salts.</w:delText>
          </w:r>
          <w:r w:rsidR="009B491A" w:rsidDel="00523ADC">
            <w:delText xml:space="preserve"> </w:delText>
          </w:r>
        </w:del>
      </w:moveTo>
    </w:p>
    <w:moveToRangeEnd w:id="1541"/>
    <w:p w14:paraId="31AB8F86" w14:textId="6F1DA278" w:rsidR="009B491A" w:rsidRPr="00A3453E" w:rsidDel="00A3453E" w:rsidRDefault="009B491A">
      <w:pPr>
        <w:ind w:firstLine="0"/>
        <w:rPr>
          <w:del w:id="1545" w:author="mkoenig" w:date="2015-09-04T18:13:00Z"/>
          <w:b/>
          <w:rPrChange w:id="1546" w:author="mkoenig" w:date="2015-09-05T11:08:00Z">
            <w:rPr>
              <w:del w:id="1547" w:author="mkoenig" w:date="2015-09-04T18:13:00Z"/>
            </w:rPr>
          </w:rPrChange>
        </w:rPr>
        <w:pPrChange w:id="1548" w:author="mkoenig" w:date="2015-09-04T18:13:00Z">
          <w:pPr/>
        </w:pPrChange>
      </w:pPr>
    </w:p>
    <w:p w14:paraId="64000978" w14:textId="021B0FA5" w:rsidR="00A3453E" w:rsidDel="00D9166C" w:rsidRDefault="00A3453E" w:rsidP="00A3453E">
      <w:pPr>
        <w:rPr>
          <w:del w:id="1549" w:author="mkoenig" w:date="2015-09-05T12:39:00Z"/>
        </w:rPr>
      </w:pPr>
      <w:moveToRangeStart w:id="1550" w:author="mkoenig" w:date="2015-09-05T11:07:00Z" w:name="move429214596"/>
      <w:moveTo w:id="1551" w:author="mkoenig" w:date="2015-09-05T11:07:00Z">
        <w:del w:id="1552" w:author="mkoenig" w:date="2015-09-05T11:08:00Z">
          <w:r w:rsidRPr="00501C36" w:rsidDel="00A3453E">
            <w:delText>W</w:delText>
          </w:r>
          <w:r w:rsidDel="00A3453E">
            <w:delText>e next asked the question, which of the analyz</w:delText>
          </w:r>
          <w:r w:rsidRPr="00501C36" w:rsidDel="00A3453E">
            <w:delText>ed f</w:delText>
          </w:r>
        </w:del>
        <w:del w:id="1553" w:author="mkoenig" w:date="2015-09-05T12:39:00Z">
          <w:r w:rsidRPr="00501C36" w:rsidDel="00D9166C">
            <w:delText>actors characteri</w:delText>
          </w:r>
          <w:r w:rsidDel="00D9166C">
            <w:delText>z</w:delText>
          </w:r>
          <w:r w:rsidRPr="00501C36" w:rsidDel="00D9166C">
            <w:delText>e particular stages of the disease process best</w:delText>
          </w:r>
          <w:r w:rsidDel="00D9166C">
            <w:delText>.</w:delText>
          </w:r>
          <w:r w:rsidRPr="00501C36" w:rsidDel="00D9166C">
            <w:delText xml:space="preserve"> </w:delText>
          </w:r>
        </w:del>
        <w:del w:id="1554" w:author="mkoenig" w:date="2015-09-05T12:21:00Z">
          <w:r w:rsidDel="004B0FF1">
            <w:delText>One-way ANOVA identifies the parameters whose values at different time points are different in a general perspective. The calculated p-values allow a ranking how good the parameters deviate in the time course, the top significant are: Cyp1a2, serum bilirubin, Il10rb, Tgfb1, Ccl2, Cd86, Ccr2, and Mrc1.</w:delText>
          </w:r>
        </w:del>
      </w:moveTo>
    </w:p>
    <w:moveToRangeEnd w:id="1550"/>
    <w:p w14:paraId="36DA4CBA" w14:textId="77777777" w:rsidR="00FC2991" w:rsidDel="009B491A" w:rsidRDefault="00FC2991">
      <w:pPr>
        <w:rPr>
          <w:del w:id="1555" w:author="mkoenig" w:date="2015-09-04T18:13:00Z"/>
        </w:rPr>
      </w:pPr>
    </w:p>
    <w:p w14:paraId="54376A1A" w14:textId="4BC32934" w:rsidR="00FC2991" w:rsidDel="00D9166C" w:rsidRDefault="00FC2991">
      <w:pPr>
        <w:rPr>
          <w:ins w:id="1556" w:author="mkoenig" w:date="2015-09-03T09:59:00Z"/>
          <w:del w:id="1557" w:author="mkoenig" w:date="2015-09-05T12:40:00Z"/>
        </w:rPr>
      </w:pPr>
    </w:p>
    <w:p w14:paraId="11115C53" w14:textId="0A7ADD57" w:rsidR="009B491A" w:rsidRPr="004D6A35" w:rsidDel="004D6A35" w:rsidRDefault="00DD0ECF">
      <w:pPr>
        <w:rPr>
          <w:del w:id="1558" w:author="mkoenig" w:date="2015-09-05T11:00:00Z"/>
          <w:b/>
          <w:rPrChange w:id="1559" w:author="mkoenig" w:date="2015-09-05T11:00:00Z">
            <w:rPr>
              <w:del w:id="1560" w:author="mkoenig" w:date="2015-09-05T11:00:00Z"/>
            </w:rPr>
          </w:rPrChange>
        </w:rPr>
      </w:pPr>
      <w:del w:id="1561" w:author="mkoenig" w:date="2015-09-04T18:15:00Z">
        <w:r w:rsidRPr="004D6A35" w:rsidDel="009B491A">
          <w:rPr>
            <w:b/>
            <w:rPrChange w:id="1562" w:author="mkoenig" w:date="2015-09-05T11:00:00Z">
              <w:rPr/>
            </w:rPrChange>
          </w:rPr>
          <w:delText xml:space="preserve">mRNA levels of genes involved in metabolism (ADME, </w:delText>
        </w:r>
        <w:r w:rsidR="009E231B" w:rsidRPr="004D6A35" w:rsidDel="009B491A">
          <w:rPr>
            <w:b/>
            <w:rPrChange w:id="1563" w:author="mkoenig" w:date="2015-09-05T11:00:00Z">
              <w:rPr/>
            </w:rPrChange>
          </w:rPr>
          <w:delText>Figure</w:delText>
        </w:r>
        <w:r w:rsidR="00712144" w:rsidRPr="004D6A35" w:rsidDel="009B491A">
          <w:rPr>
            <w:b/>
            <w:rPrChange w:id="1564" w:author="mkoenig" w:date="2015-09-05T11:00:00Z">
              <w:rPr/>
            </w:rPrChange>
          </w:rPr>
          <w:delText xml:space="preserve"> 5</w:delText>
        </w:r>
        <w:r w:rsidRPr="004D6A35" w:rsidDel="009B491A">
          <w:rPr>
            <w:b/>
            <w:rPrChange w:id="1565" w:author="mkoenig" w:date="2015-09-05T11:00:00Z">
              <w:rPr/>
            </w:rPrChange>
          </w:rPr>
          <w:delText>A), such as the classical representatives of the detoxifying cytochrom</w:delText>
        </w:r>
      </w:del>
      <w:ins w:id="1566" w:author="mkoenig" w:date="2015-08-26T17:42:00Z">
        <w:del w:id="1567" w:author="mkoenig" w:date="2015-09-04T18:15:00Z">
          <w:r w:rsidR="009E5E75" w:rsidRPr="004D6A35" w:rsidDel="009B491A">
            <w:rPr>
              <w:b/>
              <w:rPrChange w:id="1568" w:author="mkoenig" w:date="2015-09-05T11:00:00Z">
                <w:rPr/>
              </w:rPrChange>
            </w:rPr>
            <w:delText>e</w:delText>
          </w:r>
        </w:del>
      </w:ins>
      <w:del w:id="1569" w:author="mkoenig" w:date="2015-09-04T18:15:00Z">
        <w:r w:rsidRPr="004D6A35" w:rsidDel="009B491A">
          <w:rPr>
            <w:b/>
            <w:rPrChange w:id="1570" w:author="mkoenig" w:date="2015-09-05T11:00:00Z">
              <w:rPr/>
            </w:rPrChange>
          </w:rPr>
          <w:delText xml:space="preserve"> P450 system are immediately induced during the first 6</w:delText>
        </w:r>
        <w:r w:rsidR="00B0597E" w:rsidRPr="004D6A35" w:rsidDel="009B491A">
          <w:rPr>
            <w:b/>
            <w:rPrChange w:id="1571" w:author="mkoenig" w:date="2015-09-05T11:00:00Z">
              <w:rPr/>
            </w:rPrChange>
          </w:rPr>
          <w:delText xml:space="preserve"> </w:delText>
        </w:r>
        <w:r w:rsidRPr="004D6A35" w:rsidDel="009B491A">
          <w:rPr>
            <w:b/>
            <w:rPrChange w:id="1572" w:author="mkoenig" w:date="2015-09-05T11:00:00Z">
              <w:rPr/>
            </w:rPrChange>
          </w:rPr>
          <w:delText>h upon damage and are then steadily decreasing with time after BDL (</w:delText>
        </w:r>
        <w:r w:rsidR="009E231B" w:rsidRPr="004D6A35" w:rsidDel="009B491A">
          <w:rPr>
            <w:b/>
            <w:rPrChange w:id="1573" w:author="mkoenig" w:date="2015-09-05T11:00:00Z">
              <w:rPr/>
            </w:rPrChange>
          </w:rPr>
          <w:delText>Figure</w:delText>
        </w:r>
        <w:r w:rsidR="00712144" w:rsidRPr="004D6A35" w:rsidDel="009B491A">
          <w:rPr>
            <w:b/>
            <w:rPrChange w:id="1574" w:author="mkoenig" w:date="2015-09-05T11:00:00Z">
              <w:rPr/>
            </w:rPrChange>
          </w:rPr>
          <w:delText xml:space="preserve"> 5</w:delText>
        </w:r>
        <w:r w:rsidRPr="004D6A35" w:rsidDel="009B491A">
          <w:rPr>
            <w:b/>
            <w:rPrChange w:id="1575" w:author="mkoenig" w:date="2015-09-05T11:00:00Z">
              <w:rPr/>
            </w:rPrChange>
          </w:rPr>
          <w:delText xml:space="preserve">A). </w:delText>
        </w:r>
        <w:r w:rsidR="005A3C37" w:rsidRPr="004D6A35" w:rsidDel="009B491A">
          <w:rPr>
            <w:b/>
            <w:rPrChange w:id="1576" w:author="mkoenig" w:date="2015-09-05T11:00:00Z">
              <w:rPr/>
            </w:rPrChange>
          </w:rPr>
          <w:delText>This indicates that early after the insult, detoxification activity is increased to interfere with damage that however is too strong</w:delText>
        </w:r>
        <w:r w:rsidR="00F5100B" w:rsidRPr="004D6A35" w:rsidDel="009B491A">
          <w:rPr>
            <w:b/>
            <w:rPrChange w:id="1577" w:author="mkoenig" w:date="2015-09-05T11:00:00Z">
              <w:rPr/>
            </w:rPrChange>
          </w:rPr>
          <w:delText>.</w:delText>
        </w:r>
        <w:r w:rsidR="005A3C37" w:rsidRPr="004D6A35" w:rsidDel="009B491A">
          <w:rPr>
            <w:b/>
            <w:rPrChange w:id="1578" w:author="mkoenig" w:date="2015-09-05T11:00:00Z">
              <w:rPr/>
            </w:rPrChange>
          </w:rPr>
          <w:delText xml:space="preserve"> </w:delText>
        </w:r>
        <w:r w:rsidR="00F5100B" w:rsidRPr="004D6A35" w:rsidDel="009B491A">
          <w:rPr>
            <w:b/>
            <w:rPrChange w:id="1579" w:author="mkoenig" w:date="2015-09-05T11:00:00Z">
              <w:rPr/>
            </w:rPrChange>
          </w:rPr>
          <w:delText>Consequently,</w:delText>
        </w:r>
        <w:r w:rsidR="005A3C37" w:rsidRPr="004D6A35" w:rsidDel="009B491A">
          <w:rPr>
            <w:b/>
            <w:rPrChange w:id="1580" w:author="mkoenig" w:date="2015-09-05T11:00:00Z">
              <w:rPr/>
            </w:rPrChange>
          </w:rPr>
          <w:delText xml:space="preserve"> ongoing hepatocyte depletion leads to significant decreases in total liver enzyme expression and activity. </w:delText>
        </w:r>
        <w:r w:rsidRPr="004D6A35" w:rsidDel="009B491A">
          <w:rPr>
            <w:b/>
            <w:rPrChange w:id="1581" w:author="mkoenig" w:date="2015-09-05T11:00:00Z">
              <w:rPr/>
            </w:rPrChange>
          </w:rPr>
          <w:delText xml:space="preserve">Several exceptions for genes that play a role in </w:delText>
        </w:r>
        <w:r w:rsidR="00F5100B" w:rsidRPr="004D6A35" w:rsidDel="009B491A">
          <w:rPr>
            <w:b/>
            <w:rPrChange w:id="1582" w:author="mkoenig" w:date="2015-09-05T11:00:00Z">
              <w:rPr/>
            </w:rPrChange>
          </w:rPr>
          <w:delText xml:space="preserve">detoxification and in </w:delText>
        </w:r>
        <w:r w:rsidRPr="004D6A35" w:rsidDel="009B491A">
          <w:rPr>
            <w:b/>
            <w:rPrChange w:id="1583" w:author="mkoenig" w:date="2015-09-05T11:00:00Z">
              <w:rPr/>
            </w:rPrChange>
          </w:rPr>
          <w:delText>antagonizing</w:delText>
        </w:r>
        <w:r w:rsidR="00F5100B" w:rsidRPr="004D6A35" w:rsidDel="009B491A">
          <w:rPr>
            <w:b/>
            <w:rPrChange w:id="1584" w:author="mkoenig" w:date="2015-09-05T11:00:00Z">
              <w:rPr/>
            </w:rPrChange>
          </w:rPr>
          <w:delText xml:space="preserve"> oxidative stress</w:delText>
        </w:r>
        <w:r w:rsidRPr="004D6A35" w:rsidDel="009B491A">
          <w:rPr>
            <w:b/>
            <w:rPrChange w:id="1585" w:author="mkoenig" w:date="2015-09-05T11:00:00Z">
              <w:rPr/>
            </w:rPrChange>
          </w:rPr>
          <w:delText>, such as Cyp3a11, Gsta2 or Sult1a1</w:delText>
        </w:r>
        <w:r w:rsidR="00F5100B" w:rsidRPr="004D6A35" w:rsidDel="009B491A">
          <w:rPr>
            <w:b/>
            <w:rPrChange w:id="1586" w:author="mkoenig" w:date="2015-09-05T11:00:00Z">
              <w:rPr/>
            </w:rPrChange>
          </w:rPr>
          <w:delText>,</w:delText>
        </w:r>
        <w:r w:rsidRPr="004D6A35" w:rsidDel="009B491A">
          <w:rPr>
            <w:b/>
            <w:rPrChange w:id="1587" w:author="mkoenig" w:date="2015-09-05T11:00:00Z">
              <w:rPr/>
            </w:rPrChange>
          </w:rPr>
          <w:delText xml:space="preserve"> exist. BDL</w:delText>
        </w:r>
        <w:r w:rsidR="00F5100B" w:rsidRPr="004D6A35" w:rsidDel="009B491A">
          <w:rPr>
            <w:b/>
            <w:rPrChange w:id="1588" w:author="mkoenig" w:date="2015-09-05T11:00:00Z">
              <w:rPr/>
            </w:rPrChange>
          </w:rPr>
          <w:delText>-</w:delText>
        </w:r>
        <w:r w:rsidRPr="004D6A35" w:rsidDel="009B491A">
          <w:rPr>
            <w:b/>
            <w:rPrChange w:id="1589" w:author="mkoenig" w:date="2015-09-05T11:00:00Z">
              <w:rPr/>
            </w:rPrChange>
          </w:rPr>
          <w:delText xml:space="preserve">induced </w:delText>
        </w:r>
        <w:r w:rsidR="00F5100B" w:rsidRPr="004D6A35" w:rsidDel="009B491A">
          <w:rPr>
            <w:b/>
            <w:rPrChange w:id="1590" w:author="mkoenig" w:date="2015-09-05T11:00:00Z">
              <w:rPr/>
            </w:rPrChange>
          </w:rPr>
          <w:delText xml:space="preserve">significant </w:delText>
        </w:r>
        <w:r w:rsidRPr="004D6A35" w:rsidDel="009B491A">
          <w:rPr>
            <w:b/>
            <w:rPrChange w:id="1591" w:author="mkoenig" w:date="2015-09-05T11:00:00Z">
              <w:rPr/>
            </w:rPrChange>
          </w:rPr>
          <w:delText xml:space="preserve">changes were identified for genes playing a role in the regulation of oxidative stress, e.g. Nos2 and Nfkbia. </w:delText>
        </w:r>
      </w:del>
    </w:p>
    <w:p w14:paraId="7F6514C4" w14:textId="7734BD98" w:rsidR="002528AC" w:rsidDel="004D6A35" w:rsidRDefault="00A121B2">
      <w:pPr>
        <w:rPr>
          <w:del w:id="1592" w:author="mkoenig" w:date="2015-09-05T11:00:00Z"/>
        </w:rPr>
      </w:pPr>
      <w:del w:id="1593" w:author="mkoenig" w:date="2015-09-05T11:00:00Z">
        <w:r w:rsidDel="004D6A35">
          <w:delText>For example</w:delText>
        </w:r>
        <w:r w:rsidR="003602B2" w:rsidRPr="0021612A" w:rsidDel="004D6A35">
          <w:delText>, analysis of both fibrillar collagen1α1 and 3α1, which predominantly exist in fibrotic livers, showed a significant upregulation rapidly after BDL and a continu</w:delText>
        </w:r>
        <w:r w:rsidR="00A7014E" w:rsidDel="004D6A35">
          <w:delText>ous</w:delText>
        </w:r>
        <w:r w:rsidR="003602B2" w:rsidRPr="0021612A" w:rsidDel="004D6A35">
          <w:delText xml:space="preserve"> increase </w:delText>
        </w:r>
        <w:r w:rsidR="00A7014E" w:rsidDel="004D6A35">
          <w:delText xml:space="preserve">with </w:delText>
        </w:r>
        <w:r w:rsidR="003D4020" w:rsidDel="004D6A35">
          <w:delText>severity</w:delText>
        </w:r>
        <w:r w:rsidR="003602B2" w:rsidRPr="0021612A" w:rsidDel="004D6A35">
          <w:delText xml:space="preserve"> of liver fibrosis</w:delText>
        </w:r>
        <w:r w:rsidR="00A7014E" w:rsidDel="004D6A35">
          <w:delText xml:space="preserve"> up to</w:delText>
        </w:r>
        <w:r w:rsidR="003602B2" w:rsidRPr="0021612A" w:rsidDel="004D6A35">
          <w:delText xml:space="preserve"> 14 days after </w:delText>
        </w:r>
        <w:r w:rsidR="003602B2" w:rsidRPr="00C31300" w:rsidDel="004D6A35">
          <w:delText>BDL</w:delText>
        </w:r>
        <w:r w:rsidR="00A011E7" w:rsidRPr="00C31300" w:rsidDel="004D6A35">
          <w:delText xml:space="preserve"> (Fig</w:delText>
        </w:r>
        <w:r w:rsidR="009E231B" w:rsidDel="004D6A35">
          <w:delText>ures</w:delText>
        </w:r>
        <w:r w:rsidR="00106914" w:rsidRPr="00C31300" w:rsidDel="004D6A35">
          <w:delText xml:space="preserve"> 6</w:delText>
        </w:r>
        <w:r w:rsidR="00B0597E" w:rsidDel="004D6A35">
          <w:delText>E, F</w:delText>
        </w:r>
        <w:r w:rsidRPr="00C31300" w:rsidDel="004D6A35">
          <w:delText>)</w:delText>
        </w:r>
        <w:r w:rsidR="003602B2" w:rsidRPr="00C31300" w:rsidDel="004D6A35">
          <w:delText>. Am</w:delText>
        </w:r>
        <w:r w:rsidR="00A011E7" w:rsidRPr="00C31300" w:rsidDel="004D6A35">
          <w:delText>ong the peptide mediators, not very</w:delText>
        </w:r>
        <w:r w:rsidR="00A011E7" w:rsidDel="004D6A35">
          <w:delText xml:space="preserve"> surprisingly, TGF</w:delText>
        </w:r>
      </w:del>
      <w:ins w:id="1594" w:author="Kerstin Abshagen" w:date="2015-07-07T10:29:00Z">
        <w:del w:id="1595" w:author="mkoenig" w:date="2015-09-05T11:00:00Z">
          <w:r w:rsidR="00B41765" w:rsidDel="004D6A35">
            <w:delText>Tgf</w:delText>
          </w:r>
        </w:del>
      </w:ins>
      <w:del w:id="1596" w:author="mkoenig" w:date="2015-09-05T11:00:00Z">
        <w:r w:rsidR="00A011E7" w:rsidDel="004D6A35">
          <w:delText>-</w:delText>
        </w:r>
        <w:r w:rsidR="00A011E7" w:rsidDel="004D6A35">
          <w:sym w:font="Symbol" w:char="F062"/>
        </w:r>
        <w:r w:rsidR="003D4020" w:rsidDel="004D6A35">
          <w:delText xml:space="preserve"> (isoforms 1 and 2) mRNA expression was steadily increasing, confirming </w:delText>
        </w:r>
        <w:r w:rsidR="009028DB" w:rsidDel="004D6A35">
          <w:delText>its</w:delText>
        </w:r>
        <w:r w:rsidR="003D4020" w:rsidDel="004D6A35">
          <w:delText xml:space="preserve"> postulated role as</w:delText>
        </w:r>
        <w:r w:rsidR="003602B2" w:rsidRPr="0021612A" w:rsidDel="004D6A35">
          <w:delText xml:space="preserve"> fibrogenic master cytokine</w:delText>
        </w:r>
        <w:r w:rsidR="003C756E" w:rsidDel="004D6A35">
          <w:delText xml:space="preserve"> [</w:delText>
        </w:r>
        <w:r w:rsidR="00EB6A15" w:rsidDel="004D6A35">
          <w:delText>14</w:delText>
        </w:r>
        <w:r w:rsidR="003C756E" w:rsidDel="004D6A35">
          <w:delText>]</w:delText>
        </w:r>
        <w:r w:rsidR="003602B2" w:rsidRPr="0021612A" w:rsidDel="004D6A35">
          <w:delText xml:space="preserve">. </w:delText>
        </w:r>
        <w:r w:rsidR="00D92935" w:rsidDel="004D6A35">
          <w:delText>Associated with induction</w:delText>
        </w:r>
        <w:r w:rsidR="001971C2" w:rsidRPr="001971C2" w:rsidDel="004D6A35">
          <w:delText xml:space="preserve"> of fibro</w:delText>
        </w:r>
        <w:r w:rsidR="00A7014E" w:rsidDel="004D6A35">
          <w:delText>genesi</w:delText>
        </w:r>
        <w:r w:rsidR="001971C2" w:rsidRPr="001971C2" w:rsidDel="004D6A35">
          <w:delText>s-related genes</w:delText>
        </w:r>
        <w:r w:rsidR="001971C2" w:rsidDel="004D6A35">
          <w:delText xml:space="preserve"> (</w:delText>
        </w:r>
        <w:r w:rsidR="009E231B" w:rsidDel="004D6A35">
          <w:delText>Figure</w:delText>
        </w:r>
        <w:r w:rsidR="00712144" w:rsidDel="004D6A35">
          <w:delText xml:space="preserve"> 5</w:delText>
        </w:r>
        <w:r w:rsidR="00A7014E" w:rsidDel="004D6A35">
          <w:delText>B</w:delText>
        </w:r>
        <w:r w:rsidR="001971C2" w:rsidDel="004D6A35">
          <w:delText>)</w:delText>
        </w:r>
        <w:r w:rsidR="001971C2" w:rsidRPr="001971C2" w:rsidDel="004D6A35">
          <w:delText>, wh</w:delText>
        </w:r>
        <w:r w:rsidR="00D92935" w:rsidDel="004D6A35">
          <w:delText>ich particularly are representative for HSC activation</w:delText>
        </w:r>
        <w:r w:rsidR="001971C2" w:rsidRPr="001971C2" w:rsidDel="004D6A35">
          <w:delText xml:space="preserve">, </w:delText>
        </w:r>
        <w:r w:rsidR="002528AC" w:rsidDel="004D6A35">
          <w:delText xml:space="preserve">the dynamics of </w:delText>
        </w:r>
        <w:r w:rsidR="0035381C" w:rsidDel="004D6A35">
          <w:delText xml:space="preserve">the </w:delText>
        </w:r>
        <w:r w:rsidR="002528AC" w:rsidDel="004D6A35">
          <w:delText>inflammation gene</w:delText>
        </w:r>
        <w:r w:rsidR="0035381C" w:rsidDel="004D6A35">
          <w:delText xml:space="preserve"> </w:delText>
        </w:r>
        <w:r w:rsidR="002528AC" w:rsidDel="004D6A35">
          <w:delText>s</w:delText>
        </w:r>
        <w:r w:rsidR="0035381C" w:rsidDel="004D6A35">
          <w:delText>ignature</w:delText>
        </w:r>
        <w:r w:rsidR="002528AC" w:rsidRPr="001971C2" w:rsidDel="004D6A35">
          <w:delText xml:space="preserve"> </w:delText>
        </w:r>
        <w:r w:rsidR="0035381C" w:rsidDel="004D6A35">
          <w:delText>(</w:delText>
        </w:r>
        <w:r w:rsidR="009E231B" w:rsidDel="004D6A35">
          <w:delText>Figure</w:delText>
        </w:r>
        <w:r w:rsidR="00712144" w:rsidDel="004D6A35">
          <w:delText xml:space="preserve"> 5</w:delText>
        </w:r>
        <w:r w:rsidR="0035381C" w:rsidDel="004D6A35">
          <w:delText xml:space="preserve">C) </w:delText>
        </w:r>
        <w:r w:rsidR="000A1CEF" w:rsidDel="004D6A35">
          <w:delText>nicely matches with the</w:delText>
        </w:r>
        <w:r w:rsidR="000A1CEF" w:rsidRPr="003D5023" w:rsidDel="004D6A35">
          <w:delText xml:space="preserve"> increase in the number of </w:delText>
        </w:r>
        <w:r w:rsidR="00BB0838" w:rsidDel="004D6A35">
          <w:delText xml:space="preserve">proliferating </w:delText>
        </w:r>
        <w:r w:rsidR="000A1CEF" w:rsidRPr="003D5023" w:rsidDel="004D6A35">
          <w:delText>Kupffer cells</w:delText>
        </w:r>
        <w:r w:rsidR="000A1CEF" w:rsidDel="004D6A35">
          <w:delText xml:space="preserve"> (F</w:delText>
        </w:r>
        <w:r w:rsidR="00A7014E" w:rsidDel="004D6A35">
          <w:delText>4</w:delText>
        </w:r>
        <w:r w:rsidR="00612909" w:rsidDel="004D6A35">
          <w:delText>-</w:delText>
        </w:r>
        <w:r w:rsidR="00A7014E" w:rsidDel="004D6A35">
          <w:delText>80</w:delText>
        </w:r>
        <w:r w:rsidR="000A1CEF" w:rsidDel="004D6A35">
          <w:delText>/</w:delText>
        </w:r>
        <w:r w:rsidR="00BB0838" w:rsidDel="004D6A35">
          <w:delText>BrdU</w:delText>
        </w:r>
        <w:r w:rsidR="000A1CEF" w:rsidDel="004D6A35">
          <w:delText xml:space="preserve"> staining values)</w:delText>
        </w:r>
        <w:r w:rsidR="000A1CEF" w:rsidRPr="003D5023" w:rsidDel="004D6A35">
          <w:delText xml:space="preserve"> observed from day 2 onwards (</w:delText>
        </w:r>
        <w:r w:rsidR="009E231B" w:rsidDel="004D6A35">
          <w:delText>Figure</w:delText>
        </w:r>
        <w:r w:rsidR="00712144" w:rsidDel="004D6A35">
          <w:delText xml:space="preserve"> 3</w:delText>
        </w:r>
        <w:r w:rsidR="00621966" w:rsidDel="004D6A35">
          <w:delText>E</w:delText>
        </w:r>
        <w:r w:rsidR="000A1CEF" w:rsidRPr="003D5023" w:rsidDel="004D6A35">
          <w:delText>)</w:delText>
        </w:r>
        <w:r w:rsidR="002528AC" w:rsidRPr="001971C2" w:rsidDel="004D6A35">
          <w:delText>.</w:delText>
        </w:r>
        <w:r w:rsidR="002528AC" w:rsidDel="004D6A35">
          <w:delText xml:space="preserve"> Very low expression levels were present immediately after BDL, except for the chemokines Cxcl1 und 2. Starting at time points between</w:delText>
        </w:r>
        <w:r w:rsidR="002528AC" w:rsidRPr="001971C2" w:rsidDel="004D6A35">
          <w:delText xml:space="preserve"> </w:delText>
        </w:r>
        <w:r w:rsidR="002528AC" w:rsidDel="004D6A35">
          <w:delText>2 and 5 d after BDL,</w:delText>
        </w:r>
        <w:r w:rsidR="002528AC" w:rsidRPr="001971C2" w:rsidDel="004D6A35">
          <w:delText xml:space="preserve"> </w:delText>
        </w:r>
        <w:r w:rsidR="002528AC" w:rsidDel="004D6A35">
          <w:delText xml:space="preserve">most </w:delText>
        </w:r>
        <w:r w:rsidR="002528AC" w:rsidRPr="001971C2" w:rsidDel="004D6A35">
          <w:delText>cytokines and chemokines</w:delText>
        </w:r>
        <w:r w:rsidR="002528AC" w:rsidDel="004D6A35">
          <w:delText xml:space="preserve"> in the list were strongly upregulated for</w:delText>
        </w:r>
        <w:r w:rsidR="002528AC" w:rsidRPr="001971C2" w:rsidDel="004D6A35">
          <w:delText xml:space="preserve"> a longer period of time</w:delText>
        </w:r>
        <w:r w:rsidR="002528AC" w:rsidDel="004D6A35">
          <w:delText>,</w:delText>
        </w:r>
        <w:r w:rsidR="002528AC" w:rsidRPr="001971C2" w:rsidDel="004D6A35">
          <w:delText xml:space="preserve"> until day 14</w:delText>
        </w:r>
        <w:r w:rsidR="000A1CEF" w:rsidDel="004D6A35">
          <w:delText>.</w:delText>
        </w:r>
        <w:r w:rsidR="002528AC" w:rsidRPr="003D5023" w:rsidDel="004D6A35">
          <w:delText xml:space="preserve"> </w:delText>
        </w:r>
      </w:del>
    </w:p>
    <w:p w14:paraId="63DA94FB" w14:textId="127783E0" w:rsidR="00A85BD1" w:rsidDel="009B491A" w:rsidRDefault="00A85BD1" w:rsidP="002D4A2A">
      <w:moveFromRangeStart w:id="1597" w:author="mkoenig" w:date="2015-09-04T18:18:00Z" w:name="move429154038"/>
      <w:moveFrom w:id="1598" w:author="mkoenig" w:date="2015-09-04T18:18:00Z">
        <w:r w:rsidRPr="00A85BD1" w:rsidDel="009B491A">
          <w:t xml:space="preserve">Taken together, </w:t>
        </w:r>
        <w:r w:rsidR="000E1D96" w:rsidDel="009B491A">
          <w:t xml:space="preserve">the </w:t>
        </w:r>
        <w:r w:rsidRPr="00A85BD1" w:rsidDel="009B491A">
          <w:t>detailed time-resolved transcriptional profiling of liver homogenates following BDL revealed a coordinated induction of detoxification processes immediately after surgery and</w:t>
        </w:r>
        <w:r w:rsidR="000E1D96" w:rsidDel="009B491A">
          <w:t xml:space="preserve"> </w:t>
        </w:r>
        <w:r w:rsidRPr="00A85BD1" w:rsidDel="009B491A">
          <w:t>an upregulation of an inflammatory response along with activation of metabolically active genes, which can be explained by physiological recovery and adaptation of the mice to the bile acid exposure.</w:t>
        </w:r>
      </w:moveFrom>
    </w:p>
    <w:moveFromRangeEnd w:id="1597"/>
    <w:p w14:paraId="4E9BE9A9" w14:textId="18011D01" w:rsidR="00BD07BA" w:rsidRPr="00BD07BA" w:rsidRDefault="00BD07BA">
      <w:pPr>
        <w:ind w:firstLine="0"/>
        <w:rPr>
          <w:ins w:id="1599" w:author="mkoenig" w:date="2015-09-05T12:52:00Z"/>
          <w:highlight w:val="yellow"/>
          <w:rPrChange w:id="1600" w:author="mkoenig" w:date="2015-09-05T12:52:00Z">
            <w:rPr>
              <w:ins w:id="1601" w:author="mkoenig" w:date="2015-09-05T12:52:00Z"/>
              <w:highlight w:val="yellow"/>
            </w:rPr>
          </w:rPrChange>
        </w:rPr>
        <w:pPrChange w:id="1602" w:author="mkoenig" w:date="2015-09-05T12:58:00Z">
          <w:pPr>
            <w:pStyle w:val="Heading2"/>
          </w:pPr>
        </w:pPrChange>
      </w:pPr>
    </w:p>
    <w:p w14:paraId="53924776" w14:textId="72AF10AE" w:rsidR="00954E1E" w:rsidRPr="005572C7" w:rsidRDefault="008D1090">
      <w:pPr>
        <w:pStyle w:val="Heading2"/>
      </w:pPr>
      <w:r w:rsidRPr="005572C7">
        <w:rPr>
          <w:highlight w:val="yellow"/>
          <w:rPrChange w:id="1603" w:author="mkoenig" w:date="2015-09-05T13:12:00Z">
            <w:rPr/>
          </w:rPrChange>
        </w:rPr>
        <w:t>Correlations</w:t>
      </w:r>
      <w:ins w:id="1604" w:author="mkoenig" w:date="2015-09-05T12:51:00Z">
        <w:r w:rsidR="003F690D" w:rsidRPr="005572C7">
          <w:t xml:space="preserve"> between transcripts and non-RNA factors</w:t>
        </w:r>
      </w:ins>
    </w:p>
    <w:p w14:paraId="39DC6C48" w14:textId="5A408186" w:rsidR="00F932E8" w:rsidRDefault="00F932E8" w:rsidP="00F932E8">
      <w:pPr>
        <w:rPr>
          <w:ins w:id="1605" w:author="mkoenig" w:date="2015-09-06T14:38:00Z"/>
        </w:rPr>
        <w:pPrChange w:id="1606" w:author="mkoenig" w:date="2015-09-06T14:38:00Z">
          <w:pPr/>
        </w:pPrChange>
      </w:pPr>
      <w:ins w:id="1607" w:author="mkoenig" w:date="2015-09-06T14:38:00Z">
        <w:r>
          <w:t xml:space="preserve">The time course of each of the ‘classical’ factors contained in the ANOVA-subset can be correlated with the expression time course of at least one gene. Only for GLDH and </w:t>
        </w:r>
        <w:proofErr w:type="spellStart"/>
        <w:r>
          <w:t>BrdU</w:t>
        </w:r>
        <w:proofErr w:type="spellEnd"/>
        <w:r>
          <w:t xml:space="preserve"> Sirius Red this correlation is weak. </w:t>
        </w:r>
      </w:ins>
    </w:p>
    <w:p w14:paraId="3FB80D6D" w14:textId="14767FF5" w:rsidR="00BD07BA" w:rsidRDefault="00BD07BA">
      <w:pPr>
        <w:rPr>
          <w:ins w:id="1608" w:author="mkoenig" w:date="2015-09-05T12:51:00Z"/>
        </w:rPr>
      </w:pPr>
      <w:ins w:id="1609" w:author="mkoenig" w:date="2015-09-05T12:51:00Z">
        <w:r>
          <w:t xml:space="preserve">TODO: discuss </w:t>
        </w:r>
      </w:ins>
    </w:p>
    <w:p w14:paraId="2DCC5163" w14:textId="1A8BCF75" w:rsidR="00932777" w:rsidRPr="00932777" w:rsidDel="00BD07BA" w:rsidRDefault="00EA3E60">
      <w:pPr>
        <w:rPr>
          <w:del w:id="1610" w:author="mkoenig" w:date="2015-09-05T12:46:00Z"/>
        </w:rPr>
      </w:pPr>
      <w:moveFromRangeStart w:id="1611" w:author="mkoenig" w:date="2015-09-05T12:42:00Z" w:name="move429220259"/>
      <w:moveFrom w:id="1612" w:author="mkoenig" w:date="2015-09-05T12:42:00Z">
        <w:del w:id="1613" w:author="mkoenig" w:date="2015-09-05T12:46:00Z">
          <w:r w:rsidDel="00BD07BA">
            <w:delText xml:space="preserve">To assess </w:delText>
          </w:r>
          <w:r w:rsidR="0040762D" w:rsidDel="00BD07BA">
            <w:delText>interrelations between level and time of pathophysiological events and predictive markers within the complex scenario of cholestatic liver disease</w:delText>
          </w:r>
          <w:r w:rsidDel="00BD07BA">
            <w:delText>, correlations were analyzed</w:delText>
          </w:r>
          <w:r w:rsidR="0040762D" w:rsidDel="00BD07BA">
            <w:delText xml:space="preserve">. </w:delText>
          </w:r>
        </w:del>
      </w:moveFrom>
      <w:moveFromRangeEnd w:id="1611"/>
      <w:del w:id="1614" w:author="mkoenig" w:date="2015-09-05T12:44:00Z">
        <w:r w:rsidR="00932777" w:rsidRPr="00932777" w:rsidDel="00B46A2F">
          <w:delText>The correlation of the time point averages (</w:delText>
        </w:r>
        <w:r w:rsidR="00A51B1D" w:rsidDel="00B46A2F">
          <w:delText>c</w:delText>
        </w:r>
        <w:r w:rsidR="00932777" w:rsidRPr="00932777" w:rsidDel="00B46A2F">
          <w:delText xml:space="preserve">olumn </w:delText>
        </w:r>
        <w:r w:rsidR="00932777" w:rsidRPr="00D277DA" w:rsidDel="00B46A2F">
          <w:delText>Av</w:delText>
        </w:r>
        <w:r w:rsidR="00932777" w:rsidRPr="00932777" w:rsidDel="00B46A2F">
          <w:delText xml:space="preserve"> in </w:delText>
        </w:r>
        <w:r w:rsidR="003D1CD7" w:rsidDel="00B46A2F">
          <w:delText>Figs.</w:delText>
        </w:r>
        <w:r w:rsidR="00932777" w:rsidRPr="00932777" w:rsidDel="00B46A2F">
          <w:delText xml:space="preserve"> </w:delText>
        </w:r>
        <w:r w:rsidR="00621966" w:rsidDel="00B46A2F">
          <w:delText>7</w:delText>
        </w:r>
        <w:r w:rsidR="00F51600" w:rsidDel="00B46A2F">
          <w:delText xml:space="preserve"> and </w:delText>
        </w:r>
        <w:r w:rsidR="00621966" w:rsidDel="00B46A2F">
          <w:delText>8</w:delText>
        </w:r>
        <w:r w:rsidR="00932777" w:rsidRPr="00932777" w:rsidDel="00B46A2F">
          <w:delText xml:space="preserve">) is high for most </w:delText>
        </w:r>
        <w:r w:rsidR="00243C60" w:rsidDel="00B46A2F">
          <w:delText>parameter</w:delText>
        </w:r>
        <w:r w:rsidR="00243C60" w:rsidRPr="00932777" w:rsidDel="00B46A2F">
          <w:delText xml:space="preserve"> </w:delText>
        </w:r>
        <w:r w:rsidR="00932777" w:rsidRPr="00932777" w:rsidDel="00B46A2F">
          <w:delText xml:space="preserve">pairs, not unexpectedly, </w:delText>
        </w:r>
      </w:del>
      <w:del w:id="1615" w:author="mkoenig" w:date="2015-09-05T12:43:00Z">
        <w:r w:rsidR="00932777" w:rsidRPr="00932777" w:rsidDel="00B46A2F">
          <w:delText xml:space="preserve">as most histologic parameters and cell count observations, as well as most genes related to </w:delText>
        </w:r>
        <w:r w:rsidR="0040762D" w:rsidDel="00B46A2F">
          <w:delText xml:space="preserve">inflammation and </w:delText>
        </w:r>
        <w:r w:rsidR="00932777" w:rsidRPr="00932777" w:rsidDel="00B46A2F">
          <w:delText>fibro</w:delText>
        </w:r>
        <w:r w:rsidR="0040762D" w:rsidDel="00B46A2F">
          <w:delText>genesis</w:delText>
        </w:r>
        <w:r w:rsidR="00932777" w:rsidRPr="00932777" w:rsidDel="00B46A2F">
          <w:delText xml:space="preserve"> </w:delText>
        </w:r>
        <w:r w:rsidR="0040762D" w:rsidDel="00B46A2F">
          <w:delText xml:space="preserve">increase </w:delText>
        </w:r>
        <w:r w:rsidR="00932777" w:rsidRPr="00932777" w:rsidDel="00B46A2F">
          <w:delText xml:space="preserve">with disease progression (about 2/3 of all factors studied). </w:delText>
        </w:r>
      </w:del>
      <w:moveFromRangeStart w:id="1616" w:author="mkoenig" w:date="2015-09-05T12:45:00Z" w:name="move429220444"/>
      <w:moveFrom w:id="1617" w:author="mkoenig" w:date="2015-09-05T12:45:00Z">
        <w:del w:id="1618" w:author="mkoenig" w:date="2015-09-05T12:46:00Z">
          <w:r w:rsidR="00932777" w:rsidRPr="00932777" w:rsidDel="00BD07BA">
            <w:delText xml:space="preserve">However, there is </w:delText>
          </w:r>
          <w:r w:rsidR="00C3767C" w:rsidDel="00BD07BA">
            <w:delText xml:space="preserve">large </w:delText>
          </w:r>
          <w:r w:rsidR="003A4069" w:rsidDel="00BD07BA">
            <w:delText xml:space="preserve">variance in </w:delText>
          </w:r>
          <w:r w:rsidR="00932777" w:rsidRPr="00932777" w:rsidDel="00BD07BA">
            <w:delText xml:space="preserve">values </w:delText>
          </w:r>
          <w:r w:rsidR="003A4069" w:rsidDel="00BD07BA">
            <w:delText>for</w:delText>
          </w:r>
          <w:r w:rsidR="003A4069" w:rsidRPr="00932777" w:rsidDel="00BD07BA">
            <w:delText xml:space="preserve"> many </w:delText>
          </w:r>
          <w:r w:rsidR="003A4069" w:rsidDel="00BD07BA">
            <w:delText xml:space="preserve">analyzed </w:delText>
          </w:r>
          <w:r w:rsidR="003A4069" w:rsidRPr="00932777" w:rsidDel="00BD07BA">
            <w:delText>factors</w:delText>
          </w:r>
          <w:r w:rsidR="003A4069" w:rsidDel="00BD07BA">
            <w:delText>, when comparing individual mice of</w:delText>
          </w:r>
          <w:r w:rsidR="00932777" w:rsidRPr="00932777" w:rsidDel="00BD07BA">
            <w:delText xml:space="preserve"> the same time point</w:delText>
          </w:r>
          <w:r w:rsidR="003A4069" w:rsidDel="00BD07BA">
            <w:delText>s</w:delText>
          </w:r>
          <w:r w:rsidR="00932777" w:rsidRPr="00932777" w:rsidDel="00BD07BA">
            <w:delText xml:space="preserve">. For example, at 5 days, the infarct area varies from 0.9% to 12% and the collagen deposition area varies from 0.8%-5.9%. </w:delText>
          </w:r>
        </w:del>
      </w:moveFrom>
      <w:moveFromRangeEnd w:id="1616"/>
      <w:del w:id="1619" w:author="mkoenig" w:date="2015-09-05T12:46:00Z">
        <w:r w:rsidR="00932777" w:rsidRPr="00932777" w:rsidDel="00BD07BA">
          <w:delText xml:space="preserve">Thus, </w:delText>
        </w:r>
        <w:r w:rsidR="003A4069" w:rsidDel="00BD07BA">
          <w:delText xml:space="preserve">we decided to study </w:delText>
        </w:r>
        <w:r w:rsidR="00932777" w:rsidRPr="00932777" w:rsidDel="00BD07BA">
          <w:delText xml:space="preserve">correlations of </w:delText>
        </w:r>
        <w:r w:rsidR="00657708" w:rsidDel="00BD07BA">
          <w:delText xml:space="preserve">determined parameters from </w:delText>
        </w:r>
        <w:r w:rsidR="00932777" w:rsidRPr="00932777" w:rsidDel="00BD07BA">
          <w:delText>individual mice (</w:delText>
        </w:r>
        <w:r w:rsidR="00932777" w:rsidRPr="00397E8F" w:rsidDel="00BD07BA">
          <w:rPr>
            <w:szCs w:val="20"/>
          </w:rPr>
          <w:delText>All</w:delText>
        </w:r>
        <w:r w:rsidR="00657708" w:rsidDel="00BD07BA">
          <w:delText>) with regard</w:delText>
        </w:r>
        <w:r w:rsidR="00932777" w:rsidRPr="00932777" w:rsidDel="00BD07BA">
          <w:delText xml:space="preserve"> to time points (</w:delText>
        </w:r>
        <w:r w:rsidR="000B01F9" w:rsidRPr="007555DF" w:rsidDel="00BD07BA">
          <w:delText>T0h</w:delText>
        </w:r>
        <w:r w:rsidR="00932777" w:rsidRPr="00932777" w:rsidDel="00BD07BA">
          <w:delText>...</w:delText>
        </w:r>
        <w:r w:rsidR="000B01F9" w:rsidRPr="007555DF" w:rsidDel="00BD07BA">
          <w:delText>T14d</w:delText>
        </w:r>
        <w:r w:rsidR="00932777" w:rsidRPr="00932777" w:rsidDel="00BD07BA">
          <w:delText>) and time frames (</w:delText>
        </w:r>
        <w:r w:rsidR="00932777" w:rsidRPr="00D277DA" w:rsidDel="00BD07BA">
          <w:delText>6-18h</w:delText>
        </w:r>
        <w:r w:rsidR="00932777" w:rsidRPr="00932777" w:rsidDel="00BD07BA">
          <w:delText xml:space="preserve"> </w:delText>
        </w:r>
        <w:r w:rsidR="00657708" w:rsidDel="00BD07BA">
          <w:delText>and so on) to yield</w:delText>
        </w:r>
        <w:r w:rsidR="00932777" w:rsidRPr="00932777" w:rsidDel="00BD07BA">
          <w:delText xml:space="preserve"> more specific results</w:delText>
        </w:r>
        <w:r w:rsidR="00657708" w:rsidDel="00BD07BA">
          <w:delText>. With that strategy, we were able to identify, for example, parameter</w:delText>
        </w:r>
        <w:r w:rsidR="001C2961" w:rsidDel="00BD07BA">
          <w:delText xml:space="preserve"> pairs</w:delText>
        </w:r>
        <w:r w:rsidR="00657708" w:rsidDel="00BD07BA">
          <w:delText xml:space="preserve"> displaying</w:delText>
        </w:r>
        <w:r w:rsidR="00932777" w:rsidRPr="00932777" w:rsidDel="00BD07BA">
          <w:delText xml:space="preserve"> </w:delText>
        </w:r>
        <w:r w:rsidR="00657708" w:rsidDel="00BD07BA">
          <w:delText xml:space="preserve">a </w:delText>
        </w:r>
        <w:r w:rsidR="00932777" w:rsidRPr="00932777" w:rsidDel="00BD07BA">
          <w:delText>correlation only at specific phases</w:delText>
        </w:r>
        <w:r w:rsidR="00657708" w:rsidDel="00BD07BA">
          <w:delText>. As all the identified</w:delText>
        </w:r>
        <w:r w:rsidR="00932777" w:rsidRPr="00932777" w:rsidDel="00BD07BA">
          <w:delText xml:space="preserve"> correlations</w:delText>
        </w:r>
        <w:r w:rsidR="00243C60" w:rsidDel="00BD07BA">
          <w:softHyphen/>
          <w:delText>,</w:delText>
        </w:r>
        <w:r w:rsidR="00243C60" w:rsidDel="00BD07BA">
          <w:rPr>
            <w:rFonts w:cs="Times New Roman"/>
          </w:rPr>
          <w:delText xml:space="preserve"> both </w:delText>
        </w:r>
        <w:r w:rsidR="00243C60" w:rsidDel="00BD07BA">
          <w:delText xml:space="preserve">time course and single mouse correlations, </w:delText>
        </w:r>
        <w:r w:rsidR="00932777" w:rsidRPr="00932777" w:rsidDel="00BD07BA">
          <w:delText xml:space="preserve">represent complementary aspects, a consensus measure is calculated, which is used for a final assessment of </w:delText>
        </w:r>
        <w:r w:rsidR="001C2961" w:rsidDel="00BD07BA">
          <w:delText>the relation of two factors</w:delText>
        </w:r>
        <w:r w:rsidR="00657708" w:rsidDel="00BD07BA">
          <w:delText>,</w:delText>
        </w:r>
        <w:r w:rsidR="00932777" w:rsidRPr="00932777" w:rsidDel="00BD07BA">
          <w:delText xml:space="preserve"> </w:delText>
        </w:r>
        <w:r w:rsidR="00657708" w:rsidDel="00BD07BA">
          <w:delText xml:space="preserve">as </w:delText>
        </w:r>
        <w:r w:rsidR="00932777" w:rsidRPr="00932777" w:rsidDel="00BD07BA">
          <w:delText xml:space="preserve">shown in the hierarchical clustering </w:delText>
        </w:r>
        <w:r w:rsidR="00932777" w:rsidRPr="00C31300" w:rsidDel="00BD07BA">
          <w:delText xml:space="preserve">in </w:delText>
        </w:r>
        <w:r w:rsidR="009E231B" w:rsidDel="00BD07BA">
          <w:delText>Figure</w:delText>
        </w:r>
        <w:r w:rsidR="00106914" w:rsidRPr="00C31300" w:rsidDel="00BD07BA">
          <w:delText xml:space="preserve"> 7</w:delText>
        </w:r>
        <w:r w:rsidR="00932777" w:rsidRPr="00C31300" w:rsidDel="00BD07BA">
          <w:delText xml:space="preserve"> and</w:delText>
        </w:r>
        <w:r w:rsidR="00932777" w:rsidRPr="00201771" w:rsidDel="00BD07BA">
          <w:delText xml:space="preserve"> </w:delText>
        </w:r>
        <w:r w:rsidR="00657708" w:rsidRPr="00201771" w:rsidDel="00BD07BA">
          <w:delText>to determine</w:delText>
        </w:r>
        <w:r w:rsidR="00932777" w:rsidRPr="00201771" w:rsidDel="00BD07BA">
          <w:delText xml:space="preserve"> the</w:delText>
        </w:r>
        <w:r w:rsidR="005E32F0" w:rsidDel="00BD07BA">
          <w:delText xml:space="preserve"> ranking</w:delText>
        </w:r>
        <w:r w:rsidR="00932777" w:rsidRPr="00201771" w:rsidDel="00BD07BA">
          <w:delText xml:space="preserve"> of correlated factors in </w:delText>
        </w:r>
        <w:r w:rsidR="003D1CD7" w:rsidDel="00BD07BA">
          <w:delText>Figs.</w:delText>
        </w:r>
        <w:r w:rsidR="00932777" w:rsidRPr="00201771" w:rsidDel="00BD07BA">
          <w:delText xml:space="preserve"> </w:delText>
        </w:r>
        <w:r w:rsidR="00106914" w:rsidDel="00BD07BA">
          <w:delText>8</w:delText>
        </w:r>
        <w:r w:rsidR="00397E8F" w:rsidRPr="00201771" w:rsidDel="00BD07BA">
          <w:delText xml:space="preserve"> and </w:delText>
        </w:r>
        <w:r w:rsidR="00106914" w:rsidDel="00BD07BA">
          <w:delText>9</w:delText>
        </w:r>
        <w:r w:rsidR="00932777" w:rsidRPr="00201771" w:rsidDel="00BD07BA">
          <w:delText>.</w:delText>
        </w:r>
      </w:del>
    </w:p>
    <w:p w14:paraId="61D139B3" w14:textId="77777777" w:rsidR="00BD07BA" w:rsidRDefault="00130681">
      <w:pPr>
        <w:rPr>
          <w:ins w:id="1620" w:author="mkoenig" w:date="2015-09-05T12:49:00Z"/>
        </w:rPr>
      </w:pPr>
      <w:r>
        <w:t xml:space="preserve">To identify global connections between factors, the consensus correlation coefficients have been subjected to a cluster </w:t>
      </w:r>
      <w:r w:rsidRPr="00C31300">
        <w:t>analysis (</w:t>
      </w:r>
      <w:r w:rsidR="009E231B">
        <w:t>Figure</w:t>
      </w:r>
      <w:r w:rsidR="00712144" w:rsidRPr="00C31300">
        <w:t xml:space="preserve"> </w:t>
      </w:r>
      <w:r w:rsidR="00106914" w:rsidRPr="00C31300">
        <w:t>7</w:t>
      </w:r>
      <w:r w:rsidRPr="00C31300">
        <w:t xml:space="preserve">). </w:t>
      </w:r>
      <w:r w:rsidR="00932777" w:rsidRPr="00C31300">
        <w:t>RNA</w:t>
      </w:r>
      <w:r w:rsidR="00CD35F8" w:rsidRPr="00C31300">
        <w:t xml:space="preserve"> levels</w:t>
      </w:r>
      <w:r w:rsidR="00932777" w:rsidRPr="00C31300">
        <w:t xml:space="preserve"> of </w:t>
      </w:r>
      <w:r w:rsidRPr="00C31300">
        <w:t>commonly regulated</w:t>
      </w:r>
      <w:r w:rsidR="00932777" w:rsidRPr="00C31300">
        <w:t xml:space="preserve"> genes form highly</w:t>
      </w:r>
      <w:r w:rsidR="00932777" w:rsidRPr="00CD35F8">
        <w:t xml:space="preserve"> correlated</w:t>
      </w:r>
      <w:r w:rsidR="00932777" w:rsidRPr="00932777">
        <w:t xml:space="preserve"> clusters, e.g., (</w:t>
      </w:r>
      <w:proofErr w:type="spellStart"/>
      <w:r w:rsidR="00932777" w:rsidRPr="00932777">
        <w:t>i</w:t>
      </w:r>
      <w:proofErr w:type="spellEnd"/>
      <w:r w:rsidR="00932777" w:rsidRPr="00932777">
        <w:t xml:space="preserve">) cytokines </w:t>
      </w:r>
      <w:r w:rsidR="00397E8F">
        <w:t xml:space="preserve">and growth factors, such as </w:t>
      </w:r>
      <w:r w:rsidR="000F112C">
        <w:t>Il</w:t>
      </w:r>
      <w:r w:rsidR="00397E8F">
        <w:t xml:space="preserve">6 and </w:t>
      </w:r>
      <w:proofErr w:type="spellStart"/>
      <w:r w:rsidR="00397E8F">
        <w:t>Tgfb</w:t>
      </w:r>
      <w:proofErr w:type="spellEnd"/>
      <w:r w:rsidR="00932777" w:rsidRPr="00932777">
        <w:t xml:space="preserve"> (lower left, blue), (ii) fibrosis-related genes</w:t>
      </w:r>
      <w:r w:rsidR="00397E8F">
        <w:t>, such as C</w:t>
      </w:r>
      <w:r w:rsidR="00932777" w:rsidRPr="00932777">
        <w:t>oll</w:t>
      </w:r>
      <w:r w:rsidR="00397E8F">
        <w:t>1a1 and Timp</w:t>
      </w:r>
      <w:r w:rsidR="002215D0">
        <w:t>1</w:t>
      </w:r>
      <w:r w:rsidR="00932777" w:rsidRPr="00932777">
        <w:t xml:space="preserve"> (bottom right, cyan), (iii) ADME-related genes, such as isoforms of Cy</w:t>
      </w:r>
      <w:r w:rsidR="002215D0">
        <w:t>p24a1 and Nr0b2</w:t>
      </w:r>
      <w:r w:rsidR="00CD35F8">
        <w:t xml:space="preserve"> </w:t>
      </w:r>
      <w:r w:rsidR="00932777" w:rsidRPr="00932777">
        <w:t xml:space="preserve">(red, top right). </w:t>
      </w:r>
    </w:p>
    <w:p w14:paraId="24217C74" w14:textId="4EB7B88C" w:rsidR="00D9166C" w:rsidRDefault="00932777">
      <w:del w:id="1621" w:author="mkoenig" w:date="2015-09-05T12:49:00Z">
        <w:r w:rsidRPr="00932777" w:rsidDel="00BD07BA">
          <w:delText>There are also RNAs, which poorly correlate with any other parameter, such as Rar</w:delText>
        </w:r>
        <w:r w:rsidR="002215D0" w:rsidDel="00BD07BA">
          <w:delText xml:space="preserve">res1 and Igf1. </w:delText>
        </w:r>
      </w:del>
      <w:r w:rsidR="002215D0">
        <w:t xml:space="preserve">GLDH </w:t>
      </w:r>
      <w:ins w:id="1622" w:author="mkoenig" w:date="2015-09-05T12:49:00Z">
        <w:r w:rsidR="00BD07BA">
          <w:t xml:space="preserve">shows no high correlation with </w:t>
        </w:r>
      </w:ins>
      <w:del w:id="1623" w:author="mkoenig" w:date="2015-09-05T12:49:00Z">
        <w:r w:rsidR="002215D0" w:rsidDel="00BD07BA">
          <w:delText>as well as a</w:delText>
        </w:r>
        <w:r w:rsidRPr="00932777" w:rsidDel="00BD07BA">
          <w:delText xml:space="preserve">lbumin are not well-connected with </w:delText>
        </w:r>
      </w:del>
      <w:r w:rsidRPr="00932777">
        <w:t xml:space="preserve">any other parameter, while serum ALT clusters with Cyp7a1 by a negative correlation. Sirius red-positive area (collagen) is quite isolated in the graph map, and most closely relates to the cytokines’ cluster (left, grey). </w:t>
      </w:r>
      <w:proofErr w:type="spellStart"/>
      <w:r w:rsidR="002215D0">
        <w:t>BrdU</w:t>
      </w:r>
      <w:proofErr w:type="spellEnd"/>
      <w:r w:rsidR="002215D0">
        <w:t xml:space="preserve">-positive </w:t>
      </w:r>
      <w:proofErr w:type="spellStart"/>
      <w:r w:rsidR="002215D0">
        <w:t>Kupffer</w:t>
      </w:r>
      <w:proofErr w:type="spellEnd"/>
      <w:r w:rsidR="002215D0">
        <w:t xml:space="preserve"> cells, </w:t>
      </w:r>
      <w:r w:rsidR="00B86129">
        <w:t>BECs</w:t>
      </w:r>
      <w:r w:rsidRPr="00932777">
        <w:t xml:space="preserve"> a</w:t>
      </w:r>
      <w:r w:rsidR="002215D0">
        <w:t>nd</w:t>
      </w:r>
      <w:r w:rsidRPr="00932777">
        <w:t xml:space="preserve"> S100a4-positive cell</w:t>
      </w:r>
      <w:r w:rsidR="00CD35F8">
        <w:t xml:space="preserve"> number</w:t>
      </w:r>
      <w:r w:rsidRPr="00932777">
        <w:t xml:space="preserve">s are clustered with the closely related RNAs of Gstm1 and Gsta2 (top left, purple, brown, light blue). </w:t>
      </w:r>
      <w:proofErr w:type="spellStart"/>
      <w:r w:rsidRPr="00932777">
        <w:t>BrdU</w:t>
      </w:r>
      <w:proofErr w:type="spellEnd"/>
      <w:r w:rsidRPr="00932777">
        <w:t xml:space="preserve">-positive hepatocytes are clustered together with Notch1, Birc5, and Mki67 (bottom, cyan). CTGF and α-SMA positive cells are clustered with the RNA of </w:t>
      </w:r>
      <w:proofErr w:type="spellStart"/>
      <w:r w:rsidRPr="00932777">
        <w:t>Pparg</w:t>
      </w:r>
      <w:proofErr w:type="spellEnd"/>
      <w:r w:rsidRPr="00932777">
        <w:t xml:space="preserve"> and Gstp1 (top left, grey blue).</w:t>
      </w:r>
    </w:p>
    <w:p w14:paraId="52E9F02E" w14:textId="77777777" w:rsidR="00D9166C" w:rsidRDefault="00D9166C" w:rsidP="00D9166C">
      <w:pPr>
        <w:pStyle w:val="Heading2"/>
        <w:rPr>
          <w:ins w:id="1624" w:author="mkoenig" w:date="2015-09-05T12:40:00Z"/>
        </w:rPr>
      </w:pPr>
      <w:ins w:id="1625" w:author="mkoenig" w:date="2015-09-05T12:38:00Z">
        <w:r>
          <w:t>Markers of disease progression</w:t>
        </w:r>
      </w:ins>
    </w:p>
    <w:p w14:paraId="4DC7B2E2" w14:textId="77777777" w:rsidR="003F690D" w:rsidRPr="00DA3826" w:rsidRDefault="003F690D" w:rsidP="003F690D">
      <w:pPr>
        <w:rPr>
          <w:ins w:id="1626" w:author="mkoenig" w:date="2015-09-05T12:58:00Z"/>
        </w:rPr>
      </w:pPr>
      <w:ins w:id="1627" w:author="mkoenig" w:date="2015-09-05T12:58:00Z">
        <w:r>
          <w:t>The main focus of this study was to f</w:t>
        </w:r>
        <w:r w:rsidRPr="00501C36">
          <w:t>actors</w:t>
        </w:r>
        <w:r>
          <w:t xml:space="preserve"> and factor combinations which</w:t>
        </w:r>
        <w:r w:rsidRPr="00501C36">
          <w:t xml:space="preserve"> characteri</w:t>
        </w:r>
        <w:r>
          <w:t>z</w:t>
        </w:r>
        <w:r w:rsidRPr="00501C36">
          <w:t>e particular stages of the disease process best</w:t>
        </w:r>
        <w:r>
          <w:t>.</w:t>
        </w:r>
        <w:r w:rsidRPr="00501C36">
          <w:t xml:space="preserve"> </w:t>
        </w:r>
      </w:ins>
    </w:p>
    <w:p w14:paraId="6CCA2FBE" w14:textId="77777777" w:rsidR="00B46A2F" w:rsidRDefault="00B46A2F" w:rsidP="00D9166C">
      <w:pPr>
        <w:rPr>
          <w:ins w:id="1628" w:author="mkoenig" w:date="2015-09-05T12:44:00Z"/>
        </w:rPr>
      </w:pPr>
    </w:p>
    <w:p w14:paraId="56B112E6" w14:textId="4FC931AF" w:rsidR="00B46A2F" w:rsidRDefault="00B46A2F" w:rsidP="00D9166C">
      <w:pPr>
        <w:rPr>
          <w:ins w:id="1629" w:author="mkoenig" w:date="2015-09-05T12:44:00Z"/>
        </w:rPr>
      </w:pPr>
      <w:ins w:id="1630" w:author="mkoenig" w:date="2015-09-05T12:44:00Z">
        <w:r w:rsidRPr="00932777">
          <w:lastRenderedPageBreak/>
          <w:t xml:space="preserve">as most histologic parameters and cell count observations, as well as most genes related to </w:t>
        </w:r>
        <w:r>
          <w:t xml:space="preserve">inflammation and </w:t>
        </w:r>
        <w:proofErr w:type="spellStart"/>
        <w:r w:rsidRPr="00932777">
          <w:t>fibro</w:t>
        </w:r>
        <w:r>
          <w:t>genesis</w:t>
        </w:r>
        <w:proofErr w:type="spellEnd"/>
        <w:r w:rsidRPr="00932777">
          <w:t xml:space="preserve"> </w:t>
        </w:r>
        <w:r>
          <w:t xml:space="preserve">increase </w:t>
        </w:r>
        <w:r w:rsidRPr="00932777">
          <w:t>with disease progression (ab</w:t>
        </w:r>
        <w:r>
          <w:t>out 2/3 of all factors studied) (see supplement 2, figure ?)</w:t>
        </w:r>
      </w:ins>
    </w:p>
    <w:p w14:paraId="0B8E3F52" w14:textId="77777777" w:rsidR="00B46A2F" w:rsidRPr="00DA3826" w:rsidRDefault="00B46A2F" w:rsidP="00D9166C">
      <w:pPr>
        <w:rPr>
          <w:ins w:id="1631" w:author="mkoenig" w:date="2015-09-05T12:38:00Z"/>
        </w:rPr>
      </w:pPr>
    </w:p>
    <w:p w14:paraId="3EEF4DF0" w14:textId="77777777" w:rsidR="00D9166C" w:rsidRPr="00DA3826" w:rsidRDefault="00D9166C" w:rsidP="00D9166C">
      <w:pPr>
        <w:ind w:firstLine="0"/>
        <w:rPr>
          <w:ins w:id="1632" w:author="mkoenig" w:date="2015-09-05T12:38:00Z"/>
          <w:b/>
        </w:rPr>
      </w:pPr>
      <w:ins w:id="1633" w:author="mkoenig" w:date="2015-09-05T12:38:00Z">
        <w:r>
          <w:rPr>
            <w:b/>
            <w:highlight w:val="yellow"/>
          </w:rPr>
          <w:t>Cluster 1</w:t>
        </w:r>
      </w:ins>
    </w:p>
    <w:p w14:paraId="7D8DD0EB" w14:textId="77777777" w:rsidR="00D9166C" w:rsidRDefault="00D9166C" w:rsidP="00D9166C">
      <w:pPr>
        <w:ind w:firstLine="0"/>
        <w:rPr>
          <w:ins w:id="1634" w:author="mkoenig" w:date="2015-09-05T12:38:00Z"/>
        </w:rPr>
      </w:pPr>
      <w:ins w:id="1635" w:author="mkoenig" w:date="2015-09-05T12:38:00Z">
        <w:r w:rsidRPr="00DA3826">
          <w:t>C</w:t>
        </w:r>
        <w:r>
          <w:t xml:space="preserve">luster 1 (Figure 9A) decreases continuously over time. </w:t>
        </w:r>
      </w:ins>
    </w:p>
    <w:p w14:paraId="4494B451" w14:textId="77777777" w:rsidR="00D9166C" w:rsidRDefault="00D9166C" w:rsidP="00D9166C">
      <w:pPr>
        <w:ind w:firstLine="0"/>
        <w:rPr>
          <w:ins w:id="1636" w:author="mkoenig" w:date="2015-09-05T12:38:00Z"/>
        </w:rPr>
      </w:pPr>
      <w:ins w:id="1637" w:author="mkoenig" w:date="2015-09-05T12:38:00Z">
        <w:r>
          <w:t>Top correlations with the cluster mean time course are Cyp2c37</w:t>
        </w:r>
      </w:ins>
    </w:p>
    <w:p w14:paraId="17D66577" w14:textId="77777777" w:rsidR="00D9166C" w:rsidRDefault="00D9166C" w:rsidP="00D9166C">
      <w:pPr>
        <w:ind w:firstLine="0"/>
        <w:rPr>
          <w:ins w:id="1638" w:author="mkoenig" w:date="2015-09-05T12:38:00Z"/>
        </w:rPr>
      </w:pPr>
      <w:ins w:id="1639" w:author="mkoenig" w:date="2015-09-05T12:38:00Z">
        <w:r>
          <w:t>Top ANOVA results in the cluster are …</w:t>
        </w:r>
      </w:ins>
    </w:p>
    <w:p w14:paraId="16FF3823" w14:textId="77777777" w:rsidR="00D9166C" w:rsidRPr="00DA3826" w:rsidRDefault="00D9166C" w:rsidP="00D9166C">
      <w:pPr>
        <w:ind w:firstLine="0"/>
        <w:rPr>
          <w:ins w:id="1640" w:author="mkoenig" w:date="2015-09-05T12:38:00Z"/>
        </w:rPr>
      </w:pPr>
      <w:ins w:id="1641" w:author="mkoenig" w:date="2015-09-05T12:38:00Z">
        <w:r>
          <w:t>ADME decrease</w:t>
        </w:r>
      </w:ins>
    </w:p>
    <w:p w14:paraId="58194924" w14:textId="77777777" w:rsidR="00D9166C" w:rsidRDefault="00D9166C" w:rsidP="00D9166C">
      <w:pPr>
        <w:ind w:firstLine="0"/>
        <w:rPr>
          <w:ins w:id="1642" w:author="mkoenig" w:date="2015-09-05T12:38:00Z"/>
          <w:b/>
        </w:rPr>
      </w:pPr>
      <w:ins w:id="1643" w:author="mkoenig" w:date="2015-09-05T12:38:00Z">
        <w:r>
          <w:rPr>
            <w:b/>
          </w:rPr>
          <w:t>Cyp2c37</w:t>
        </w:r>
      </w:ins>
    </w:p>
    <w:p w14:paraId="5D17CD48" w14:textId="77777777" w:rsidR="00D9166C" w:rsidRDefault="00D9166C" w:rsidP="00D9166C">
      <w:pPr>
        <w:ind w:firstLine="0"/>
        <w:rPr>
          <w:ins w:id="1644" w:author="mkoenig" w:date="2015-09-05T12:38:00Z"/>
          <w:b/>
        </w:rPr>
      </w:pPr>
      <w:ins w:id="1645" w:author="mkoenig" w:date="2015-09-05T12:38:00Z">
        <w:r>
          <w:rPr>
            <w:b/>
          </w:rPr>
          <w:t>Cyp2e1</w:t>
        </w:r>
      </w:ins>
    </w:p>
    <w:p w14:paraId="752B2FE0" w14:textId="77777777" w:rsidR="00D9166C" w:rsidRDefault="00D9166C" w:rsidP="00D9166C">
      <w:pPr>
        <w:ind w:firstLine="0"/>
        <w:rPr>
          <w:ins w:id="1646" w:author="mkoenig" w:date="2015-09-05T12:38:00Z"/>
          <w:b/>
        </w:rPr>
      </w:pPr>
      <w:ins w:id="1647" w:author="mkoenig" w:date="2015-09-05T12:38:00Z">
        <w:r>
          <w:rPr>
            <w:b/>
          </w:rPr>
          <w:t>Cyp2c29</w:t>
        </w:r>
      </w:ins>
    </w:p>
    <w:p w14:paraId="14D893B9" w14:textId="77777777" w:rsidR="00D9166C" w:rsidRDefault="00D9166C" w:rsidP="00D9166C">
      <w:pPr>
        <w:ind w:firstLine="0"/>
        <w:rPr>
          <w:ins w:id="1648" w:author="mkoenig" w:date="2015-09-05T12:38:00Z"/>
          <w:b/>
        </w:rPr>
      </w:pPr>
      <w:ins w:id="1649" w:author="mkoenig" w:date="2015-09-05T12:38:00Z">
        <w:r>
          <w:rPr>
            <w:b/>
          </w:rPr>
          <w:t>Ugt1a1</w:t>
        </w:r>
      </w:ins>
    </w:p>
    <w:p w14:paraId="53A7D0AF" w14:textId="77777777" w:rsidR="00D9166C" w:rsidRDefault="00D9166C" w:rsidP="00D9166C">
      <w:pPr>
        <w:ind w:firstLine="0"/>
        <w:rPr>
          <w:ins w:id="1650" w:author="mkoenig" w:date="2015-09-05T12:38:00Z"/>
          <w:b/>
        </w:rPr>
      </w:pPr>
      <w:ins w:id="1651" w:author="mkoenig" w:date="2015-09-05T12:38:00Z">
        <w:r>
          <w:rPr>
            <w:b/>
          </w:rPr>
          <w:t>Cyp1a2</w:t>
        </w:r>
      </w:ins>
    </w:p>
    <w:p w14:paraId="67FDB76B" w14:textId="77777777" w:rsidR="00D9166C" w:rsidRDefault="00D9166C" w:rsidP="00D9166C">
      <w:pPr>
        <w:ind w:firstLine="0"/>
        <w:rPr>
          <w:ins w:id="1652" w:author="mkoenig" w:date="2015-09-05T12:38:00Z"/>
        </w:rPr>
      </w:pPr>
      <w:ins w:id="1653" w:author="mkoenig" w:date="2015-09-05T12:38:00Z">
        <w:r>
          <w:rPr>
            <w:highlight w:val="lightGray"/>
          </w:rPr>
          <w:t xml:space="preserve">Transcript </w:t>
        </w:r>
        <w:r w:rsidRPr="00DA3826">
          <w:rPr>
            <w:highlight w:val="lightGray"/>
          </w:rPr>
          <w:t xml:space="preserve">levels of genes involved in metabolism (ADME, </w:t>
        </w:r>
        <w:proofErr w:type="gramStart"/>
        <w:r w:rsidRPr="00DA3826">
          <w:rPr>
            <w:highlight w:val="lightGray"/>
          </w:rPr>
          <w:t>Cluster ?</w:t>
        </w:r>
        <w:proofErr w:type="gramEnd"/>
        <w:r w:rsidRPr="00DA3826">
          <w:rPr>
            <w:highlight w:val="lightGray"/>
          </w:rPr>
          <w:t xml:space="preserve">) such as members of the cytochrome P450 system are immediately induced during the first 6 h upon damage and then steadily decrease with time after BDL. This time course suggests that early after the insult the detoxification activity of hepatocytes is increased but </w:t>
        </w:r>
        <w:proofErr w:type="spellStart"/>
        <w:r w:rsidRPr="00DA3826">
          <w:rPr>
            <w:highlight w:val="lightGray"/>
          </w:rPr>
          <w:t>than</w:t>
        </w:r>
        <w:proofErr w:type="spellEnd"/>
        <w:r w:rsidRPr="00DA3826">
          <w:rPr>
            <w:highlight w:val="lightGray"/>
          </w:rPr>
          <w:t xml:space="preserve"> decreases owing to ongoing necrosis of hepatocytes and feedback inhibition of CYP 450 expression by accumulating bile salts.</w:t>
        </w:r>
      </w:ins>
    </w:p>
    <w:p w14:paraId="0B7268A7" w14:textId="77777777" w:rsidR="00D9166C" w:rsidRPr="00DA3826" w:rsidRDefault="00D9166C" w:rsidP="00D9166C">
      <w:pPr>
        <w:ind w:firstLine="0"/>
        <w:rPr>
          <w:ins w:id="1654" w:author="mkoenig" w:date="2015-09-05T12:38:00Z"/>
          <w:b/>
        </w:rPr>
      </w:pPr>
      <w:ins w:id="1655" w:author="mkoenig" w:date="2015-09-05T12:38:00Z">
        <w:r w:rsidRPr="00DA3826">
          <w:rPr>
            <w:b/>
            <w:highlight w:val="yellow"/>
          </w:rPr>
          <w:t>Cluster 2</w:t>
        </w:r>
      </w:ins>
    </w:p>
    <w:p w14:paraId="3F258DE8" w14:textId="77777777" w:rsidR="00D9166C" w:rsidRDefault="00D9166C" w:rsidP="00D9166C">
      <w:pPr>
        <w:ind w:firstLine="0"/>
        <w:rPr>
          <w:ins w:id="1656" w:author="mkoenig" w:date="2015-09-05T12:38:00Z"/>
        </w:rPr>
      </w:pPr>
      <w:ins w:id="1657" w:author="mkoenig" w:date="2015-09-05T12:38:00Z">
        <w:r w:rsidRPr="00DA3826">
          <w:rPr>
            <w:b/>
          </w:rPr>
          <w:t>Nr0b2</w:t>
        </w:r>
        <w:r>
          <w:t xml:space="preserve"> </w:t>
        </w:r>
        <w:r w:rsidRPr="000A6955">
          <w:t>(small heterodimer partner, SHP</w:t>
        </w:r>
        <w:r>
          <w:t xml:space="preserve">, </w:t>
        </w:r>
        <w:r w:rsidRPr="000A6955">
          <w:t xml:space="preserve">Figure 6D) transcript abundance </w:t>
        </w:r>
        <w:r>
          <w:t>shows a strong</w:t>
        </w:r>
        <w:r w:rsidRPr="000A6955">
          <w:t xml:space="preserve"> </w:t>
        </w:r>
        <w:r>
          <w:t>peak at 6h</w:t>
        </w:r>
        <w:r w:rsidRPr="000A6955">
          <w:t xml:space="preserve">. SHP is a repressor of retinoid and thyroid hormone, as well as estrogen receptors and by being diminished in human cirrhotic livers, it is suggested to be associated to cirrhosis and hepatic tumors [53]. This is also supported by the fact that </w:t>
        </w:r>
        <w:proofErr w:type="spellStart"/>
        <w:r w:rsidRPr="000A6955">
          <w:t>cholestatic</w:t>
        </w:r>
        <w:proofErr w:type="spellEnd"/>
        <w:r w:rsidRPr="000A6955">
          <w:t xml:space="preserve"> liver fibrosis induced by BDL was increased in SHP-/- mice [54]. </w:t>
        </w:r>
      </w:ins>
    </w:p>
    <w:p w14:paraId="1EC1E2D0" w14:textId="77777777" w:rsidR="00D9166C" w:rsidRDefault="00D9166C" w:rsidP="00D9166C">
      <w:pPr>
        <w:ind w:firstLine="0"/>
        <w:rPr>
          <w:ins w:id="1658" w:author="mkoenig" w:date="2015-09-05T12:38:00Z"/>
        </w:rPr>
      </w:pPr>
      <w:ins w:id="1659" w:author="mkoenig" w:date="2015-09-05T12:38:00Z">
        <w:r w:rsidRPr="00DA3826">
          <w:rPr>
            <w:b/>
          </w:rPr>
          <w:t xml:space="preserve">Cyp24a1 </w:t>
        </w:r>
        <w:r w:rsidRPr="00F34D85">
          <w:t>(mitochondrial 1</w:t>
        </w:r>
        <w:proofErr w:type="gramStart"/>
        <w:r w:rsidRPr="00F34D85">
          <w:t>,25</w:t>
        </w:r>
        <w:proofErr w:type="gramEnd"/>
        <w:r w:rsidRPr="00F34D85">
          <w:t>-dihydroxyvitamin D3 24-hydroxylase</w:t>
        </w:r>
        <w:r w:rsidRPr="000A6955">
          <w:t xml:space="preserve">, see Figure 6B) also </w:t>
        </w:r>
        <w:r>
          <w:t xml:space="preserve">shows a strong peak </w:t>
        </w:r>
        <w:r w:rsidRPr="000A6955">
          <w:t>the 6h time point</w:t>
        </w:r>
        <w:r>
          <w:t>.</w:t>
        </w:r>
        <w:r w:rsidRPr="000A6955">
          <w:t xml:space="preserve"> </w:t>
        </w:r>
        <w:r>
          <w:t xml:space="preserve"> </w:t>
        </w:r>
        <w:r w:rsidRPr="000A6955">
          <w:t>Cyp1a2 shows the highest significance in the ANOVA test</w:t>
        </w:r>
        <w:r>
          <w:t xml:space="preserve"> (</w:t>
        </w:r>
        <w:proofErr w:type="spellStart"/>
        <w:r>
          <w:t>p</w:t>
        </w:r>
        <w:r>
          <w:rPr>
            <w:vertAlign w:val="subscript"/>
          </w:rPr>
          <w:t>adj</w:t>
        </w:r>
        <w:proofErr w:type="spellEnd"/>
        <w:r>
          <w:t xml:space="preserve">=2.9E-14). </w:t>
        </w:r>
        <w:r w:rsidRPr="000A6955">
          <w:t xml:space="preserve">The gene product has already been observed to decrease upon bile obstruction [60]. </w:t>
        </w:r>
      </w:ins>
    </w:p>
    <w:p w14:paraId="0F26FDC3" w14:textId="77777777" w:rsidR="00D9166C" w:rsidRDefault="00D9166C" w:rsidP="00D9166C">
      <w:pPr>
        <w:ind w:firstLine="0"/>
        <w:rPr>
          <w:ins w:id="1660" w:author="mkoenig" w:date="2015-09-05T12:38:00Z"/>
        </w:rPr>
      </w:pPr>
      <w:ins w:id="1661" w:author="mkoenig" w:date="2015-09-05T12:38:00Z">
        <w:r>
          <w:t>Small induction of members of Cluster 4 … (TODO: lookup the members)</w:t>
        </w:r>
      </w:ins>
    </w:p>
    <w:p w14:paraId="65E1DE28" w14:textId="77777777" w:rsidR="00D9166C" w:rsidRDefault="00D9166C" w:rsidP="00D9166C">
      <w:pPr>
        <w:ind w:firstLine="0"/>
        <w:rPr>
          <w:ins w:id="1662" w:author="mkoenig" w:date="2015-09-05T12:38:00Z"/>
          <w:b/>
        </w:rPr>
      </w:pPr>
      <w:ins w:id="1663" w:author="mkoenig" w:date="2015-09-05T12:38:00Z">
        <w:r w:rsidRPr="00DA3826">
          <w:rPr>
            <w:b/>
            <w:highlight w:val="yellow"/>
          </w:rPr>
          <w:lastRenderedPageBreak/>
          <w:t>Cluster 6</w:t>
        </w:r>
      </w:ins>
    </w:p>
    <w:p w14:paraId="251486D7" w14:textId="77777777" w:rsidR="00D9166C" w:rsidRDefault="00D9166C" w:rsidP="00D9166C">
      <w:pPr>
        <w:rPr>
          <w:ins w:id="1664" w:author="mkoenig" w:date="2015-09-05T12:38:00Z"/>
        </w:rPr>
      </w:pPr>
      <w:ins w:id="1665" w:author="mkoenig" w:date="2015-09-05T12:38:00Z">
        <w:r>
          <w:rPr>
            <w:b/>
          </w:rPr>
          <w:t>C</w:t>
        </w:r>
        <w:r w:rsidRPr="00DA3826">
          <w:rPr>
            <w:b/>
          </w:rPr>
          <w:t>dh2</w:t>
        </w:r>
        <w:r w:rsidRPr="000A6955">
          <w:t xml:space="preserve"> (cadherin 2</w:t>
        </w:r>
        <w:r>
          <w:t>)</w:t>
        </w:r>
      </w:ins>
    </w:p>
    <w:p w14:paraId="1F85A592" w14:textId="77777777" w:rsidR="00D9166C" w:rsidRPr="00DA3826" w:rsidRDefault="00D9166C" w:rsidP="00D9166C">
      <w:pPr>
        <w:ind w:firstLine="0"/>
        <w:rPr>
          <w:ins w:id="1666" w:author="mkoenig" w:date="2015-09-05T12:38:00Z"/>
          <w:b/>
        </w:rPr>
      </w:pPr>
      <w:ins w:id="1667" w:author="mkoenig" w:date="2015-09-05T12:38:00Z">
        <w:r>
          <w:rPr>
            <w:b/>
          </w:rPr>
          <w:t>Bad1</w:t>
        </w:r>
      </w:ins>
    </w:p>
    <w:p w14:paraId="652DA61B" w14:textId="77777777" w:rsidR="00D9166C" w:rsidRDefault="00D9166C" w:rsidP="00D9166C">
      <w:pPr>
        <w:ind w:firstLine="0"/>
        <w:rPr>
          <w:ins w:id="1668" w:author="mkoenig" w:date="2015-09-05T12:38:00Z"/>
          <w:b/>
          <w:highlight w:val="yellow"/>
        </w:rPr>
      </w:pPr>
      <w:ins w:id="1669" w:author="mkoenig" w:date="2015-09-05T12:38:00Z">
        <w:r w:rsidRPr="00DA3826">
          <w:rPr>
            <w:b/>
            <w:highlight w:val="yellow"/>
          </w:rPr>
          <w:t>Cluster 3</w:t>
        </w:r>
      </w:ins>
    </w:p>
    <w:p w14:paraId="234A525F" w14:textId="77777777" w:rsidR="00D9166C" w:rsidRDefault="00D9166C" w:rsidP="00D9166C">
      <w:pPr>
        <w:ind w:firstLine="0"/>
        <w:rPr>
          <w:ins w:id="1670" w:author="mkoenig" w:date="2015-09-05T12:38:00Z"/>
        </w:rPr>
      </w:pPr>
      <w:ins w:id="1671" w:author="mkoenig" w:date="2015-09-05T12:38:00Z">
        <w:r>
          <w:t xml:space="preserve">The initial damage can be separated from the initial damage based on Fn1, GLDH, </w:t>
        </w:r>
        <w:proofErr w:type="gramStart"/>
        <w:r>
          <w:t>Sulf1a1</w:t>
        </w:r>
        <w:proofErr w:type="gramEnd"/>
        <w:r>
          <w:t>.</w:t>
        </w:r>
      </w:ins>
    </w:p>
    <w:p w14:paraId="7546C3F3" w14:textId="77777777" w:rsidR="00D9166C" w:rsidRDefault="00D9166C" w:rsidP="00D9166C">
      <w:pPr>
        <w:ind w:firstLine="0"/>
        <w:rPr>
          <w:ins w:id="1672" w:author="mkoenig" w:date="2015-09-05T12:38:00Z"/>
        </w:rPr>
      </w:pPr>
      <w:ins w:id="1673" w:author="mkoenig" w:date="2015-09-05T12:38:00Z">
        <w:r w:rsidRPr="00DA3826">
          <w:rPr>
            <w:b/>
          </w:rPr>
          <w:t>Fn1</w:t>
        </w:r>
        <w:r>
          <w:t xml:space="preserve"> (</w:t>
        </w:r>
        <w:proofErr w:type="spellStart"/>
        <w:r>
          <w:t>Fibronectin</w:t>
        </w:r>
        <w:proofErr w:type="spellEnd"/>
        <w:r>
          <w:t>, see Figure 6G</w:t>
        </w:r>
        <w:r w:rsidRPr="005D3409">
          <w:t xml:space="preserve">) a constituent of the </w:t>
        </w:r>
        <w:r>
          <w:t>ECM</w:t>
        </w:r>
        <w:r w:rsidRPr="005D3409">
          <w:t xml:space="preserve"> in liver fibrosis.</w:t>
        </w:r>
        <w:r>
          <w:t xml:space="preserve"> </w:t>
        </w:r>
      </w:ins>
    </w:p>
    <w:p w14:paraId="36D83F62" w14:textId="77777777" w:rsidR="00D9166C" w:rsidRDefault="00D9166C" w:rsidP="00D9166C">
      <w:pPr>
        <w:ind w:firstLine="0"/>
        <w:rPr>
          <w:ins w:id="1674" w:author="mkoenig" w:date="2015-09-05T12:38:00Z"/>
          <w:b/>
        </w:rPr>
      </w:pPr>
      <w:ins w:id="1675" w:author="mkoenig" w:date="2015-09-05T12:38:00Z">
        <w:r>
          <w:rPr>
            <w:b/>
          </w:rPr>
          <w:t>Sulf1a1</w:t>
        </w:r>
      </w:ins>
    </w:p>
    <w:p w14:paraId="2104610E" w14:textId="77777777" w:rsidR="00D9166C" w:rsidRPr="00DA3826" w:rsidRDefault="00D9166C" w:rsidP="00D9166C">
      <w:pPr>
        <w:ind w:firstLine="0"/>
        <w:rPr>
          <w:ins w:id="1676" w:author="mkoenig" w:date="2015-09-05T12:38:00Z"/>
          <w:b/>
        </w:rPr>
      </w:pPr>
      <w:ins w:id="1677" w:author="mkoenig" w:date="2015-09-05T12:38:00Z">
        <w:r>
          <w:rPr>
            <w:b/>
          </w:rPr>
          <w:t>GLDH</w:t>
        </w:r>
      </w:ins>
    </w:p>
    <w:p w14:paraId="400C1061" w14:textId="77777777" w:rsidR="00D9166C" w:rsidRPr="00DA3826" w:rsidRDefault="00D9166C" w:rsidP="00D9166C">
      <w:pPr>
        <w:ind w:firstLine="0"/>
        <w:rPr>
          <w:ins w:id="1678" w:author="mkoenig" w:date="2015-09-05T12:38:00Z"/>
          <w:b/>
        </w:rPr>
      </w:pPr>
      <w:ins w:id="1679" w:author="mkoenig" w:date="2015-09-05T12:38:00Z">
        <w:r w:rsidRPr="00DA3826">
          <w:rPr>
            <w:b/>
            <w:highlight w:val="yellow"/>
          </w:rPr>
          <w:t xml:space="preserve">Cluster 4 – </w:t>
        </w:r>
        <w:r>
          <w:rPr>
            <w:b/>
            <w:highlight w:val="yellow"/>
          </w:rPr>
          <w:t xml:space="preserve">continuous </w:t>
        </w:r>
        <w:r w:rsidRPr="00DA3826">
          <w:rPr>
            <w:b/>
            <w:highlight w:val="yellow"/>
          </w:rPr>
          <w:t>disease progression (fibrosis)</w:t>
        </w:r>
      </w:ins>
    </w:p>
    <w:p w14:paraId="29DD3F38" w14:textId="77777777" w:rsidR="00D9166C" w:rsidRDefault="00D9166C" w:rsidP="00D9166C">
      <w:pPr>
        <w:rPr>
          <w:ins w:id="1680" w:author="mkoenig" w:date="2015-09-05T12:38:00Z"/>
        </w:rPr>
      </w:pPr>
      <w:ins w:id="1681" w:author="mkoenig" w:date="2015-09-05T12:38:00Z">
        <w:r w:rsidRPr="00DA3826" w:rsidDel="00520D7D">
          <w:rPr>
            <w:b/>
          </w:rPr>
          <w:t xml:space="preserve"> </w:t>
        </w:r>
        <w:r w:rsidRPr="00DA3826">
          <w:rPr>
            <w:b/>
          </w:rPr>
          <w:t>CTGF</w:t>
        </w:r>
        <w:r w:rsidRPr="00F34D85">
          <w:t>-positive cell number</w:t>
        </w:r>
        <w:r w:rsidRPr="000A6955">
          <w:t xml:space="preserve"> </w:t>
        </w:r>
        <w:r>
          <w:t>has the highest correlation of non-RNA factors with cluster 4 and shows continuous increase after BDL (Figure 3F). CTGF</w:t>
        </w:r>
        <w:r w:rsidRPr="000A6955">
          <w:t xml:space="preserve"> is the best candidate from those selected to monitor the disease progress. It is also among the parameters with the highest ANOVA significance (</w:t>
        </w:r>
        <w:proofErr w:type="spellStart"/>
        <w:r>
          <w:t>p</w:t>
        </w:r>
        <w:r>
          <w:rPr>
            <w:vertAlign w:val="subscript"/>
          </w:rPr>
          <w:t>adj</w:t>
        </w:r>
        <w:proofErr w:type="spellEnd"/>
        <w:r>
          <w:t>=7.9E-10). This is consistent with data from other studies, which observed a correlation of increased CTGF levels w</w:t>
        </w:r>
        <w:r w:rsidRPr="004F39D5">
          <w:t>ith histological fibrosis stages [62; 63]</w:t>
        </w:r>
        <w:r>
          <w:t>,</w:t>
        </w:r>
        <w:r w:rsidRPr="004F39D5">
          <w:t xml:space="preserve"> </w:t>
        </w:r>
        <w:r>
          <w:t xml:space="preserve">suggesting CTGF as a valuable diagnostic target, since it can be measured in patients’ blood and maybe used to follow-up on patients suffering from chronic liver diseases [64]. </w:t>
        </w:r>
      </w:ins>
    </w:p>
    <w:p w14:paraId="27CF02FD" w14:textId="77777777" w:rsidR="00D9166C" w:rsidRPr="00DA3826" w:rsidRDefault="00D9166C" w:rsidP="00D9166C">
      <w:pPr>
        <w:rPr>
          <w:ins w:id="1682" w:author="mkoenig" w:date="2015-09-05T12:38:00Z"/>
          <w:b/>
        </w:rPr>
      </w:pPr>
      <w:proofErr w:type="gramStart"/>
      <w:ins w:id="1683" w:author="mkoenig" w:date="2015-09-05T12:38:00Z">
        <w:r>
          <w:rPr>
            <w:b/>
          </w:rPr>
          <w:t>bilirubin</w:t>
        </w:r>
        <w:proofErr w:type="gramEnd"/>
      </w:ins>
    </w:p>
    <w:p w14:paraId="4BB26DDD" w14:textId="77777777" w:rsidR="00D9166C" w:rsidRDefault="00D9166C" w:rsidP="00D9166C">
      <w:pPr>
        <w:rPr>
          <w:ins w:id="1684" w:author="mkoenig" w:date="2015-09-05T12:38:00Z"/>
        </w:rPr>
      </w:pPr>
      <w:ins w:id="1685" w:author="mkoenig" w:date="2015-09-05T12:38:00Z">
        <w:r w:rsidRPr="00DA3826">
          <w:rPr>
            <w:b/>
          </w:rPr>
          <w:t xml:space="preserve"> S100a4</w:t>
        </w:r>
        <w:r w:rsidRPr="00F34D85">
          <w:t xml:space="preserve">-positive cells is a similarly good </w:t>
        </w:r>
        <w:r>
          <w:t>marker for disease progression, also among the top correlations of cluster 4, and similar time course than CTGF (Figure 3B), but larger variation than CTGF from 18h on.</w:t>
        </w:r>
      </w:ins>
    </w:p>
    <w:p w14:paraId="172D9BD7" w14:textId="77777777" w:rsidR="00D9166C" w:rsidRPr="00DA3826" w:rsidRDefault="00D9166C" w:rsidP="00D9166C">
      <w:pPr>
        <w:rPr>
          <w:ins w:id="1686" w:author="mkoenig" w:date="2015-09-05T12:38:00Z"/>
          <w:b/>
        </w:rPr>
      </w:pPr>
      <w:ins w:id="1687" w:author="mkoenig" w:date="2015-09-05T12:38:00Z">
        <w:r>
          <w:rPr>
            <w:b/>
          </w:rPr>
          <w:t xml:space="preserve">Col1a1 </w:t>
        </w:r>
        <w:r w:rsidRPr="00DA3826">
          <w:t>(Collagen alpha-1(I) chain</w:t>
        </w:r>
        <w:r>
          <w:t xml:space="preserve">, cluster 4) and </w:t>
        </w:r>
        <w:r>
          <w:rPr>
            <w:b/>
          </w:rPr>
          <w:t>Col3a1</w:t>
        </w:r>
      </w:ins>
    </w:p>
    <w:p w14:paraId="4BC057CE" w14:textId="77777777" w:rsidR="00D9166C" w:rsidRDefault="00D9166C" w:rsidP="00D9166C">
      <w:pPr>
        <w:rPr>
          <w:ins w:id="1688" w:author="mkoenig" w:date="2015-09-05T12:38:00Z"/>
        </w:rPr>
      </w:pPr>
      <w:proofErr w:type="spellStart"/>
      <w:ins w:id="1689" w:author="mkoenig" w:date="2015-09-05T12:38:00Z">
        <w:r w:rsidRPr="00DA3826">
          <w:rPr>
            <w:b/>
          </w:rPr>
          <w:t>Sparc</w:t>
        </w:r>
        <w:proofErr w:type="spellEnd"/>
        <w:r w:rsidRPr="00F34D85">
          <w:t xml:space="preserve"> (secreted acidic cysteine rich glycoprotein)</w:t>
        </w:r>
        <w:r w:rsidRPr="000A6955">
          <w:t>, a known indicator of chronic liver disease [53] and a mediator of fibrosis [61]</w:t>
        </w:r>
        <w:r>
          <w:t xml:space="preserve">, </w:t>
        </w:r>
        <w:r w:rsidRPr="005F3A56">
          <w:t>also has a large separation gap</w:t>
        </w:r>
        <w:r w:rsidRPr="000A6955">
          <w:t>.</w:t>
        </w:r>
      </w:ins>
    </w:p>
    <w:p w14:paraId="2CF5455D" w14:textId="77777777" w:rsidR="00D9166C" w:rsidRDefault="00D9166C" w:rsidP="00D9166C">
      <w:pPr>
        <w:rPr>
          <w:ins w:id="1690" w:author="mkoenig" w:date="2015-09-05T12:38:00Z"/>
        </w:rPr>
      </w:pPr>
    </w:p>
    <w:p w14:paraId="5872DE38" w14:textId="77777777" w:rsidR="00D9166C" w:rsidRPr="00043EF0" w:rsidRDefault="00D9166C" w:rsidP="00D9166C">
      <w:pPr>
        <w:rPr>
          <w:ins w:id="1691" w:author="mkoenig" w:date="2015-09-05T12:38:00Z"/>
          <w:b/>
        </w:rPr>
      </w:pPr>
      <w:ins w:id="1692" w:author="mkoenig" w:date="2015-09-05T12:38:00Z">
        <w:r w:rsidRPr="00043EF0">
          <w:rPr>
            <w:b/>
          </w:rPr>
          <w:t>Tnfrsf1a</w:t>
        </w:r>
      </w:ins>
    </w:p>
    <w:p w14:paraId="49C3F797" w14:textId="77777777" w:rsidR="00D9166C" w:rsidRDefault="00D9166C" w:rsidP="00D9166C">
      <w:pPr>
        <w:rPr>
          <w:ins w:id="1693" w:author="mkoenig" w:date="2015-09-05T12:38:00Z"/>
        </w:rPr>
      </w:pPr>
      <w:ins w:id="1694" w:author="mkoenig" w:date="2015-09-05T12:38:00Z">
        <w:r w:rsidRPr="005D3409">
          <w:t>Tnfrsf1a (tumor necrosis factor 1</w:t>
        </w:r>
        <w:r>
          <w:t>, Figure 6L</w:t>
        </w:r>
        <w:r w:rsidRPr="005D3409">
          <w:t>) aggravate</w:t>
        </w:r>
        <w:r>
          <w:t xml:space="preserve">s </w:t>
        </w:r>
        <w:proofErr w:type="spellStart"/>
        <w:r>
          <w:t>steatohepatitis</w:t>
        </w:r>
        <w:proofErr w:type="spellEnd"/>
        <w:r>
          <w:t xml:space="preserve"> [65]</w:t>
        </w:r>
        <w:r w:rsidRPr="005D3409">
          <w:t xml:space="preserve"> and is essential for </w:t>
        </w:r>
        <w:r>
          <w:t>HSC</w:t>
        </w:r>
        <w:r w:rsidRPr="005D3409">
          <w:t xml:space="preserve"> proliferation and </w:t>
        </w:r>
        <w:r>
          <w:t>ECM remodeling [66]</w:t>
        </w:r>
        <w:r w:rsidRPr="005D3409">
          <w:t xml:space="preserve">. </w:t>
        </w:r>
      </w:ins>
    </w:p>
    <w:p w14:paraId="7DFE2F3F" w14:textId="77777777" w:rsidR="00D9166C" w:rsidRDefault="00D9166C" w:rsidP="00D9166C">
      <w:pPr>
        <w:rPr>
          <w:ins w:id="1695" w:author="mkoenig" w:date="2015-09-05T12:38:00Z"/>
        </w:rPr>
      </w:pPr>
      <w:ins w:id="1696" w:author="mkoenig" w:date="2015-09-05T12:38:00Z">
        <w:r w:rsidRPr="00DA3826">
          <w:rPr>
            <w:b/>
          </w:rPr>
          <w:lastRenderedPageBreak/>
          <w:t>Gstm1</w:t>
        </w:r>
        <w:r w:rsidRPr="005D3409">
          <w:t xml:space="preserve"> (glutathione-S-</w:t>
        </w:r>
        <w:proofErr w:type="spellStart"/>
        <w:r w:rsidRPr="005D3409">
          <w:t>transferase</w:t>
        </w:r>
        <w:proofErr w:type="spellEnd"/>
        <w:r w:rsidRPr="005D3409">
          <w:t xml:space="preserve"> mu 1</w:t>
        </w:r>
        <w:r>
          <w:t>, Figure 6C</w:t>
        </w:r>
        <w:r w:rsidRPr="005D3409">
          <w:t>)</w:t>
        </w:r>
        <w:r>
          <w:t xml:space="preserve"> p</w:t>
        </w:r>
        <w:r w:rsidRPr="005D3409">
          <w:t>olymorphisms are a risk factor in alcoholic liver c</w:t>
        </w:r>
        <w:r>
          <w:t xml:space="preserve">irrhosis [67]. </w:t>
        </w:r>
      </w:ins>
    </w:p>
    <w:p w14:paraId="1B678A76" w14:textId="77777777" w:rsidR="00D9166C" w:rsidRDefault="00D9166C" w:rsidP="00D9166C">
      <w:pPr>
        <w:ind w:firstLine="0"/>
        <w:rPr>
          <w:ins w:id="1697" w:author="mkoenig" w:date="2015-09-05T12:38:00Z"/>
          <w:b/>
        </w:rPr>
      </w:pPr>
      <w:ins w:id="1698" w:author="mkoenig" w:date="2015-09-05T12:38:00Z">
        <w:r w:rsidRPr="00DA3826">
          <w:rPr>
            <w:b/>
            <w:highlight w:val="yellow"/>
          </w:rPr>
          <w:t>Cluster 5 – late disease progression</w:t>
        </w:r>
      </w:ins>
    </w:p>
    <w:p w14:paraId="6E378D08" w14:textId="77777777" w:rsidR="00D9166C" w:rsidRDefault="00D9166C" w:rsidP="00D9166C">
      <w:pPr>
        <w:ind w:firstLine="0"/>
        <w:rPr>
          <w:ins w:id="1699" w:author="mkoenig" w:date="2015-09-05T12:38:00Z"/>
        </w:rPr>
      </w:pPr>
      <w:ins w:id="1700" w:author="mkoenig" w:date="2015-09-05T12:38:00Z">
        <w:r>
          <w:t xml:space="preserve">The splitting by hierarchical clustering of cluster 4 and 5, with baseline values of Cluster 5 until 2 days indicates </w:t>
        </w:r>
        <w:r w:rsidRPr="000A6955">
          <w:t xml:space="preserve">that large changes occur between day 2 and day 5 </w:t>
        </w:r>
        <w:r>
          <w:t xml:space="preserve">in the </w:t>
        </w:r>
        <w:r w:rsidRPr="000A6955">
          <w:t>disease process.</w:t>
        </w:r>
      </w:ins>
    </w:p>
    <w:p w14:paraId="642A66A3" w14:textId="77777777" w:rsidR="00D9166C" w:rsidRDefault="00D9166C" w:rsidP="00D9166C">
      <w:pPr>
        <w:ind w:firstLine="0"/>
        <w:rPr>
          <w:ins w:id="1701" w:author="mkoenig" w:date="2015-09-05T12:38:00Z"/>
          <w:b/>
        </w:rPr>
      </w:pPr>
      <w:ins w:id="1702" w:author="mkoenig" w:date="2015-09-05T12:38:00Z">
        <w:r w:rsidRPr="00DA3826">
          <w:rPr>
            <w:b/>
          </w:rPr>
          <w:t>Gdf2</w:t>
        </w:r>
      </w:ins>
    </w:p>
    <w:p w14:paraId="1F153441" w14:textId="07D4F97B" w:rsidR="00005672" w:rsidRDefault="00005672" w:rsidP="00005672">
      <w:pPr>
        <w:rPr>
          <w:ins w:id="1703" w:author="mkoenig" w:date="2015-09-06T16:04:00Z"/>
        </w:rPr>
      </w:pPr>
      <w:ins w:id="1704" w:author="mkoenig" w:date="2015-09-06T16:04:00Z">
        <w:r w:rsidRPr="004C3659">
          <w:rPr>
            <w:b/>
          </w:rPr>
          <w:t>Il17a</w:t>
        </w:r>
        <w:r w:rsidRPr="00C31300">
          <w:t xml:space="preserve"> </w:t>
        </w:r>
        <w:r>
          <w:t>(</w:t>
        </w:r>
        <w:r w:rsidRPr="00C31300">
          <w:t>interleukin-17A</w:t>
        </w:r>
        <w:r>
          <w:t>)</w:t>
        </w:r>
        <w:r w:rsidRPr="00C31300">
          <w:t xml:space="preserve"> (</w:t>
        </w:r>
        <w:r>
          <w:t>Figure</w:t>
        </w:r>
        <w:r w:rsidRPr="00C31300">
          <w:t xml:space="preserve"> </w:t>
        </w:r>
        <w:r>
          <w:t>6H</w:t>
        </w:r>
        <w:r>
          <w:t xml:space="preserve">), </w:t>
        </w:r>
        <w:r w:rsidRPr="00987758">
          <w:t xml:space="preserve">plays a pivotal role in </w:t>
        </w:r>
        <w:proofErr w:type="spellStart"/>
        <w:r w:rsidRPr="00987758">
          <w:t>cholestatic</w:t>
        </w:r>
        <w:proofErr w:type="spellEnd"/>
        <w:r w:rsidRPr="00987758">
          <w:t xml:space="preserve"> liver </w:t>
        </w:r>
        <w:r>
          <w:t>fibrosis in mice</w:t>
        </w:r>
        <w:r w:rsidRPr="00143BF4">
          <w:t xml:space="preserve"> by activation of both the KCs and HSCs</w:t>
        </w:r>
        <w:r>
          <w:t xml:space="preserve"> [19]</w:t>
        </w:r>
        <w:r w:rsidRPr="00987758">
          <w:t xml:space="preserve">. </w:t>
        </w:r>
        <w:r>
          <w:t>Il</w:t>
        </w:r>
        <w:r w:rsidRPr="00987758">
          <w:t xml:space="preserve">17a is switched on between </w:t>
        </w:r>
        <w:r w:rsidRPr="007555DF">
          <w:t>2d</w:t>
        </w:r>
        <w:r w:rsidRPr="00987758">
          <w:t xml:space="preserve"> and </w:t>
        </w:r>
        <w:r w:rsidRPr="006D03B1">
          <w:t>5d</w:t>
        </w:r>
        <w:r>
          <w:t xml:space="preserve"> </w:t>
        </w:r>
        <w:r w:rsidRPr="00987758">
          <w:t xml:space="preserve">to very high RNA levels, and as it is </w:t>
        </w:r>
        <w:r>
          <w:t xml:space="preserve">a </w:t>
        </w:r>
        <w:r w:rsidRPr="00987758">
          <w:t xml:space="preserve">secreted </w:t>
        </w:r>
        <w:r>
          <w:t xml:space="preserve">protein, </w:t>
        </w:r>
        <w:r w:rsidRPr="00987758">
          <w:t>it is likely to be detectable in the blood</w:t>
        </w:r>
        <w:r>
          <w:t>, thus representing a candidate diagnostic marker</w:t>
        </w:r>
        <w:r w:rsidRPr="00987758">
          <w:t>.</w:t>
        </w:r>
      </w:ins>
    </w:p>
    <w:p w14:paraId="3C4210D9" w14:textId="77777777" w:rsidR="00005672" w:rsidRPr="00DA3826" w:rsidRDefault="00005672" w:rsidP="00D9166C">
      <w:pPr>
        <w:ind w:firstLine="0"/>
        <w:rPr>
          <w:ins w:id="1705" w:author="mkoenig" w:date="2015-09-05T12:38:00Z"/>
          <w:b/>
        </w:rPr>
      </w:pPr>
    </w:p>
    <w:p w14:paraId="46552D20" w14:textId="781B64F7" w:rsidR="00D9166C" w:rsidRPr="005D3409" w:rsidRDefault="00D9166C">
      <w:pPr>
        <w:rPr>
          <w:ins w:id="1706" w:author="mkoenig" w:date="2015-09-05T12:38:00Z"/>
        </w:rPr>
      </w:pPr>
      <w:ins w:id="1707" w:author="mkoenig" w:date="2015-09-05T12:38:00Z">
        <w:r w:rsidRPr="00DA3826">
          <w:rPr>
            <w:b/>
          </w:rPr>
          <w:t>Il28b</w:t>
        </w:r>
        <w:r>
          <w:t xml:space="preserve"> (interleukin 28</w:t>
        </w:r>
        <w:r>
          <w:rPr>
            <w:rFonts w:cs="Times New Roman"/>
          </w:rPr>
          <w:t>β</w:t>
        </w:r>
        <w:r>
          <w:t>, see Figure 6K) polymorphisms are associated with fibrosis progression in patients with chronic hepatitis C</w:t>
        </w:r>
        <w:r w:rsidRPr="009F44B4">
          <w:t xml:space="preserve"> </w:t>
        </w:r>
        <w:r>
          <w:t>[68]</w:t>
        </w:r>
        <w:r w:rsidRPr="005D3409">
          <w:t>.</w:t>
        </w:r>
      </w:ins>
    </w:p>
    <w:p w14:paraId="4CB10C07" w14:textId="77777777" w:rsidR="00D9166C" w:rsidRDefault="00D9166C" w:rsidP="00D9166C">
      <w:pPr>
        <w:rPr>
          <w:ins w:id="1708" w:author="mkoenig" w:date="2015-09-05T12:38:00Z"/>
        </w:rPr>
      </w:pPr>
      <w:ins w:id="1709" w:author="mkoenig" w:date="2015-09-05T12:38:00Z">
        <w:r w:rsidRPr="000A6955">
          <w:t xml:space="preserve"> Based on t</w:t>
        </w:r>
        <w:r>
          <w:t>he strong increase between day 2 and 5 in cluster 5 (but also in cluster 4)</w:t>
        </w:r>
        <w:r w:rsidRPr="000A6955">
          <w:t>, we conclude that transition from day 2 to day 5 can be easily monitored, also in clinical practice, as serum bilirubin is among the</w:t>
        </w:r>
        <w:r>
          <w:t xml:space="preserve"> top correlations of cluster 4</w:t>
        </w:r>
        <w:r w:rsidRPr="000A6955">
          <w:t xml:space="preserve">, and the interleukins </w:t>
        </w:r>
        <w:r>
          <w:t xml:space="preserve">among cluster 5 </w:t>
        </w:r>
        <w:r w:rsidRPr="000A6955">
          <w:t>(Il2, Il17a</w:t>
        </w:r>
        <w:r>
          <w:t>, Il28b, Figure 6H and K</w:t>
        </w:r>
        <w:r w:rsidRPr="000A6955">
          <w:t xml:space="preserve">) as well as the growth factors </w:t>
        </w:r>
        <w:r>
          <w:t xml:space="preserve"> in cluster 4 </w:t>
        </w:r>
        <w:r w:rsidRPr="000A6955">
          <w:t>(</w:t>
        </w:r>
        <w:proofErr w:type="spellStart"/>
        <w:r w:rsidRPr="000A6955">
          <w:t>Pdgfb</w:t>
        </w:r>
        <w:proofErr w:type="spellEnd"/>
        <w:r w:rsidRPr="000A6955">
          <w:t xml:space="preserve">, </w:t>
        </w:r>
        <w:r>
          <w:t xml:space="preserve">Tgfb1, </w:t>
        </w:r>
        <w:r w:rsidRPr="000A6955">
          <w:t xml:space="preserve">Tgfb2, Figure 6I, </w:t>
        </w:r>
        <w:proofErr w:type="spellStart"/>
        <w:r w:rsidRPr="000A6955">
          <w:t>Hgf</w:t>
        </w:r>
        <w:proofErr w:type="spellEnd"/>
        <w:r w:rsidRPr="000A6955">
          <w:t>) and contributors to the extracellular matrix</w:t>
        </w:r>
        <w:r>
          <w:t xml:space="preserve"> among cluster 4</w:t>
        </w:r>
        <w:r w:rsidRPr="000A6955">
          <w:t xml:space="preserve"> (</w:t>
        </w:r>
        <w:proofErr w:type="spellStart"/>
        <w:r w:rsidRPr="000A6955">
          <w:t>Sparc</w:t>
        </w:r>
        <w:proofErr w:type="spellEnd"/>
        <w:r w:rsidRPr="000A6955">
          <w:t xml:space="preserve">, Col3a1, Col1a1, Figures 6F and E), all together encode excreted gene products, that should be detectable in blood samples. </w:t>
        </w:r>
      </w:ins>
    </w:p>
    <w:p w14:paraId="10772FE3" w14:textId="5BDBA98C" w:rsidR="00D9166C" w:rsidRPr="00D9166C" w:rsidRDefault="00D9166C">
      <w:pPr>
        <w:rPr>
          <w:ins w:id="1710" w:author="mkoenig" w:date="2015-09-05T11:00:00Z"/>
          <w:rPrChange w:id="1711" w:author="mkoenig" w:date="2015-09-05T12:38:00Z">
            <w:rPr>
              <w:ins w:id="1712" w:author="mkoenig" w:date="2015-09-05T11:00:00Z"/>
            </w:rPr>
          </w:rPrChange>
        </w:rPr>
        <w:pPrChange w:id="1713" w:author="mkoenig" w:date="2015-09-05T13:16:00Z">
          <w:pPr>
            <w:pStyle w:val="Heading2"/>
          </w:pPr>
        </w:pPrChange>
      </w:pPr>
      <w:ins w:id="1714" w:author="mkoenig" w:date="2015-09-05T12:38:00Z">
        <w:r>
          <w:t xml:space="preserve">Interestingly no histological, biochemical or </w:t>
        </w:r>
        <w:proofErr w:type="spellStart"/>
        <w:r>
          <w:t>immunostaining</w:t>
        </w:r>
        <w:proofErr w:type="spellEnd"/>
        <w:r>
          <w:t xml:space="preserve"> based factors are found in the clusters 1, 2 and 6. The transcripts in these clusters provide unique information which cannot be captured with the </w:t>
        </w:r>
        <w:proofErr w:type="spellStart"/>
        <w:r>
          <w:t>subet</w:t>
        </w:r>
        <w:proofErr w:type="spellEnd"/>
        <w:r>
          <w:t xml:space="preserve"> of analyzed histological markers.</w:t>
        </w:r>
      </w:ins>
    </w:p>
    <w:p w14:paraId="47931460" w14:textId="77777777" w:rsidR="00EF1B46" w:rsidRDefault="00345B33" w:rsidP="00A139B2">
      <w:pPr>
        <w:pStyle w:val="Heading2"/>
      </w:pPr>
      <w:r w:rsidRPr="00232C24">
        <w:t>Initial res</w:t>
      </w:r>
      <w:r w:rsidR="008D1090">
        <w:t>ponse</w:t>
      </w:r>
    </w:p>
    <w:p w14:paraId="70818FD9" w14:textId="463977D2" w:rsidR="00BC474A" w:rsidRDefault="00EF1B46" w:rsidP="006378CA">
      <w:pPr>
        <w:rPr>
          <w:ins w:id="1715" w:author="mkoenig" w:date="2015-09-06T14:21:00Z"/>
        </w:rPr>
        <w:pPrChange w:id="1716" w:author="mkoenig" w:date="2015-09-06T15:48:00Z">
          <w:pPr/>
        </w:pPrChange>
      </w:pPr>
      <w:r>
        <w:t>Immediately after BDL</w:t>
      </w:r>
      <w:r w:rsidR="00CD35F8">
        <w:t>,</w:t>
      </w:r>
      <w:r>
        <w:t xml:space="preserve"> t</w:t>
      </w:r>
      <w:r w:rsidR="004D78C3" w:rsidRPr="00111331">
        <w:t>here is a massive release of liver enzymes</w:t>
      </w:r>
      <w:r w:rsidR="002215D0">
        <w:t xml:space="preserve"> up to day 5, followed by a drop down to </w:t>
      </w:r>
      <w:r w:rsidR="00612909">
        <w:t>almost values</w:t>
      </w:r>
      <w:r>
        <w:t xml:space="preserve"> </w:t>
      </w:r>
      <w:r w:rsidR="00612909">
        <w:t xml:space="preserve">of sham-operated livers </w:t>
      </w:r>
      <w:r w:rsidR="004D78C3" w:rsidRPr="00111331">
        <w:t>(</w:t>
      </w:r>
      <w:r w:rsidR="009E231B">
        <w:t>Figures</w:t>
      </w:r>
      <w:r w:rsidR="00712144">
        <w:t xml:space="preserve"> 1</w:t>
      </w:r>
      <w:r w:rsidR="009E231B">
        <w:t xml:space="preserve">A, </w:t>
      </w:r>
      <w:r>
        <w:t>B</w:t>
      </w:r>
      <w:r w:rsidR="004D78C3">
        <w:t xml:space="preserve">). </w:t>
      </w:r>
      <w:r w:rsidR="001E0AAC">
        <w:t>It can</w:t>
      </w:r>
      <w:r w:rsidR="00A1745E" w:rsidRPr="00A1745E">
        <w:t xml:space="preserve"> be interpreted as the beginning breakdown of </w:t>
      </w:r>
      <w:r w:rsidR="0030329B">
        <w:t>hepatocellular</w:t>
      </w:r>
      <w:r w:rsidR="00A1745E" w:rsidRPr="00A1745E">
        <w:t xml:space="preserve"> protein synthesis</w:t>
      </w:r>
      <w:r w:rsidR="005F0942" w:rsidRPr="005F0942">
        <w:t xml:space="preserve"> or </w:t>
      </w:r>
      <w:r w:rsidR="00612909">
        <w:t xml:space="preserve">the </w:t>
      </w:r>
      <w:r w:rsidR="005F0942" w:rsidRPr="005F0942">
        <w:t>cease of cell necrosis</w:t>
      </w:r>
      <w:r w:rsidR="00A1745E" w:rsidRPr="00A1745E">
        <w:t xml:space="preserve">. </w:t>
      </w:r>
      <w:ins w:id="1717" w:author="mkoenig" w:date="2015-09-06T15:47:00Z">
        <w:r w:rsidR="006378CA" w:rsidRPr="0030329B">
          <w:t xml:space="preserve">GLDH </w:t>
        </w:r>
        <w:r w:rsidR="006378CA">
          <w:t xml:space="preserve">like ALT shows a strong initial increase, but in contrast to the latter increases further up to </w:t>
        </w:r>
        <w:r w:rsidR="006378CA" w:rsidRPr="006D03B1">
          <w:t>18h</w:t>
        </w:r>
        <w:r w:rsidR="006378CA">
          <w:t xml:space="preserve">, before it decreases </w:t>
        </w:r>
        <w:r w:rsidR="006378CA" w:rsidRPr="00C31300">
          <w:t>gradually.</w:t>
        </w:r>
      </w:ins>
    </w:p>
    <w:p w14:paraId="0DF1F976" w14:textId="77777777" w:rsidR="006378CA" w:rsidRDefault="006378CA" w:rsidP="006378CA">
      <w:pPr>
        <w:rPr>
          <w:ins w:id="1718" w:author="mkoenig" w:date="2015-09-06T15:50:00Z"/>
        </w:rPr>
      </w:pPr>
      <w:ins w:id="1719" w:author="mkoenig" w:date="2015-09-06T15:44:00Z">
        <w:r>
          <w:lastRenderedPageBreak/>
          <w:t>Among the up-regulated factors (see Supplement t-test for in</w:t>
        </w:r>
      </w:ins>
      <w:ins w:id="1720" w:author="mkoenig" w:date="2015-09-06T15:45:00Z">
        <w:r>
          <w:t>i</w:t>
        </w:r>
      </w:ins>
      <w:ins w:id="1721" w:author="mkoenig" w:date="2015-09-06T15:44:00Z">
        <w:r>
          <w:t xml:space="preserve">tial phase) are </w:t>
        </w:r>
      </w:ins>
      <w:ins w:id="1722" w:author="mkoenig" w:date="2015-09-06T15:42:00Z">
        <w:r>
          <w:t xml:space="preserve">the </w:t>
        </w:r>
      </w:ins>
      <w:ins w:id="1723" w:author="mkoenig" w:date="2015-09-06T15:43:00Z">
        <w:r>
          <w:t xml:space="preserve">members of </w:t>
        </w:r>
      </w:ins>
      <w:ins w:id="1724" w:author="mkoenig" w:date="2015-09-06T15:47:00Z">
        <w:r>
          <w:t xml:space="preserve">cluster 3, </w:t>
        </w:r>
        <w:r>
          <w:t xml:space="preserve">i.e. GLDH </w:t>
        </w:r>
        <w:r w:rsidRPr="00C31300">
          <w:t>(</w:t>
        </w:r>
        <w:r>
          <w:t>Figure</w:t>
        </w:r>
        <w:r w:rsidRPr="00C31300">
          <w:t xml:space="preserve"> 8B)</w:t>
        </w:r>
        <w:r>
          <w:t>, Fn1 (Figure 1B) and Sult1a1 increase in the initial phase after BDL</w:t>
        </w:r>
        <w:r>
          <w:t xml:space="preserve">, and </w:t>
        </w:r>
      </w:ins>
      <w:ins w:id="1725" w:author="mkoenig" w:date="2015-09-06T14:33:00Z">
        <w:r w:rsidR="00F932E8">
          <w:t>cluster</w:t>
        </w:r>
      </w:ins>
      <w:ins w:id="1726" w:author="mkoenig" w:date="2015-09-06T15:47:00Z">
        <w:r>
          <w:t xml:space="preserve"> </w:t>
        </w:r>
      </w:ins>
      <w:ins w:id="1727" w:author="mkoenig" w:date="2015-09-06T15:43:00Z">
        <w:r>
          <w:t>2, i.e. Cyp</w:t>
        </w:r>
      </w:ins>
      <w:ins w:id="1728" w:author="mkoenig" w:date="2015-09-06T15:45:00Z">
        <w:r>
          <w:t>24a1 and Nr0b2</w:t>
        </w:r>
      </w:ins>
      <w:ins w:id="1729" w:author="mkoenig" w:date="2015-09-06T14:33:00Z">
        <w:r>
          <w:t>.</w:t>
        </w:r>
      </w:ins>
      <w:ins w:id="1730" w:author="mkoenig" w:date="2015-09-06T15:48:00Z">
        <w:r>
          <w:t xml:space="preserve"> </w:t>
        </w:r>
      </w:ins>
    </w:p>
    <w:p w14:paraId="7FEB9DF1" w14:textId="35E1AEE3" w:rsidR="00B73034" w:rsidDel="003E54EB" w:rsidRDefault="006378CA" w:rsidP="003E54EB">
      <w:pPr>
        <w:rPr>
          <w:del w:id="1731" w:author="mkoenig" w:date="2015-09-06T15:55:00Z"/>
        </w:rPr>
        <w:pPrChange w:id="1732" w:author="mkoenig" w:date="2015-09-06T15:55:00Z">
          <w:pPr/>
        </w:pPrChange>
      </w:pPr>
      <w:ins w:id="1733" w:author="mkoenig" w:date="2015-09-06T15:50:00Z">
        <w:r>
          <w:t xml:space="preserve">In addition to the cluster analysis, </w:t>
        </w:r>
      </w:ins>
      <w:ins w:id="1734" w:author="mkoenig" w:date="2015-09-06T15:49:00Z">
        <w:r>
          <w:t>w</w:t>
        </w:r>
      </w:ins>
      <w:ins w:id="1735" w:author="mkoenig" w:date="2015-09-06T15:48:00Z">
        <w:r>
          <w:t>e tested specifically for changes in the initial time point</w:t>
        </w:r>
      </w:ins>
      <w:ins w:id="1736" w:author="mkoenig" w:date="2015-09-06T15:49:00Z">
        <w:r>
          <w:t xml:space="preserve"> (see Supplement)</w:t>
        </w:r>
      </w:ins>
      <w:ins w:id="1737" w:author="mkoenig" w:date="2015-09-06T15:48:00Z">
        <w:r>
          <w:t>.</w:t>
        </w:r>
      </w:ins>
      <w:ins w:id="1738" w:author="mkoenig" w:date="2015-09-06T15:50:00Z">
        <w:r>
          <w:t xml:space="preserve"> </w:t>
        </w:r>
      </w:ins>
      <w:ins w:id="1739" w:author="mkoenig" w:date="2015-09-06T15:54:00Z">
        <w:r w:rsidR="003E54EB">
          <w:t xml:space="preserve">A </w:t>
        </w:r>
      </w:ins>
      <w:ins w:id="1740" w:author="mkoenig" w:date="2015-09-06T15:52:00Z">
        <w:r w:rsidR="003E54EB">
          <w:t>marked down-regulat</w:t>
        </w:r>
      </w:ins>
      <w:ins w:id="1741" w:author="mkoenig" w:date="2015-09-06T15:54:00Z">
        <w:r w:rsidR="003E54EB">
          <w:t>i</w:t>
        </w:r>
      </w:ins>
      <w:ins w:id="1742" w:author="mkoenig" w:date="2015-09-06T15:52:00Z">
        <w:r w:rsidR="003E54EB">
          <w:t xml:space="preserve">on after </w:t>
        </w:r>
        <w:r>
          <w:t xml:space="preserve">6h </w:t>
        </w:r>
      </w:ins>
      <w:ins w:id="1743" w:author="mkoenig" w:date="2015-09-06T15:54:00Z">
        <w:r w:rsidR="003E54EB">
          <w:t xml:space="preserve">could be observed among others for </w:t>
        </w:r>
      </w:ins>
      <w:ins w:id="1744" w:author="mkoenig" w:date="2015-09-06T15:52:00Z">
        <w:r>
          <w:t xml:space="preserve">Cdh2 </w:t>
        </w:r>
        <w:r w:rsidR="003E54EB">
          <w:t>and Pde4a</w:t>
        </w:r>
      </w:ins>
      <w:ins w:id="1745" w:author="mkoenig" w:date="2015-09-06T15:54:00Z">
        <w:r w:rsidR="003E54EB">
          <w:t xml:space="preserve"> and the main enzyme of bile acid synthesis</w:t>
        </w:r>
      </w:ins>
      <w:ins w:id="1746" w:author="mkoenig" w:date="2015-09-06T15:55:00Z">
        <w:r w:rsidR="003E54EB">
          <w:t xml:space="preserve"> Cyp7a1 (</w:t>
        </w:r>
        <w:r w:rsidR="003E54EB" w:rsidRPr="00A1745E">
          <w:t>choles</w:t>
        </w:r>
        <w:r w:rsidR="003E54EB">
          <w:t>terol-7-α-hydroxylase</w:t>
        </w:r>
        <w:r w:rsidR="003E54EB">
          <w:t>), wh</w:t>
        </w:r>
      </w:ins>
      <w:ins w:id="1747" w:author="mkoenig" w:date="2015-09-06T15:56:00Z">
        <w:r w:rsidR="003E54EB">
          <w:t xml:space="preserve">ich </w:t>
        </w:r>
      </w:ins>
    </w:p>
    <w:p w14:paraId="0DF2CCA6" w14:textId="51E35450" w:rsidR="00B73034" w:rsidRDefault="00A1745E" w:rsidP="003E54EB">
      <w:pPr>
        <w:rPr>
          <w:ins w:id="1748" w:author="mkoenig" w:date="2015-09-06T14:13:00Z"/>
        </w:rPr>
        <w:pPrChange w:id="1749" w:author="mkoenig" w:date="2015-09-06T15:57:00Z">
          <w:pPr/>
        </w:pPrChange>
      </w:pPr>
      <w:del w:id="1750" w:author="mkoenig" w:date="2015-09-06T14:27:00Z">
        <w:r w:rsidRPr="00A1745E" w:rsidDel="00DF0DC5">
          <w:delText xml:space="preserve">The </w:delText>
        </w:r>
        <w:r w:rsidR="005F0942" w:rsidDel="00DF0DC5">
          <w:delText xml:space="preserve">factor with the </w:delText>
        </w:r>
        <w:r w:rsidR="00520431" w:rsidDel="00DF0DC5">
          <w:delText>strong</w:delText>
        </w:r>
        <w:r w:rsidRPr="00A1745E" w:rsidDel="00DF0DC5">
          <w:delText>est</w:delText>
        </w:r>
        <w:r w:rsidR="00520431" w:rsidDel="00DF0DC5">
          <w:delText xml:space="preserve"> negative</w:delText>
        </w:r>
        <w:r w:rsidRPr="00A1745E" w:rsidDel="00DF0DC5">
          <w:delText xml:space="preserve"> correlat</w:delText>
        </w:r>
        <w:r w:rsidR="005F0942" w:rsidDel="00DF0DC5">
          <w:delText xml:space="preserve">ion to ALT </w:delText>
        </w:r>
        <w:r w:rsidR="00EE26CF" w:rsidDel="00DF0DC5">
          <w:delText xml:space="preserve">in serum </w:delText>
        </w:r>
        <w:r w:rsidR="005F0942" w:rsidDel="00DF0DC5">
          <w:delText>is</w:delText>
        </w:r>
        <w:r w:rsidR="00EE26CF" w:rsidDel="00DF0DC5">
          <w:delText xml:space="preserve"> </w:delText>
        </w:r>
        <w:r w:rsidRPr="00C31300" w:rsidDel="00DF0DC5">
          <w:delText>Cyp7a1</w:delText>
        </w:r>
        <w:r w:rsidR="00EF1B46" w:rsidRPr="00C31300" w:rsidDel="00DF0DC5">
          <w:delText xml:space="preserve"> (</w:delText>
        </w:r>
        <w:r w:rsidR="009E231B" w:rsidDel="00DF0DC5">
          <w:delText>Figure</w:delText>
        </w:r>
        <w:r w:rsidR="00106914" w:rsidRPr="00C31300" w:rsidDel="00DF0DC5">
          <w:delText xml:space="preserve"> 8</w:delText>
        </w:r>
        <w:r w:rsidR="00EF1B46" w:rsidRPr="00C31300" w:rsidDel="00DF0DC5">
          <w:delText>A)</w:delText>
        </w:r>
        <w:r w:rsidRPr="00C31300" w:rsidDel="00DF0DC5">
          <w:delText>.</w:delText>
        </w:r>
        <w:r w:rsidRPr="00A1745E" w:rsidDel="00DF0DC5">
          <w:delText xml:space="preserve"> </w:delText>
        </w:r>
      </w:del>
      <w:del w:id="1751" w:author="mkoenig" w:date="2015-09-06T15:55:00Z">
        <w:r w:rsidRPr="00A1745E" w:rsidDel="003E54EB">
          <w:delText xml:space="preserve">As </w:delText>
        </w:r>
        <w:r w:rsidRPr="00DF0DC5" w:rsidDel="003E54EB">
          <w:rPr>
            <w:b/>
            <w:rPrChange w:id="1752" w:author="mkoenig" w:date="2015-09-06T14:29:00Z">
              <w:rPr/>
            </w:rPrChange>
          </w:rPr>
          <w:delText>Cyp7a1</w:delText>
        </w:r>
        <w:r w:rsidR="006D03B1" w:rsidDel="003E54EB">
          <w:delText xml:space="preserve"> mRNA</w:delText>
        </w:r>
        <w:r w:rsidRPr="00A1745E" w:rsidDel="003E54EB">
          <w:delText xml:space="preserve"> </w:delText>
        </w:r>
        <w:r w:rsidR="00EE26CF" w:rsidDel="003E54EB">
          <w:delText>en</w:delText>
        </w:r>
        <w:r w:rsidRPr="00A1745E" w:rsidDel="003E54EB">
          <w:delText>codes choles</w:delText>
        </w:r>
        <w:r w:rsidR="00EE26CF" w:rsidDel="003E54EB">
          <w:delText xml:space="preserve">terol-7-α-hydroxylase, </w:delText>
        </w:r>
        <w:r w:rsidRPr="00A1745E" w:rsidDel="003E54EB">
          <w:delText>down-regulation</w:delText>
        </w:r>
        <w:r w:rsidR="002A69B4" w:rsidDel="003E54EB">
          <w:delText xml:space="preserve"> of bile acid synthesis</w:delText>
        </w:r>
      </w:del>
      <w:del w:id="1753" w:author="mkoenig" w:date="2015-09-06T15:56:00Z">
        <w:r w:rsidR="002A69B4" w:rsidDel="003E54EB">
          <w:delText xml:space="preserve"> </w:delText>
        </w:r>
      </w:del>
      <w:proofErr w:type="gramStart"/>
      <w:r w:rsidRPr="00A1745E">
        <w:t>can</w:t>
      </w:r>
      <w:proofErr w:type="gramEnd"/>
      <w:r w:rsidRPr="00A1745E">
        <w:t xml:space="preserve"> be seen as a fast and </w:t>
      </w:r>
      <w:r w:rsidR="002A69B4">
        <w:t xml:space="preserve">straightforward </w:t>
      </w:r>
      <w:r w:rsidRPr="00A1745E">
        <w:t>response to cholestasis</w:t>
      </w:r>
      <w:r w:rsidR="00803773">
        <w:t xml:space="preserve">. </w:t>
      </w:r>
      <w:r w:rsidR="006D03B1">
        <w:t>As underlying mechanism,</w:t>
      </w:r>
      <w:r w:rsidR="00EE26CF">
        <w:t xml:space="preserve"> </w:t>
      </w:r>
      <w:r w:rsidR="006D03B1">
        <w:t>activation of the</w:t>
      </w:r>
      <w:r w:rsidR="006D03B1" w:rsidRPr="00A1745E">
        <w:t xml:space="preserve"> J</w:t>
      </w:r>
      <w:r w:rsidR="006D03B1">
        <w:t xml:space="preserve">NK/c-Jun pathway </w:t>
      </w:r>
      <w:r w:rsidR="00EE26CF">
        <w:t xml:space="preserve">has been reported </w:t>
      </w:r>
      <w:r w:rsidR="00CA6192">
        <w:t>[</w:t>
      </w:r>
      <w:r w:rsidR="00EB6A15">
        <w:t>15</w:t>
      </w:r>
      <w:r w:rsidR="00CA6192">
        <w:t>]</w:t>
      </w:r>
      <w:r w:rsidR="00805685">
        <w:t>. In later time phases Cyp7a1 in</w:t>
      </w:r>
      <w:r w:rsidRPr="00A1745E">
        <w:t xml:space="preserve">creases again, </w:t>
      </w:r>
      <w:r w:rsidR="00805685">
        <w:t xml:space="preserve">most </w:t>
      </w:r>
      <w:r w:rsidR="00EE26CF">
        <w:t>likely SREBP-mediated, since</w:t>
      </w:r>
      <w:r w:rsidRPr="00A1745E">
        <w:t xml:space="preserve"> plas</w:t>
      </w:r>
      <w:r w:rsidR="00EE26CF">
        <w:t>ma cholesterol concentration increases simultaneously</w:t>
      </w:r>
      <w:r w:rsidR="00CA6192">
        <w:t xml:space="preserve"> [</w:t>
      </w:r>
      <w:r w:rsidR="00EB6A15">
        <w:t>16</w:t>
      </w:r>
      <w:r w:rsidR="00CA6192">
        <w:t>]</w:t>
      </w:r>
      <w:r w:rsidRPr="00A1745E">
        <w:t>.</w:t>
      </w:r>
      <w:del w:id="1754" w:author="mkoenig" w:date="2015-09-06T15:56:00Z">
        <w:r w:rsidRPr="00A1745E" w:rsidDel="003E54EB">
          <w:delText xml:space="preserve"> The </w:delText>
        </w:r>
        <w:r w:rsidR="00163A1C" w:rsidDel="003E54EB">
          <w:delText>second</w:delText>
        </w:r>
        <w:r w:rsidRPr="00A1745E" w:rsidDel="003E54EB">
          <w:delText xml:space="preserve"> highest correlated factor </w:delText>
        </w:r>
        <w:r w:rsidR="00805685" w:rsidDel="003E54EB">
          <w:delText xml:space="preserve">to ALT </w:delText>
        </w:r>
        <w:r w:rsidRPr="00A1745E" w:rsidDel="003E54EB">
          <w:delText xml:space="preserve">is </w:delText>
        </w:r>
        <w:r w:rsidRPr="00DF0DC5" w:rsidDel="003E54EB">
          <w:rPr>
            <w:b/>
            <w:rPrChange w:id="1755" w:author="mkoenig" w:date="2015-09-06T14:30:00Z">
              <w:rPr/>
            </w:rPrChange>
          </w:rPr>
          <w:delText>Hmox1</w:delText>
        </w:r>
        <w:r w:rsidR="006D03B1" w:rsidDel="003E54EB">
          <w:delText>,</w:delText>
        </w:r>
        <w:r w:rsidRPr="00A1745E" w:rsidDel="003E54EB">
          <w:delText xml:space="preserve"> </w:delText>
        </w:r>
        <w:r w:rsidR="00EE26CF" w:rsidDel="003E54EB">
          <w:delText xml:space="preserve">encoding </w:delText>
        </w:r>
        <w:r w:rsidRPr="00A1745E" w:rsidDel="003E54EB">
          <w:delText>heme oxygenase</w:delText>
        </w:r>
        <w:r w:rsidR="003B4D09" w:rsidDel="003E54EB">
          <w:delText>,</w:delText>
        </w:r>
        <w:r w:rsidRPr="00A1745E" w:rsidDel="003E54EB">
          <w:delText xml:space="preserve"> </w:delText>
        </w:r>
        <w:r w:rsidR="00EE26CF" w:rsidDel="003E54EB">
          <w:delText>which was reported as increased upon</w:delText>
        </w:r>
        <w:r w:rsidR="004509CF" w:rsidDel="003E54EB">
          <w:delText xml:space="preserve"> BDL</w:delText>
        </w:r>
        <w:r w:rsidR="00CA6192" w:rsidDel="003E54EB">
          <w:delText xml:space="preserve"> [</w:delText>
        </w:r>
        <w:r w:rsidR="00EB6A15" w:rsidDel="003E54EB">
          <w:delText>17</w:delText>
        </w:r>
        <w:r w:rsidR="00CA6192" w:rsidDel="003E54EB">
          <w:delText>]</w:delText>
        </w:r>
        <w:r w:rsidRPr="00A1745E" w:rsidDel="003E54EB">
          <w:delText xml:space="preserve">. It </w:delText>
        </w:r>
        <w:r w:rsidR="006D03B1" w:rsidDel="003E54EB">
          <w:delText>therefore also</w:delText>
        </w:r>
        <w:r w:rsidRPr="00A1745E" w:rsidDel="003E54EB">
          <w:delText xml:space="preserve"> </w:delText>
        </w:r>
        <w:r w:rsidR="00EE26CF" w:rsidDel="003E54EB">
          <w:delText xml:space="preserve">can be defined as “early response” parameter, </w:delText>
        </w:r>
        <w:r w:rsidR="006D03B1" w:rsidDel="003E54EB">
          <w:delText>which subsequently remains</w:delText>
        </w:r>
        <w:r w:rsidR="00EE26CF" w:rsidDel="003E54EB">
          <w:delText xml:space="preserve"> at </w:delText>
        </w:r>
        <w:r w:rsidR="0030329B" w:rsidDel="003E54EB">
          <w:delText>increased level</w:delText>
        </w:r>
        <w:r w:rsidR="006D03B1" w:rsidDel="003E54EB">
          <w:delText>s as compared to</w:delText>
        </w:r>
        <w:r w:rsidR="00EE26CF" w:rsidDel="003E54EB">
          <w:delText xml:space="preserve"> healthy</w:delText>
        </w:r>
        <w:r w:rsidR="006D03B1" w:rsidDel="003E54EB">
          <w:delText xml:space="preserve"> liver</w:delText>
        </w:r>
        <w:r w:rsidR="0030329B" w:rsidDel="003E54EB">
          <w:delText>.</w:delText>
        </w:r>
        <w:r w:rsidR="00BC474A" w:rsidDel="003E54EB">
          <w:delText xml:space="preserve"> </w:delText>
        </w:r>
      </w:del>
      <w:del w:id="1756" w:author="mkoenig" w:date="2015-09-06T14:32:00Z">
        <w:r w:rsidR="0030329B" w:rsidRPr="0030329B" w:rsidDel="00DF0DC5">
          <w:delText xml:space="preserve">GLDH is </w:delText>
        </w:r>
        <w:r w:rsidR="003B4D09" w:rsidDel="00DF0DC5">
          <w:delText xml:space="preserve">another serum </w:delText>
        </w:r>
        <w:r w:rsidR="003B4D09" w:rsidRPr="00C31300" w:rsidDel="00DF0DC5">
          <w:delText xml:space="preserve">marker </w:delText>
        </w:r>
        <w:r w:rsidR="00EF1B46" w:rsidRPr="00C31300" w:rsidDel="00DF0DC5">
          <w:delText>(</w:delText>
        </w:r>
        <w:r w:rsidR="009E231B" w:rsidDel="00DF0DC5">
          <w:delText>Figure</w:delText>
        </w:r>
        <w:r w:rsidR="00712144" w:rsidRPr="00C31300" w:rsidDel="00DF0DC5">
          <w:delText xml:space="preserve"> </w:delText>
        </w:r>
        <w:r w:rsidR="00106914" w:rsidRPr="00C31300" w:rsidDel="00DF0DC5">
          <w:delText>8</w:delText>
        </w:r>
        <w:r w:rsidR="00EF1B46" w:rsidRPr="00C31300" w:rsidDel="00DF0DC5">
          <w:delText>B</w:delText>
        </w:r>
        <w:r w:rsidR="00EF1B46" w:rsidDel="00DF0DC5">
          <w:delText xml:space="preserve">) </w:delText>
        </w:r>
        <w:r w:rsidR="004C63C8" w:rsidDel="00DF0DC5">
          <w:delText>for</w:delText>
        </w:r>
        <w:r w:rsidR="0030329B" w:rsidRPr="0030329B" w:rsidDel="00DF0DC5">
          <w:delText xml:space="preserve"> hepatocellular injury</w:delText>
        </w:r>
        <w:r w:rsidR="00922C42" w:rsidDel="00DF0DC5">
          <w:delText xml:space="preserve"> that</w:delText>
        </w:r>
        <w:r w:rsidR="00805685" w:rsidRPr="00805685" w:rsidDel="00DF0DC5">
          <w:delText xml:space="preserve"> </w:delText>
        </w:r>
        <w:r w:rsidR="00922C42" w:rsidDel="00DF0DC5">
          <w:delText>positively correlates</w:delText>
        </w:r>
        <w:r w:rsidR="00805685" w:rsidRPr="00805685" w:rsidDel="00DF0DC5">
          <w:delText xml:space="preserve"> </w:delText>
        </w:r>
        <w:r w:rsidR="00805685" w:rsidDel="00DF0DC5">
          <w:delText>to ALT</w:delText>
        </w:r>
        <w:r w:rsidR="00922C42" w:rsidDel="00DF0DC5">
          <w:delText>,</w:delText>
        </w:r>
        <w:r w:rsidR="0030329B" w:rsidRPr="0030329B" w:rsidDel="00DF0DC5">
          <w:delText xml:space="preserve"> </w:delText>
        </w:r>
        <w:r w:rsidR="004C63C8" w:rsidDel="00DF0DC5">
          <w:delText>but less significant</w:delText>
        </w:r>
        <w:r w:rsidR="00922C42" w:rsidDel="00DF0DC5">
          <w:delText xml:space="preserve"> than Cyp7a1 </w:delText>
        </w:r>
        <w:r w:rsidR="00B8182A" w:rsidRPr="00B8182A" w:rsidDel="00DF0DC5">
          <w:delText xml:space="preserve">and Hmox1, indicating that </w:delText>
        </w:r>
        <w:r w:rsidR="00805685" w:rsidDel="00DF0DC5">
          <w:delText>ALT and GLDH</w:delText>
        </w:r>
        <w:r w:rsidR="00B8182A" w:rsidRPr="00B8182A" w:rsidDel="00DF0DC5">
          <w:delText xml:space="preserve"> are suitable as independent measures.</w:delText>
        </w:r>
        <w:r w:rsidR="0030329B" w:rsidRPr="0030329B" w:rsidDel="00DF0DC5">
          <w:delText xml:space="preserve"> </w:delText>
        </w:r>
      </w:del>
      <w:del w:id="1757" w:author="mkoenig" w:date="2015-09-06T14:23:00Z">
        <w:r w:rsidR="004509CF" w:rsidRPr="00DF0DC5" w:rsidDel="00DF0DC5">
          <w:rPr>
            <w:b/>
            <w:rPrChange w:id="1758" w:author="mkoenig" w:date="2015-09-06T14:23:00Z">
              <w:rPr/>
            </w:rPrChange>
          </w:rPr>
          <w:delText>Additionally,</w:delText>
        </w:r>
        <w:r w:rsidR="00686B93" w:rsidRPr="00DF0DC5" w:rsidDel="00DF0DC5">
          <w:rPr>
            <w:b/>
            <w:rPrChange w:id="1759" w:author="mkoenig" w:date="2015-09-06T14:23:00Z">
              <w:rPr/>
            </w:rPrChange>
          </w:rPr>
          <w:delText xml:space="preserve"> a high correlation is found for </w:delText>
        </w:r>
        <w:r w:rsidR="00612909" w:rsidRPr="00DF0DC5" w:rsidDel="00DF0DC5">
          <w:rPr>
            <w:b/>
            <w:rPrChange w:id="1760" w:author="mkoenig" w:date="2015-09-06T14:23:00Z">
              <w:rPr/>
            </w:rPrChange>
          </w:rPr>
          <w:delText xml:space="preserve">ALT with </w:delText>
        </w:r>
      </w:del>
      <w:del w:id="1761" w:author="mkoenig" w:date="2015-09-06T14:24:00Z">
        <w:r w:rsidR="00686B93" w:rsidRPr="00DF0DC5" w:rsidDel="00DF0DC5">
          <w:rPr>
            <w:b/>
            <w:rPrChange w:id="1762" w:author="mkoenig" w:date="2015-09-06T14:23:00Z">
              <w:rPr/>
            </w:rPrChange>
          </w:rPr>
          <w:delText>Cebpb</w:delText>
        </w:r>
        <w:r w:rsidR="00686B93" w:rsidDel="00DF0DC5">
          <w:delText>, which</w:delText>
        </w:r>
        <w:r w:rsidR="00686B93" w:rsidRPr="0030329B" w:rsidDel="00DF0DC5">
          <w:delText xml:space="preserve"> </w:delText>
        </w:r>
        <w:r w:rsidR="00686B93" w:rsidDel="00DF0DC5">
          <w:delText>encodes</w:delText>
        </w:r>
        <w:r w:rsidR="00686B93" w:rsidRPr="0030329B" w:rsidDel="00DF0DC5">
          <w:delText xml:space="preserve"> CCAA</w:delText>
        </w:r>
        <w:r w:rsidR="00686B93" w:rsidDel="00DF0DC5">
          <w:delText>T/enhancer-binding protein β, a</w:delText>
        </w:r>
        <w:r w:rsidR="00686B93" w:rsidRPr="0030329B" w:rsidDel="00DF0DC5">
          <w:delText xml:space="preserve"> </w:delText>
        </w:r>
        <w:r w:rsidR="00686B93" w:rsidDel="00DF0DC5">
          <w:delText>regulator of the inflammatory response</w:delText>
        </w:r>
        <w:r w:rsidR="00686B93" w:rsidRPr="0030329B" w:rsidDel="00DF0DC5">
          <w:delText xml:space="preserve">, e.g. </w:delText>
        </w:r>
        <w:r w:rsidR="00686B93" w:rsidDel="00DF0DC5">
          <w:delText xml:space="preserve">via </w:delText>
        </w:r>
        <w:r w:rsidR="00686B93" w:rsidRPr="0030329B" w:rsidDel="00DF0DC5">
          <w:delText>up</w:delText>
        </w:r>
        <w:r w:rsidR="00686B93" w:rsidDel="00DF0DC5">
          <w:delText xml:space="preserve">-regulating </w:delText>
        </w:r>
        <w:r w:rsidR="000F112C" w:rsidDel="00DF0DC5">
          <w:delText>Il</w:delText>
        </w:r>
        <w:r w:rsidR="00CA6192" w:rsidDel="00DF0DC5">
          <w:delText>6 [</w:delText>
        </w:r>
        <w:r w:rsidR="00EB6A15" w:rsidDel="00DF0DC5">
          <w:delText>18</w:delText>
        </w:r>
        <w:r w:rsidR="00CA6192" w:rsidDel="00DF0DC5">
          <w:delText>]</w:delText>
        </w:r>
        <w:r w:rsidR="00686B93" w:rsidDel="00DF0DC5">
          <w:delText xml:space="preserve">. </w:delText>
        </w:r>
        <w:r w:rsidR="004509CF" w:rsidDel="00DF0DC5">
          <w:delText xml:space="preserve">The two chemokines </w:delText>
        </w:r>
        <w:r w:rsidR="00686B93" w:rsidRPr="00B73034" w:rsidDel="00DF0DC5">
          <w:rPr>
            <w:b/>
            <w:rPrChange w:id="1763" w:author="mkoenig" w:date="2015-09-06T14:22:00Z">
              <w:rPr/>
            </w:rPrChange>
          </w:rPr>
          <w:delText>Cxcl1</w:delText>
        </w:r>
        <w:r w:rsidR="00686B93" w:rsidDel="00DF0DC5">
          <w:delText xml:space="preserve">, encoding </w:delText>
        </w:r>
        <w:r w:rsidR="00686B93" w:rsidRPr="00686B93" w:rsidDel="00DF0DC5">
          <w:delText>neutrophil-activating protein 3</w:delText>
        </w:r>
        <w:r w:rsidR="00686B93" w:rsidDel="00DF0DC5">
          <w:delText xml:space="preserve">, and </w:delText>
        </w:r>
        <w:r w:rsidR="0030329B" w:rsidRPr="00B73034" w:rsidDel="00DF0DC5">
          <w:rPr>
            <w:b/>
            <w:rPrChange w:id="1764" w:author="mkoenig" w:date="2015-09-06T14:22:00Z">
              <w:rPr/>
            </w:rPrChange>
          </w:rPr>
          <w:delText>Cxcl2</w:delText>
        </w:r>
        <w:r w:rsidR="00686B93" w:rsidDel="00DF0DC5">
          <w:delText>,</w:delText>
        </w:r>
        <w:r w:rsidR="0030329B" w:rsidRPr="0030329B" w:rsidDel="00DF0DC5">
          <w:delText xml:space="preserve"> encoding macrophage inflammatory protein 2</w:delText>
        </w:r>
        <w:r w:rsidR="00CE7DAE" w:rsidDel="00DF0DC5">
          <w:delText>-</w:delText>
        </w:r>
        <w:r w:rsidR="0030329B" w:rsidRPr="0030329B" w:rsidDel="00DF0DC5">
          <w:delText>α</w:delText>
        </w:r>
        <w:r w:rsidR="00686B93" w:rsidDel="00DF0DC5">
          <w:delText>,</w:delText>
        </w:r>
        <w:r w:rsidR="0030329B" w:rsidRPr="0030329B" w:rsidDel="00DF0DC5">
          <w:delText xml:space="preserve"> </w:delText>
        </w:r>
        <w:r w:rsidR="004509CF" w:rsidDel="00DF0DC5">
          <w:delText xml:space="preserve">are </w:delText>
        </w:r>
        <w:r w:rsidR="002A69B4" w:rsidDel="00DF0DC5">
          <w:delText>positively correlated to ALT</w:delText>
        </w:r>
        <w:r w:rsidR="00686B93" w:rsidDel="00DF0DC5">
          <w:delText xml:space="preserve">. </w:delText>
        </w:r>
        <w:r w:rsidR="0030329B" w:rsidRPr="0030329B" w:rsidDel="00DF0DC5">
          <w:delText>As</w:delText>
        </w:r>
        <w:r w:rsidR="001513C5" w:rsidDel="00DF0DC5">
          <w:delText xml:space="preserve"> </w:delText>
        </w:r>
        <w:r w:rsidR="00686B93" w:rsidDel="00DF0DC5">
          <w:delText>both</w:delText>
        </w:r>
        <w:r w:rsidR="001513C5" w:rsidDel="00DF0DC5">
          <w:delText xml:space="preserve"> protein</w:delText>
        </w:r>
        <w:r w:rsidR="00686B93" w:rsidDel="00DF0DC5">
          <w:delText>s are</w:delText>
        </w:r>
        <w:r w:rsidR="001513C5" w:rsidDel="00DF0DC5">
          <w:delText xml:space="preserve"> excreted</w:delText>
        </w:r>
        <w:r w:rsidR="004509CF" w:rsidDel="00DF0DC5">
          <w:delText>,</w:delText>
        </w:r>
        <w:r w:rsidR="0030329B" w:rsidRPr="0030329B" w:rsidDel="00DF0DC5">
          <w:delText xml:space="preserve"> it is likely </w:delText>
        </w:r>
        <w:r w:rsidR="004509CF" w:rsidDel="00DF0DC5">
          <w:delText>that they can be detected</w:delText>
        </w:r>
        <w:r w:rsidR="0030329B" w:rsidRPr="0030329B" w:rsidDel="00DF0DC5">
          <w:delText xml:space="preserve"> in the plasma</w:delText>
        </w:r>
        <w:r w:rsidR="001513C5" w:rsidDel="00DF0DC5">
          <w:delText xml:space="preserve"> and thus may be further investigated as potential diagnostic marker</w:delText>
        </w:r>
        <w:r w:rsidR="0030329B" w:rsidRPr="0030329B" w:rsidDel="00DF0DC5">
          <w:delText xml:space="preserve">. </w:delText>
        </w:r>
      </w:del>
    </w:p>
    <w:p w14:paraId="7A5F602F" w14:textId="6F863E92" w:rsidR="00B73034" w:rsidDel="00B73034" w:rsidRDefault="00B73034">
      <w:pPr>
        <w:rPr>
          <w:del w:id="1765" w:author="mkoenig" w:date="2015-09-06T14:16:00Z"/>
        </w:rPr>
      </w:pPr>
    </w:p>
    <w:p w14:paraId="66A24578" w14:textId="56624E6D" w:rsidR="0030329B" w:rsidDel="00B73034" w:rsidRDefault="0030329B" w:rsidP="00B73034">
      <w:pPr>
        <w:rPr>
          <w:del w:id="1766" w:author="mkoenig" w:date="2015-09-06T14:20:00Z"/>
        </w:rPr>
        <w:pPrChange w:id="1767" w:author="mkoenig" w:date="2015-09-06T14:16:00Z">
          <w:pPr/>
        </w:pPrChange>
      </w:pPr>
      <w:del w:id="1768" w:author="mkoenig" w:date="2015-09-06T14:33:00Z">
        <w:r w:rsidRPr="0030329B" w:rsidDel="00F932E8">
          <w:delText xml:space="preserve">GLDH </w:delText>
        </w:r>
        <w:r w:rsidR="004509CF" w:rsidDel="00F932E8">
          <w:delText xml:space="preserve">like ALT </w:delText>
        </w:r>
        <w:r w:rsidR="00834FBD" w:rsidDel="00F932E8">
          <w:delText>show</w:delText>
        </w:r>
        <w:r w:rsidR="004509CF" w:rsidDel="00F932E8">
          <w:delText xml:space="preserve">s a strong initial </w:delText>
        </w:r>
      </w:del>
      <w:del w:id="1769" w:author="mkoenig" w:date="2015-09-06T14:17:00Z">
        <w:r w:rsidR="004509CF" w:rsidDel="00B73034">
          <w:delText>response</w:delText>
        </w:r>
      </w:del>
      <w:del w:id="1770" w:author="mkoenig" w:date="2015-09-06T14:33:00Z">
        <w:r w:rsidR="004509CF" w:rsidDel="00F932E8">
          <w:delText xml:space="preserve"> but in contrast to the latter</w:delText>
        </w:r>
      </w:del>
      <w:del w:id="1771" w:author="mkoenig" w:date="2015-09-06T14:17:00Z">
        <w:r w:rsidR="004509CF" w:rsidDel="00B73034">
          <w:delText xml:space="preserve"> as</w:delText>
        </w:r>
        <w:r w:rsidR="00834FBD" w:rsidDel="00B73034">
          <w:delText xml:space="preserve"> </w:delText>
        </w:r>
      </w:del>
      <w:del w:id="1772" w:author="mkoenig" w:date="2015-09-06T14:33:00Z">
        <w:r w:rsidR="00834FBD" w:rsidDel="00F932E8">
          <w:delText xml:space="preserve">increases further up to </w:delText>
        </w:r>
        <w:r w:rsidR="00123B2D" w:rsidRPr="006D03B1" w:rsidDel="00F932E8">
          <w:delText>18h</w:delText>
        </w:r>
        <w:r w:rsidR="004509CF" w:rsidDel="00F932E8">
          <w:delText>, before it</w:delText>
        </w:r>
        <w:r w:rsidR="00834FBD" w:rsidDel="00F932E8">
          <w:delText xml:space="preserve"> decreases </w:delText>
        </w:r>
        <w:r w:rsidR="00834FBD" w:rsidRPr="00C31300" w:rsidDel="00F932E8">
          <w:delText>gradually</w:delText>
        </w:r>
      </w:del>
      <w:del w:id="1773" w:author="mkoenig" w:date="2015-09-06T14:18:00Z">
        <w:r w:rsidR="00834FBD" w:rsidRPr="00C31300" w:rsidDel="00B73034">
          <w:delText xml:space="preserve"> </w:delText>
        </w:r>
        <w:r w:rsidR="00EF1B46" w:rsidRPr="00C31300" w:rsidDel="00B73034">
          <w:delText>(</w:delText>
        </w:r>
        <w:r w:rsidR="009E231B" w:rsidDel="00B73034">
          <w:delText>Figure</w:delText>
        </w:r>
        <w:r w:rsidR="00712144" w:rsidRPr="00C31300" w:rsidDel="00B73034">
          <w:delText xml:space="preserve"> </w:delText>
        </w:r>
        <w:r w:rsidR="00106914" w:rsidRPr="00C31300" w:rsidDel="00B73034">
          <w:delText>8</w:delText>
        </w:r>
        <w:r w:rsidR="00EF1B46" w:rsidRPr="00C31300" w:rsidDel="00B73034">
          <w:delText>B)</w:delText>
        </w:r>
      </w:del>
      <w:del w:id="1774" w:author="mkoenig" w:date="2015-09-06T14:33:00Z">
        <w:r w:rsidR="00834FBD" w:rsidRPr="00C31300" w:rsidDel="00F932E8">
          <w:delText>.</w:delText>
        </w:r>
        <w:r w:rsidR="00834FBD" w:rsidDel="00F932E8">
          <w:delText xml:space="preserve"> </w:delText>
        </w:r>
      </w:del>
      <w:del w:id="1775" w:author="mkoenig" w:date="2015-09-06T14:18:00Z">
        <w:r w:rsidR="00834FBD" w:rsidDel="00B73034">
          <w:delText>It</w:delText>
        </w:r>
        <w:r w:rsidRPr="0030329B" w:rsidDel="00B73034">
          <w:delText xml:space="preserve"> is highly correlated to ALT</w:delText>
        </w:r>
        <w:r w:rsidR="001513C5" w:rsidDel="00B73034">
          <w:delText>,</w:delText>
        </w:r>
        <w:r w:rsidRPr="0030329B" w:rsidDel="00B73034">
          <w:delText xml:space="preserve"> but shows a low correlation to all other </w:delText>
        </w:r>
        <w:r w:rsidRPr="00C31300" w:rsidDel="00B73034">
          <w:delText>factors</w:delText>
        </w:r>
        <w:r w:rsidR="00EF1B46" w:rsidRPr="00C31300" w:rsidDel="00B73034">
          <w:delText xml:space="preserve"> (</w:delText>
        </w:r>
        <w:r w:rsidR="009E231B" w:rsidDel="00B73034">
          <w:delText>Figure</w:delText>
        </w:r>
        <w:r w:rsidR="00712144" w:rsidRPr="00C31300" w:rsidDel="00B73034">
          <w:delText xml:space="preserve"> </w:delText>
        </w:r>
        <w:r w:rsidR="00106914" w:rsidRPr="00C31300" w:rsidDel="00B73034">
          <w:delText>8</w:delText>
        </w:r>
        <w:r w:rsidR="00EF1B46" w:rsidRPr="00C31300" w:rsidDel="00B73034">
          <w:delText>B)</w:delText>
        </w:r>
        <w:r w:rsidRPr="00C31300" w:rsidDel="00B73034">
          <w:delText>.</w:delText>
        </w:r>
        <w:r w:rsidR="00BC474A" w:rsidDel="00B73034">
          <w:delText xml:space="preserve"> In particular, the anti-correlation </w:delText>
        </w:r>
        <w:r w:rsidR="004509CF" w:rsidDel="00B73034">
          <w:delText xml:space="preserve">of GLDH </w:delText>
        </w:r>
        <w:r w:rsidR="00BC474A" w:rsidDel="00B73034">
          <w:delText xml:space="preserve">to Cyp7a1, </w:delText>
        </w:r>
        <w:r w:rsidR="004509CF" w:rsidDel="00B73034">
          <w:delText>the 2nd</w:delText>
        </w:r>
        <w:r w:rsidR="00BC474A" w:rsidDel="00B73034">
          <w:delText xml:space="preserve"> highest correlation, is considerably lower than the ALT-Cyp7a1 correlation</w:delText>
        </w:r>
        <w:r w:rsidR="00834FBD" w:rsidDel="00B73034">
          <w:delText xml:space="preserve"> (</w:delText>
        </w:r>
        <w:r w:rsidR="00CE7DAE" w:rsidDel="00B73034">
          <w:delText>s</w:delText>
        </w:r>
        <w:r w:rsidR="00834FBD" w:rsidDel="00B73034">
          <w:delText>ee</w:delText>
        </w:r>
        <w:r w:rsidR="005C6AEF" w:rsidDel="00B73034">
          <w:delText xml:space="preserve"> </w:delText>
        </w:r>
        <w:r w:rsidR="00B83076" w:rsidRPr="00B83076" w:rsidDel="00B73034">
          <w:delText>Supporting Information</w:delText>
        </w:r>
        <w:r w:rsidR="00B83076" w:rsidDel="00B73034">
          <w:delText xml:space="preserve"> Dataset S3</w:delText>
        </w:r>
        <w:r w:rsidR="005C6AEF" w:rsidRPr="005C6AEF" w:rsidDel="00B73034">
          <w:delText>, section 4.</w:delText>
        </w:r>
        <w:r w:rsidR="005C6AEF" w:rsidDel="00B73034">
          <w:delText>2</w:delText>
        </w:r>
        <w:r w:rsidR="00834FBD" w:rsidDel="00B73034">
          <w:delText>)</w:delText>
        </w:r>
        <w:r w:rsidR="004509CF" w:rsidDel="00B73034">
          <w:delText xml:space="preserve">. </w:delText>
        </w:r>
      </w:del>
      <w:del w:id="1776" w:author="mkoenig" w:date="2015-09-06T14:20:00Z">
        <w:r w:rsidR="004509CF" w:rsidDel="00B73034">
          <w:delText>Further,</w:delText>
        </w:r>
        <w:r w:rsidR="00834FBD" w:rsidDel="00B73034">
          <w:delText xml:space="preserve"> </w:delText>
        </w:r>
        <w:r w:rsidR="00142701" w:rsidDel="00B73034">
          <w:delText xml:space="preserve">it is correlated to </w:delText>
        </w:r>
        <w:r w:rsidR="00834FBD" w:rsidDel="00B73034">
          <w:delText>RNA level</w:delText>
        </w:r>
        <w:r w:rsidR="004509CF" w:rsidDel="00B73034">
          <w:delText>s of Fibronectin (Fn1</w:delText>
        </w:r>
        <w:r w:rsidR="00142701" w:rsidDel="00B73034">
          <w:delText xml:space="preserve">, see </w:delText>
        </w:r>
        <w:r w:rsidR="009E231B" w:rsidDel="00B73034">
          <w:delText>Figure</w:delText>
        </w:r>
        <w:r w:rsidR="00142701" w:rsidDel="00B73034">
          <w:delText xml:space="preserve"> 6G</w:delText>
        </w:r>
        <w:r w:rsidR="004509CF" w:rsidDel="00B73034">
          <w:delText>)</w:delText>
        </w:r>
        <w:r w:rsidR="00142701" w:rsidDel="00B73034">
          <w:delText>,</w:delText>
        </w:r>
        <w:r w:rsidR="00834FBD" w:rsidDel="00B73034">
          <w:delText xml:space="preserve"> but </w:delText>
        </w:r>
        <w:r w:rsidR="00DC2BD5" w:rsidDel="00B73034">
          <w:delText>only i</w:delText>
        </w:r>
        <w:r w:rsidR="000B01F9" w:rsidDel="00B73034">
          <w:delText>n time frames including</w:delText>
        </w:r>
        <w:r w:rsidR="004509CF" w:rsidDel="00B73034">
          <w:delText xml:space="preserve"> the</w:delText>
        </w:r>
        <w:r w:rsidR="000B01F9" w:rsidDel="00B73034">
          <w:delText xml:space="preserve"> </w:delText>
        </w:r>
        <w:r w:rsidR="00123B2D" w:rsidRPr="006D03B1" w:rsidDel="00B73034">
          <w:delText>18h</w:delText>
        </w:r>
        <w:r w:rsidR="000B01F9" w:rsidDel="00B73034">
          <w:delText xml:space="preserve"> </w:delText>
        </w:r>
        <w:r w:rsidR="004509CF" w:rsidDel="00B73034">
          <w:delText xml:space="preserve">time point </w:delText>
        </w:r>
        <w:r w:rsidR="000B01F9" w:rsidDel="00B73034">
          <w:delText>(</w:delText>
        </w:r>
        <w:r w:rsidR="00123B2D" w:rsidRPr="006D03B1" w:rsidDel="00B73034">
          <w:delText>T18h, 6-18h, Perp</w:delText>
        </w:r>
        <w:r w:rsidR="00DC2BD5" w:rsidDel="00B73034">
          <w:delText>).</w:delText>
        </w:r>
      </w:del>
    </w:p>
    <w:p w14:paraId="7A500021" w14:textId="77777777" w:rsidR="00EF1B46" w:rsidRDefault="008D1090" w:rsidP="00A139B2">
      <w:pPr>
        <w:pStyle w:val="Heading2"/>
      </w:pPr>
      <w:r>
        <w:t>Macroscopic organ damage</w:t>
      </w:r>
    </w:p>
    <w:p w14:paraId="04314E51" w14:textId="77777777" w:rsidR="003E54EB" w:rsidRDefault="00635CA6">
      <w:pPr>
        <w:rPr>
          <w:ins w:id="1777" w:author="mkoenig" w:date="2015-09-06T15:58:00Z"/>
        </w:rPr>
      </w:pPr>
      <w:r>
        <w:t xml:space="preserve">As documented with the H&amp;E staining </w:t>
      </w:r>
      <w:r w:rsidRPr="00CE7DAE">
        <w:t xml:space="preserve">in </w:t>
      </w:r>
      <w:r w:rsidR="009E231B">
        <w:t>Figure</w:t>
      </w:r>
      <w:r w:rsidR="00712144">
        <w:t xml:space="preserve"> 2</w:t>
      </w:r>
      <w:r w:rsidRPr="00CE7DAE">
        <w:t xml:space="preserve">B, </w:t>
      </w:r>
      <w:proofErr w:type="spellStart"/>
      <w:r w:rsidRPr="00E434E1">
        <w:rPr>
          <w:b/>
          <w:rPrChange w:id="1778" w:author="mkoenig" w:date="2015-09-06T16:20:00Z">
            <w:rPr/>
          </w:rPrChange>
        </w:rPr>
        <w:t>n</w:t>
      </w:r>
      <w:r w:rsidR="002E170F" w:rsidRPr="00E434E1">
        <w:rPr>
          <w:b/>
          <w:rPrChange w:id="1779" w:author="mkoenig" w:date="2015-09-06T16:20:00Z">
            <w:rPr/>
          </w:rPrChange>
        </w:rPr>
        <w:t>ecroinflammation</w:t>
      </w:r>
      <w:proofErr w:type="spellEnd"/>
      <w:r w:rsidR="002E170F" w:rsidRPr="00CE7DAE">
        <w:t xml:space="preserve"> is caused by the BDL-i</w:t>
      </w:r>
      <w:r w:rsidR="002E170F" w:rsidRPr="005D3409">
        <w:t xml:space="preserve">nduced intrahepatic toxic bile accumulation with individual liver cell death and progressive development of confluent bile infarct </w:t>
      </w:r>
      <w:r w:rsidR="002E170F" w:rsidRPr="00DC2BD5">
        <w:t>areas</w:t>
      </w:r>
      <w:r w:rsidR="00EF1B46">
        <w:t>.</w:t>
      </w:r>
      <w:r w:rsidR="002E170F" w:rsidRPr="005D3409">
        <w:t xml:space="preserve"> </w:t>
      </w:r>
      <w:r w:rsidR="00834FBD">
        <w:t xml:space="preserve">The total area of infarcts increases steadily with </w:t>
      </w:r>
      <w:r>
        <w:t xml:space="preserve">relatively </w:t>
      </w:r>
      <w:r w:rsidR="00834FBD">
        <w:t xml:space="preserve">high variance </w:t>
      </w:r>
      <w:r w:rsidR="00EF1B46">
        <w:t>(</w:t>
      </w:r>
      <w:r w:rsidR="009E231B">
        <w:t>Figure</w:t>
      </w:r>
      <w:r w:rsidR="00712144">
        <w:t xml:space="preserve"> 2</w:t>
      </w:r>
      <w:r w:rsidR="00EF1B46">
        <w:t xml:space="preserve">A). </w:t>
      </w:r>
    </w:p>
    <w:p w14:paraId="256958B6" w14:textId="75520868" w:rsidR="003E54EB" w:rsidRDefault="001962A2" w:rsidP="00005672">
      <w:pPr>
        <w:rPr>
          <w:ins w:id="1780" w:author="mkoenig" w:date="2015-09-06T15:59:00Z"/>
        </w:rPr>
        <w:pPrChange w:id="1781" w:author="mkoenig" w:date="2015-09-06T16:12:00Z">
          <w:pPr/>
        </w:pPrChange>
      </w:pPr>
      <w:r>
        <w:t xml:space="preserve">The </w:t>
      </w:r>
      <w:r w:rsidR="00987758" w:rsidRPr="00987758">
        <w:t xml:space="preserve">most </w:t>
      </w:r>
      <w:del w:id="1782" w:author="mkoenig" w:date="2015-09-06T15:58:00Z">
        <w:r w:rsidR="00987758" w:rsidRPr="00987758" w:rsidDel="003E54EB">
          <w:delText xml:space="preserve">consistently </w:delText>
        </w:r>
        <w:r w:rsidR="00635CA6" w:rsidRPr="00987758" w:rsidDel="003E54EB">
          <w:delText xml:space="preserve">positively </w:delText>
        </w:r>
      </w:del>
      <w:r w:rsidR="00987758" w:rsidRPr="00987758">
        <w:t xml:space="preserve">correlated factor </w:t>
      </w:r>
      <w:r w:rsidR="00987758">
        <w:t xml:space="preserve">with bile infarcts </w:t>
      </w:r>
      <w:r w:rsidR="00987758" w:rsidRPr="00987758">
        <w:t>is plasma bilirubin</w:t>
      </w:r>
      <w:del w:id="1783" w:author="mkoenig" w:date="2015-09-06T15:59:00Z">
        <w:r w:rsidR="00635CA6" w:rsidDel="003E54EB">
          <w:delText>,</w:delText>
        </w:r>
        <w:r w:rsidR="00987758" w:rsidRPr="00987758" w:rsidDel="003E54EB">
          <w:delText xml:space="preserve"> which </w:delText>
        </w:r>
        <w:r w:rsidR="00635CA6" w:rsidDel="003E54EB">
          <w:delText>occurs</w:delText>
        </w:r>
        <w:r w:rsidR="00987758" w:rsidRPr="00987758" w:rsidDel="003E54EB">
          <w:delText xml:space="preserve"> in most time frames and even </w:delText>
        </w:r>
        <w:r w:rsidR="00635CA6" w:rsidDel="003E54EB">
          <w:delText xml:space="preserve">at </w:delText>
        </w:r>
        <w:r w:rsidR="00987758" w:rsidRPr="00987758" w:rsidDel="003E54EB">
          <w:delText xml:space="preserve">single time </w:delText>
        </w:r>
        <w:r w:rsidR="00987758" w:rsidRPr="00C31300" w:rsidDel="003E54EB">
          <w:delText>points</w:delText>
        </w:r>
      </w:del>
      <w:r w:rsidR="00481DDB" w:rsidRPr="00C31300">
        <w:t xml:space="preserve"> (</w:t>
      </w:r>
      <w:r w:rsidR="009E231B">
        <w:t>Figure</w:t>
      </w:r>
      <w:r w:rsidR="00712144" w:rsidRPr="00C31300">
        <w:t xml:space="preserve"> </w:t>
      </w:r>
      <w:r w:rsidR="00106914" w:rsidRPr="00C31300">
        <w:t>8</w:t>
      </w:r>
      <w:r w:rsidR="00481DDB" w:rsidRPr="00C31300">
        <w:t>C</w:t>
      </w:r>
      <w:r w:rsidR="00481DDB">
        <w:t xml:space="preserve">). </w:t>
      </w:r>
    </w:p>
    <w:p w14:paraId="6A21F5A3" w14:textId="237271FC" w:rsidR="00CF36A1" w:rsidDel="003E54EB" w:rsidRDefault="0005763A">
      <w:pPr>
        <w:rPr>
          <w:del w:id="1784" w:author="mkoenig" w:date="2015-09-06T16:01:00Z"/>
        </w:rPr>
      </w:pPr>
      <w:del w:id="1785" w:author="mkoenig" w:date="2015-09-06T15:58:00Z">
        <w:r w:rsidRPr="00987758" w:rsidDel="003E54EB">
          <w:delText xml:space="preserve">The correlation is not very </w:delText>
        </w:r>
        <w:r w:rsidDel="003E54EB">
          <w:delText>strong</w:delText>
        </w:r>
        <w:r w:rsidRPr="00987758" w:rsidDel="003E54EB">
          <w:delText xml:space="preserve"> and the </w:delText>
        </w:r>
        <w:r w:rsidDel="003E54EB">
          <w:delText>significance level is &lt;</w:delText>
        </w:r>
        <w:r w:rsidRPr="00AC127F" w:rsidDel="003E54EB">
          <w:delText>5%</w:delText>
        </w:r>
        <w:r w:rsidDel="003E54EB">
          <w:delText>, valid o</w:delText>
        </w:r>
        <w:r w:rsidRPr="00AC127F" w:rsidDel="003E54EB">
          <w:delText>nly for 3/11 time</w:delText>
        </w:r>
        <w:r w:rsidRPr="00987758" w:rsidDel="003E54EB">
          <w:delText xml:space="preserve"> frames and 2/7 time </w:delText>
        </w:r>
        <w:r w:rsidRPr="005C6AEF" w:rsidDel="003E54EB">
          <w:delText>points (</w:delText>
        </w:r>
        <w:r w:rsidRPr="005710CE" w:rsidDel="003E54EB">
          <w:delText xml:space="preserve">see </w:delText>
        </w:r>
        <w:r w:rsidR="00B83076" w:rsidRPr="00B83076" w:rsidDel="003E54EB">
          <w:delText>Supporting Information</w:delText>
        </w:r>
        <w:r w:rsidR="00B83076" w:rsidDel="003E54EB">
          <w:delText xml:space="preserve"> Dataset S3</w:delText>
        </w:r>
        <w:r w:rsidDel="003E54EB">
          <w:delText>, section 4.10</w:delText>
        </w:r>
        <w:r w:rsidRPr="005C6AEF" w:rsidDel="003E54EB">
          <w:delText>)</w:delText>
        </w:r>
        <w:r w:rsidDel="003E54EB">
          <w:delText xml:space="preserve">. </w:delText>
        </w:r>
      </w:del>
      <w:del w:id="1786" w:author="mkoenig" w:date="2015-09-06T16:01:00Z">
        <w:r w:rsidDel="003E54EB">
          <w:delText>T</w:delText>
        </w:r>
        <w:r w:rsidR="00987758" w:rsidRPr="00987758" w:rsidDel="003E54EB">
          <w:delText xml:space="preserve">he two </w:delText>
        </w:r>
        <w:r w:rsidR="00635CA6" w:rsidDel="003E54EB">
          <w:delText xml:space="preserve">parameters </w:delText>
        </w:r>
        <w:r w:rsidR="00987758" w:rsidRPr="00987758" w:rsidDel="003E54EB">
          <w:delText xml:space="preserve">are </w:delText>
        </w:r>
        <w:r w:rsidDel="003E54EB">
          <w:delText xml:space="preserve">biologically </w:delText>
        </w:r>
        <w:r w:rsidR="00987758" w:rsidRPr="00987758" w:rsidDel="003E54EB">
          <w:delText xml:space="preserve">related as the infarct area inversely accounts for the number of functional hepatocytes. </w:delText>
        </w:r>
      </w:del>
    </w:p>
    <w:p w14:paraId="33D94D9A" w14:textId="15C4BDB0" w:rsidR="00CE2C7A" w:rsidDel="00005672" w:rsidRDefault="00CF36A1" w:rsidP="00005672">
      <w:pPr>
        <w:rPr>
          <w:del w:id="1787" w:author="mkoenig" w:date="2015-09-06T16:10:00Z"/>
        </w:rPr>
        <w:pPrChange w:id="1788" w:author="mkoenig" w:date="2015-09-06T16:03:00Z">
          <w:pPr/>
        </w:pPrChange>
      </w:pPr>
      <w:del w:id="1789" w:author="mkoenig" w:date="2015-09-06T16:03:00Z">
        <w:r w:rsidDel="00005672">
          <w:delText>N</w:delText>
        </w:r>
        <w:r w:rsidR="00987758" w:rsidRPr="00987758" w:rsidDel="00005672">
          <w:delText xml:space="preserve">ext most </w:delText>
        </w:r>
        <w:r w:rsidR="00987758" w:rsidRPr="00C31300" w:rsidDel="00005672">
          <w:delText xml:space="preserve">correlated is </w:delText>
        </w:r>
        <w:r w:rsidRPr="00C31300" w:rsidDel="00005672">
          <w:delText>the RNA level of</w:delText>
        </w:r>
        <w:r w:rsidR="00987758" w:rsidRPr="00C31300" w:rsidDel="00005672">
          <w:delText xml:space="preserve"> </w:delText>
        </w:r>
      </w:del>
      <w:del w:id="1790" w:author="mkoenig" w:date="2015-09-06T16:04:00Z">
        <w:r w:rsidR="00987758" w:rsidRPr="003E54EB" w:rsidDel="00005672">
          <w:rPr>
            <w:b/>
            <w:rPrChange w:id="1791" w:author="mkoenig" w:date="2015-09-06T15:59:00Z">
              <w:rPr/>
            </w:rPrChange>
          </w:rPr>
          <w:delText>I</w:delText>
        </w:r>
        <w:r w:rsidR="00A51B1D" w:rsidRPr="003E54EB" w:rsidDel="00005672">
          <w:rPr>
            <w:b/>
            <w:rPrChange w:id="1792" w:author="mkoenig" w:date="2015-09-06T15:59:00Z">
              <w:rPr/>
            </w:rPrChange>
          </w:rPr>
          <w:delText>l</w:delText>
        </w:r>
        <w:r w:rsidR="00987758" w:rsidRPr="003E54EB" w:rsidDel="00005672">
          <w:rPr>
            <w:b/>
            <w:rPrChange w:id="1793" w:author="mkoenig" w:date="2015-09-06T15:59:00Z">
              <w:rPr/>
            </w:rPrChange>
          </w:rPr>
          <w:delText>17a</w:delText>
        </w:r>
        <w:r w:rsidR="00987758" w:rsidRPr="00C31300" w:rsidDel="00005672">
          <w:delText xml:space="preserve"> encoding interleukin-17A </w:delText>
        </w:r>
        <w:r w:rsidR="00481DDB" w:rsidRPr="00C31300" w:rsidDel="00005672">
          <w:delText>(</w:delText>
        </w:r>
        <w:r w:rsidR="009E231B" w:rsidDel="00005672">
          <w:delText>Figure</w:delText>
        </w:r>
        <w:r w:rsidR="00712144" w:rsidRPr="00C31300" w:rsidDel="00005672">
          <w:delText xml:space="preserve"> </w:delText>
        </w:r>
        <w:r w:rsidR="00106914" w:rsidRPr="00C31300" w:rsidDel="00005672">
          <w:delText>8</w:delText>
        </w:r>
        <w:r w:rsidR="00481DDB" w:rsidRPr="00C31300" w:rsidDel="00005672">
          <w:delText>C</w:delText>
        </w:r>
        <w:r w:rsidR="00481DDB" w:rsidDel="00005672">
          <w:delText>)</w:delText>
        </w:r>
        <w:r w:rsidR="00AC127F" w:rsidDel="00005672">
          <w:delText>,</w:delText>
        </w:r>
        <w:r w:rsidR="00481DDB" w:rsidDel="00005672">
          <w:delText xml:space="preserve"> </w:delText>
        </w:r>
      </w:del>
      <w:del w:id="1794" w:author="mkoenig" w:date="2015-09-06T16:03:00Z">
        <w:r w:rsidR="00987758" w:rsidRPr="00987758" w:rsidDel="00005672">
          <w:delText xml:space="preserve">which </w:delText>
        </w:r>
      </w:del>
      <w:del w:id="1795" w:author="mkoenig" w:date="2015-09-06T16:04:00Z">
        <w:r w:rsidR="00987758" w:rsidRPr="00987758" w:rsidDel="00005672">
          <w:delText xml:space="preserve">plays a pivotal role in cholestatic liver </w:delText>
        </w:r>
        <w:r w:rsidR="00AB56A8" w:rsidDel="00005672">
          <w:delText>fibrosis in mice</w:delText>
        </w:r>
        <w:r w:rsidR="00143BF4" w:rsidRPr="00143BF4" w:rsidDel="00005672">
          <w:delText xml:space="preserve"> by activation of both the KCs and HSCs</w:delText>
        </w:r>
        <w:r w:rsidR="00143BF4" w:rsidDel="00005672">
          <w:delText xml:space="preserve"> [</w:delText>
        </w:r>
        <w:r w:rsidR="00EB6A15" w:rsidDel="00005672">
          <w:delText>19</w:delText>
        </w:r>
        <w:r w:rsidR="00143BF4" w:rsidDel="00005672">
          <w:delText>]</w:delText>
        </w:r>
        <w:r w:rsidR="00987758" w:rsidRPr="00987758" w:rsidDel="00005672">
          <w:delText xml:space="preserve">. </w:delText>
        </w:r>
      </w:del>
      <w:del w:id="1796" w:author="mkoenig" w:date="2015-09-06T16:03:00Z">
        <w:r w:rsidR="00987758" w:rsidRPr="00987758" w:rsidDel="00005672">
          <w:delText>The correlation is high on</w:delText>
        </w:r>
        <w:r w:rsidR="00652A9F" w:rsidDel="00005672">
          <w:delText xml:space="preserve">ly for later time points. </w:delText>
        </w:r>
      </w:del>
      <w:del w:id="1797" w:author="mkoenig" w:date="2015-09-06T16:04:00Z">
        <w:r w:rsidR="000F112C" w:rsidDel="00005672">
          <w:delText>Il</w:delText>
        </w:r>
        <w:r w:rsidR="00987758" w:rsidRPr="00987758" w:rsidDel="00005672">
          <w:delText xml:space="preserve">17a is switched on between </w:delText>
        </w:r>
        <w:r w:rsidR="000B01F9" w:rsidRPr="007555DF" w:rsidDel="00005672">
          <w:delText>2d</w:delText>
        </w:r>
        <w:r w:rsidR="00987758" w:rsidRPr="00987758" w:rsidDel="00005672">
          <w:delText xml:space="preserve"> and </w:delText>
        </w:r>
        <w:r w:rsidR="00123B2D" w:rsidRPr="006D03B1" w:rsidDel="00005672">
          <w:delText>5d</w:delText>
        </w:r>
        <w:r w:rsidR="00E64DB5" w:rsidDel="00005672">
          <w:delText xml:space="preserve"> </w:delText>
        </w:r>
        <w:r w:rsidR="00987758" w:rsidRPr="00987758" w:rsidDel="00005672">
          <w:delText xml:space="preserve">to very high RNA levels, and as it is </w:delText>
        </w:r>
        <w:r w:rsidR="00AC127F" w:rsidDel="00005672">
          <w:delText xml:space="preserve">a </w:delText>
        </w:r>
        <w:r w:rsidR="00987758" w:rsidRPr="00987758" w:rsidDel="00005672">
          <w:delText xml:space="preserve">secreted </w:delText>
        </w:r>
        <w:r w:rsidR="00AC127F" w:rsidDel="00005672">
          <w:delText xml:space="preserve">protein, </w:delText>
        </w:r>
        <w:r w:rsidR="00987758" w:rsidRPr="00987758" w:rsidDel="00005672">
          <w:delText>it is likely to be detectable in the blood</w:delText>
        </w:r>
        <w:r w:rsidR="00AC127F" w:rsidDel="00005672">
          <w:delText>, thus representing a candidate diagnostic marker</w:delText>
        </w:r>
        <w:r w:rsidR="00987758" w:rsidRPr="00987758" w:rsidDel="00005672">
          <w:delText xml:space="preserve">. </w:delText>
        </w:r>
      </w:del>
      <w:del w:id="1798" w:author="mkoenig" w:date="2015-09-06T16:06:00Z">
        <w:r w:rsidR="00AC127F" w:rsidDel="00005672">
          <w:delText>E</w:delText>
        </w:r>
        <w:r w:rsidR="00987758" w:rsidRPr="00987758" w:rsidDel="00005672">
          <w:delText xml:space="preserve">xpression of </w:delText>
        </w:r>
        <w:r w:rsidR="00987758" w:rsidRPr="00005672" w:rsidDel="00005672">
          <w:rPr>
            <w:b/>
            <w:rPrChange w:id="1799" w:author="mkoenig" w:date="2015-09-06T16:05:00Z">
              <w:rPr/>
            </w:rPrChange>
          </w:rPr>
          <w:delText>Notch3</w:delText>
        </w:r>
        <w:r w:rsidR="00987758" w:rsidRPr="00987758" w:rsidDel="00005672">
          <w:delText xml:space="preserve"> is initially negatively and later positively correlated</w:delText>
        </w:r>
        <w:r w:rsidR="00AC127F" w:rsidDel="00005672">
          <w:delText xml:space="preserve"> with</w:delText>
        </w:r>
        <w:r w:rsidR="003D665B" w:rsidDel="00005672">
          <w:delText xml:space="preserve"> bile infarcts.</w:delText>
        </w:r>
        <w:r w:rsidR="00987758" w:rsidRPr="00987758" w:rsidDel="00005672">
          <w:delText xml:space="preserve"> This corresponds to t</w:delText>
        </w:r>
        <w:r w:rsidR="003D665B" w:rsidDel="00005672">
          <w:delText>he pattern of Notch3 expression.</w:delText>
        </w:r>
        <w:r w:rsidR="00987758" w:rsidRPr="00987758" w:rsidDel="00005672">
          <w:delText xml:space="preserve"> </w:delText>
        </w:r>
        <w:r w:rsidR="003D665B" w:rsidDel="00005672">
          <w:delText>I</w:delText>
        </w:r>
        <w:r w:rsidR="00987758" w:rsidRPr="00987758" w:rsidDel="00005672">
          <w:delText xml:space="preserve">t drops below the level of untreated mice and is increased </w:delText>
        </w:r>
        <w:r w:rsidR="00503E3A" w:rsidDel="00005672">
          <w:delText>between day</w:delText>
        </w:r>
        <w:r w:rsidR="006E5151" w:rsidRPr="00BC1059" w:rsidDel="00005672">
          <w:delText>s 2 and 5</w:delText>
        </w:r>
        <w:r w:rsidR="00987758" w:rsidRPr="00987758" w:rsidDel="00005672">
          <w:delText>. Notch3 is reported to be significantly up-regulated in fibrot</w:delText>
        </w:r>
        <w:r w:rsidR="00AB56A8" w:rsidDel="00005672">
          <w:delText>ic liver tissues</w:delText>
        </w:r>
        <w:r w:rsidR="0080179C" w:rsidDel="00005672">
          <w:delText xml:space="preserve">, </w:delText>
        </w:r>
        <w:r w:rsidR="003D665B" w:rsidDel="00005672">
          <w:delText>most supposedly</w:delText>
        </w:r>
        <w:r w:rsidR="0080179C" w:rsidDel="00005672">
          <w:delText xml:space="preserve"> </w:delText>
        </w:r>
        <w:r w:rsidR="003D665B" w:rsidRPr="003D665B" w:rsidDel="00005672">
          <w:delText xml:space="preserve">by regulating the activation of HSCs </w:delText>
        </w:r>
        <w:r w:rsidR="00CA6192" w:rsidDel="00005672">
          <w:delText>[</w:delText>
        </w:r>
        <w:r w:rsidR="00EB6A15" w:rsidDel="00005672">
          <w:delText>20</w:delText>
        </w:r>
        <w:r w:rsidR="00CA6192" w:rsidDel="00005672">
          <w:delText>]</w:delText>
        </w:r>
        <w:r w:rsidR="00987758" w:rsidRPr="00987758" w:rsidDel="00005672">
          <w:delText xml:space="preserve">. </w:delText>
        </w:r>
      </w:del>
      <w:del w:id="1800" w:author="mkoenig" w:date="2015-09-06T16:08:00Z">
        <w:r w:rsidR="00987758" w:rsidRPr="00987758" w:rsidDel="00005672">
          <w:delText xml:space="preserve">Next, </w:delText>
        </w:r>
        <w:r w:rsidR="003B4D09" w:rsidRPr="00005672" w:rsidDel="00005672">
          <w:rPr>
            <w:b/>
            <w:rPrChange w:id="1801" w:author="mkoenig" w:date="2015-09-06T16:05:00Z">
              <w:rPr/>
            </w:rPrChange>
          </w:rPr>
          <w:delText>Prom1</w:delText>
        </w:r>
        <w:r w:rsidR="0080179C" w:rsidDel="00005672">
          <w:delText>,</w:delText>
        </w:r>
        <w:r w:rsidR="003B4D09" w:rsidDel="00005672">
          <w:delText xml:space="preserve"> encoding p</w:delText>
        </w:r>
        <w:r w:rsidR="00987758" w:rsidRPr="00987758" w:rsidDel="00005672">
          <w:delText>rominin 1 (CD133)</w:delText>
        </w:r>
        <w:r w:rsidR="0080179C" w:rsidDel="00005672">
          <w:delText>,</w:delText>
        </w:r>
        <w:r w:rsidR="00987758" w:rsidDel="00005672">
          <w:delText xml:space="preserve"> is reported to be increased in</w:delText>
        </w:r>
        <w:r w:rsidR="00CA6192" w:rsidDel="00005672">
          <w:delText xml:space="preserve"> alcoholic hepatitis [</w:delText>
        </w:r>
        <w:r w:rsidR="00EB6A15" w:rsidDel="00005672">
          <w:delText>21</w:delText>
        </w:r>
        <w:r w:rsidR="00CA6192" w:rsidDel="00005672">
          <w:delText>]</w:delText>
        </w:r>
        <w:r w:rsidR="00987758" w:rsidRPr="00987758" w:rsidDel="00005672">
          <w:delText xml:space="preserve"> and </w:delText>
        </w:r>
        <w:r w:rsidR="00987758" w:rsidDel="00005672">
          <w:delText>c</w:delText>
        </w:r>
        <w:r w:rsidR="00CA6192" w:rsidDel="00005672">
          <w:delText>hronic liver injury [</w:delText>
        </w:r>
        <w:r w:rsidR="00EB6A15" w:rsidDel="00005672">
          <w:delText>22</w:delText>
        </w:r>
        <w:r w:rsidR="00CA6192" w:rsidDel="00005672">
          <w:delText>]</w:delText>
        </w:r>
        <w:r w:rsidR="0080179C" w:rsidDel="00005672">
          <w:delText>, and was dedicated to be</w:delText>
        </w:r>
        <w:r w:rsidR="004E6364" w:rsidDel="00005672">
          <w:delText xml:space="preserve"> regulated by the </w:delText>
        </w:r>
        <w:r w:rsidR="003D665B" w:rsidRPr="003D665B" w:rsidDel="00005672">
          <w:delText>DNA methylation in HSC</w:delText>
        </w:r>
        <w:r w:rsidR="004E6364" w:rsidDel="00005672">
          <w:delText>s [</w:delText>
        </w:r>
        <w:r w:rsidR="00EB6A15" w:rsidDel="00005672">
          <w:delText>23</w:delText>
        </w:r>
        <w:r w:rsidR="004E6364" w:rsidDel="00005672">
          <w:delText>].</w:delText>
        </w:r>
        <w:r w:rsidR="00987758" w:rsidRPr="00987758" w:rsidDel="00005672">
          <w:delText xml:space="preserve"> </w:delText>
        </w:r>
        <w:r w:rsidR="0080179C" w:rsidDel="00005672">
          <w:delText>M</w:delText>
        </w:r>
        <w:r w:rsidR="00987758" w:rsidRPr="00987758" w:rsidDel="00005672">
          <w:delText xml:space="preserve">any </w:delText>
        </w:r>
        <w:r w:rsidR="0080179C" w:rsidDel="00005672">
          <w:delText xml:space="preserve">of the selected </w:delText>
        </w:r>
        <w:r w:rsidR="00987758" w:rsidRPr="00987758" w:rsidDel="00005672">
          <w:delText xml:space="preserve">genes </w:delText>
        </w:r>
        <w:r w:rsidR="0080179C" w:rsidDel="00005672">
          <w:delText xml:space="preserve">were </w:delText>
        </w:r>
        <w:r w:rsidR="00987758" w:rsidRPr="00987758" w:rsidDel="00005672">
          <w:delText xml:space="preserve">positively correlated </w:delText>
        </w:r>
        <w:r w:rsidR="0080179C" w:rsidDel="00005672">
          <w:delText>to a similar extent,</w:delText>
        </w:r>
      </w:del>
      <w:del w:id="1802" w:author="mkoenig" w:date="2015-09-06T16:07:00Z">
        <w:r w:rsidR="0080179C" w:rsidDel="00005672">
          <w:delText xml:space="preserve"> with the </w:delText>
        </w:r>
        <w:r w:rsidR="00987758" w:rsidRPr="00987758" w:rsidDel="00005672">
          <w:delText>high</w:delText>
        </w:r>
        <w:r w:rsidR="0080179C" w:rsidDel="00005672">
          <w:delText>est</w:delText>
        </w:r>
        <w:r w:rsidR="00987758" w:rsidRPr="00987758" w:rsidDel="00005672">
          <w:delText xml:space="preserve"> </w:delText>
        </w:r>
        <w:r w:rsidR="0080179C" w:rsidDel="00005672">
          <w:delText>values occurring</w:delText>
        </w:r>
        <w:r w:rsidR="00987758" w:rsidRPr="00987758" w:rsidDel="00005672">
          <w:delText xml:space="preserve"> for the later time frames</w:delText>
        </w:r>
      </w:del>
      <w:del w:id="1803" w:author="mkoenig" w:date="2015-09-06T16:08:00Z">
        <w:r w:rsidR="00987758" w:rsidRPr="00987758" w:rsidDel="00005672">
          <w:delText xml:space="preserve">. </w:delText>
        </w:r>
        <w:r w:rsidR="0080179C" w:rsidDel="00005672">
          <w:delText xml:space="preserve">Among those, </w:delText>
        </w:r>
        <w:r w:rsidR="00987758" w:rsidRPr="00987758" w:rsidDel="00005672">
          <w:delText>Col3a1</w:delText>
        </w:r>
        <w:r w:rsidR="00142701" w:rsidDel="00005672">
          <w:delText xml:space="preserve"> (see </w:delText>
        </w:r>
        <w:r w:rsidR="009E231B" w:rsidDel="00005672">
          <w:delText>Figure</w:delText>
        </w:r>
        <w:r w:rsidR="00142701" w:rsidDel="00005672">
          <w:delText xml:space="preserve"> 6F)</w:delText>
        </w:r>
        <w:r w:rsidR="00987758" w:rsidRPr="00987758" w:rsidDel="00005672">
          <w:delText>, Sparc, Col8a1, Wisp1, and Edn1 show a similar pattern as Notch3 for the initial anti-correlation</w:delText>
        </w:r>
        <w:r w:rsidR="004E6364" w:rsidDel="00005672">
          <w:delText xml:space="preserve">. </w:delText>
        </w:r>
      </w:del>
      <w:del w:id="1804" w:author="mkoenig" w:date="2015-09-06T16:09:00Z">
        <w:r w:rsidDel="00005672">
          <w:delText xml:space="preserve">Remarkably, all </w:delText>
        </w:r>
        <w:r w:rsidR="007A61EC" w:rsidDel="00005672">
          <w:delText>genes whose expression values have a high consensus correlation to the infarct area</w:delText>
        </w:r>
        <w:r w:rsidDel="00005672">
          <w:delText xml:space="preserve"> show a high correlation for the </w:delText>
        </w:r>
        <w:r w:rsidR="000B01F9" w:rsidRPr="007555DF" w:rsidDel="00005672">
          <w:delText>5d</w:delText>
        </w:r>
        <w:r w:rsidDel="00005672">
          <w:delText xml:space="preserve"> time point and the </w:delText>
        </w:r>
        <w:r w:rsidRPr="007A79E2" w:rsidDel="00005672">
          <w:delText xml:space="preserve">time frames </w:delText>
        </w:r>
        <w:r w:rsidR="00503E3A" w:rsidDel="00005672">
          <w:delText>covering day 5, while</w:delText>
        </w:r>
        <w:r w:rsidRPr="007A79E2" w:rsidDel="00005672">
          <w:delText xml:space="preserve"> there </w:delText>
        </w:r>
        <w:r w:rsidRPr="00C31300" w:rsidDel="00005672">
          <w:delText xml:space="preserve">is </w:delText>
        </w:r>
        <w:r w:rsidR="007A61EC" w:rsidRPr="00C31300" w:rsidDel="00005672">
          <w:delText>low</w:delText>
        </w:r>
        <w:r w:rsidRPr="00C31300" w:rsidDel="00005672">
          <w:delText xml:space="preserve"> correlation for the earlier time points and frames </w:delText>
        </w:r>
        <w:r w:rsidR="00481DDB" w:rsidRPr="00C31300" w:rsidDel="00005672">
          <w:delText>(</w:delText>
        </w:r>
        <w:r w:rsidR="009E231B" w:rsidDel="00005672">
          <w:delText>Figure</w:delText>
        </w:r>
        <w:r w:rsidR="00712144" w:rsidRPr="00C31300" w:rsidDel="00005672">
          <w:delText xml:space="preserve"> </w:delText>
        </w:r>
        <w:r w:rsidR="00106914" w:rsidRPr="00C31300" w:rsidDel="00005672">
          <w:delText>8</w:delText>
        </w:r>
        <w:r w:rsidR="00481DDB" w:rsidRPr="00C31300" w:rsidDel="00005672">
          <w:delText>C</w:delText>
        </w:r>
        <w:r w:rsidR="00481DDB" w:rsidRPr="007A79E2" w:rsidDel="00005672">
          <w:delText>)</w:delText>
        </w:r>
        <w:r w:rsidR="00EF173C" w:rsidRPr="007A79E2" w:rsidDel="00005672">
          <w:delText xml:space="preserve">. </w:delText>
        </w:r>
      </w:del>
      <w:del w:id="1805" w:author="mkoenig" w:date="2015-09-06T16:10:00Z">
        <w:r w:rsidR="00EF173C" w:rsidRPr="007A79E2" w:rsidDel="00005672">
          <w:delText>In addition, 5 days</w:delText>
        </w:r>
        <w:r w:rsidRPr="007A79E2" w:rsidDel="00005672">
          <w:delText xml:space="preserve"> is the time point with the highest variance</w:delText>
        </w:r>
        <w:r w:rsidR="007A61EC" w:rsidDel="00005672">
          <w:delText xml:space="preserve"> of the infarct area </w:delText>
        </w:r>
        <w:r w:rsidR="00481DDB" w:rsidRPr="007A79E2" w:rsidDel="00005672">
          <w:delText>(</w:delText>
        </w:r>
        <w:r w:rsidR="009E231B" w:rsidDel="00005672">
          <w:delText>Figure</w:delText>
        </w:r>
        <w:r w:rsidR="00712144" w:rsidDel="00005672">
          <w:delText xml:space="preserve"> 2</w:delText>
        </w:r>
        <w:r w:rsidR="007A61EC" w:rsidDel="00005672">
          <w:delText>A</w:delText>
        </w:r>
        <w:r w:rsidR="00481DDB" w:rsidRPr="007A79E2" w:rsidDel="00005672">
          <w:delText>)</w:delText>
        </w:r>
        <w:r w:rsidRPr="007A79E2" w:rsidDel="00005672">
          <w:delText>. This indicates</w:delText>
        </w:r>
        <w:r w:rsidDel="00005672">
          <w:delText xml:space="preserve"> that</w:delText>
        </w:r>
        <w:r w:rsidR="00607F9B" w:rsidDel="00005672">
          <w:delText xml:space="preserve"> </w:delText>
        </w:r>
        <w:r w:rsidR="008D4C28" w:rsidDel="00005672">
          <w:delText>different routes of the disease process</w:delText>
        </w:r>
        <w:r w:rsidR="00607F9B" w:rsidDel="00005672">
          <w:delText xml:space="preserve"> </w:delText>
        </w:r>
        <w:r w:rsidR="00EA3E60" w:rsidDel="00005672">
          <w:delText xml:space="preserve">exist, </w:delText>
        </w:r>
        <w:r w:rsidR="00607F9B" w:rsidDel="00005672">
          <w:delText>defined by the infarct area at day 5 and marked by expression of genes such as Il17a,</w:delText>
        </w:r>
        <w:r w:rsidR="00724379" w:rsidDel="00005672">
          <w:delText xml:space="preserve"> </w:delText>
        </w:r>
        <w:r w:rsidR="00607F9B" w:rsidDel="00005672">
          <w:delText>Notch3,</w:delText>
        </w:r>
        <w:r w:rsidR="00724379" w:rsidDel="00005672">
          <w:delText xml:space="preserve"> </w:delText>
        </w:r>
        <w:r w:rsidR="00607F9B" w:rsidDel="00005672">
          <w:delText>Prom1,</w:delText>
        </w:r>
        <w:r w:rsidR="00724379" w:rsidDel="00005672">
          <w:delText xml:space="preserve"> </w:delText>
        </w:r>
        <w:r w:rsidR="00607F9B" w:rsidDel="00005672">
          <w:delText>Col3a1</w:delText>
        </w:r>
        <w:r w:rsidR="00142701" w:rsidDel="00005672">
          <w:delText xml:space="preserve"> (see </w:delText>
        </w:r>
        <w:r w:rsidR="009E231B" w:rsidDel="00005672">
          <w:delText>Figure</w:delText>
        </w:r>
        <w:r w:rsidR="00142701" w:rsidDel="00005672">
          <w:delText xml:space="preserve"> 6F)</w:delText>
        </w:r>
        <w:r w:rsidR="00607F9B" w:rsidDel="00005672">
          <w:delText>,</w:delText>
        </w:r>
        <w:r w:rsidR="00724379" w:rsidDel="00005672">
          <w:delText xml:space="preserve"> </w:delText>
        </w:r>
        <w:r w:rsidR="00607F9B" w:rsidDel="00005672">
          <w:delText>Actb,</w:delText>
        </w:r>
        <w:r w:rsidR="00724379" w:rsidDel="00005672">
          <w:delText xml:space="preserve"> </w:delText>
        </w:r>
        <w:r w:rsidR="00607F9B" w:rsidDel="00005672">
          <w:delText>Sparc,</w:delText>
        </w:r>
        <w:r w:rsidR="00724379" w:rsidDel="00005672">
          <w:delText xml:space="preserve"> </w:delText>
        </w:r>
        <w:r w:rsidR="00607F9B" w:rsidDel="00005672">
          <w:delText>Tnc,</w:delText>
        </w:r>
        <w:r w:rsidR="00724379" w:rsidDel="00005672">
          <w:delText xml:space="preserve"> and </w:delText>
        </w:r>
        <w:r w:rsidR="00607F9B" w:rsidDel="00005672">
          <w:delText>Tgfbr2.</w:delText>
        </w:r>
      </w:del>
    </w:p>
    <w:p w14:paraId="3282C930" w14:textId="77777777" w:rsidR="00481DDB" w:rsidRPr="005E6CAC" w:rsidRDefault="008D1090" w:rsidP="00A139B2">
      <w:pPr>
        <w:pStyle w:val="Heading2"/>
      </w:pPr>
      <w:r>
        <w:t>Loss of liver function</w:t>
      </w:r>
    </w:p>
    <w:p w14:paraId="62D5C4F7" w14:textId="77777777" w:rsidR="00C474B9" w:rsidRDefault="00E77DD1" w:rsidP="00C474B9">
      <w:pPr>
        <w:rPr>
          <w:ins w:id="1806" w:author="mkoenig" w:date="2015-09-06T16:25:00Z"/>
        </w:rPr>
        <w:pPrChange w:id="1807" w:author="mkoenig" w:date="2015-09-06T16:16:00Z">
          <w:pPr/>
        </w:pPrChange>
      </w:pPr>
      <w:del w:id="1808" w:author="mkoenig" w:date="2015-09-06T16:00:00Z">
        <w:r w:rsidDel="003E54EB">
          <w:delText>T</w:delText>
        </w:r>
        <w:r w:rsidRPr="005E6CAC" w:rsidDel="003E54EB">
          <w:delText xml:space="preserve">here is a </w:delText>
        </w:r>
      </w:del>
      <w:del w:id="1809" w:author="mkoenig" w:date="2015-09-06T16:13:00Z">
        <w:r w:rsidRPr="005E6CAC" w:rsidDel="00C474B9">
          <w:delText xml:space="preserve">large variability </w:delText>
        </w:r>
        <w:r w:rsidDel="00C474B9">
          <w:delText xml:space="preserve">of bilirubin levels </w:delText>
        </w:r>
        <w:r w:rsidRPr="005E6CAC" w:rsidDel="00C474B9">
          <w:delText xml:space="preserve">among different mice </w:delText>
        </w:r>
        <w:r w:rsidDel="00C474B9">
          <w:delText>from</w:delText>
        </w:r>
        <w:r w:rsidRPr="005E6CAC" w:rsidDel="00C474B9">
          <w:delText xml:space="preserve"> the same time point. </w:delText>
        </w:r>
        <w:r w:rsidR="00481DDB" w:rsidRPr="005E6CAC" w:rsidDel="00C474B9">
          <w:delText xml:space="preserve">As bile cannot leave the liver via the biliary system due to cholestasis, differences in </w:delText>
        </w:r>
        <w:r w:rsidR="00855612" w:rsidDel="00C474B9">
          <w:delText xml:space="preserve">the measured </w:delText>
        </w:r>
        <w:r w:rsidR="00EA3E60" w:rsidDel="00C474B9">
          <w:delText xml:space="preserve">serum </w:delText>
        </w:r>
        <w:r w:rsidR="00481DDB" w:rsidRPr="005E6CAC" w:rsidDel="00C474B9">
          <w:delText>bilirubin</w:delText>
        </w:r>
        <w:r w:rsidDel="00C474B9">
          <w:delText xml:space="preserve"> show</w:delText>
        </w:r>
        <w:r w:rsidR="00855612" w:rsidDel="00C474B9">
          <w:delText xml:space="preserve"> </w:delText>
        </w:r>
        <w:r w:rsidR="00481DDB" w:rsidRPr="005E6CAC" w:rsidDel="00C474B9">
          <w:delText>the capacity of the hepatocytes and the bile lakes to store conjugated bilirubin</w:delText>
        </w:r>
        <w:r w:rsidDel="00C474B9">
          <w:delText xml:space="preserve">. </w:delText>
        </w:r>
      </w:del>
      <w:r w:rsidR="00481DDB" w:rsidRPr="005E6CAC">
        <w:t xml:space="preserve">The highest </w:t>
      </w:r>
      <w:ins w:id="1810" w:author="mkoenig" w:date="2015-09-06T16:15:00Z">
        <w:r w:rsidR="00C474B9">
          <w:t xml:space="preserve">positive </w:t>
        </w:r>
      </w:ins>
      <w:r w:rsidR="00481DDB" w:rsidRPr="005E6CAC">
        <w:t xml:space="preserve">correlation </w:t>
      </w:r>
      <w:r w:rsidR="00855612">
        <w:t>with serum</w:t>
      </w:r>
      <w:r w:rsidR="00855612" w:rsidRPr="005E6CAC">
        <w:t xml:space="preserve"> </w:t>
      </w:r>
      <w:r w:rsidR="00481DDB" w:rsidRPr="00E434E1">
        <w:rPr>
          <w:b/>
          <w:rPrChange w:id="1811" w:author="mkoenig" w:date="2015-09-06T16:19:00Z">
            <w:rPr/>
          </w:rPrChange>
        </w:rPr>
        <w:t>bilirubin</w:t>
      </w:r>
      <w:r w:rsidR="00481DDB" w:rsidRPr="005E6CAC">
        <w:t xml:space="preserve"> levels can be observed for </w:t>
      </w:r>
      <w:ins w:id="1812" w:author="mkoenig" w:date="2015-09-06T16:14:00Z">
        <w:r w:rsidR="00C474B9">
          <w:t xml:space="preserve">the </w:t>
        </w:r>
        <w:proofErr w:type="spellStart"/>
        <w:r w:rsidR="00C474B9">
          <w:t>transcipts</w:t>
        </w:r>
        <w:proofErr w:type="spellEnd"/>
        <w:r w:rsidR="00C474B9">
          <w:t xml:space="preserve"> Timp1, Cd14. </w:t>
        </w:r>
      </w:ins>
      <w:ins w:id="1813" w:author="mkoenig" w:date="2015-09-06T16:15:00Z">
        <w:r w:rsidR="00C474B9">
          <w:t>Ccl2 and Ccl3</w:t>
        </w:r>
      </w:ins>
      <w:del w:id="1814" w:author="mkoenig" w:date="2015-09-06T16:14:00Z">
        <w:r w:rsidR="00481DDB" w:rsidRPr="005E6CAC" w:rsidDel="00C474B9">
          <w:delText xml:space="preserve">Tnfrsf1b, encoding tumor necrosis factor receptor </w:delText>
        </w:r>
        <w:r w:rsidR="00481DDB" w:rsidRPr="00C31300" w:rsidDel="00C474B9">
          <w:delText>2 (</w:delText>
        </w:r>
        <w:r w:rsidR="009E231B" w:rsidDel="00C474B9">
          <w:delText>Figure</w:delText>
        </w:r>
        <w:r w:rsidR="00712144" w:rsidRPr="00C31300" w:rsidDel="00C474B9">
          <w:delText xml:space="preserve"> </w:delText>
        </w:r>
        <w:r w:rsidR="00106914" w:rsidRPr="00C31300" w:rsidDel="00C474B9">
          <w:delText>8</w:delText>
        </w:r>
        <w:r w:rsidR="00481DDB" w:rsidRPr="00C31300" w:rsidDel="00C474B9">
          <w:delText>D</w:delText>
        </w:r>
        <w:r w:rsidR="00481DDB" w:rsidRPr="007A79E2" w:rsidDel="00C474B9">
          <w:delText xml:space="preserve">). </w:delText>
        </w:r>
      </w:del>
      <w:ins w:id="1815" w:author="mkoenig" w:date="2015-09-06T16:16:00Z">
        <w:r w:rsidR="00C474B9">
          <w:t xml:space="preserve">. </w:t>
        </w:r>
      </w:ins>
      <w:del w:id="1816" w:author="mkoenig" w:date="2015-09-06T16:16:00Z">
        <w:r w:rsidR="00481DDB" w:rsidRPr="007A79E2" w:rsidDel="00C474B9">
          <w:delText>Next</w:delText>
        </w:r>
        <w:r w:rsidR="00481DDB" w:rsidRPr="005E6CAC" w:rsidDel="00C474B9">
          <w:delText xml:space="preserve">, a high correlation is found for </w:delText>
        </w:r>
      </w:del>
      <w:r w:rsidR="00481DDB" w:rsidRPr="005E6CAC">
        <w:t>Ccl2</w:t>
      </w:r>
      <w:ins w:id="1817" w:author="mkoenig" w:date="2015-09-06T16:16:00Z">
        <w:r w:rsidR="00C474B9">
          <w:t xml:space="preserve"> (</w:t>
        </w:r>
      </w:ins>
      <w:del w:id="1818" w:author="mkoenig" w:date="2015-09-06T16:16:00Z">
        <w:r w:rsidR="00855612" w:rsidDel="00C474B9">
          <w:delText>,</w:delText>
        </w:r>
        <w:r w:rsidR="00481DDB" w:rsidRPr="005E6CAC" w:rsidDel="00C474B9">
          <w:delText xml:space="preserve"> encoding </w:delText>
        </w:r>
      </w:del>
      <w:r w:rsidR="00481DDB" w:rsidRPr="005E6CAC">
        <w:t xml:space="preserve">chemokine </w:t>
      </w:r>
      <w:del w:id="1819" w:author="mkoenig" w:date="2015-09-06T16:16:00Z">
        <w:r w:rsidR="00481DDB" w:rsidRPr="005E6CAC" w:rsidDel="00C474B9">
          <w:delText>(</w:delText>
        </w:r>
      </w:del>
      <w:r w:rsidR="00481DDB" w:rsidRPr="005E6CAC">
        <w:t>C-C motif</w:t>
      </w:r>
      <w:del w:id="1820" w:author="mkoenig" w:date="2015-09-06T16:16:00Z">
        <w:r w:rsidR="00481DDB" w:rsidRPr="005E6CAC" w:rsidDel="00C474B9">
          <w:delText>)</w:delText>
        </w:r>
      </w:del>
      <w:r w:rsidR="00481DDB" w:rsidRPr="005E6CAC">
        <w:t xml:space="preserve"> ligand 2</w:t>
      </w:r>
      <w:ins w:id="1821" w:author="mkoenig" w:date="2015-09-06T16:16:00Z">
        <w:r w:rsidR="00C474B9">
          <w:t>) is</w:t>
        </w:r>
      </w:ins>
      <w:del w:id="1822" w:author="mkoenig" w:date="2015-09-06T16:16:00Z">
        <w:r w:rsidR="00481DDB" w:rsidRPr="005E6CAC" w:rsidDel="00C474B9">
          <w:delText>,</w:delText>
        </w:r>
      </w:del>
      <w:r w:rsidR="00481DDB" w:rsidRPr="005E6CAC">
        <w:t xml:space="preserve"> a soluble biomarker</w:t>
      </w:r>
      <w:r w:rsidR="00CA6192">
        <w:t xml:space="preserve"> for hepatic fibrosis in NAFLD [</w:t>
      </w:r>
      <w:r w:rsidR="00EB6A15">
        <w:t>24</w:t>
      </w:r>
      <w:r w:rsidR="00CA6192">
        <w:t>]</w:t>
      </w:r>
      <w:r w:rsidR="00481DDB" w:rsidRPr="005E6CAC">
        <w:t xml:space="preserve">. </w:t>
      </w:r>
    </w:p>
    <w:p w14:paraId="169FC3B0" w14:textId="7F41DE5D" w:rsidR="001449C1" w:rsidRPr="001449C1" w:rsidRDefault="001449C1" w:rsidP="00C474B9">
      <w:pPr>
        <w:rPr>
          <w:ins w:id="1823" w:author="mkoenig" w:date="2015-09-06T16:16:00Z"/>
          <w:rPrChange w:id="1824" w:author="mkoenig" w:date="2015-09-06T16:26:00Z">
            <w:rPr>
              <w:ins w:id="1825" w:author="mkoenig" w:date="2015-09-06T16:16:00Z"/>
            </w:rPr>
          </w:rPrChange>
        </w:rPr>
        <w:pPrChange w:id="1826" w:author="mkoenig" w:date="2015-09-06T16:16:00Z">
          <w:pPr/>
        </w:pPrChange>
      </w:pPr>
      <w:ins w:id="1827" w:author="mkoenig" w:date="2015-09-06T16:25:00Z">
        <w:r>
          <w:t xml:space="preserve">A high negative correlation is found between bilirubin and </w:t>
        </w:r>
        <w:r w:rsidRPr="001449C1">
          <w:rPr>
            <w:b/>
            <w:rPrChange w:id="1828" w:author="mkoenig" w:date="2015-09-06T16:26:00Z">
              <w:rPr/>
            </w:rPrChange>
          </w:rPr>
          <w:t>Slc10a</w:t>
        </w:r>
      </w:ins>
      <w:ins w:id="1829" w:author="mkoenig" w:date="2015-09-06T16:26:00Z">
        <w:r>
          <w:t xml:space="preserve"> … discuss</w:t>
        </w:r>
      </w:ins>
    </w:p>
    <w:p w14:paraId="5E6D11C6" w14:textId="126C6509" w:rsidR="00481DDB" w:rsidRPr="005E6CAC" w:rsidDel="00E434E1" w:rsidRDefault="00481DDB" w:rsidP="00C474B9">
      <w:pPr>
        <w:rPr>
          <w:del w:id="1830" w:author="mkoenig" w:date="2015-09-06T16:17:00Z"/>
        </w:rPr>
        <w:pPrChange w:id="1831" w:author="mkoenig" w:date="2015-09-06T16:16:00Z">
          <w:pPr/>
        </w:pPrChange>
      </w:pPr>
      <w:del w:id="1832" w:author="mkoenig" w:date="2015-09-06T16:19:00Z">
        <w:r w:rsidRPr="005E6CAC" w:rsidDel="00E434E1">
          <w:delText xml:space="preserve">The </w:delText>
        </w:r>
        <w:r w:rsidR="00C15812" w:rsidDel="00E434E1">
          <w:delText xml:space="preserve">3rd </w:delText>
        </w:r>
        <w:r w:rsidRPr="005E6CAC" w:rsidDel="00E434E1">
          <w:delText xml:space="preserve">highest correlation is found for </w:delText>
        </w:r>
        <w:r w:rsidRPr="00C474B9" w:rsidDel="00E434E1">
          <w:rPr>
            <w:b/>
            <w:rPrChange w:id="1833" w:author="mkoenig" w:date="2015-09-06T16:16:00Z">
              <w:rPr/>
            </w:rPrChange>
          </w:rPr>
          <w:delText>I</w:delText>
        </w:r>
        <w:r w:rsidR="00C15812" w:rsidRPr="00C474B9" w:rsidDel="00E434E1">
          <w:rPr>
            <w:b/>
            <w:rPrChange w:id="1834" w:author="mkoenig" w:date="2015-09-06T16:16:00Z">
              <w:rPr/>
            </w:rPrChange>
          </w:rPr>
          <w:delText>l</w:delText>
        </w:r>
        <w:r w:rsidRPr="00C474B9" w:rsidDel="00E434E1">
          <w:rPr>
            <w:b/>
            <w:rPrChange w:id="1835" w:author="mkoenig" w:date="2015-09-06T16:16:00Z">
              <w:rPr/>
            </w:rPrChange>
          </w:rPr>
          <w:delText>10rb</w:delText>
        </w:r>
        <w:r w:rsidRPr="005E6CAC" w:rsidDel="00E434E1">
          <w:delText xml:space="preserve">, encoding </w:delText>
        </w:r>
        <w:r w:rsidR="00855612" w:rsidDel="00E434E1">
          <w:delText xml:space="preserve">the </w:delText>
        </w:r>
        <w:r w:rsidRPr="005E6CAC" w:rsidDel="00E434E1">
          <w:delText xml:space="preserve">interleukin 10 receptor β subunit, which was found up-regulated in NASH with fibrosis </w:delText>
        </w:r>
        <w:r w:rsidR="00CA6192" w:rsidDel="00E434E1">
          <w:delText>[</w:delText>
        </w:r>
        <w:r w:rsidR="00EB6A15" w:rsidDel="00E434E1">
          <w:delText>25</w:delText>
        </w:r>
        <w:r w:rsidR="00CA6192" w:rsidDel="00E434E1">
          <w:delText>]</w:delText>
        </w:r>
        <w:r w:rsidRPr="005E6CAC" w:rsidDel="00E434E1">
          <w:delText xml:space="preserve">. </w:delText>
        </w:r>
      </w:del>
      <w:del w:id="1836" w:author="mkoenig" w:date="2015-09-06T16:17:00Z">
        <w:r w:rsidRPr="005E6CAC" w:rsidDel="00E434E1">
          <w:delText>Int</w:delText>
        </w:r>
        <w:r w:rsidR="00E717EB" w:rsidDel="00E434E1">
          <w:delText>riguingly</w:delText>
        </w:r>
        <w:r w:rsidRPr="005E6CAC" w:rsidDel="00E434E1">
          <w:delText>,</w:delText>
        </w:r>
        <w:r w:rsidR="00C15812" w:rsidDel="00E434E1">
          <w:delText xml:space="preserve"> </w:delText>
        </w:r>
        <w:r w:rsidR="00E717EB" w:rsidDel="00E434E1">
          <w:delText>the 12 factors most correlated to bilirubin levels</w:delText>
        </w:r>
        <w:r w:rsidRPr="005E6CAC" w:rsidDel="00E434E1">
          <w:delText xml:space="preserve"> show a negative correlation for the final time frame</w:delText>
        </w:r>
        <w:r w:rsidR="00E717EB" w:rsidDel="00E434E1">
          <w:delText xml:space="preserve"> </w:delText>
        </w:r>
        <w:r w:rsidR="003411FF" w:rsidRPr="00B0597E" w:rsidDel="00E434E1">
          <w:delText>14d</w:delText>
        </w:r>
        <w:r w:rsidR="00E717EB" w:rsidDel="00E434E1">
          <w:rPr>
            <w:rFonts w:asciiTheme="minorHAnsi" w:hAnsiTheme="minorHAnsi" w:cstheme="minorHAnsi"/>
          </w:rPr>
          <w:delText xml:space="preserve"> (</w:delText>
        </w:r>
        <w:r w:rsidR="00E717EB" w:rsidRPr="00B83076" w:rsidDel="00E434E1">
          <w:rPr>
            <w:rFonts w:cs="Times New Roman"/>
          </w:rPr>
          <w:delText xml:space="preserve">see </w:delText>
        </w:r>
        <w:r w:rsidR="00B83076" w:rsidRPr="00B83076" w:rsidDel="00E434E1">
          <w:rPr>
            <w:rFonts w:cs="Times New Roman"/>
          </w:rPr>
          <w:delText>Supporting</w:delText>
        </w:r>
        <w:r w:rsidR="00B83076" w:rsidRPr="00B83076" w:rsidDel="00E434E1">
          <w:delText xml:space="preserve"> Information</w:delText>
        </w:r>
        <w:r w:rsidR="00B83076" w:rsidDel="00E434E1">
          <w:delText xml:space="preserve"> Dataset S3</w:delText>
        </w:r>
        <w:r w:rsidR="00E717EB" w:rsidDel="00E434E1">
          <w:rPr>
            <w:rFonts w:asciiTheme="minorHAnsi" w:hAnsiTheme="minorHAnsi" w:cstheme="minorHAnsi"/>
          </w:rPr>
          <w:delText xml:space="preserve">, </w:delText>
        </w:r>
        <w:r w:rsidR="00E717EB" w:rsidRPr="00B83076" w:rsidDel="00E434E1">
          <w:rPr>
            <w:rFonts w:cs="Times New Roman"/>
          </w:rPr>
          <w:delText>section 4.4</w:delText>
        </w:r>
        <w:r w:rsidR="00E717EB" w:rsidDel="00E434E1">
          <w:rPr>
            <w:rFonts w:asciiTheme="minorHAnsi" w:hAnsiTheme="minorHAnsi" w:cstheme="minorHAnsi"/>
          </w:rPr>
          <w:delText>)</w:delText>
        </w:r>
        <w:r w:rsidRPr="005E6CAC" w:rsidDel="00E434E1">
          <w:delText>.</w:delText>
        </w:r>
        <w:r w:rsidR="00E717EB" w:rsidDel="00E434E1">
          <w:delText xml:space="preserve"> For instance, the mouse with the lowest bilirubin levels at day 14 (IM2, 9.12, see </w:delText>
        </w:r>
        <w:r w:rsidR="00B83076" w:rsidRPr="00B83076" w:rsidDel="00E434E1">
          <w:delText>Supporting Information</w:delText>
        </w:r>
        <w:r w:rsidR="00B83076" w:rsidDel="00E434E1">
          <w:delText xml:space="preserve"> Dataset S1</w:delText>
        </w:r>
        <w:r w:rsidR="00E717EB" w:rsidDel="00E434E1">
          <w:delText>) has the highest Tnfrsf1b</w:delText>
        </w:r>
        <w:r w:rsidR="00045B1E" w:rsidDel="00E434E1">
          <w:delText xml:space="preserve"> </w:delText>
        </w:r>
        <w:r w:rsidR="00E717EB" w:rsidDel="00E434E1">
          <w:delText>expression</w:delText>
        </w:r>
        <w:r w:rsidR="007B7FCC" w:rsidDel="00E434E1">
          <w:delText>, leading to the hypothesis of alternate progression courses in the final disease stage.</w:delText>
        </w:r>
      </w:del>
    </w:p>
    <w:p w14:paraId="194FC2E2" w14:textId="117C1959" w:rsidR="00481DDB" w:rsidRPr="005E6CAC" w:rsidRDefault="00692511">
      <w:r>
        <w:t>Surprisingly,</w:t>
      </w:r>
      <w:r w:rsidR="00481DDB" w:rsidRPr="005E6CAC">
        <w:t xml:space="preserve"> </w:t>
      </w:r>
      <w:r w:rsidR="00481DDB" w:rsidRPr="00E434E1">
        <w:rPr>
          <w:b/>
          <w:rPrChange w:id="1837" w:author="mkoenig" w:date="2015-09-06T16:19:00Z">
            <w:rPr/>
          </w:rPrChange>
        </w:rPr>
        <w:t xml:space="preserve">albumin </w:t>
      </w:r>
      <w:r w:rsidR="00481DDB" w:rsidRPr="005E6CAC">
        <w:t>synthesis is maintained</w:t>
      </w:r>
      <w:r>
        <w:t xml:space="preserve"> relatively constant</w:t>
      </w:r>
      <w:r w:rsidR="00481DDB" w:rsidRPr="005E6CAC">
        <w:t xml:space="preserve"> over the observation period of 14 </w:t>
      </w:r>
      <w:r w:rsidR="00481DDB" w:rsidRPr="007A79E2">
        <w:t>days (</w:t>
      </w:r>
      <w:r w:rsidR="009E231B">
        <w:t>Figure</w:t>
      </w:r>
      <w:r w:rsidR="00712144">
        <w:t xml:space="preserve"> 1</w:t>
      </w:r>
      <w:r w:rsidR="00481DDB" w:rsidRPr="007A79E2">
        <w:t>D)</w:t>
      </w:r>
      <w:r w:rsidR="004E6364" w:rsidRPr="007A79E2">
        <w:t>.</w:t>
      </w:r>
      <w:r>
        <w:t xml:space="preserve"> </w:t>
      </w:r>
      <w:r w:rsidR="00E77DD1">
        <w:t>Apparently</w:t>
      </w:r>
      <w:r w:rsidR="00481DDB" w:rsidRPr="005E6CAC">
        <w:t>,</w:t>
      </w:r>
      <w:r w:rsidR="0068597E">
        <w:t xml:space="preserve"> </w:t>
      </w:r>
      <w:r w:rsidR="00481DDB" w:rsidRPr="005E6CAC">
        <w:t xml:space="preserve">hepatic degradation of albumin is affected at similar levels as its synthesis. </w:t>
      </w:r>
      <w:r>
        <w:t>Due to</w:t>
      </w:r>
      <w:r w:rsidRPr="005E6CAC">
        <w:t xml:space="preserve"> </w:t>
      </w:r>
      <w:r w:rsidR="00481DDB" w:rsidRPr="005E6CAC">
        <w:t xml:space="preserve">this </w:t>
      </w:r>
      <w:r>
        <w:t>finding,</w:t>
      </w:r>
      <w:r w:rsidR="00481DDB" w:rsidRPr="005E6CAC">
        <w:t xml:space="preserve"> it is not surprising that albumin is poorly correlated to </w:t>
      </w:r>
      <w:r>
        <w:t xml:space="preserve">the dynamics of </w:t>
      </w:r>
      <w:r w:rsidR="00481DDB" w:rsidRPr="005E6CAC">
        <w:t>other factors</w:t>
      </w:r>
      <w:r>
        <w:t xml:space="preserve"> </w:t>
      </w:r>
      <w:r w:rsidRPr="00C31300">
        <w:t>investigated</w:t>
      </w:r>
      <w:r w:rsidR="00225A44" w:rsidRPr="00C31300">
        <w:t xml:space="preserve"> (</w:t>
      </w:r>
      <w:r w:rsidR="009E231B">
        <w:t>Figure</w:t>
      </w:r>
      <w:r w:rsidR="00712144" w:rsidRPr="00C31300">
        <w:t xml:space="preserve"> </w:t>
      </w:r>
      <w:r w:rsidR="00106914" w:rsidRPr="00C31300">
        <w:t>8</w:t>
      </w:r>
      <w:r w:rsidR="00225A44" w:rsidRPr="00C31300">
        <w:t>E</w:t>
      </w:r>
      <w:r w:rsidR="00225A44" w:rsidRPr="005E6CAC">
        <w:t>).</w:t>
      </w:r>
      <w:r w:rsidR="00225A44">
        <w:t xml:space="preserve"> </w:t>
      </w:r>
      <w:del w:id="1838" w:author="mkoenig" w:date="2015-09-06T16:18:00Z">
        <w:r w:rsidR="00481DDB" w:rsidRPr="005E6CAC" w:rsidDel="00E434E1">
          <w:delText xml:space="preserve">Cyp2b10 shows high correlations </w:delText>
        </w:r>
        <w:r w:rsidR="00E77DD1" w:rsidDel="00E434E1">
          <w:delText xml:space="preserve">to Albumin </w:delText>
        </w:r>
        <w:r w:rsidR="00481DDB" w:rsidRPr="005E6CAC" w:rsidDel="00E434E1">
          <w:delText>only for separate time frames and time points</w:delText>
        </w:r>
        <w:r w:rsidR="00C5106F" w:rsidDel="00E434E1">
          <w:delText>.</w:delText>
        </w:r>
      </w:del>
    </w:p>
    <w:p w14:paraId="23F4056F" w14:textId="77777777" w:rsidR="00EF1B46" w:rsidRDefault="00DD08F6" w:rsidP="00A139B2">
      <w:pPr>
        <w:pStyle w:val="Heading2"/>
      </w:pPr>
      <w:r>
        <w:t>H</w:t>
      </w:r>
      <w:r w:rsidR="002E170F">
        <w:t xml:space="preserve">epatic cell </w:t>
      </w:r>
      <w:r w:rsidR="00AE3CAE">
        <w:t xml:space="preserve">proliferative </w:t>
      </w:r>
      <w:r w:rsidR="002E170F">
        <w:t>response</w:t>
      </w:r>
    </w:p>
    <w:p w14:paraId="6381490A" w14:textId="41930C82" w:rsidR="00C5106F" w:rsidDel="001449C1" w:rsidRDefault="00E77DD1">
      <w:pPr>
        <w:rPr>
          <w:del w:id="1839" w:author="mkoenig" w:date="2015-09-06T16:26:00Z"/>
        </w:rPr>
      </w:pPr>
      <w:del w:id="1840" w:author="mkoenig" w:date="2015-09-06T16:46:00Z">
        <w:r w:rsidDel="008F0798">
          <w:delText>In later phase of the disease process</w:delText>
        </w:r>
      </w:del>
      <w:ins w:id="1841" w:author="mkoenig" w:date="2015-09-06T16:46:00Z">
        <w:r w:rsidR="008F0798">
          <w:t>During disease progression</w:t>
        </w:r>
      </w:ins>
      <w:r>
        <w:t xml:space="preserve">, </w:t>
      </w:r>
      <w:del w:id="1842" w:author="mkoenig" w:date="2015-09-06T16:45:00Z">
        <w:r w:rsidDel="008F0798">
          <w:delText>different</w:delText>
        </w:r>
      </w:del>
      <w:r>
        <w:t xml:space="preserve"> </w:t>
      </w:r>
      <w:ins w:id="1843" w:author="mkoenig" w:date="2015-09-06T16:46:00Z">
        <w:r w:rsidR="008F0798">
          <w:t xml:space="preserve">various </w:t>
        </w:r>
      </w:ins>
      <w:r>
        <w:t xml:space="preserve">hepatic </w:t>
      </w:r>
      <w:r w:rsidR="00035B6C" w:rsidRPr="00035B6C">
        <w:t>cell</w:t>
      </w:r>
      <w:r>
        <w:t>s</w:t>
      </w:r>
      <w:r w:rsidR="00035B6C" w:rsidRPr="00035B6C">
        <w:t xml:space="preserve"> </w:t>
      </w:r>
      <w:ins w:id="1844" w:author="mkoenig" w:date="2015-09-06T16:46:00Z">
        <w:r w:rsidR="008F0798">
          <w:t xml:space="preserve">start </w:t>
        </w:r>
      </w:ins>
      <w:r w:rsidR="00035B6C" w:rsidRPr="00035B6C">
        <w:t>proliferat</w:t>
      </w:r>
      <w:ins w:id="1845" w:author="mkoenig" w:date="2015-09-06T16:46:00Z">
        <w:r w:rsidR="008F0798">
          <w:t>ing</w:t>
        </w:r>
      </w:ins>
      <w:del w:id="1846" w:author="mkoenig" w:date="2015-09-06T16:46:00Z">
        <w:r w:rsidDel="008F0798">
          <w:delText>e</w:delText>
        </w:r>
      </w:del>
      <w:r>
        <w:t xml:space="preserve">, </w:t>
      </w:r>
      <w:r w:rsidR="00035B6C" w:rsidRPr="00035B6C">
        <w:t>underlined by co-</w:t>
      </w:r>
      <w:proofErr w:type="spellStart"/>
      <w:r w:rsidR="00035B6C" w:rsidRPr="00035B6C">
        <w:t>immunostaining</w:t>
      </w:r>
      <w:proofErr w:type="spellEnd"/>
      <w:r w:rsidR="00035B6C" w:rsidRPr="00035B6C">
        <w:t xml:space="preserve"> with </w:t>
      </w:r>
      <w:proofErr w:type="spellStart"/>
      <w:r w:rsidR="00035B6C" w:rsidRPr="00035B6C">
        <w:t>BrdU</w:t>
      </w:r>
      <w:proofErr w:type="spellEnd"/>
      <w:r w:rsidR="00035B6C" w:rsidRPr="00035B6C">
        <w:t xml:space="preserve"> and </w:t>
      </w:r>
      <w:r w:rsidR="00B0597E">
        <w:t xml:space="preserve">specific markers for </w:t>
      </w:r>
      <w:r>
        <w:t xml:space="preserve">hepatocytes, </w:t>
      </w:r>
      <w:r w:rsidR="00B0597E">
        <w:t>KC</w:t>
      </w:r>
      <w:r>
        <w:t xml:space="preserve">, </w:t>
      </w:r>
      <w:r w:rsidR="00B0597E">
        <w:t>and</w:t>
      </w:r>
      <w:r w:rsidR="00035B6C">
        <w:t xml:space="preserve"> BECs </w:t>
      </w:r>
      <w:r w:rsidR="00035B6C" w:rsidRPr="00035B6C">
        <w:t>(</w:t>
      </w:r>
      <w:r w:rsidR="009E231B">
        <w:t>Figure</w:t>
      </w:r>
      <w:r w:rsidR="00712144">
        <w:t xml:space="preserve"> 3</w:t>
      </w:r>
      <w:r w:rsidR="00035B6C" w:rsidRPr="00035B6C">
        <w:t xml:space="preserve">), and indirectly reflected by the </w:t>
      </w:r>
      <w:r w:rsidR="00035B6C" w:rsidRPr="00035B6C">
        <w:lastRenderedPageBreak/>
        <w:t>marked up-regulation of Ki67 mRNA (</w:t>
      </w:r>
      <w:r w:rsidR="009E231B">
        <w:t>Figure</w:t>
      </w:r>
      <w:r w:rsidR="00712144">
        <w:t xml:space="preserve"> 4</w:t>
      </w:r>
      <w:r w:rsidR="00035B6C" w:rsidRPr="00035B6C">
        <w:t>A).</w:t>
      </w:r>
      <w:ins w:id="1847" w:author="mkoenig" w:date="2015-09-06T16:26:00Z">
        <w:r w:rsidR="001449C1">
          <w:t xml:space="preserve"> </w:t>
        </w:r>
      </w:ins>
    </w:p>
    <w:p w14:paraId="6A533AD6" w14:textId="77777777" w:rsidR="001449C1" w:rsidRDefault="00C5106F" w:rsidP="001449C1">
      <w:pPr>
        <w:rPr>
          <w:ins w:id="1848" w:author="mkoenig" w:date="2015-09-06T16:30:00Z"/>
        </w:rPr>
        <w:pPrChange w:id="1849" w:author="mkoenig" w:date="2015-09-06T16:30:00Z">
          <w:pPr/>
        </w:pPrChange>
      </w:pPr>
      <w:r w:rsidRPr="00C5106F">
        <w:t xml:space="preserve">As compensatory activity of the liver to restore the damaged parenchyma, hepatocytes proliferate, monitored by the parameter </w:t>
      </w:r>
      <w:proofErr w:type="spellStart"/>
      <w:r w:rsidRPr="00C5106F">
        <w:t>BrdU</w:t>
      </w:r>
      <w:proofErr w:type="spellEnd"/>
      <w:r w:rsidRPr="00C5106F">
        <w:t>-positive hepatocytes</w:t>
      </w:r>
      <w:ins w:id="1850" w:author="mkoenig" w:date="2015-09-06T16:23:00Z">
        <w:r w:rsidR="001449C1">
          <w:t>, which is</w:t>
        </w:r>
      </w:ins>
      <w:del w:id="1851" w:author="mkoenig" w:date="2015-09-06T16:23:00Z">
        <w:r w:rsidRPr="00C5106F" w:rsidDel="001449C1">
          <w:delText>. It is</w:delText>
        </w:r>
      </w:del>
      <w:r w:rsidRPr="00C5106F">
        <w:t xml:space="preserve"> markedly triggered between the 30h and 2d time point (Figure 3D</w:t>
      </w:r>
      <w:ins w:id="1852" w:author="mkoenig" w:date="2015-09-06T16:24:00Z">
        <w:r w:rsidR="001449C1">
          <w:t>), with very similar</w:t>
        </w:r>
      </w:ins>
      <w:ins w:id="1853" w:author="mkoenig" w:date="2015-09-06T16:27:00Z">
        <w:r w:rsidR="001449C1">
          <w:t xml:space="preserve"> time course </w:t>
        </w:r>
      </w:ins>
      <w:ins w:id="1854" w:author="mkoenig" w:date="2015-09-06T16:24:00Z">
        <w:r w:rsidR="001449C1">
          <w:t>to the increase in K</w:t>
        </w:r>
      </w:ins>
      <w:ins w:id="1855" w:author="mkoenig" w:date="2015-09-06T16:27:00Z">
        <w:r w:rsidR="001449C1">
          <w:t>C, BECs</w:t>
        </w:r>
      </w:ins>
      <w:ins w:id="1856" w:author="mkoenig" w:date="2015-09-06T16:28:00Z">
        <w:r w:rsidR="001449C1">
          <w:t xml:space="preserve"> and NHCs</w:t>
        </w:r>
      </w:ins>
      <w:ins w:id="1857" w:author="mkoenig" w:date="2015-09-06T16:27:00Z">
        <w:r w:rsidR="001449C1">
          <w:t>.</w:t>
        </w:r>
      </w:ins>
      <w:ins w:id="1858" w:author="mkoenig" w:date="2015-09-06T16:24:00Z">
        <w:r w:rsidR="001449C1">
          <w:t xml:space="preserve"> </w:t>
        </w:r>
      </w:ins>
      <w:del w:id="1859" w:author="mkoenig" w:date="2015-09-06T16:24:00Z">
        <w:r w:rsidRPr="00C5106F" w:rsidDel="001449C1">
          <w:delText xml:space="preserve">). </w:delText>
        </w:r>
      </w:del>
      <w:ins w:id="1860" w:author="mkoenig" w:date="2015-09-06T16:27:00Z">
        <w:r w:rsidR="001449C1">
          <w:t>These</w:t>
        </w:r>
      </w:ins>
      <w:del w:id="1861" w:author="mkoenig" w:date="2015-09-06T16:27:00Z">
        <w:r w:rsidRPr="00C5106F" w:rsidDel="001449C1">
          <w:delText>It</w:delText>
        </w:r>
      </w:del>
      <w:r w:rsidRPr="00C5106F">
        <w:t xml:space="preserve"> </w:t>
      </w:r>
      <w:ins w:id="1862" w:author="mkoenig" w:date="2015-09-06T16:27:00Z">
        <w:r w:rsidR="001449C1">
          <w:t>are</w:t>
        </w:r>
      </w:ins>
      <w:del w:id="1863" w:author="mkoenig" w:date="2015-09-06T16:27:00Z">
        <w:r w:rsidRPr="00C5106F" w:rsidDel="001449C1">
          <w:delText>is</w:delText>
        </w:r>
      </w:del>
      <w:r w:rsidRPr="00C5106F">
        <w:t xml:space="preserve"> highly correlated with </w:t>
      </w:r>
      <w:r w:rsidRPr="001449C1">
        <w:rPr>
          <w:b/>
          <w:rPrChange w:id="1864" w:author="mkoenig" w:date="2015-09-06T16:28:00Z">
            <w:rPr/>
          </w:rPrChange>
        </w:rPr>
        <w:t>Mki67</w:t>
      </w:r>
      <w:del w:id="1865" w:author="mkoenig" w:date="2015-09-06T16:29:00Z">
        <w:r w:rsidRPr="00C5106F" w:rsidDel="001449C1">
          <w:delText xml:space="preserve"> expression (Figure 9B)</w:delText>
        </w:r>
      </w:del>
      <w:r w:rsidRPr="00C5106F">
        <w:t>, encoding the antigen Ki-67, a known proliferation marker</w:t>
      </w:r>
      <w:ins w:id="1866" w:author="mkoenig" w:date="2015-09-06T16:29:00Z">
        <w:r w:rsidR="001449C1">
          <w:t xml:space="preserve"> and </w:t>
        </w:r>
      </w:ins>
      <w:del w:id="1867" w:author="mkoenig" w:date="2015-09-06T16:29:00Z">
        <w:r w:rsidRPr="001449C1" w:rsidDel="001449C1">
          <w:rPr>
            <w:b/>
            <w:rPrChange w:id="1868" w:author="mkoenig" w:date="2015-09-06T16:30:00Z">
              <w:rPr/>
            </w:rPrChange>
          </w:rPr>
          <w:delText xml:space="preserve"> (Figure 9B). </w:delText>
        </w:r>
      </w:del>
      <w:del w:id="1869" w:author="mkoenig" w:date="2015-09-06T16:30:00Z">
        <w:r w:rsidRPr="001449C1" w:rsidDel="001449C1">
          <w:rPr>
            <w:b/>
            <w:rPrChange w:id="1870" w:author="mkoenig" w:date="2015-09-06T16:30:00Z">
              <w:rPr/>
            </w:rPrChange>
          </w:rPr>
          <w:delText xml:space="preserve">The 2nd highest correlated gene is </w:delText>
        </w:r>
      </w:del>
      <w:r w:rsidRPr="001449C1">
        <w:rPr>
          <w:b/>
          <w:rPrChange w:id="1871" w:author="mkoenig" w:date="2015-09-06T16:30:00Z">
            <w:rPr/>
          </w:rPrChange>
        </w:rPr>
        <w:t>Birc5</w:t>
      </w:r>
      <w:r w:rsidRPr="00C5106F">
        <w:t xml:space="preserve">, encoding </w:t>
      </w:r>
      <w:proofErr w:type="spellStart"/>
      <w:r w:rsidRPr="00C5106F">
        <w:t>survivin</w:t>
      </w:r>
      <w:proofErr w:type="spellEnd"/>
      <w:r w:rsidRPr="00C5106F">
        <w:t xml:space="preserve">. Yes-associated protein has been reported to regulate the hepatic response after bile duct ligation via modulation of </w:t>
      </w:r>
      <w:proofErr w:type="spellStart"/>
      <w:r w:rsidRPr="00C5106F">
        <w:t>survivin</w:t>
      </w:r>
      <w:proofErr w:type="spellEnd"/>
      <w:r w:rsidRPr="00C5106F">
        <w:t xml:space="preserve"> [28], underlining the role of </w:t>
      </w:r>
      <w:proofErr w:type="spellStart"/>
      <w:r w:rsidRPr="00C5106F">
        <w:t>survivin</w:t>
      </w:r>
      <w:proofErr w:type="spellEnd"/>
      <w:r w:rsidRPr="00C5106F">
        <w:t xml:space="preserve"> in hepatic tissue restructur</w:t>
      </w:r>
      <w:ins w:id="1872" w:author="mkoenig" w:date="2015-09-06T16:30:00Z">
        <w:r w:rsidR="001449C1">
          <w:t>ing</w:t>
        </w:r>
      </w:ins>
      <w:del w:id="1873" w:author="mkoenig" w:date="2015-09-06T16:30:00Z">
        <w:r w:rsidRPr="00C5106F" w:rsidDel="001449C1">
          <w:delText>e</w:delText>
        </w:r>
      </w:del>
      <w:r w:rsidRPr="00C5106F">
        <w:t>.</w:t>
      </w:r>
    </w:p>
    <w:p w14:paraId="71DBFD0A" w14:textId="651DB181" w:rsidR="00C263B7" w:rsidDel="00673D00" w:rsidRDefault="00C5106F" w:rsidP="001449C1">
      <w:pPr>
        <w:rPr>
          <w:del w:id="1874" w:author="mkoenig" w:date="2015-09-06T16:32:00Z"/>
        </w:rPr>
        <w:pPrChange w:id="1875" w:author="mkoenig" w:date="2015-09-06T16:30:00Z">
          <w:pPr/>
        </w:pPrChange>
      </w:pPr>
      <w:del w:id="1876" w:author="mkoenig" w:date="2015-09-06T16:32:00Z">
        <w:r w:rsidRPr="00C5106F" w:rsidDel="00673D00">
          <w:delText xml:space="preserve"> </w:delText>
        </w:r>
      </w:del>
      <w:del w:id="1877" w:author="mkoenig" w:date="2015-09-06T16:31:00Z">
        <w:r w:rsidRPr="001449C1" w:rsidDel="001449C1">
          <w:rPr>
            <w:b/>
            <w:rPrChange w:id="1878" w:author="mkoenig" w:date="2015-09-06T16:31:00Z">
              <w:rPr/>
            </w:rPrChange>
          </w:rPr>
          <w:delText xml:space="preserve">The 3rd highest correlation is found for </w:delText>
        </w:r>
      </w:del>
      <w:del w:id="1879" w:author="mkoenig" w:date="2015-09-06T16:32:00Z">
        <w:r w:rsidRPr="001449C1" w:rsidDel="00673D00">
          <w:rPr>
            <w:b/>
            <w:rPrChange w:id="1880" w:author="mkoenig" w:date="2015-09-06T16:31:00Z">
              <w:rPr/>
            </w:rPrChange>
          </w:rPr>
          <w:delText>Notch1</w:delText>
        </w:r>
        <w:r w:rsidRPr="00C5106F" w:rsidDel="00673D00">
          <w:delText xml:space="preserve">, a transmembrane receptor involved in developmental processes, and its increase can as well be seen as a sign of cell plasticity and tissue restructuring. </w:delText>
        </w:r>
      </w:del>
      <w:del w:id="1881" w:author="mkoenig" w:date="2015-09-06T16:31:00Z">
        <w:r w:rsidRPr="001449C1" w:rsidDel="001449C1">
          <w:rPr>
            <w:b/>
            <w:rPrChange w:id="1882" w:author="mkoenig" w:date="2015-09-06T16:31:00Z">
              <w:rPr/>
            </w:rPrChange>
          </w:rPr>
          <w:delText xml:space="preserve">Next in line is </w:delText>
        </w:r>
      </w:del>
      <w:del w:id="1883" w:author="mkoenig" w:date="2015-09-06T16:32:00Z">
        <w:r w:rsidRPr="001449C1" w:rsidDel="00673D00">
          <w:rPr>
            <w:b/>
            <w:rPrChange w:id="1884" w:author="mkoenig" w:date="2015-09-06T16:31:00Z">
              <w:rPr/>
            </w:rPrChange>
          </w:rPr>
          <w:delText>Cdh2</w:delText>
        </w:r>
        <w:r w:rsidRPr="00C5106F" w:rsidDel="00673D00">
          <w:delText xml:space="preserve">, encoding cadherin-2, which is normally associated to cancerous cells. </w:delText>
        </w:r>
        <w:r w:rsidRPr="001449C1" w:rsidDel="001449C1">
          <w:rPr>
            <w:b/>
            <w:rPrChange w:id="1885" w:author="mkoenig" w:date="2015-09-06T16:32:00Z">
              <w:rPr/>
            </w:rPrChange>
          </w:rPr>
          <w:delText xml:space="preserve">The correlation is high at the time points 30h to 5d. Then </w:delText>
        </w:r>
        <w:r w:rsidRPr="001449C1" w:rsidDel="00673D00">
          <w:rPr>
            <w:b/>
            <w:rPrChange w:id="1886" w:author="mkoenig" w:date="2015-09-06T16:32:00Z">
              <w:rPr/>
            </w:rPrChange>
          </w:rPr>
          <w:delText>Lama1</w:delText>
        </w:r>
        <w:r w:rsidRPr="00C5106F" w:rsidDel="00673D00">
          <w:delText>, encoding laminin subunit α-1</w:delText>
        </w:r>
        <w:r w:rsidRPr="00C5106F" w:rsidDel="001449C1">
          <w:delText>, the next most correlated factor, follows an opposite pattern, as the correlation is high at early (6h) and late (2d-14d) time points.</w:delText>
        </w:r>
        <w:r w:rsidRPr="00C5106F" w:rsidDel="00673D00">
          <w:delText xml:space="preserve"> Lama1 was found to be increased in nonalcoholic fatty liver disease [29]. </w:delText>
        </w:r>
        <w:r w:rsidRPr="001449C1" w:rsidDel="001449C1">
          <w:rPr>
            <w:b/>
            <w:rPrChange w:id="1887" w:author="mkoenig" w:date="2015-09-06T16:32:00Z">
              <w:rPr/>
            </w:rPrChange>
          </w:rPr>
          <w:delText xml:space="preserve">Further, </w:delText>
        </w:r>
        <w:r w:rsidRPr="001449C1" w:rsidDel="00673D00">
          <w:rPr>
            <w:b/>
            <w:rPrChange w:id="1888" w:author="mkoenig" w:date="2015-09-06T16:32:00Z">
              <w:rPr/>
            </w:rPrChange>
          </w:rPr>
          <w:delText>Timp2</w:delText>
        </w:r>
        <w:r w:rsidRPr="00C5106F" w:rsidDel="00673D00">
          <w:delText xml:space="preserve">, encoding tissue inhibitor of metalloproteinases 2, an antagonist for degradation of extracellular matrix (ECM), also correlates with the hepatocyte proliferative response and reflects increased ECM deposition </w:delText>
        </w:r>
        <w:r w:rsidR="00C263B7" w:rsidDel="00673D00">
          <w:delText>and buildup of fibrotic tissue.</w:delText>
        </w:r>
      </w:del>
    </w:p>
    <w:p w14:paraId="45F65F27" w14:textId="7AFB3134" w:rsidR="008F0798" w:rsidRDefault="00C5106F">
      <w:pPr>
        <w:rPr>
          <w:ins w:id="1889" w:author="mkoenig" w:date="2015-09-06T16:48:00Z"/>
        </w:rPr>
      </w:pPr>
      <w:r w:rsidRPr="00C5106F">
        <w:t>Liver macrophages</w:t>
      </w:r>
      <w:ins w:id="1890" w:author="mkoenig" w:date="2015-09-06T16:48:00Z">
        <w:r w:rsidR="008F0798">
          <w:t xml:space="preserve"> (</w:t>
        </w:r>
        <w:proofErr w:type="spellStart"/>
        <w:r w:rsidR="008F0798">
          <w:t>Kupffer</w:t>
        </w:r>
        <w:proofErr w:type="spellEnd"/>
        <w:r w:rsidR="008F0798">
          <w:t xml:space="preserve"> cells)</w:t>
        </w:r>
      </w:ins>
      <w:r w:rsidRPr="00C5106F">
        <w:t xml:space="preserve"> infiltrate the liver tissue, are activated, and proliferat</w:t>
      </w:r>
      <w:ins w:id="1891" w:author="mkoenig" w:date="2015-09-06T16:48:00Z">
        <w:r w:rsidR="008F0798">
          <w:t>e starting</w:t>
        </w:r>
      </w:ins>
      <w:del w:id="1892" w:author="mkoenig" w:date="2015-09-06T16:48:00Z">
        <w:r w:rsidRPr="00C5106F" w:rsidDel="008F0798">
          <w:delText>e, monitored by the parameter “BrdU-positive Kupffer cells”. This starts</w:delText>
        </w:r>
      </w:del>
      <w:r w:rsidRPr="00C5106F">
        <w:t xml:space="preserve"> at 30 h in our time course to reach a maximum at day 2 and to decrease again thereafter (Figure 3E). </w:t>
      </w:r>
    </w:p>
    <w:p w14:paraId="1F8764DE" w14:textId="53551056" w:rsidR="00987758" w:rsidRPr="00C31300" w:rsidRDefault="00C5106F">
      <w:bookmarkStart w:id="1893" w:name="_GoBack"/>
      <w:del w:id="1894" w:author="mkoenig" w:date="2015-09-06T16:48:00Z">
        <w:r w:rsidRPr="008F0798" w:rsidDel="008F0798">
          <w:rPr>
            <w:b/>
            <w:rPrChange w:id="1895" w:author="mkoenig" w:date="2015-09-06T16:49:00Z">
              <w:rPr/>
            </w:rPrChange>
          </w:rPr>
          <w:delText xml:space="preserve">There is no strong correlation with other parameters, yet the highest with </w:delText>
        </w:r>
      </w:del>
      <w:r w:rsidRPr="008F0798">
        <w:rPr>
          <w:b/>
          <w:rPrChange w:id="1896" w:author="mkoenig" w:date="2015-09-06T16:49:00Z">
            <w:rPr/>
          </w:rPrChange>
        </w:rPr>
        <w:t>Gsta2</w:t>
      </w:r>
      <w:bookmarkEnd w:id="1893"/>
      <w:r w:rsidRPr="00C5106F">
        <w:t>, encoding glutathione S-</w:t>
      </w:r>
      <w:proofErr w:type="spellStart"/>
      <w:r w:rsidRPr="00C5106F">
        <w:t>transferase</w:t>
      </w:r>
      <w:proofErr w:type="spellEnd"/>
      <w:r w:rsidRPr="00C5106F">
        <w:t xml:space="preserve"> A2 (Figure 9A), which facilitates bilirubin import [26]. The correlation is confined to the middle time points (30h-2d), the time frame of the strongest increase of KC proliferation, while in the beginning (6h-12h) and the end (5d-14d) a slight anti-correlation is found. The next highest correlation is to </w:t>
      </w:r>
      <w:proofErr w:type="spellStart"/>
      <w:r w:rsidRPr="00C5106F">
        <w:t>BrdU</w:t>
      </w:r>
      <w:proofErr w:type="spellEnd"/>
      <w:r w:rsidRPr="00C5106F">
        <w:t xml:space="preserve">-positive BECs, again in the middle time frames (30h-2d), and with S100a4-positive cells, which itself has a higher correlation to </w:t>
      </w:r>
      <w:proofErr w:type="spellStart"/>
      <w:r w:rsidRPr="00C5106F">
        <w:t>BrdU</w:t>
      </w:r>
      <w:proofErr w:type="spellEnd"/>
      <w:r w:rsidRPr="00C5106F">
        <w:t xml:space="preserve">-positive BECs. The same is true for the RNA level of the cell cycle gene Mki67. The factor </w:t>
      </w:r>
      <w:proofErr w:type="spellStart"/>
      <w:r w:rsidRPr="00C5106F">
        <w:t>Por</w:t>
      </w:r>
      <w:proofErr w:type="spellEnd"/>
      <w:r w:rsidRPr="00C5106F">
        <w:t xml:space="preserve">, encoding cytochrome P450 </w:t>
      </w:r>
      <w:proofErr w:type="spellStart"/>
      <w:r w:rsidRPr="00C5106F">
        <w:t>reductase</w:t>
      </w:r>
      <w:proofErr w:type="spellEnd"/>
      <w:r w:rsidRPr="00C5106F">
        <w:t xml:space="preserve">, is negatively correlated in the time frames and time point from 30h on, thus, resembles the up-and-down pattern inversely. </w:t>
      </w:r>
      <w:proofErr w:type="spellStart"/>
      <w:r w:rsidRPr="00C5106F">
        <w:t>Por</w:t>
      </w:r>
      <w:proofErr w:type="spellEnd"/>
      <w:r w:rsidRPr="00C5106F">
        <w:t xml:space="preserve"> is reported to be down-regulated in liver cirrhosis via the aryl hydrocarbon receptor </w:t>
      </w:r>
      <w:proofErr w:type="spellStart"/>
      <w:r w:rsidRPr="00C5106F">
        <w:t>AhR</w:t>
      </w:r>
      <w:proofErr w:type="spellEnd"/>
      <w:r w:rsidRPr="00C5106F">
        <w:t xml:space="preserve"> [27].</w:t>
      </w:r>
      <w:r w:rsidR="00035B6C" w:rsidRPr="00035B6C">
        <w:t xml:space="preserve"> </w:t>
      </w:r>
    </w:p>
    <w:p w14:paraId="2835526C" w14:textId="77777777" w:rsidR="00501C36" w:rsidRPr="00B86129" w:rsidRDefault="00C263B7">
      <w:pPr>
        <w:rPr>
          <w:highlight w:val="cyan"/>
        </w:rPr>
      </w:pPr>
      <w:r>
        <w:t>Also biliary epithelial cells (BEC) proliferate, monitored by the parameter</w:t>
      </w:r>
      <w:r w:rsidR="00652A9F" w:rsidRPr="00652A9F">
        <w:t xml:space="preserve"> </w:t>
      </w:r>
      <w:r>
        <w:t>“</w:t>
      </w:r>
      <w:proofErr w:type="spellStart"/>
      <w:r w:rsidR="00652A9F" w:rsidRPr="00652A9F">
        <w:t>BrdU</w:t>
      </w:r>
      <w:proofErr w:type="spellEnd"/>
      <w:r w:rsidR="00635CE0">
        <w:t>-</w:t>
      </w:r>
      <w:r w:rsidR="00652A9F" w:rsidRPr="00652A9F">
        <w:t>positive</w:t>
      </w:r>
      <w:r w:rsidR="00887523">
        <w:t xml:space="preserve"> </w:t>
      </w:r>
      <w:r w:rsidR="00B86129">
        <w:t>BECs</w:t>
      </w:r>
      <w:r w:rsidR="00887523">
        <w:t>”</w:t>
      </w:r>
      <w:r w:rsidR="00652A9F" w:rsidRPr="00652A9F">
        <w:t xml:space="preserve">. The main increase </w:t>
      </w:r>
      <w:r w:rsidR="0061583C">
        <w:t>occurs</w:t>
      </w:r>
      <w:r w:rsidR="0061583C" w:rsidRPr="00652A9F">
        <w:t xml:space="preserve"> </w:t>
      </w:r>
      <w:r w:rsidR="00503E3A" w:rsidRPr="00503E3A">
        <w:t xml:space="preserve">between </w:t>
      </w:r>
      <w:r w:rsidR="006E5151" w:rsidRPr="00BC1059">
        <w:t>days 2</w:t>
      </w:r>
      <w:r w:rsidR="00503E3A" w:rsidRPr="00503E3A">
        <w:t xml:space="preserve"> and 5, wher</w:t>
      </w:r>
      <w:r w:rsidR="00652A9F" w:rsidRPr="00652A9F">
        <w:t>e a minor increase can also be observed after 30</w:t>
      </w:r>
      <w:r w:rsidR="00D745CB">
        <w:t> </w:t>
      </w:r>
      <w:r w:rsidR="00652A9F" w:rsidRPr="00652A9F">
        <w:t>h</w:t>
      </w:r>
      <w:r w:rsidR="00652A9F">
        <w:t xml:space="preserve"> </w:t>
      </w:r>
      <w:r w:rsidR="00796247">
        <w:t>(</w:t>
      </w:r>
      <w:r w:rsidR="009E231B">
        <w:t>Figure</w:t>
      </w:r>
      <w:r w:rsidR="00712144">
        <w:t xml:space="preserve"> 3</w:t>
      </w:r>
      <w:r w:rsidR="00796247" w:rsidRPr="00B86129">
        <w:t>A</w:t>
      </w:r>
      <w:r w:rsidR="00796247">
        <w:t>)</w:t>
      </w:r>
      <w:r w:rsidR="00652A9F" w:rsidRPr="00C4458E">
        <w:t xml:space="preserve">. </w:t>
      </w:r>
      <w:r w:rsidR="0061583C">
        <w:t xml:space="preserve">Further, a remarkable </w:t>
      </w:r>
      <w:r w:rsidR="00652A9F" w:rsidRPr="00652A9F">
        <w:t xml:space="preserve">variability </w:t>
      </w:r>
      <w:r w:rsidR="00B86129">
        <w:t>of BEC</w:t>
      </w:r>
      <w:r w:rsidR="0061583C">
        <w:t xml:space="preserve"> proliferation in the different mice can be seen </w:t>
      </w:r>
      <w:r w:rsidR="00652A9F" w:rsidRPr="00652A9F">
        <w:t xml:space="preserve">at </w:t>
      </w:r>
      <w:r w:rsidR="005C030B">
        <w:t>day 14</w:t>
      </w:r>
      <w:r w:rsidR="00E64DB5" w:rsidRPr="00C31300">
        <w:t>.</w:t>
      </w:r>
      <w:r w:rsidR="00652A9F" w:rsidRPr="00C31300">
        <w:t xml:space="preserve"> The highest correlation </w:t>
      </w:r>
      <w:r w:rsidR="0061583C" w:rsidRPr="00C31300">
        <w:t xml:space="preserve">of this event </w:t>
      </w:r>
      <w:r w:rsidR="00652A9F" w:rsidRPr="00C31300">
        <w:t>is observed for the</w:t>
      </w:r>
      <w:r w:rsidR="0061583C" w:rsidRPr="00C31300">
        <w:t xml:space="preserve"> number of</w:t>
      </w:r>
      <w:r w:rsidR="00652A9F" w:rsidRPr="00C31300">
        <w:t xml:space="preserve"> S100</w:t>
      </w:r>
      <w:r w:rsidR="00635CE0" w:rsidRPr="00C31300">
        <w:t>a</w:t>
      </w:r>
      <w:r w:rsidR="00652A9F" w:rsidRPr="00C31300">
        <w:t>4</w:t>
      </w:r>
      <w:r w:rsidR="00635CE0" w:rsidRPr="00C31300">
        <w:t>-</w:t>
      </w:r>
      <w:r w:rsidR="00652A9F" w:rsidRPr="00C31300">
        <w:t>positive cells</w:t>
      </w:r>
      <w:r w:rsidR="00796247" w:rsidRPr="00C31300">
        <w:t xml:space="preserve"> (</w:t>
      </w:r>
      <w:r w:rsidR="009E231B">
        <w:t>Figure</w:t>
      </w:r>
      <w:r w:rsidR="00712144" w:rsidRPr="00C31300">
        <w:t xml:space="preserve"> </w:t>
      </w:r>
      <w:r w:rsidR="00106914" w:rsidRPr="00C31300">
        <w:t>9</w:t>
      </w:r>
      <w:r w:rsidR="00796247" w:rsidRPr="00C31300">
        <w:t>C)</w:t>
      </w:r>
      <w:r w:rsidR="00652A9F" w:rsidRPr="00C31300">
        <w:t xml:space="preserve">, </w:t>
      </w:r>
      <w:r w:rsidR="0061583C" w:rsidRPr="00C31300">
        <w:t>which is representative for the number of KC and is in line with the recent finding about feed</w:t>
      </w:r>
      <w:r>
        <w:t>-</w:t>
      </w:r>
      <w:r w:rsidR="0061583C" w:rsidRPr="00C31300">
        <w:t xml:space="preserve">forward and feedback regulation of the two cell types </w:t>
      </w:r>
      <w:r w:rsidR="00B86129" w:rsidRPr="00C31300">
        <w:t>BEC</w:t>
      </w:r>
      <w:r w:rsidR="0061583C" w:rsidRPr="00C31300">
        <w:t xml:space="preserve"> and KC in liver </w:t>
      </w:r>
      <w:proofErr w:type="spellStart"/>
      <w:r w:rsidR="0061583C" w:rsidRPr="00C31300">
        <w:t>fibrogenesis</w:t>
      </w:r>
      <w:proofErr w:type="spellEnd"/>
      <w:r w:rsidR="00652A9F" w:rsidRPr="00C31300">
        <w:t xml:space="preserve">. Only </w:t>
      </w:r>
      <w:r w:rsidR="0061583C" w:rsidRPr="00C31300">
        <w:t xml:space="preserve">the </w:t>
      </w:r>
      <w:r w:rsidR="00652A9F" w:rsidRPr="00C31300">
        <w:t>time frames</w:t>
      </w:r>
      <w:r w:rsidR="00B86129" w:rsidRPr="00C31300">
        <w:t xml:space="preserve"> </w:t>
      </w:r>
      <w:r w:rsidR="00C4458E" w:rsidRPr="00C31300">
        <w:t xml:space="preserve">near </w:t>
      </w:r>
      <w:r w:rsidR="0061583C" w:rsidRPr="00C31300">
        <w:t xml:space="preserve">the </w:t>
      </w:r>
      <w:r w:rsidR="00C4458E" w:rsidRPr="00C31300">
        <w:t>perpetuation phase</w:t>
      </w:r>
      <w:r w:rsidR="00652A9F" w:rsidRPr="00C31300">
        <w:t xml:space="preserve"> show a high correlation. </w:t>
      </w:r>
      <w:r w:rsidR="005C030B">
        <w:t>Not surprisingly, the</w:t>
      </w:r>
      <w:r w:rsidR="00DA47A8" w:rsidRPr="00C31300">
        <w:t xml:space="preserve"> g</w:t>
      </w:r>
      <w:r w:rsidR="00652A9F" w:rsidRPr="00C31300">
        <w:t xml:space="preserve">ene </w:t>
      </w:r>
      <w:r w:rsidR="00DA47A8" w:rsidRPr="00C31300">
        <w:t xml:space="preserve">expression </w:t>
      </w:r>
      <w:r w:rsidR="005C030B">
        <w:t xml:space="preserve">most </w:t>
      </w:r>
      <w:r w:rsidRPr="00C263B7">
        <w:t xml:space="preserve">correlated </w:t>
      </w:r>
      <w:r>
        <w:t xml:space="preserve">to </w:t>
      </w:r>
      <w:proofErr w:type="spellStart"/>
      <w:r>
        <w:t>BrdU</w:t>
      </w:r>
      <w:proofErr w:type="spellEnd"/>
      <w:r>
        <w:t xml:space="preserve">-positive BECs </w:t>
      </w:r>
      <w:r w:rsidR="00DA47A8" w:rsidRPr="00C31300">
        <w:t>was found for</w:t>
      </w:r>
      <w:r w:rsidR="00652A9F" w:rsidRPr="00C31300">
        <w:t xml:space="preserve"> Col1a1 </w:t>
      </w:r>
      <w:r w:rsidR="00796247" w:rsidRPr="00C31300">
        <w:t>(</w:t>
      </w:r>
      <w:r w:rsidR="009E231B">
        <w:t>Figures</w:t>
      </w:r>
      <w:r w:rsidR="00712144" w:rsidRPr="00C31300">
        <w:t xml:space="preserve"> </w:t>
      </w:r>
      <w:r w:rsidR="00106914" w:rsidRPr="00C31300">
        <w:t>9</w:t>
      </w:r>
      <w:r w:rsidR="00796247" w:rsidRPr="00C31300">
        <w:t>C</w:t>
      </w:r>
      <w:r w:rsidR="009E231B">
        <w:t xml:space="preserve"> and</w:t>
      </w:r>
      <w:r w:rsidR="00142701">
        <w:t xml:space="preserve"> 6E</w:t>
      </w:r>
      <w:r w:rsidR="00796247" w:rsidRPr="00C31300">
        <w:t>)</w:t>
      </w:r>
      <w:r w:rsidR="00DA47A8" w:rsidRPr="00C31300">
        <w:t>,</w:t>
      </w:r>
      <w:r w:rsidR="00EA6806" w:rsidRPr="00C31300">
        <w:t xml:space="preserve"> </w:t>
      </w:r>
      <w:r w:rsidR="00652A9F" w:rsidRPr="00C31300">
        <w:t xml:space="preserve">encoding </w:t>
      </w:r>
      <w:r w:rsidR="005C030B">
        <w:t>the</w:t>
      </w:r>
      <w:r w:rsidR="00652A9F" w:rsidRPr="00C31300">
        <w:t xml:space="preserve"> collagen </w:t>
      </w:r>
      <w:r w:rsidR="005C030B">
        <w:t xml:space="preserve">deposited in </w:t>
      </w:r>
      <w:r w:rsidR="00DA47A8" w:rsidRPr="00C31300">
        <w:t xml:space="preserve">ECM </w:t>
      </w:r>
      <w:r w:rsidR="005C030B">
        <w:t>in large quantities</w:t>
      </w:r>
      <w:r w:rsidR="003B4D09">
        <w:t>.</w:t>
      </w:r>
      <w:r w:rsidR="00652A9F" w:rsidRPr="00652A9F">
        <w:t xml:space="preserve"> The </w:t>
      </w:r>
      <w:r w:rsidR="00B86129">
        <w:t>3</w:t>
      </w:r>
      <w:r w:rsidR="00B86129" w:rsidRPr="00B86129">
        <w:rPr>
          <w:vertAlign w:val="superscript"/>
        </w:rPr>
        <w:t>rd</w:t>
      </w:r>
      <w:r w:rsidR="00B86129">
        <w:t xml:space="preserve"> highest correl</w:t>
      </w:r>
      <w:r w:rsidR="00652A9F" w:rsidRPr="00B86129">
        <w:t>ation</w:t>
      </w:r>
      <w:r w:rsidR="00652A9F" w:rsidRPr="00652A9F">
        <w:t xml:space="preserve"> is found for </w:t>
      </w:r>
      <w:proofErr w:type="spellStart"/>
      <w:r w:rsidR="00652A9F" w:rsidRPr="00652A9F">
        <w:t>Tgfb</w:t>
      </w:r>
      <w:proofErr w:type="spellEnd"/>
      <w:r w:rsidR="00D020C1">
        <w:t>,</w:t>
      </w:r>
      <w:r w:rsidR="00652A9F" w:rsidRPr="00652A9F">
        <w:t xml:space="preserve"> encoding the cytokine TGFβ</w:t>
      </w:r>
      <w:r w:rsidR="00D020C1">
        <w:t>,</w:t>
      </w:r>
      <w:r w:rsidR="00652A9F" w:rsidRPr="00652A9F">
        <w:t xml:space="preserve"> which is well known to correspond with the fibrotic process in a positive feedback loop</w:t>
      </w:r>
      <w:r w:rsidR="003C756E">
        <w:t xml:space="preserve"> [</w:t>
      </w:r>
      <w:r w:rsidR="00EB6A15">
        <w:t>30</w:t>
      </w:r>
      <w:r w:rsidR="003C756E">
        <w:t>]</w:t>
      </w:r>
      <w:r w:rsidR="00652A9F" w:rsidRPr="00652A9F">
        <w:t xml:space="preserve">. Interestingly, the negative correlation at the </w:t>
      </w:r>
      <w:r w:rsidR="00652A9F" w:rsidRPr="000F43B6">
        <w:t>6</w:t>
      </w:r>
      <w:r w:rsidR="00E64DB5" w:rsidRPr="000F43B6">
        <w:t>h</w:t>
      </w:r>
      <w:r w:rsidR="00E64DB5">
        <w:t xml:space="preserve"> </w:t>
      </w:r>
      <w:r w:rsidR="00652A9F" w:rsidRPr="00652A9F">
        <w:t xml:space="preserve">time point shows high significance </w:t>
      </w:r>
      <w:r w:rsidR="00652A9F" w:rsidRPr="00B86129">
        <w:t xml:space="preserve">suggesting a negative </w:t>
      </w:r>
      <w:r w:rsidR="00D020C1" w:rsidRPr="00B86129">
        <w:t xml:space="preserve">feedback </w:t>
      </w:r>
      <w:r w:rsidR="00652A9F" w:rsidRPr="00B86129">
        <w:t xml:space="preserve">regulation. The </w:t>
      </w:r>
      <w:r w:rsidR="00B86129" w:rsidRPr="00B86129">
        <w:t>4</w:t>
      </w:r>
      <w:r w:rsidR="00B86129" w:rsidRPr="00B86129">
        <w:rPr>
          <w:vertAlign w:val="superscript"/>
        </w:rPr>
        <w:t>th</w:t>
      </w:r>
      <w:r w:rsidR="00652A9F" w:rsidRPr="00B86129">
        <w:t xml:space="preserve"> highest correlation is found </w:t>
      </w:r>
      <w:r w:rsidR="00652A9F" w:rsidRPr="00B86129">
        <w:lastRenderedPageBreak/>
        <w:t xml:space="preserve">for </w:t>
      </w:r>
      <w:r w:rsidR="000F112C">
        <w:t>Il</w:t>
      </w:r>
      <w:r w:rsidR="00652A9F" w:rsidRPr="00B86129">
        <w:t>10rb</w:t>
      </w:r>
      <w:r w:rsidR="00D020C1" w:rsidRPr="00B86129">
        <w:t>,</w:t>
      </w:r>
      <w:r w:rsidR="00652A9F" w:rsidRPr="00B86129">
        <w:t xml:space="preserve"> encoding t</w:t>
      </w:r>
      <w:r w:rsidR="00652A9F" w:rsidRPr="00652A9F">
        <w:t xml:space="preserve">he β-subunit for the </w:t>
      </w:r>
      <w:r w:rsidR="000F112C">
        <w:t>Il</w:t>
      </w:r>
      <w:r w:rsidR="00652A9F" w:rsidRPr="00652A9F">
        <w:t>10 receptor</w:t>
      </w:r>
      <w:r w:rsidR="00D020C1">
        <w:t>,</w:t>
      </w:r>
      <w:r w:rsidR="00652A9F" w:rsidRPr="00652A9F">
        <w:t xml:space="preserve"> which </w:t>
      </w:r>
      <w:r w:rsidR="00D020C1">
        <w:t>wa</w:t>
      </w:r>
      <w:r w:rsidR="00652A9F" w:rsidRPr="00652A9F">
        <w:t xml:space="preserve">s </w:t>
      </w:r>
      <w:r w:rsidR="00D020C1">
        <w:t xml:space="preserve">described to be </w:t>
      </w:r>
      <w:r w:rsidR="00652A9F" w:rsidRPr="00652A9F">
        <w:t>i</w:t>
      </w:r>
      <w:r w:rsidR="00CA6192">
        <w:t>ncreased in rat liver fibrosis [</w:t>
      </w:r>
      <w:r w:rsidR="00EB6A15">
        <w:t>31</w:t>
      </w:r>
      <w:r w:rsidR="00CA6192">
        <w:t>]</w:t>
      </w:r>
      <w:r w:rsidR="00652A9F" w:rsidRPr="00652A9F">
        <w:t>. Slc10a1</w:t>
      </w:r>
      <w:r w:rsidR="005117DA">
        <w:t>,</w:t>
      </w:r>
      <w:r w:rsidR="00652A9F" w:rsidRPr="00652A9F">
        <w:t xml:space="preserve"> encoding the Na+-</w:t>
      </w:r>
      <w:proofErr w:type="spellStart"/>
      <w:r w:rsidR="00652A9F" w:rsidRPr="00652A9F">
        <w:t>taurocholate</w:t>
      </w:r>
      <w:proofErr w:type="spellEnd"/>
      <w:r w:rsidR="00652A9F" w:rsidRPr="00652A9F">
        <w:t xml:space="preserve"> co-transporting polypeptide</w:t>
      </w:r>
      <w:r w:rsidR="00181226">
        <w:t>,</w:t>
      </w:r>
      <w:r w:rsidR="00652A9F" w:rsidRPr="00652A9F">
        <w:t xml:space="preserve"> </w:t>
      </w:r>
      <w:r w:rsidR="003B4D09">
        <w:t>which</w:t>
      </w:r>
      <w:r w:rsidR="00652A9F" w:rsidRPr="00652A9F">
        <w:t xml:space="preserve"> transports bile acids through the </w:t>
      </w:r>
      <w:proofErr w:type="spellStart"/>
      <w:r w:rsidR="00652A9F" w:rsidRPr="00652A9F">
        <w:t>basolateral</w:t>
      </w:r>
      <w:proofErr w:type="spellEnd"/>
      <w:r w:rsidR="00652A9F" w:rsidRPr="00652A9F">
        <w:t xml:space="preserve"> membranes of hepatocytes is negatively correlated</w:t>
      </w:r>
      <w:r w:rsidR="00035B6C">
        <w:t xml:space="preserve"> with BEC</w:t>
      </w:r>
      <w:r w:rsidR="00181226">
        <w:t xml:space="preserve"> proliferation</w:t>
      </w:r>
      <w:r w:rsidR="00652A9F" w:rsidRPr="00652A9F">
        <w:t>, mainly in the later time frames</w:t>
      </w:r>
      <w:r w:rsidR="00035B6C">
        <w:t xml:space="preserve"> (</w:t>
      </w:r>
      <w:r w:rsidR="00035B6C" w:rsidRPr="000F43B6">
        <w:t>30h-14d</w:t>
      </w:r>
      <w:r w:rsidR="00035B6C">
        <w:t>)</w:t>
      </w:r>
      <w:r w:rsidR="00652A9F" w:rsidRPr="00652A9F">
        <w:t xml:space="preserve">. </w:t>
      </w:r>
      <w:r w:rsidR="00181226">
        <w:t>A decrease</w:t>
      </w:r>
      <w:r w:rsidR="00652A9F" w:rsidRPr="00652A9F">
        <w:t xml:space="preserve"> </w:t>
      </w:r>
      <w:r w:rsidR="00652A9F">
        <w:t xml:space="preserve">of </w:t>
      </w:r>
      <w:r w:rsidR="00652A9F" w:rsidRPr="00652A9F">
        <w:t>Slc10a1</w:t>
      </w:r>
      <w:r w:rsidR="00652A9F">
        <w:t xml:space="preserve"> </w:t>
      </w:r>
      <w:r w:rsidR="00652A9F" w:rsidRPr="00652A9F">
        <w:t>has been show</w:t>
      </w:r>
      <w:r w:rsidR="003B4D09">
        <w:t>n</w:t>
      </w:r>
      <w:r w:rsidR="00652A9F" w:rsidRPr="00652A9F">
        <w:t xml:space="preserve"> to protect hepatocytes</w:t>
      </w:r>
      <w:r w:rsidR="00181226">
        <w:t xml:space="preserve"> from</w:t>
      </w:r>
      <w:r w:rsidR="00035B6C">
        <w:t xml:space="preserve"> cholestasis-induced injury</w:t>
      </w:r>
      <w:r w:rsidR="00CA6192">
        <w:t xml:space="preserve"> [</w:t>
      </w:r>
      <w:r w:rsidR="00EB6A15">
        <w:t>32</w:t>
      </w:r>
      <w:r w:rsidR="00CA6192">
        <w:t>]</w:t>
      </w:r>
      <w:r w:rsidR="00652A9F" w:rsidRPr="00652A9F">
        <w:t>. Another negatively correlated factor is Ugt1a1</w:t>
      </w:r>
      <w:r w:rsidR="00181226">
        <w:t>,</w:t>
      </w:r>
      <w:r w:rsidR="00652A9F" w:rsidRPr="00652A9F">
        <w:t xml:space="preserve"> encoding UDP-</w:t>
      </w:r>
      <w:proofErr w:type="spellStart"/>
      <w:r w:rsidR="00652A9F" w:rsidRPr="00652A9F">
        <w:t>glucuronosyl</w:t>
      </w:r>
      <w:proofErr w:type="spellEnd"/>
      <w:r w:rsidR="00181226">
        <w:t>-</w:t>
      </w:r>
      <w:proofErr w:type="spellStart"/>
      <w:r w:rsidR="00652A9F" w:rsidRPr="00652A9F">
        <w:t>transferase</w:t>
      </w:r>
      <w:proofErr w:type="spellEnd"/>
      <w:r w:rsidR="00652A9F" w:rsidRPr="00652A9F">
        <w:t xml:space="preserve"> 1A, the main enzyme for conjugation of bilirubin, whose down</w:t>
      </w:r>
      <w:r w:rsidR="001035A6">
        <w:t>-</w:t>
      </w:r>
      <w:r w:rsidR="00652A9F" w:rsidRPr="00652A9F">
        <w:t xml:space="preserve">regulation is </w:t>
      </w:r>
      <w:r w:rsidR="003B4D09">
        <w:t xml:space="preserve">considered </w:t>
      </w:r>
      <w:r w:rsidR="00652A9F" w:rsidRPr="00652A9F">
        <w:t>protective against the increased concentration of conjugated bilirubin in hepatocytes.</w:t>
      </w:r>
    </w:p>
    <w:p w14:paraId="20A7AE70" w14:textId="77777777" w:rsidR="00EF1B46" w:rsidRDefault="00C4458E" w:rsidP="00A139B2">
      <w:pPr>
        <w:pStyle w:val="Heading2"/>
      </w:pPr>
      <w:r>
        <w:t xml:space="preserve">Increase in </w:t>
      </w:r>
      <w:proofErr w:type="spellStart"/>
      <w:r>
        <w:t>fibrogenic</w:t>
      </w:r>
      <w:proofErr w:type="spellEnd"/>
      <w:r>
        <w:t xml:space="preserve"> cells</w:t>
      </w:r>
    </w:p>
    <w:p w14:paraId="5BDBB0D0" w14:textId="77777777" w:rsidR="00887523" w:rsidRPr="00C31300" w:rsidRDefault="000274FD">
      <w:r>
        <w:t>In a</w:t>
      </w:r>
      <w:r w:rsidR="00727BC9" w:rsidRPr="005D3409">
        <w:t>ccord</w:t>
      </w:r>
      <w:r>
        <w:t xml:space="preserve">ance to </w:t>
      </w:r>
      <w:r w:rsidR="00C173D8">
        <w:t>the proliferative activity of HSC</w:t>
      </w:r>
      <w:r w:rsidR="00EE7DC0">
        <w:t>s</w:t>
      </w:r>
      <w:r w:rsidR="00FE63D2" w:rsidRPr="005D3409">
        <w:t>,</w:t>
      </w:r>
      <w:r w:rsidR="0070351C" w:rsidRPr="005D3409">
        <w:t xml:space="preserve"> </w:t>
      </w:r>
      <w:proofErr w:type="spellStart"/>
      <w:r w:rsidR="00320BFA" w:rsidRPr="005D3409">
        <w:t>immuno</w:t>
      </w:r>
      <w:r w:rsidR="0070351C" w:rsidRPr="005D3409">
        <w:t>histochemical</w:t>
      </w:r>
      <w:proofErr w:type="spellEnd"/>
      <w:r w:rsidR="0070351C" w:rsidRPr="005D3409">
        <w:t xml:space="preserve"> analys</w:t>
      </w:r>
      <w:r w:rsidR="00A219DC" w:rsidRPr="005D3409">
        <w:t>e</w:t>
      </w:r>
      <w:r w:rsidR="0070351C" w:rsidRPr="005D3409">
        <w:t>s</w:t>
      </w:r>
      <w:r w:rsidR="00320BFA" w:rsidRPr="005D3409">
        <w:t xml:space="preserve"> demonstrat</w:t>
      </w:r>
      <w:r w:rsidR="0070351C" w:rsidRPr="005D3409">
        <w:t>e</w:t>
      </w:r>
      <w:r w:rsidR="00320BFA" w:rsidRPr="005D3409">
        <w:t xml:space="preserve"> the </w:t>
      </w:r>
      <w:r w:rsidR="00FE63D2" w:rsidRPr="005D3409">
        <w:t>gradual</w:t>
      </w:r>
      <w:r w:rsidR="00320BFA" w:rsidRPr="005D3409">
        <w:t xml:space="preserve"> rise in </w:t>
      </w:r>
      <w:r w:rsidR="00552441" w:rsidRPr="005D3409">
        <w:t>CTGF</w:t>
      </w:r>
      <w:r w:rsidR="00AD54B3" w:rsidRPr="005D3409">
        <w:t>-</w:t>
      </w:r>
      <w:r w:rsidR="002C4808">
        <w:t>,</w:t>
      </w:r>
      <w:r w:rsidR="00552441" w:rsidRPr="005D3409">
        <w:t xml:space="preserve"> </w:t>
      </w:r>
      <w:r w:rsidR="002C4808" w:rsidRPr="005D3409">
        <w:t xml:space="preserve">α-SMA- </w:t>
      </w:r>
      <w:r w:rsidR="00552441" w:rsidRPr="005D3409">
        <w:t>and S100a4</w:t>
      </w:r>
      <w:r w:rsidR="00AD54B3" w:rsidRPr="005D3409">
        <w:t>-</w:t>
      </w:r>
      <w:r w:rsidR="00320BFA" w:rsidRPr="005D3409">
        <w:t xml:space="preserve">expressing cells </w:t>
      </w:r>
      <w:r w:rsidR="00EA6806">
        <w:t>(</w:t>
      </w:r>
      <w:r w:rsidR="009E231B">
        <w:t>Figure</w:t>
      </w:r>
      <w:r w:rsidR="00712144">
        <w:t xml:space="preserve"> 3</w:t>
      </w:r>
      <w:r w:rsidR="00EA6806">
        <w:t>)</w:t>
      </w:r>
      <w:r w:rsidR="00C173D8">
        <w:t>, reflecting activated HSC, activated KC and trans</w:t>
      </w:r>
      <w:r w:rsidR="005C030B">
        <w:t>-</w:t>
      </w:r>
      <w:r w:rsidR="00C173D8">
        <w:t xml:space="preserve">differentiated hepatocytes (such that they are producing </w:t>
      </w:r>
      <w:proofErr w:type="spellStart"/>
      <w:r w:rsidR="00C173D8">
        <w:t>hepatokines</w:t>
      </w:r>
      <w:proofErr w:type="spellEnd"/>
      <w:r w:rsidR="00C173D8">
        <w:t>)</w:t>
      </w:r>
      <w:r w:rsidR="00727BC9" w:rsidRPr="005D3409">
        <w:t xml:space="preserve">. </w:t>
      </w:r>
      <w:r w:rsidR="00AD54B3" w:rsidRPr="005D3409">
        <w:t>CTGF is a highly pro</w:t>
      </w:r>
      <w:r w:rsidR="00C06188" w:rsidRPr="005D3409">
        <w:t>-</w:t>
      </w:r>
      <w:proofErr w:type="spellStart"/>
      <w:r w:rsidR="00AD54B3" w:rsidRPr="005D3409">
        <w:t>fibrogenic</w:t>
      </w:r>
      <w:proofErr w:type="spellEnd"/>
      <w:r w:rsidR="00AD54B3" w:rsidRPr="005D3409">
        <w:t xml:space="preserve"> protein </w:t>
      </w:r>
      <w:r w:rsidR="009A4014">
        <w:t>expressed</w:t>
      </w:r>
      <w:r w:rsidR="00492FE1" w:rsidRPr="005D3409">
        <w:t xml:space="preserve"> by </w:t>
      </w:r>
      <w:r w:rsidR="00C03BFE">
        <w:t>HSC</w:t>
      </w:r>
      <w:r w:rsidR="00EE7DC0">
        <w:t>s</w:t>
      </w:r>
      <w:r w:rsidR="009A4014">
        <w:t xml:space="preserve">, </w:t>
      </w:r>
      <w:r w:rsidR="009564D4">
        <w:t>BECs</w:t>
      </w:r>
      <w:r w:rsidR="00C04228">
        <w:t xml:space="preserve"> </w:t>
      </w:r>
      <w:r w:rsidR="00492FE1" w:rsidRPr="005D3409">
        <w:t>and hepatocytes</w:t>
      </w:r>
      <w:r w:rsidR="00C04228">
        <w:t xml:space="preserve"> </w:t>
      </w:r>
      <w:r w:rsidR="00CA6192">
        <w:t>[</w:t>
      </w:r>
      <w:r w:rsidR="00EB6A15">
        <w:t>3</w:t>
      </w:r>
      <w:r w:rsidR="00EB6A15" w:rsidRPr="00EB6A15">
        <w:t>3</w:t>
      </w:r>
      <w:r w:rsidR="00C04228" w:rsidRPr="00EB6A15">
        <w:t>;</w:t>
      </w:r>
      <w:r w:rsidR="00EB6A15" w:rsidRPr="00EB6A15">
        <w:t xml:space="preserve"> 34</w:t>
      </w:r>
      <w:r w:rsidR="00CA6192">
        <w:t>]</w:t>
      </w:r>
      <w:r w:rsidR="00C03BFE">
        <w:t xml:space="preserve"> and</w:t>
      </w:r>
      <w:r w:rsidR="00AD54B3" w:rsidRPr="005D3409">
        <w:t xml:space="preserve"> mediate</w:t>
      </w:r>
      <w:r w:rsidR="00492FE1" w:rsidRPr="005D3409">
        <w:t>s</w:t>
      </w:r>
      <w:r w:rsidR="00AD54B3" w:rsidRPr="005D3409">
        <w:t xml:space="preserve"> extracellular matrix</w:t>
      </w:r>
      <w:r w:rsidR="001035A6" w:rsidRPr="00A67CA8">
        <w:t xml:space="preserve"> </w:t>
      </w:r>
      <w:r w:rsidR="00AD54B3" w:rsidRPr="005D3409">
        <w:t>inducing properties</w:t>
      </w:r>
      <w:r w:rsidR="00C775E0">
        <w:t xml:space="preserve">. It is reported that </w:t>
      </w:r>
      <w:r w:rsidR="00C03BFE">
        <w:t>level</w:t>
      </w:r>
      <w:r w:rsidR="009A4014">
        <w:t xml:space="preserve">s of </w:t>
      </w:r>
      <w:r w:rsidR="00C775E0">
        <w:t xml:space="preserve">this protein </w:t>
      </w:r>
      <w:r w:rsidR="009A4014">
        <w:t xml:space="preserve">are significantly </w:t>
      </w:r>
      <w:r w:rsidR="009A4014" w:rsidRPr="00A67CA8">
        <w:t>up</w:t>
      </w:r>
      <w:r w:rsidR="001035A6" w:rsidRPr="00A67CA8">
        <w:t>-</w:t>
      </w:r>
      <w:r w:rsidR="009A4014" w:rsidRPr="00A67CA8">
        <w:t>regulated</w:t>
      </w:r>
      <w:r w:rsidR="00C4458E">
        <w:t xml:space="preserve"> i</w:t>
      </w:r>
      <w:r w:rsidR="009A4014">
        <w:t xml:space="preserve">n </w:t>
      </w:r>
      <w:r w:rsidR="009257D3">
        <w:t xml:space="preserve">experimental liver </w:t>
      </w:r>
      <w:proofErr w:type="spellStart"/>
      <w:r w:rsidR="009257D3">
        <w:t>fibrogenesis</w:t>
      </w:r>
      <w:proofErr w:type="spellEnd"/>
      <w:r w:rsidR="009257D3">
        <w:t xml:space="preserve"> </w:t>
      </w:r>
      <w:r w:rsidR="00C775E0">
        <w:t xml:space="preserve">and </w:t>
      </w:r>
      <w:r w:rsidR="009257D3">
        <w:t xml:space="preserve">human chronic liver disease patients </w:t>
      </w:r>
      <w:r w:rsidR="009A4014">
        <w:t xml:space="preserve">of various </w:t>
      </w:r>
      <w:r w:rsidR="00CE7A85">
        <w:t>etiologies</w:t>
      </w:r>
      <w:r w:rsidR="009A4014">
        <w:t xml:space="preserve"> </w:t>
      </w:r>
      <w:r w:rsidR="00CA6192">
        <w:t>[</w:t>
      </w:r>
      <w:r w:rsidR="00EB6A15">
        <w:t>35</w:t>
      </w:r>
      <w:r w:rsidR="00F240A4">
        <w:t>; 36</w:t>
      </w:r>
      <w:r w:rsidR="00CA6192">
        <w:t>]</w:t>
      </w:r>
      <w:r w:rsidR="002B6F0E">
        <w:t>.</w:t>
      </w:r>
      <w:r w:rsidR="009257D3">
        <w:t xml:space="preserve"> </w:t>
      </w:r>
      <w:r w:rsidR="005C030B">
        <w:t>T</w:t>
      </w:r>
      <w:r w:rsidR="00887523" w:rsidRPr="00DF04B8">
        <w:t xml:space="preserve">he </w:t>
      </w:r>
      <w:r w:rsidR="00236E28">
        <w:t xml:space="preserve">number of </w:t>
      </w:r>
      <w:r w:rsidR="00635CE0" w:rsidRPr="00DF04B8">
        <w:t>CTGF-</w:t>
      </w:r>
      <w:r w:rsidR="00887523" w:rsidRPr="00DF04B8">
        <w:t>pos</w:t>
      </w:r>
      <w:r w:rsidR="00CA6192">
        <w:t xml:space="preserve">itive </w:t>
      </w:r>
      <w:r w:rsidR="00A67CA8" w:rsidRPr="00DF04B8">
        <w:t xml:space="preserve">show a steady increase with comparatively little </w:t>
      </w:r>
      <w:r w:rsidR="00A67CA8" w:rsidRPr="007A79E2">
        <w:t>variance</w:t>
      </w:r>
      <w:r w:rsidR="00EA6806" w:rsidRPr="007A79E2">
        <w:t xml:space="preserve"> (</w:t>
      </w:r>
      <w:r w:rsidR="009E231B">
        <w:t>Figure</w:t>
      </w:r>
      <w:r w:rsidR="00712144">
        <w:t xml:space="preserve"> 3</w:t>
      </w:r>
      <w:r w:rsidR="003163E9">
        <w:t>F</w:t>
      </w:r>
      <w:r w:rsidR="00EA6806" w:rsidRPr="007A79E2">
        <w:t>)</w:t>
      </w:r>
      <w:r w:rsidR="00236E28">
        <w:t>, as shown by the high significances in ANOVA analysis (see Supplementary File 4)</w:t>
      </w:r>
      <w:r w:rsidR="00887523" w:rsidRPr="007A79E2">
        <w:t>.</w:t>
      </w:r>
      <w:r w:rsidR="00887523" w:rsidRPr="00DF04B8">
        <w:t xml:space="preserve"> The highest correlation</w:t>
      </w:r>
      <w:r w:rsidR="00CF2A20">
        <w:t xml:space="preserve"> with CTGF positive cell </w:t>
      </w:r>
      <w:r w:rsidR="00CF2A20" w:rsidRPr="00C31300">
        <w:t>number</w:t>
      </w:r>
      <w:r w:rsidR="00887523" w:rsidRPr="00C31300">
        <w:t xml:space="preserve"> show</w:t>
      </w:r>
      <w:r w:rsidR="004937C2" w:rsidRPr="00C31300">
        <w:t>s Tgfb2</w:t>
      </w:r>
      <w:r w:rsidR="00CF2A20" w:rsidRPr="00C31300">
        <w:t>,</w:t>
      </w:r>
      <w:r w:rsidR="004937C2" w:rsidRPr="00C31300">
        <w:t xml:space="preserve"> </w:t>
      </w:r>
      <w:r w:rsidR="00CF2A20" w:rsidRPr="00C31300">
        <w:t>en</w:t>
      </w:r>
      <w:r w:rsidR="004937C2" w:rsidRPr="00C31300">
        <w:t>coding the cytokine TGF</w:t>
      </w:r>
      <w:r w:rsidR="00CF2A20" w:rsidRPr="00C31300">
        <w:t>-</w:t>
      </w:r>
      <w:r w:rsidR="00887523" w:rsidRPr="00C31300">
        <w:t>β2</w:t>
      </w:r>
      <w:r w:rsidR="00A67CA8" w:rsidRPr="00C31300">
        <w:t xml:space="preserve"> </w:t>
      </w:r>
      <w:r w:rsidR="00EA6806" w:rsidRPr="00C31300">
        <w:t>(</w:t>
      </w:r>
      <w:r w:rsidR="00712144" w:rsidRPr="00C31300">
        <w:t>Fig</w:t>
      </w:r>
      <w:r w:rsidR="009E231B">
        <w:t>ures</w:t>
      </w:r>
      <w:r w:rsidR="00712144" w:rsidRPr="00C31300">
        <w:t xml:space="preserve"> </w:t>
      </w:r>
      <w:r w:rsidR="00106914" w:rsidRPr="00C31300">
        <w:t>9</w:t>
      </w:r>
      <w:r w:rsidR="00EA6806" w:rsidRPr="00C31300">
        <w:t>D</w:t>
      </w:r>
      <w:r w:rsidR="00142701">
        <w:t xml:space="preserve"> and 6I</w:t>
      </w:r>
      <w:r w:rsidR="00EA6806" w:rsidRPr="00C31300">
        <w:t>)</w:t>
      </w:r>
      <w:r w:rsidR="00887523" w:rsidRPr="00C31300">
        <w:t xml:space="preserve">. </w:t>
      </w:r>
      <w:r w:rsidR="00CF2A20" w:rsidRPr="00C31300">
        <w:t>TGF-β</w:t>
      </w:r>
      <w:r w:rsidR="004D60D0" w:rsidRPr="00C31300">
        <w:t xml:space="preserve"> is the major stimulus for CTGF expression</w:t>
      </w:r>
      <w:r w:rsidR="00CF2A20" w:rsidRPr="00C31300">
        <w:t xml:space="preserve"> in hepatocytes</w:t>
      </w:r>
      <w:r w:rsidR="004D60D0" w:rsidRPr="00C31300">
        <w:t xml:space="preserve"> </w:t>
      </w:r>
      <w:r w:rsidR="00CA6192" w:rsidRPr="00C31300">
        <w:t>[</w:t>
      </w:r>
      <w:r w:rsidR="00EB6A15" w:rsidRPr="00C31300">
        <w:t>37</w:t>
      </w:r>
      <w:r w:rsidR="00F240A4" w:rsidRPr="00C31300">
        <w:t>]</w:t>
      </w:r>
      <w:r w:rsidR="00F240A4">
        <w:t xml:space="preserve"> and</w:t>
      </w:r>
      <w:r w:rsidR="00F240A4" w:rsidRPr="00C31300">
        <w:t xml:space="preserve"> </w:t>
      </w:r>
      <w:r w:rsidR="00F240A4">
        <w:t>e</w:t>
      </w:r>
      <w:r w:rsidR="00887523" w:rsidRPr="00C31300">
        <w:t xml:space="preserve">levated levels </w:t>
      </w:r>
      <w:r w:rsidR="002C4808" w:rsidRPr="00C31300">
        <w:t xml:space="preserve">of Tgfb2 </w:t>
      </w:r>
      <w:r w:rsidR="00F240A4">
        <w:t>were</w:t>
      </w:r>
      <w:r w:rsidR="00887523" w:rsidRPr="00C31300">
        <w:t xml:space="preserve"> reported for bile duct ligated </w:t>
      </w:r>
      <w:r w:rsidR="00CA6192" w:rsidRPr="00C31300">
        <w:t>rats [</w:t>
      </w:r>
      <w:r w:rsidR="00EB6A15" w:rsidRPr="00C31300">
        <w:t>38</w:t>
      </w:r>
      <w:r w:rsidR="00CA6192" w:rsidRPr="00C31300">
        <w:t>]</w:t>
      </w:r>
      <w:r w:rsidR="002C4808" w:rsidRPr="00C31300">
        <w:t>.</w:t>
      </w:r>
      <w:r w:rsidR="00887523" w:rsidRPr="00C31300">
        <w:t xml:space="preserve"> This is the result of a di</w:t>
      </w:r>
      <w:r w:rsidR="00CA6192" w:rsidRPr="00C31300">
        <w:t>rect interaction [</w:t>
      </w:r>
      <w:r w:rsidR="00EB6A15" w:rsidRPr="00C31300">
        <w:t>39</w:t>
      </w:r>
      <w:r w:rsidR="00CA6192" w:rsidRPr="00C31300">
        <w:t>]</w:t>
      </w:r>
      <w:r w:rsidR="00887523" w:rsidRPr="00C31300">
        <w:t xml:space="preserve">, and the correlation is </w:t>
      </w:r>
      <w:r w:rsidR="00F240A4">
        <w:t>close to</w:t>
      </w:r>
      <w:r w:rsidR="00F240A4" w:rsidRPr="00C31300">
        <w:t xml:space="preserve"> </w:t>
      </w:r>
      <w:r w:rsidR="00887523" w:rsidRPr="00C31300">
        <w:t>1 for several time frames</w:t>
      </w:r>
      <w:r w:rsidR="00CF2A20" w:rsidRPr="00C31300">
        <w:t xml:space="preserve"> (</w:t>
      </w:r>
      <w:r w:rsidR="009564D4" w:rsidRPr="00C31300">
        <w:t>30h-14d</w:t>
      </w:r>
      <w:r w:rsidR="00CF2A20" w:rsidRPr="00C31300">
        <w:t>)</w:t>
      </w:r>
      <w:r w:rsidR="00887523" w:rsidRPr="00C31300">
        <w:t xml:space="preserve"> and </w:t>
      </w:r>
      <w:r w:rsidR="009564D4" w:rsidRPr="00C31300">
        <w:t xml:space="preserve">all </w:t>
      </w:r>
      <w:r w:rsidR="00887523" w:rsidRPr="00C31300">
        <w:t>time points</w:t>
      </w:r>
      <w:r w:rsidR="009564D4" w:rsidRPr="00C31300">
        <w:t xml:space="preserve">, except </w:t>
      </w:r>
      <w:r w:rsidR="00F240A4">
        <w:t>for</w:t>
      </w:r>
      <w:r w:rsidR="00F240A4" w:rsidRPr="00C31300">
        <w:t xml:space="preserve"> </w:t>
      </w:r>
      <w:r w:rsidR="009564D4" w:rsidRPr="00C31300">
        <w:t>30h</w:t>
      </w:r>
      <w:r w:rsidR="00887523" w:rsidRPr="00C31300">
        <w:t>. The next highest correlati</w:t>
      </w:r>
      <w:r w:rsidR="002C4808" w:rsidRPr="00C31300">
        <w:t xml:space="preserve">on is found for </w:t>
      </w:r>
      <w:proofErr w:type="spellStart"/>
      <w:r w:rsidR="002C4808" w:rsidRPr="00C31300">
        <w:t>Pdgfb</w:t>
      </w:r>
      <w:proofErr w:type="spellEnd"/>
      <w:r w:rsidR="00CF2A20" w:rsidRPr="00C31300">
        <w:t>,</w:t>
      </w:r>
      <w:r w:rsidR="002C4808" w:rsidRPr="00C31300">
        <w:t xml:space="preserve"> encoding p</w:t>
      </w:r>
      <w:r w:rsidR="00887523" w:rsidRPr="00C31300">
        <w:t xml:space="preserve">latelet-derived growth factor subunit B, which </w:t>
      </w:r>
      <w:r w:rsidR="00CF2A20" w:rsidRPr="00C31300">
        <w:t xml:space="preserve">is </w:t>
      </w:r>
      <w:r w:rsidR="00887523" w:rsidRPr="00C31300">
        <w:t>reported to be up-regulated in liver inflamma</w:t>
      </w:r>
      <w:r w:rsidR="00CA6192" w:rsidRPr="00C31300">
        <w:t>tion and fibrosis [</w:t>
      </w:r>
      <w:r w:rsidR="00EB6A15" w:rsidRPr="00C31300">
        <w:t>40</w:t>
      </w:r>
      <w:r w:rsidR="00CA6192" w:rsidRPr="00C31300">
        <w:t>]</w:t>
      </w:r>
      <w:r w:rsidR="00887523" w:rsidRPr="00C31300">
        <w:t xml:space="preserve">. </w:t>
      </w:r>
      <w:r w:rsidR="00F240A4">
        <w:t>T</w:t>
      </w:r>
      <w:r w:rsidR="00887523" w:rsidRPr="00C31300">
        <w:t>he</w:t>
      </w:r>
      <w:r w:rsidR="00F240A4">
        <w:t xml:space="preserve"> number of cells containing CTGF and </w:t>
      </w:r>
      <w:r w:rsidR="00635CE0" w:rsidRPr="00C31300">
        <w:rPr>
          <w:rFonts w:ascii="Symbol" w:hAnsi="Symbol"/>
        </w:rPr>
        <w:t></w:t>
      </w:r>
      <w:r w:rsidR="00635CE0" w:rsidRPr="00C31300">
        <w:t>-SMA</w:t>
      </w:r>
      <w:r w:rsidR="00F240A4">
        <w:t xml:space="preserve"> is also highly correlated</w:t>
      </w:r>
      <w:r w:rsidR="00887523" w:rsidRPr="00C31300">
        <w:t xml:space="preserve">. </w:t>
      </w:r>
      <w:r w:rsidR="00D66FCA" w:rsidRPr="00C31300">
        <w:t>T</w:t>
      </w:r>
      <w:r w:rsidR="00CF2A20" w:rsidRPr="00C31300">
        <w:t xml:space="preserve">here </w:t>
      </w:r>
      <w:r w:rsidR="00887523" w:rsidRPr="00C31300">
        <w:t xml:space="preserve">is also a </w:t>
      </w:r>
      <w:r w:rsidR="00CF2A20" w:rsidRPr="00C31300">
        <w:t xml:space="preserve">strong </w:t>
      </w:r>
      <w:r w:rsidR="00887523" w:rsidRPr="00C31300">
        <w:t>correlation to Tgfbr2</w:t>
      </w:r>
      <w:r w:rsidR="00CF2A20" w:rsidRPr="00C31300">
        <w:t>,</w:t>
      </w:r>
      <w:r w:rsidR="00887523" w:rsidRPr="00C31300">
        <w:t xml:space="preserve"> encoding </w:t>
      </w:r>
      <w:r w:rsidR="00CF2A20" w:rsidRPr="00C31300">
        <w:t xml:space="preserve">the </w:t>
      </w:r>
      <w:r w:rsidR="00887523" w:rsidRPr="00C31300">
        <w:t>transform</w:t>
      </w:r>
      <w:r w:rsidR="00CA6192" w:rsidRPr="00C31300">
        <w:t>ing growth factor β receptor 2 [</w:t>
      </w:r>
      <w:r w:rsidR="00EB6A15" w:rsidRPr="00C31300">
        <w:t>41</w:t>
      </w:r>
      <w:r w:rsidR="00CA6192" w:rsidRPr="00C31300">
        <w:t>]</w:t>
      </w:r>
      <w:r w:rsidR="00887523" w:rsidRPr="00C31300">
        <w:t xml:space="preserve">. </w:t>
      </w:r>
      <w:r w:rsidR="00D66FCA" w:rsidRPr="00C31300">
        <w:t>Additionally,</w:t>
      </w:r>
      <w:r w:rsidR="00D66FCA" w:rsidRPr="00C31300" w:rsidDel="00D66FCA">
        <w:t xml:space="preserve"> </w:t>
      </w:r>
      <w:r w:rsidR="00D66FCA" w:rsidRPr="00C31300">
        <w:t>t</w:t>
      </w:r>
      <w:r w:rsidR="00887523" w:rsidRPr="00C31300">
        <w:t xml:space="preserve">here </w:t>
      </w:r>
      <w:r w:rsidR="00D66FCA" w:rsidRPr="00C31300">
        <w:t>are</w:t>
      </w:r>
      <w:r w:rsidR="00887523" w:rsidRPr="00C31300">
        <w:t xml:space="preserve"> considerable correlation</w:t>
      </w:r>
      <w:r w:rsidR="00D66FCA" w:rsidRPr="00C31300">
        <w:t>s</w:t>
      </w:r>
      <w:r w:rsidR="00887523" w:rsidRPr="00C31300">
        <w:t xml:space="preserve"> to several other genes such as Timp1, Cxcl5, </w:t>
      </w:r>
      <w:proofErr w:type="spellStart"/>
      <w:r w:rsidR="00887523" w:rsidRPr="00C31300">
        <w:t>Sparc</w:t>
      </w:r>
      <w:proofErr w:type="spellEnd"/>
      <w:r w:rsidR="00887523" w:rsidRPr="00C31300">
        <w:t>,</w:t>
      </w:r>
      <w:r w:rsidR="003B4D09" w:rsidRPr="00C31300">
        <w:t xml:space="preserve"> and</w:t>
      </w:r>
      <w:r w:rsidR="00887523" w:rsidRPr="00C31300">
        <w:t xml:space="preserve"> Col8a1.</w:t>
      </w:r>
    </w:p>
    <w:p w14:paraId="161B0943" w14:textId="77777777" w:rsidR="00887523" w:rsidRPr="00887523" w:rsidRDefault="00887523">
      <w:r w:rsidRPr="00C31300">
        <w:t xml:space="preserve">The </w:t>
      </w:r>
      <w:r w:rsidR="002B72B6" w:rsidRPr="00C31300">
        <w:t xml:space="preserve">parameter </w:t>
      </w:r>
      <w:r w:rsidR="002C4808" w:rsidRPr="00C31300">
        <w:t>“</w:t>
      </w:r>
      <w:r w:rsidR="002C4808" w:rsidRPr="00C31300">
        <w:rPr>
          <w:rFonts w:ascii="Symbol" w:hAnsi="Symbol"/>
        </w:rPr>
        <w:t></w:t>
      </w:r>
      <w:r w:rsidR="002C4808" w:rsidRPr="00C31300">
        <w:t>-</w:t>
      </w:r>
      <w:r w:rsidRPr="00C31300">
        <w:t>SMA</w:t>
      </w:r>
      <w:r w:rsidR="00635CE0" w:rsidRPr="00C31300">
        <w:t>-</w:t>
      </w:r>
      <w:r w:rsidRPr="00C31300">
        <w:t>positive cell</w:t>
      </w:r>
      <w:r w:rsidR="002C4808" w:rsidRPr="00C31300">
        <w:t>s”</w:t>
      </w:r>
      <w:r w:rsidRPr="00C31300">
        <w:t xml:space="preserve">, a marker of </w:t>
      </w:r>
      <w:r w:rsidR="00D66FCA" w:rsidRPr="00C31300">
        <w:t>HSC</w:t>
      </w:r>
      <w:r w:rsidRPr="00C31300">
        <w:t xml:space="preserve"> activation, increases steadily </w:t>
      </w:r>
      <w:r w:rsidR="00D66FCA" w:rsidRPr="00C31300">
        <w:t xml:space="preserve">with </w:t>
      </w:r>
      <w:r w:rsidRPr="00C31300">
        <w:t>the course of disease progression</w:t>
      </w:r>
      <w:r w:rsidR="002C4808" w:rsidRPr="00C31300">
        <w:t xml:space="preserve"> </w:t>
      </w:r>
      <w:r w:rsidR="00EA6806" w:rsidRPr="00C31300">
        <w:t>(</w:t>
      </w:r>
      <w:r w:rsidR="009E231B">
        <w:t>Figure</w:t>
      </w:r>
      <w:r w:rsidR="00712144" w:rsidRPr="00C31300">
        <w:t xml:space="preserve"> 3</w:t>
      </w:r>
      <w:r w:rsidR="00EA6806" w:rsidRPr="00C31300">
        <w:t>B)</w:t>
      </w:r>
      <w:r w:rsidRPr="00C31300">
        <w:t>. Not surprisingly</w:t>
      </w:r>
      <w:r w:rsidR="00D66FCA" w:rsidRPr="00C31300">
        <w:t>,</w:t>
      </w:r>
      <w:r w:rsidRPr="00C31300">
        <w:t xml:space="preserve"> it is positively correlated to </w:t>
      </w:r>
      <w:r w:rsidR="00D66FCA" w:rsidRPr="00C31300">
        <w:t xml:space="preserve">the number of </w:t>
      </w:r>
      <w:r w:rsidRPr="00C31300">
        <w:t>CTGF</w:t>
      </w:r>
      <w:r w:rsidR="002C4808" w:rsidRPr="00C31300">
        <w:t>-positive</w:t>
      </w:r>
      <w:r w:rsidR="00635CE0" w:rsidRPr="00C31300">
        <w:t xml:space="preserve"> and S100a</w:t>
      </w:r>
      <w:r w:rsidRPr="00C31300">
        <w:t>4</w:t>
      </w:r>
      <w:r w:rsidR="00635CE0" w:rsidRPr="00C31300">
        <w:t>-</w:t>
      </w:r>
      <w:r w:rsidR="002C4808" w:rsidRPr="00C31300">
        <w:t>positive</w:t>
      </w:r>
      <w:r w:rsidRPr="00C31300">
        <w:t xml:space="preserve"> cells</w:t>
      </w:r>
      <w:r w:rsidR="00EA6806" w:rsidRPr="00C31300">
        <w:t xml:space="preserve"> (</w:t>
      </w:r>
      <w:r w:rsidR="009E231B">
        <w:t>Figure</w:t>
      </w:r>
      <w:r w:rsidR="00712144" w:rsidRPr="00C31300">
        <w:t xml:space="preserve"> </w:t>
      </w:r>
      <w:r w:rsidR="00106914" w:rsidRPr="00C31300">
        <w:t>9</w:t>
      </w:r>
      <w:r w:rsidR="00EA6806" w:rsidRPr="00C31300">
        <w:t>E)</w:t>
      </w:r>
      <w:r w:rsidRPr="00C31300">
        <w:t>. Interestingly</w:t>
      </w:r>
      <w:r w:rsidR="00E66AD6" w:rsidRPr="00C31300">
        <w:t>,</w:t>
      </w:r>
      <w:r w:rsidRPr="00C31300">
        <w:t xml:space="preserve"> </w:t>
      </w:r>
      <w:r w:rsidR="00D66FCA" w:rsidRPr="00C31300">
        <w:t>CTGF staining</w:t>
      </w:r>
      <w:r w:rsidRPr="00C31300">
        <w:t xml:space="preserve"> is highly anti-correlated to </w:t>
      </w:r>
      <w:r w:rsidRPr="00C31300">
        <w:lastRenderedPageBreak/>
        <w:t>Cyp1a2</w:t>
      </w:r>
      <w:r w:rsidR="00605233">
        <w:t xml:space="preserve"> (</w:t>
      </w:r>
      <w:r w:rsidR="009E231B">
        <w:t>Figure</w:t>
      </w:r>
      <w:r w:rsidR="00605233">
        <w:t xml:space="preserve"> 6A)</w:t>
      </w:r>
      <w:r w:rsidR="00D66FCA" w:rsidRPr="00C31300">
        <w:t>,</w:t>
      </w:r>
      <w:r w:rsidRPr="00C31300">
        <w:t xml:space="preserve"> encoding cytochrome P450 1A2, known</w:t>
      </w:r>
      <w:r w:rsidRPr="00887523">
        <w:t xml:space="preserve"> to be lowered in liver </w:t>
      </w:r>
      <w:r w:rsidR="00AB56A8">
        <w:t xml:space="preserve">cirrhosis mediated by </w:t>
      </w:r>
      <w:proofErr w:type="spellStart"/>
      <w:r w:rsidR="009564D4" w:rsidRPr="009564D4">
        <w:t>AhR</w:t>
      </w:r>
      <w:proofErr w:type="spellEnd"/>
      <w:r w:rsidR="009564D4">
        <w:t xml:space="preserve"> </w:t>
      </w:r>
      <w:r w:rsidR="00CA6192">
        <w:t>[</w:t>
      </w:r>
      <w:r w:rsidR="004F39D5">
        <w:t>27</w:t>
      </w:r>
      <w:r w:rsidR="00CA6192">
        <w:t>]</w:t>
      </w:r>
      <w:r w:rsidRPr="00887523">
        <w:t xml:space="preserve">. The next most correlated gene is </w:t>
      </w:r>
      <w:proofErr w:type="spellStart"/>
      <w:r w:rsidRPr="00887523">
        <w:t>Pparg</w:t>
      </w:r>
      <w:proofErr w:type="spellEnd"/>
      <w:r w:rsidR="00D66FCA">
        <w:t>,</w:t>
      </w:r>
      <w:r w:rsidRPr="00887523">
        <w:t xml:space="preserve"> encoding peroxisome proliferator-activated receptor gamma</w:t>
      </w:r>
      <w:r w:rsidR="00D66FCA">
        <w:t>,</w:t>
      </w:r>
      <w:r w:rsidRPr="00887523">
        <w:t xml:space="preserve"> but the </w:t>
      </w:r>
      <w:r w:rsidR="00D66FCA">
        <w:t xml:space="preserve">most </w:t>
      </w:r>
      <w:r w:rsidRPr="00887523">
        <w:t xml:space="preserve">relevant correlation </w:t>
      </w:r>
      <w:r w:rsidR="00D66FCA">
        <w:t>occurs</w:t>
      </w:r>
      <w:r w:rsidR="00D66FCA" w:rsidRPr="00887523">
        <w:t xml:space="preserve"> </w:t>
      </w:r>
      <w:r w:rsidRPr="00887523">
        <w:t>in the early time frames</w:t>
      </w:r>
      <w:r w:rsidR="00D66FCA">
        <w:t xml:space="preserve">, </w:t>
      </w:r>
      <w:r w:rsidR="00D66FCA" w:rsidRPr="00397CA0">
        <w:t xml:space="preserve">that is </w:t>
      </w:r>
      <w:r w:rsidR="00FD6E98" w:rsidRPr="00397CA0">
        <w:t>18h-30h</w:t>
      </w:r>
      <w:r w:rsidRPr="00397CA0">
        <w:t>.</w:t>
      </w:r>
      <w:r w:rsidRPr="00887523">
        <w:t xml:space="preserve"> </w:t>
      </w:r>
      <w:r w:rsidR="00D66FCA">
        <w:t>PPAR-</w:t>
      </w:r>
      <w:r w:rsidR="00D66FCA">
        <w:sym w:font="Symbol" w:char="F067"/>
      </w:r>
      <w:r w:rsidRPr="00887523">
        <w:t xml:space="preserve"> inhibit</w:t>
      </w:r>
      <w:r w:rsidR="00D66FCA">
        <w:t>s</w:t>
      </w:r>
      <w:r w:rsidRPr="00887523">
        <w:t xml:space="preserve"> </w:t>
      </w:r>
      <w:r w:rsidR="00D66FCA">
        <w:t>HSC</w:t>
      </w:r>
      <w:r w:rsidR="00CA6192">
        <w:t xml:space="preserve"> activation [</w:t>
      </w:r>
      <w:r w:rsidR="004F39D5">
        <w:t>42</w:t>
      </w:r>
      <w:r w:rsidR="00CA6192">
        <w:t>]</w:t>
      </w:r>
      <w:r w:rsidRPr="00887523">
        <w:t xml:space="preserve">. As </w:t>
      </w:r>
      <w:proofErr w:type="spellStart"/>
      <w:r w:rsidRPr="00887523">
        <w:t>Pparg</w:t>
      </w:r>
      <w:proofErr w:type="spellEnd"/>
      <w:r w:rsidRPr="00887523">
        <w:t xml:space="preserve"> is increasing only in the early stages</w:t>
      </w:r>
      <w:r w:rsidR="00D66FCA">
        <w:t>,</w:t>
      </w:r>
      <w:r w:rsidRPr="00887523">
        <w:t xml:space="preserve"> we conclude that TGF</w:t>
      </w:r>
      <w:r w:rsidR="00D66FCA">
        <w:t>-</w:t>
      </w:r>
      <w:r w:rsidRPr="00887523">
        <w:t xml:space="preserve">β and </w:t>
      </w:r>
      <w:proofErr w:type="spellStart"/>
      <w:r w:rsidRPr="00887523">
        <w:t>Pparg</w:t>
      </w:r>
      <w:proofErr w:type="spellEnd"/>
      <w:r w:rsidRPr="00887523">
        <w:t xml:space="preserve"> form a threshold system, where </w:t>
      </w:r>
      <w:r w:rsidR="00D66FCA">
        <w:t>HSC</w:t>
      </w:r>
      <w:r w:rsidRPr="00887523">
        <w:t xml:space="preserve"> activation is controlled in the first stage and overshooting in later time frames. Cyp2c37 </w:t>
      </w:r>
      <w:r w:rsidR="00D66FCA">
        <w:t>shows</w:t>
      </w:r>
      <w:r w:rsidR="00D66FCA" w:rsidRPr="00887523">
        <w:t xml:space="preserve"> </w:t>
      </w:r>
      <w:r w:rsidR="00D66FCA">
        <w:t xml:space="preserve">a </w:t>
      </w:r>
      <w:r w:rsidRPr="00887523">
        <w:t>negative correlat</w:t>
      </w:r>
      <w:r w:rsidR="00D66FCA">
        <w:t>ion</w:t>
      </w:r>
      <w:r w:rsidRPr="00887523">
        <w:t xml:space="preserve"> in the early time frames</w:t>
      </w:r>
      <w:r w:rsidR="00D66FCA">
        <w:t xml:space="preserve"> (</w:t>
      </w:r>
      <w:r w:rsidR="00FD6E98" w:rsidRPr="000F43B6">
        <w:t>6h-18h</w:t>
      </w:r>
      <w:r w:rsidR="00D66FCA">
        <w:t>)</w:t>
      </w:r>
      <w:r w:rsidR="00691C6D">
        <w:t>,</w:t>
      </w:r>
      <w:r w:rsidRPr="00887523">
        <w:t xml:space="preserve"> but the correlation </w:t>
      </w:r>
      <w:r w:rsidR="00FD6E98">
        <w:t xml:space="preserve">of </w:t>
      </w:r>
      <w:r w:rsidR="00FD6E98">
        <w:sym w:font="Symbol" w:char="F061"/>
      </w:r>
      <w:r w:rsidR="00FD6E98" w:rsidRPr="00FD6E98">
        <w:t xml:space="preserve">-SMA-positive cells </w:t>
      </w:r>
      <w:r w:rsidRPr="00887523">
        <w:t>to S100</w:t>
      </w:r>
      <w:r w:rsidR="00704B84">
        <w:t>a</w:t>
      </w:r>
      <w:r w:rsidRPr="00887523">
        <w:t xml:space="preserve">4 is higher, </w:t>
      </w:r>
      <w:r w:rsidR="00691C6D">
        <w:t>as outlined</w:t>
      </w:r>
      <w:r w:rsidRPr="00887523">
        <w:t xml:space="preserve"> below.</w:t>
      </w:r>
    </w:p>
    <w:p w14:paraId="263EFFD2" w14:textId="77777777" w:rsidR="00887523" w:rsidRPr="00C31300" w:rsidRDefault="00C4458E">
      <w:r w:rsidRPr="00C4458E">
        <w:t xml:space="preserve">The S100a4 protein </w:t>
      </w:r>
      <w:r w:rsidR="002B72B6">
        <w:t>has been dedi</w:t>
      </w:r>
      <w:r w:rsidR="00A5707C">
        <w:t xml:space="preserve">cated to </w:t>
      </w:r>
      <w:proofErr w:type="spellStart"/>
      <w:r w:rsidR="00A5707C">
        <w:t>myofibroblasts</w:t>
      </w:r>
      <w:proofErr w:type="spellEnd"/>
      <w:r w:rsidR="00A5707C">
        <w:t xml:space="preserve"> upon epithelial </w:t>
      </w:r>
      <w:proofErr w:type="spellStart"/>
      <w:r w:rsidR="00A5707C">
        <w:t>mesenchymal</w:t>
      </w:r>
      <w:proofErr w:type="spellEnd"/>
      <w:r w:rsidR="00A5707C">
        <w:t xml:space="preserve"> transition</w:t>
      </w:r>
      <w:r w:rsidR="002B72B6">
        <w:t xml:space="preserve"> of hepatocytes in liver </w:t>
      </w:r>
      <w:r w:rsidR="00FD6E98">
        <w:t>[</w:t>
      </w:r>
      <w:r w:rsidR="004F39D5">
        <w:t>43</w:t>
      </w:r>
      <w:r w:rsidR="003C756E" w:rsidRPr="004F39D5">
        <w:t xml:space="preserve">; </w:t>
      </w:r>
      <w:r w:rsidR="004F39D5" w:rsidRPr="004F39D5">
        <w:t>44</w:t>
      </w:r>
      <w:r w:rsidR="00FD6E98">
        <w:t>]</w:t>
      </w:r>
      <w:r w:rsidR="002B72B6">
        <w:t xml:space="preserve">. This was however disproved in a careful analysis, indicating that the protein marks </w:t>
      </w:r>
      <w:proofErr w:type="spellStart"/>
      <w:r w:rsidR="002B72B6">
        <w:t>Kupffer</w:t>
      </w:r>
      <w:proofErr w:type="spellEnd"/>
      <w:r w:rsidR="002B72B6">
        <w:t xml:space="preserve"> cells </w:t>
      </w:r>
      <w:r w:rsidR="00FD6E98">
        <w:t>[</w:t>
      </w:r>
      <w:r w:rsidR="004F39D5">
        <w:t>45</w:t>
      </w:r>
      <w:r w:rsidR="00FD6E98">
        <w:t>]</w:t>
      </w:r>
      <w:r w:rsidRPr="00C4458E">
        <w:t xml:space="preserve">. </w:t>
      </w:r>
      <w:r w:rsidR="00887523" w:rsidRPr="00887523">
        <w:t xml:space="preserve">The </w:t>
      </w:r>
      <w:r w:rsidR="002B72B6">
        <w:t>parameter</w:t>
      </w:r>
      <w:r w:rsidR="002B72B6" w:rsidRPr="00887523">
        <w:t xml:space="preserve"> </w:t>
      </w:r>
      <w:r w:rsidR="00691C6D">
        <w:t>“</w:t>
      </w:r>
      <w:r w:rsidR="00887523" w:rsidRPr="00887523">
        <w:t>S100</w:t>
      </w:r>
      <w:r w:rsidR="00635CE0">
        <w:t>a</w:t>
      </w:r>
      <w:r w:rsidR="00887523" w:rsidRPr="00887523">
        <w:t>4</w:t>
      </w:r>
      <w:r w:rsidR="00635CE0">
        <w:t>-</w:t>
      </w:r>
      <w:r w:rsidR="00887523" w:rsidRPr="00887523">
        <w:t>positive cell</w:t>
      </w:r>
      <w:r w:rsidR="00691C6D">
        <w:t>s”</w:t>
      </w:r>
      <w:r w:rsidR="00887523" w:rsidRPr="00887523">
        <w:t xml:space="preserve"> shows a steady rise until </w:t>
      </w:r>
      <w:r w:rsidR="006E5151" w:rsidRPr="00BC1059">
        <w:t>day 2</w:t>
      </w:r>
      <w:r w:rsidR="00503E3A" w:rsidRPr="00503E3A">
        <w:t>,</w:t>
      </w:r>
      <w:r w:rsidR="00887523" w:rsidRPr="00887523">
        <w:t xml:space="preserve"> after which it stays </w:t>
      </w:r>
      <w:r w:rsidR="003B4D09">
        <w:t>constant</w:t>
      </w:r>
      <w:r w:rsidR="00691C6D">
        <w:t xml:space="preserve"> </w:t>
      </w:r>
      <w:r w:rsidR="00EA6806">
        <w:t>(</w:t>
      </w:r>
      <w:r w:rsidR="009E231B">
        <w:t>Figure</w:t>
      </w:r>
      <w:r w:rsidR="00712144">
        <w:t xml:space="preserve"> 3</w:t>
      </w:r>
      <w:r w:rsidR="003163E9">
        <w:t>C</w:t>
      </w:r>
      <w:r w:rsidR="00EA6806">
        <w:t>)</w:t>
      </w:r>
      <w:r w:rsidR="00887523" w:rsidRPr="00887523">
        <w:t>. Not surprisingly, it is po</w:t>
      </w:r>
      <w:r w:rsidR="00691C6D">
        <w:t xml:space="preserve">sitively correlated to the </w:t>
      </w:r>
      <w:proofErr w:type="spellStart"/>
      <w:r w:rsidR="00691C6D">
        <w:t>BrdU</w:t>
      </w:r>
      <w:proofErr w:type="spellEnd"/>
      <w:r w:rsidR="00635CE0">
        <w:t>-</w:t>
      </w:r>
      <w:r w:rsidR="00691C6D">
        <w:t>positive</w:t>
      </w:r>
      <w:r w:rsidR="00887523" w:rsidRPr="00887523">
        <w:t xml:space="preserve"> </w:t>
      </w:r>
      <w:r w:rsidR="00556C81">
        <w:t xml:space="preserve">BECs </w:t>
      </w:r>
      <w:r w:rsidR="002B72B6">
        <w:t>and</w:t>
      </w:r>
      <w:r w:rsidR="00887523" w:rsidRPr="00887523">
        <w:t xml:space="preserve"> </w:t>
      </w:r>
      <w:r w:rsidR="00691C6D" w:rsidRPr="00691C6D">
        <w:rPr>
          <w:rFonts w:ascii="Symbol" w:hAnsi="Symbol"/>
        </w:rPr>
        <w:t></w:t>
      </w:r>
      <w:r w:rsidR="00635CE0">
        <w:t>-S</w:t>
      </w:r>
      <w:r w:rsidR="00887523" w:rsidRPr="00887523">
        <w:t>MA</w:t>
      </w:r>
      <w:r w:rsidR="00635CE0">
        <w:t>-</w:t>
      </w:r>
      <w:r w:rsidR="00691C6D">
        <w:t>positive</w:t>
      </w:r>
      <w:r w:rsidR="00887523" w:rsidRPr="00887523">
        <w:t xml:space="preserve"> cells, but significant correlations do not occur </w:t>
      </w:r>
      <w:r w:rsidR="00887523" w:rsidRPr="00C31300">
        <w:t>after day 2</w:t>
      </w:r>
      <w:r w:rsidR="00EA6806" w:rsidRPr="00C31300">
        <w:t xml:space="preserve"> (</w:t>
      </w:r>
      <w:r w:rsidR="009E231B">
        <w:t>Figure</w:t>
      </w:r>
      <w:r w:rsidR="00712144" w:rsidRPr="00C31300">
        <w:t xml:space="preserve"> </w:t>
      </w:r>
      <w:r w:rsidR="00106914" w:rsidRPr="00C31300">
        <w:t>9</w:t>
      </w:r>
      <w:r w:rsidR="00EA6806" w:rsidRPr="00C31300">
        <w:t>F)</w:t>
      </w:r>
      <w:r w:rsidR="00887523" w:rsidRPr="00C31300">
        <w:t xml:space="preserve">. </w:t>
      </w:r>
      <w:r w:rsidR="002B72B6" w:rsidRPr="00C31300">
        <w:t>E</w:t>
      </w:r>
      <w:r w:rsidR="00887523" w:rsidRPr="00C31300">
        <w:t xml:space="preserve">xpression of </w:t>
      </w:r>
      <w:r w:rsidR="002B72B6" w:rsidRPr="00C31300">
        <w:t xml:space="preserve">the </w:t>
      </w:r>
      <w:r w:rsidR="00887523" w:rsidRPr="00C31300">
        <w:t>gene Gstm1</w:t>
      </w:r>
      <w:r w:rsidR="00605233">
        <w:t xml:space="preserve"> (</w:t>
      </w:r>
      <w:r w:rsidR="009E231B">
        <w:t>Figure</w:t>
      </w:r>
      <w:r w:rsidR="00605233">
        <w:t xml:space="preserve"> 6C)</w:t>
      </w:r>
      <w:r w:rsidR="002B72B6" w:rsidRPr="00C31300">
        <w:t>,</w:t>
      </w:r>
      <w:r w:rsidR="00887523" w:rsidRPr="00C31300">
        <w:t xml:space="preserve"> encoding </w:t>
      </w:r>
      <w:r w:rsidR="00691C6D" w:rsidRPr="00C31300">
        <w:t>g</w:t>
      </w:r>
      <w:r w:rsidR="00887523" w:rsidRPr="00C31300">
        <w:t>lutathione S-</w:t>
      </w:r>
      <w:proofErr w:type="spellStart"/>
      <w:r w:rsidR="00887523" w:rsidRPr="00C31300">
        <w:t>transferase</w:t>
      </w:r>
      <w:proofErr w:type="spellEnd"/>
      <w:r w:rsidR="00887523" w:rsidRPr="00C31300">
        <w:t xml:space="preserve"> Mu 1</w:t>
      </w:r>
      <w:r w:rsidR="00A67CA8" w:rsidRPr="00C31300">
        <w:t xml:space="preserve"> is highly correlated</w:t>
      </w:r>
      <w:r w:rsidR="00887523" w:rsidRPr="00C31300">
        <w:t>. Genetic variation increases the susceptibil</w:t>
      </w:r>
      <w:r w:rsidR="00CA6192" w:rsidRPr="00C31300">
        <w:t>ity to alcoholic liver disease [</w:t>
      </w:r>
      <w:r w:rsidR="004F39D5" w:rsidRPr="00C31300">
        <w:t>46</w:t>
      </w:r>
      <w:r w:rsidR="00CA6192" w:rsidRPr="00C31300">
        <w:t>]</w:t>
      </w:r>
      <w:r w:rsidR="002B72B6" w:rsidRPr="00C31300">
        <w:t>,</w:t>
      </w:r>
      <w:r w:rsidR="00887523" w:rsidRPr="00C31300">
        <w:t xml:space="preserve"> but no connection</w:t>
      </w:r>
      <w:r w:rsidR="002B72B6" w:rsidRPr="00C31300">
        <w:t xml:space="preserve"> between its</w:t>
      </w:r>
      <w:r w:rsidR="00887523" w:rsidRPr="00C31300">
        <w:t xml:space="preserve"> regulation and </w:t>
      </w:r>
      <w:r w:rsidR="002B72B6" w:rsidRPr="00C31300">
        <w:t xml:space="preserve">other types of </w:t>
      </w:r>
      <w:r w:rsidR="00887523" w:rsidRPr="00C31300">
        <w:t>liver diseases has been reported. Cyp2c37 is negatively correlated</w:t>
      </w:r>
      <w:r w:rsidR="00A67CA8" w:rsidRPr="00C31300">
        <w:t>, especially in</w:t>
      </w:r>
      <w:r w:rsidR="00887523" w:rsidRPr="00C31300">
        <w:t xml:space="preserve"> the early time frames. The time course of Cyp2c37 </w:t>
      </w:r>
      <w:r w:rsidR="002B72B6" w:rsidRPr="00C31300">
        <w:t xml:space="preserve">expression </w:t>
      </w:r>
      <w:r w:rsidR="00887523" w:rsidRPr="00C31300">
        <w:t>shows a strong init</w:t>
      </w:r>
      <w:r w:rsidR="006A49E1" w:rsidRPr="00C31300">
        <w:t>i</w:t>
      </w:r>
      <w:r w:rsidR="00887523" w:rsidRPr="00C31300">
        <w:t>al d</w:t>
      </w:r>
      <w:r w:rsidR="006A49E1" w:rsidRPr="00C31300">
        <w:t>ecline</w:t>
      </w:r>
      <w:r w:rsidR="002B72B6" w:rsidRPr="00C31300">
        <w:t xml:space="preserve"> </w:t>
      </w:r>
      <w:r w:rsidR="006A49E1" w:rsidRPr="00C31300">
        <w:t>until 12 h, a plateau until day 2, and a final decline.</w:t>
      </w:r>
      <w:r w:rsidR="00887523" w:rsidRPr="00C31300">
        <w:t xml:space="preserve"> </w:t>
      </w:r>
      <w:proofErr w:type="spellStart"/>
      <w:r w:rsidR="00887523" w:rsidRPr="00C31300">
        <w:t>Egfr</w:t>
      </w:r>
      <w:proofErr w:type="spellEnd"/>
      <w:r w:rsidR="007A0D82" w:rsidRPr="00C31300">
        <w:t>,</w:t>
      </w:r>
      <w:r w:rsidR="00887523" w:rsidRPr="00C31300">
        <w:t xml:space="preserve"> encoding epidermal growth factor receptor is also negatively correlated. Interestingly</w:t>
      </w:r>
      <w:r w:rsidR="007A0D82" w:rsidRPr="00C31300">
        <w:t>,</w:t>
      </w:r>
      <w:r w:rsidR="00887523" w:rsidRPr="00C31300">
        <w:t xml:space="preserve"> both, </w:t>
      </w:r>
      <w:r w:rsidR="007A0D82" w:rsidRPr="00C31300">
        <w:t xml:space="preserve">but </w:t>
      </w:r>
      <w:r w:rsidR="00887523" w:rsidRPr="00C31300">
        <w:t xml:space="preserve">especially </w:t>
      </w:r>
      <w:proofErr w:type="spellStart"/>
      <w:r w:rsidR="00887523" w:rsidRPr="00C31300">
        <w:t>Egfr</w:t>
      </w:r>
      <w:proofErr w:type="spellEnd"/>
      <w:r w:rsidR="00887523" w:rsidRPr="00C31300">
        <w:t xml:space="preserve">, show </w:t>
      </w:r>
      <w:r w:rsidR="007A0D82" w:rsidRPr="00C31300">
        <w:t xml:space="preserve">a </w:t>
      </w:r>
      <w:r w:rsidR="00887523" w:rsidRPr="00C31300">
        <w:t xml:space="preserve">higher anti-correlation for single time points than for time frames. Thus, although </w:t>
      </w:r>
      <w:proofErr w:type="spellStart"/>
      <w:r w:rsidR="00887523" w:rsidRPr="00C31300">
        <w:t>Egfr</w:t>
      </w:r>
      <w:proofErr w:type="spellEnd"/>
      <w:r w:rsidR="00887523" w:rsidRPr="00C31300">
        <w:t xml:space="preserve"> does not change much in the time course</w:t>
      </w:r>
      <w:r w:rsidR="007A0D82" w:rsidRPr="00C31300">
        <w:t>,</w:t>
      </w:r>
      <w:r w:rsidR="00887523" w:rsidRPr="00C31300">
        <w:t xml:space="preserve"> </w:t>
      </w:r>
      <w:r w:rsidR="00A67CA8" w:rsidRPr="00C31300">
        <w:t xml:space="preserve">it is a marker for increase of </w:t>
      </w:r>
      <w:r w:rsidR="00887523" w:rsidRPr="00C31300">
        <w:t>S100</w:t>
      </w:r>
      <w:r w:rsidR="00704B84" w:rsidRPr="00C31300">
        <w:t>a</w:t>
      </w:r>
      <w:r w:rsidR="00887523" w:rsidRPr="00C31300">
        <w:t xml:space="preserve">4 </w:t>
      </w:r>
      <w:r w:rsidR="00A67CA8" w:rsidRPr="00C31300">
        <w:t>positive cell</w:t>
      </w:r>
      <w:r w:rsidR="007A0D82" w:rsidRPr="00C31300">
        <w:t xml:space="preserve"> number</w:t>
      </w:r>
      <w:r w:rsidR="00887523" w:rsidRPr="00C31300">
        <w:t>.</w:t>
      </w:r>
    </w:p>
    <w:p w14:paraId="59E8E2C5" w14:textId="77777777" w:rsidR="00EF1B46" w:rsidRPr="00C31300" w:rsidDel="004D6A35" w:rsidRDefault="00380270" w:rsidP="00A139B2">
      <w:pPr>
        <w:pStyle w:val="Heading2"/>
        <w:rPr>
          <w:del w:id="1897" w:author="mkoenig" w:date="2015-09-05T11:01:00Z"/>
        </w:rPr>
      </w:pPr>
      <w:r>
        <w:t>F</w:t>
      </w:r>
      <w:r w:rsidR="008D1090">
        <w:t>ibrosis</w:t>
      </w:r>
    </w:p>
    <w:p w14:paraId="50300BC7" w14:textId="4BA4659C" w:rsidR="004D6A35" w:rsidRPr="00043EF0" w:rsidRDefault="004D6A35">
      <w:pPr>
        <w:pStyle w:val="Heading2"/>
        <w:rPr>
          <w:ins w:id="1898" w:author="mkoenig" w:date="2015-09-05T11:01:00Z"/>
        </w:rPr>
        <w:pPrChange w:id="1899" w:author="mkoenig" w:date="2015-09-05T11:01:00Z">
          <w:pPr/>
        </w:pPrChange>
      </w:pPr>
    </w:p>
    <w:p w14:paraId="4B82929D" w14:textId="5346F4BA" w:rsidR="004D6A35" w:rsidRDefault="004D6A35">
      <w:pPr>
        <w:rPr>
          <w:ins w:id="1900" w:author="mkoenig" w:date="2015-09-05T11:01:00Z"/>
        </w:rPr>
      </w:pPr>
      <w:ins w:id="1901" w:author="mkoenig" w:date="2015-09-05T11:01:00Z">
        <w:r>
          <w:t>For example</w:t>
        </w:r>
        <w:r w:rsidRPr="0021612A">
          <w:t xml:space="preserve">, analysis of both </w:t>
        </w:r>
        <w:proofErr w:type="spellStart"/>
        <w:r w:rsidRPr="0021612A">
          <w:t>fibrillar</w:t>
        </w:r>
        <w:proofErr w:type="spellEnd"/>
        <w:r w:rsidRPr="0021612A">
          <w:t xml:space="preserve"> collagen1α1 and 3α1, which predominantly exist in fibrotic livers, showed a significant </w:t>
        </w:r>
        <w:proofErr w:type="spellStart"/>
        <w:r w:rsidRPr="0021612A">
          <w:t>upregulation</w:t>
        </w:r>
        <w:proofErr w:type="spellEnd"/>
        <w:r w:rsidRPr="0021612A">
          <w:t xml:space="preserve"> rapidly after BDL and a continu</w:t>
        </w:r>
        <w:r>
          <w:t>ous</w:t>
        </w:r>
        <w:r w:rsidRPr="0021612A">
          <w:t xml:space="preserve"> increase </w:t>
        </w:r>
        <w:r>
          <w:t>with severity</w:t>
        </w:r>
        <w:r w:rsidRPr="0021612A">
          <w:t xml:space="preserve"> of liver fibrosis</w:t>
        </w:r>
        <w:r>
          <w:t xml:space="preserve"> up to</w:t>
        </w:r>
        <w:r w:rsidRPr="0021612A">
          <w:t xml:space="preserve"> 14 days after </w:t>
        </w:r>
        <w:r w:rsidRPr="00C31300">
          <w:t>BDL (Fig</w:t>
        </w:r>
        <w:r>
          <w:t>ures</w:t>
        </w:r>
        <w:r w:rsidRPr="00C31300">
          <w:t xml:space="preserve"> 6</w:t>
        </w:r>
        <w:r>
          <w:t>E, F</w:t>
        </w:r>
        <w:r w:rsidRPr="00C31300">
          <w:t>). Among the peptide mediators, not very</w:t>
        </w:r>
        <w:r>
          <w:t xml:space="preserve"> surprisingly, </w:t>
        </w:r>
        <w:proofErr w:type="spellStart"/>
        <w:r>
          <w:t>Tgf</w:t>
        </w:r>
        <w:proofErr w:type="spellEnd"/>
        <w:r>
          <w:t>-</w:t>
        </w:r>
        <w:r>
          <w:sym w:font="Symbol" w:char="F062"/>
        </w:r>
        <w:r>
          <w:t xml:space="preserve"> (isoforms 1 and 2) mRNA expression was steadily increasing, confirming its postulated role as</w:t>
        </w:r>
        <w:r w:rsidRPr="0021612A">
          <w:t xml:space="preserve"> </w:t>
        </w:r>
        <w:proofErr w:type="spellStart"/>
        <w:r w:rsidRPr="0021612A">
          <w:t>fibrogenic</w:t>
        </w:r>
        <w:proofErr w:type="spellEnd"/>
        <w:r w:rsidRPr="0021612A">
          <w:t xml:space="preserve"> master cytokine</w:t>
        </w:r>
        <w:r>
          <w:t xml:space="preserve"> [14]</w:t>
        </w:r>
        <w:r w:rsidRPr="0021612A">
          <w:t xml:space="preserve">. </w:t>
        </w:r>
        <w:r>
          <w:t>Associated with induction</w:t>
        </w:r>
        <w:r w:rsidRPr="001971C2">
          <w:t xml:space="preserve"> of </w:t>
        </w:r>
        <w:proofErr w:type="spellStart"/>
        <w:r w:rsidRPr="001971C2">
          <w:t>fibro</w:t>
        </w:r>
        <w:r>
          <w:t>genesi</w:t>
        </w:r>
        <w:r w:rsidRPr="001971C2">
          <w:t>s</w:t>
        </w:r>
        <w:proofErr w:type="spellEnd"/>
        <w:r w:rsidRPr="001971C2">
          <w:t>-related genes</w:t>
        </w:r>
        <w:r>
          <w:t xml:space="preserve"> (Figure 5B)</w:t>
        </w:r>
        <w:r w:rsidRPr="001971C2">
          <w:t>, wh</w:t>
        </w:r>
        <w:r>
          <w:t>ich particularly are representative for HSC activation</w:t>
        </w:r>
        <w:r w:rsidRPr="001971C2">
          <w:t xml:space="preserve">, </w:t>
        </w:r>
        <w:r>
          <w:t>the dynamics of the inflammation gene signature</w:t>
        </w:r>
        <w:r w:rsidRPr="001971C2">
          <w:t xml:space="preserve"> </w:t>
        </w:r>
        <w:r>
          <w:t xml:space="preserve">(Figure 5C) nicely </w:t>
        </w:r>
        <w:r>
          <w:lastRenderedPageBreak/>
          <w:t>matches with the</w:t>
        </w:r>
        <w:r w:rsidRPr="003D5023">
          <w:t xml:space="preserve"> increase in the number of </w:t>
        </w:r>
        <w:r>
          <w:t xml:space="preserve">proliferating </w:t>
        </w:r>
        <w:proofErr w:type="spellStart"/>
        <w:r w:rsidRPr="003D5023">
          <w:t>Kupffer</w:t>
        </w:r>
        <w:proofErr w:type="spellEnd"/>
        <w:r w:rsidRPr="003D5023">
          <w:t xml:space="preserve"> cells</w:t>
        </w:r>
        <w:r>
          <w:t xml:space="preserve"> (F4-80/</w:t>
        </w:r>
        <w:proofErr w:type="spellStart"/>
        <w:r>
          <w:t>BrdU</w:t>
        </w:r>
        <w:proofErr w:type="spellEnd"/>
        <w:r>
          <w:t xml:space="preserve"> staining values)</w:t>
        </w:r>
        <w:r w:rsidRPr="003D5023">
          <w:t xml:space="preserve"> observed from day 2 onwards (</w:t>
        </w:r>
        <w:r>
          <w:t>Figure 3E</w:t>
        </w:r>
        <w:r w:rsidRPr="003D5023">
          <w:t>)</w:t>
        </w:r>
        <w:r w:rsidRPr="001971C2">
          <w:t>.</w:t>
        </w:r>
        <w:r>
          <w:t xml:space="preserve"> Very low expression levels were present immediately after BDL, except for the </w:t>
        </w:r>
        <w:proofErr w:type="spellStart"/>
        <w:r>
          <w:t>chemokines</w:t>
        </w:r>
        <w:proofErr w:type="spellEnd"/>
        <w:r>
          <w:t xml:space="preserve"> Cxcl1 und 2. Starting at time points between</w:t>
        </w:r>
        <w:r w:rsidRPr="001971C2">
          <w:t xml:space="preserve"> </w:t>
        </w:r>
        <w:r>
          <w:t>2 and 5 d after BDL,</w:t>
        </w:r>
        <w:r w:rsidRPr="001971C2">
          <w:t xml:space="preserve"> </w:t>
        </w:r>
        <w:r>
          <w:t xml:space="preserve">most </w:t>
        </w:r>
        <w:r w:rsidRPr="001971C2">
          <w:t xml:space="preserve">cytokines and </w:t>
        </w:r>
        <w:proofErr w:type="spellStart"/>
        <w:r w:rsidRPr="001971C2">
          <w:t>chemokines</w:t>
        </w:r>
        <w:proofErr w:type="spellEnd"/>
        <w:r>
          <w:t xml:space="preserve"> in the list were strongly </w:t>
        </w:r>
        <w:proofErr w:type="spellStart"/>
        <w:r>
          <w:t>upregulated</w:t>
        </w:r>
        <w:proofErr w:type="spellEnd"/>
        <w:r>
          <w:t xml:space="preserve"> for</w:t>
        </w:r>
        <w:r w:rsidRPr="001971C2">
          <w:t xml:space="preserve"> a longer period of time</w:t>
        </w:r>
        <w:r>
          <w:t>,</w:t>
        </w:r>
        <w:r w:rsidRPr="001971C2">
          <w:t xml:space="preserve"> until day 14</w:t>
        </w:r>
        <w:r>
          <w:t>.</w:t>
        </w:r>
        <w:r w:rsidRPr="003D5023">
          <w:t xml:space="preserve"> </w:t>
        </w:r>
      </w:ins>
    </w:p>
    <w:p w14:paraId="5B34B4FD" w14:textId="598A7A8D" w:rsidR="004D6A35" w:rsidDel="009016AA" w:rsidRDefault="00E77DD1">
      <w:pPr>
        <w:rPr>
          <w:del w:id="1902" w:author="mkoenig" w:date="2015-09-05T13:06:00Z"/>
        </w:rPr>
      </w:pPr>
      <w:r w:rsidRPr="00E77DD1">
        <w:t xml:space="preserve">During the perpetuation phase (18h-2d), paracrine and </w:t>
      </w:r>
      <w:proofErr w:type="spellStart"/>
      <w:r w:rsidRPr="00E77DD1">
        <w:t>autocrine</w:t>
      </w:r>
      <w:proofErr w:type="spellEnd"/>
      <w:r w:rsidRPr="00E77DD1">
        <w:t xml:space="preserve"> cytokines amplify hepatic inflammation and HSC activation resulting in continued ECM remodeling, being characterized by the enhanced mRNA expression of both </w:t>
      </w:r>
      <w:proofErr w:type="spellStart"/>
      <w:r w:rsidRPr="00E77DD1">
        <w:t>fibrillar</w:t>
      </w:r>
      <w:proofErr w:type="spellEnd"/>
      <w:r w:rsidRPr="00E77DD1">
        <w:t xml:space="preserve"> collagen1α1 and 3α1 (Figures 6E and F). </w:t>
      </w:r>
      <w:r>
        <w:t>Additionally, t</w:t>
      </w:r>
      <w:r w:rsidR="00691C6D" w:rsidRPr="00C31300">
        <w:t xml:space="preserve">he progression stage of </w:t>
      </w:r>
      <w:proofErr w:type="spellStart"/>
      <w:r w:rsidR="00691C6D" w:rsidRPr="00C31300">
        <w:t>fibrogenesis</w:t>
      </w:r>
      <w:proofErr w:type="spellEnd"/>
      <w:r w:rsidR="00691C6D" w:rsidRPr="00C31300">
        <w:t xml:space="preserve"> is </w:t>
      </w:r>
      <w:proofErr w:type="spellStart"/>
      <w:r w:rsidR="005A5CD9" w:rsidRPr="00C31300">
        <w:t>histomorphologically</w:t>
      </w:r>
      <w:proofErr w:type="spellEnd"/>
      <w:r w:rsidR="005A5CD9" w:rsidRPr="00C31300">
        <w:t xml:space="preserve"> </w:t>
      </w:r>
      <w:r w:rsidR="00691C6D" w:rsidRPr="00C31300">
        <w:t>characterized</w:t>
      </w:r>
      <w:r w:rsidR="005A5CD9" w:rsidRPr="00C31300">
        <w:t xml:space="preserve"> by</w:t>
      </w:r>
      <w:r w:rsidR="000A0561" w:rsidRPr="00C31300">
        <w:t xml:space="preserve"> </w:t>
      </w:r>
      <w:r w:rsidR="00C76700" w:rsidRPr="00C31300">
        <w:t>excessive deposition of extracellular matri</w:t>
      </w:r>
      <w:r w:rsidR="000A0561" w:rsidRPr="00C31300">
        <w:t>x</w:t>
      </w:r>
      <w:r w:rsidR="005D0545" w:rsidRPr="00C31300">
        <w:t xml:space="preserve"> (</w:t>
      </w:r>
      <w:r w:rsidR="009E231B">
        <w:t>Figure</w:t>
      </w:r>
      <w:r w:rsidR="00712144" w:rsidRPr="00C31300">
        <w:t xml:space="preserve"> 4</w:t>
      </w:r>
      <w:r w:rsidR="005D0545" w:rsidRPr="00C31300">
        <w:t>B)</w:t>
      </w:r>
      <w:r w:rsidR="000A0561" w:rsidRPr="00C31300">
        <w:t xml:space="preserve">, as analyzed by Sirius red staining of liver </w:t>
      </w:r>
      <w:r w:rsidR="00334280" w:rsidRPr="00C31300">
        <w:t xml:space="preserve">slices </w:t>
      </w:r>
      <w:r w:rsidR="00EA6806" w:rsidRPr="00C31300">
        <w:t>(</w:t>
      </w:r>
      <w:r w:rsidR="009E231B">
        <w:t>Figure</w:t>
      </w:r>
      <w:r w:rsidR="00712144" w:rsidRPr="00C31300">
        <w:t xml:space="preserve"> 4</w:t>
      </w:r>
      <w:r w:rsidR="00EA6806" w:rsidRPr="00C31300">
        <w:t>C)</w:t>
      </w:r>
      <w:r w:rsidR="00334280" w:rsidRPr="00C31300">
        <w:t>.</w:t>
      </w:r>
      <w:r w:rsidR="005A5CD9" w:rsidRPr="00C31300">
        <w:t xml:space="preserve"> </w:t>
      </w:r>
      <w:r w:rsidR="00C4458E" w:rsidRPr="00C31300">
        <w:t>S</w:t>
      </w:r>
      <w:r w:rsidR="005A5CD9" w:rsidRPr="00C31300">
        <w:t>ignificant correlation</w:t>
      </w:r>
      <w:r w:rsidR="00497E36" w:rsidRPr="00C31300">
        <w:t>s</w:t>
      </w:r>
      <w:r w:rsidR="005A5CD9" w:rsidRPr="00C31300">
        <w:t xml:space="preserve"> </w:t>
      </w:r>
      <w:r w:rsidR="00533EEF" w:rsidRPr="00C31300">
        <w:t xml:space="preserve">of “Sirius red positive area” </w:t>
      </w:r>
      <w:r w:rsidR="00C4458E" w:rsidRPr="00C31300">
        <w:t>are found</w:t>
      </w:r>
      <w:r w:rsidR="005A5CD9" w:rsidRPr="00C31300">
        <w:t xml:space="preserve"> </w:t>
      </w:r>
      <w:r w:rsidR="00497E36" w:rsidRPr="00C31300">
        <w:t xml:space="preserve">after </w:t>
      </w:r>
      <w:r w:rsidR="005A5CD9" w:rsidRPr="00C31300">
        <w:t>day 2</w:t>
      </w:r>
      <w:r w:rsidR="005D0545" w:rsidRPr="00C31300">
        <w:t xml:space="preserve"> (</w:t>
      </w:r>
      <w:r w:rsidR="009E231B">
        <w:t>Figure</w:t>
      </w:r>
      <w:r w:rsidR="00712144" w:rsidRPr="00C31300">
        <w:t xml:space="preserve"> </w:t>
      </w:r>
      <w:r w:rsidR="00106914" w:rsidRPr="00C31300">
        <w:t>8</w:t>
      </w:r>
      <w:r w:rsidR="005D0545" w:rsidRPr="00C31300">
        <w:t>F)</w:t>
      </w:r>
      <w:r w:rsidR="005A5CD9" w:rsidRPr="00C31300">
        <w:t xml:space="preserve">. The most correlated </w:t>
      </w:r>
      <w:r w:rsidR="00497E36" w:rsidRPr="00C31300">
        <w:t xml:space="preserve">parameter </w:t>
      </w:r>
      <w:r w:rsidR="005A5CD9" w:rsidRPr="00C31300">
        <w:t xml:space="preserve">is </w:t>
      </w:r>
      <w:proofErr w:type="spellStart"/>
      <w:r w:rsidR="005A5CD9" w:rsidRPr="00C31300">
        <w:t>Osmr</w:t>
      </w:r>
      <w:proofErr w:type="spellEnd"/>
      <w:r w:rsidR="00497E36" w:rsidRPr="00C31300">
        <w:t>,</w:t>
      </w:r>
      <w:r w:rsidR="005A5CD9" w:rsidRPr="00C31300">
        <w:t xml:space="preserve"> encoding </w:t>
      </w:r>
      <w:r w:rsidR="00497E36" w:rsidRPr="00C31300">
        <w:t xml:space="preserve">the </w:t>
      </w:r>
      <w:proofErr w:type="spellStart"/>
      <w:r w:rsidR="005A5CD9" w:rsidRPr="00C31300">
        <w:t>oncostatin</w:t>
      </w:r>
      <w:proofErr w:type="spellEnd"/>
      <w:r w:rsidR="005A5CD9" w:rsidRPr="00C31300">
        <w:t xml:space="preserve"> M rece</w:t>
      </w:r>
      <w:r w:rsidR="003B4D09" w:rsidRPr="00C31300">
        <w:t>ptor</w:t>
      </w:r>
      <w:r w:rsidR="00497E36" w:rsidRPr="00C31300">
        <w:t>,</w:t>
      </w:r>
      <w:r w:rsidR="003B4D09" w:rsidRPr="00C31300">
        <w:t xml:space="preserve"> which transduces</w:t>
      </w:r>
      <w:r w:rsidR="00497E36" w:rsidRPr="00C31300">
        <w:t>, among others,</w:t>
      </w:r>
      <w:r w:rsidR="003B4D09" w:rsidRPr="00C31300">
        <w:t xml:space="preserve"> </w:t>
      </w:r>
      <w:r w:rsidR="000F112C" w:rsidRPr="00C31300">
        <w:t>Il</w:t>
      </w:r>
      <w:r w:rsidR="005A5CD9" w:rsidRPr="00C31300">
        <w:t xml:space="preserve">31 and </w:t>
      </w:r>
      <w:proofErr w:type="spellStart"/>
      <w:r w:rsidR="005A5CD9" w:rsidRPr="00C31300">
        <w:t>oncostatin</w:t>
      </w:r>
      <w:proofErr w:type="spellEnd"/>
      <w:r w:rsidR="005A5CD9" w:rsidRPr="00C31300">
        <w:t xml:space="preserve"> signaling events. </w:t>
      </w:r>
      <w:r w:rsidR="00497E36" w:rsidRPr="00C31300">
        <w:t>Interestingly, it has been</w:t>
      </w:r>
      <w:r w:rsidR="005A5CD9" w:rsidRPr="00C31300">
        <w:t xml:space="preserve"> reported that in cirrhotic liver</w:t>
      </w:r>
      <w:r w:rsidR="00497E36" w:rsidRPr="00C31300">
        <w:t>,</w:t>
      </w:r>
      <w:r w:rsidR="005A5CD9" w:rsidRPr="00C31300">
        <w:t xml:space="preserve"> </w:t>
      </w:r>
      <w:proofErr w:type="spellStart"/>
      <w:r w:rsidR="005A5CD9" w:rsidRPr="00C31300">
        <w:t>O</w:t>
      </w:r>
      <w:r w:rsidR="00533EEF" w:rsidRPr="00C31300">
        <w:t>smr</w:t>
      </w:r>
      <w:proofErr w:type="spellEnd"/>
      <w:r w:rsidR="005A5CD9" w:rsidRPr="00C31300">
        <w:t xml:space="preserve"> </w:t>
      </w:r>
      <w:r w:rsidR="00497E36" w:rsidRPr="00C31300">
        <w:t>i</w:t>
      </w:r>
      <w:r w:rsidR="00DD2920" w:rsidRPr="00C31300">
        <w:t>s not expressed [</w:t>
      </w:r>
      <w:r w:rsidR="004F39D5" w:rsidRPr="00C31300">
        <w:t>47</w:t>
      </w:r>
      <w:r w:rsidR="00DD2920" w:rsidRPr="00C31300">
        <w:t>]</w:t>
      </w:r>
      <w:r w:rsidR="005A5CD9" w:rsidRPr="00C31300">
        <w:t xml:space="preserve">. Thus, expression of this gene may be a candidate distinguishing factor </w:t>
      </w:r>
      <w:r w:rsidR="00B854F8" w:rsidRPr="00C31300">
        <w:t xml:space="preserve">for </w:t>
      </w:r>
      <w:r w:rsidR="005A5CD9" w:rsidRPr="00C31300">
        <w:t>liver cirrhosis and cholestasis-induced liver injury</w:t>
      </w:r>
      <w:r w:rsidR="00B854F8" w:rsidRPr="00C31300">
        <w:t>, which however has to be confirmed with further investigations</w:t>
      </w:r>
      <w:r w:rsidR="005A5CD9" w:rsidRPr="00C31300">
        <w:t xml:space="preserve">. Also </w:t>
      </w:r>
      <w:proofErr w:type="spellStart"/>
      <w:r w:rsidR="005A5CD9" w:rsidRPr="00C31300">
        <w:t>Osm</w:t>
      </w:r>
      <w:proofErr w:type="spellEnd"/>
      <w:r w:rsidR="00B854F8" w:rsidRPr="00C31300">
        <w:t>,</w:t>
      </w:r>
      <w:r w:rsidR="005A5CD9" w:rsidRPr="00C31300">
        <w:t xml:space="preserve"> encoding </w:t>
      </w:r>
      <w:proofErr w:type="spellStart"/>
      <w:r w:rsidR="005A5CD9" w:rsidRPr="00C31300">
        <w:t>onc</w:t>
      </w:r>
      <w:r w:rsidR="00DD2920" w:rsidRPr="00C31300">
        <w:t>ostatin</w:t>
      </w:r>
      <w:proofErr w:type="spellEnd"/>
      <w:r w:rsidR="00DD2920" w:rsidRPr="00C31300">
        <w:t xml:space="preserve"> M itself</w:t>
      </w:r>
      <w:r w:rsidR="00533EEF" w:rsidRPr="00C31300">
        <w:t>, is correlated,</w:t>
      </w:r>
      <w:r w:rsidR="00533EEF">
        <w:t xml:space="preserve"> </w:t>
      </w:r>
      <w:r w:rsidR="003F422B">
        <w:t xml:space="preserve">showing a </w:t>
      </w:r>
      <w:r w:rsidR="00B854F8">
        <w:t>combined</w:t>
      </w:r>
      <w:r w:rsidR="003F422B">
        <w:t xml:space="preserve"> induction </w:t>
      </w:r>
      <w:r w:rsidR="00B854F8">
        <w:t xml:space="preserve">of </w:t>
      </w:r>
      <w:r w:rsidR="003F422B">
        <w:t xml:space="preserve">the </w:t>
      </w:r>
      <w:r w:rsidR="00B854F8">
        <w:t>ligand</w:t>
      </w:r>
      <w:r w:rsidR="003F422B">
        <w:t xml:space="preserve"> and its receptor</w:t>
      </w:r>
      <w:r w:rsidR="00533EEF">
        <w:t xml:space="preserve"> [</w:t>
      </w:r>
      <w:r w:rsidR="004F39D5">
        <w:t>48</w:t>
      </w:r>
      <w:r w:rsidR="00533EEF">
        <w:t>]</w:t>
      </w:r>
      <w:r w:rsidR="005A5CD9" w:rsidRPr="005A5CD9">
        <w:t xml:space="preserve">. Next most correlated </w:t>
      </w:r>
      <w:r w:rsidR="00B854F8">
        <w:t xml:space="preserve">with Sirius red staining </w:t>
      </w:r>
      <w:r w:rsidR="005A5CD9" w:rsidRPr="005A5CD9">
        <w:t>is Ccr5</w:t>
      </w:r>
      <w:r w:rsidR="00B854F8">
        <w:t>,</w:t>
      </w:r>
      <w:r w:rsidR="005A5CD9" w:rsidRPr="005A5CD9">
        <w:t xml:space="preserve"> encoding C-C chemokine receptor type 5</w:t>
      </w:r>
      <w:r w:rsidR="00B854F8">
        <w:t>,</w:t>
      </w:r>
      <w:r w:rsidR="005A5CD9" w:rsidRPr="005A5CD9">
        <w:t xml:space="preserve"> which is a regulator of inflammation as well as macrophage recruitment</w:t>
      </w:r>
      <w:r w:rsidR="00DD2920">
        <w:t xml:space="preserve"> and trafficking [</w:t>
      </w:r>
      <w:r w:rsidR="004F39D5">
        <w:t>49</w:t>
      </w:r>
      <w:r w:rsidR="00DD2920">
        <w:t>]</w:t>
      </w:r>
      <w:r w:rsidR="005A5CD9" w:rsidRPr="005A5CD9">
        <w:t xml:space="preserve">, </w:t>
      </w:r>
      <w:r w:rsidR="00B854F8">
        <w:t>thus representing a</w:t>
      </w:r>
      <w:r w:rsidR="005A5CD9" w:rsidRPr="005A5CD9">
        <w:t xml:space="preserve"> general promote</w:t>
      </w:r>
      <w:r w:rsidR="00B854F8">
        <w:t>r of</w:t>
      </w:r>
      <w:r w:rsidR="005A5CD9" w:rsidRPr="005A5CD9">
        <w:t xml:space="preserve"> </w:t>
      </w:r>
      <w:r w:rsidR="00DD2920">
        <w:t>hepatic fibrosis [</w:t>
      </w:r>
      <w:r w:rsidR="004F39D5">
        <w:t>50</w:t>
      </w:r>
      <w:r w:rsidR="00DD2920">
        <w:t>]</w:t>
      </w:r>
      <w:r w:rsidR="005A5CD9" w:rsidRPr="005A5CD9">
        <w:t xml:space="preserve">. </w:t>
      </w:r>
      <w:r w:rsidR="00B854F8">
        <w:t>Additionally, b</w:t>
      </w:r>
      <w:r w:rsidR="005A5CD9" w:rsidRPr="005A5CD9">
        <w:t xml:space="preserve">lood bilirubin levels are correlated, </w:t>
      </w:r>
      <w:r w:rsidR="00B854F8">
        <w:t>as described</w:t>
      </w:r>
      <w:r w:rsidR="00B854F8" w:rsidRPr="005A5CD9">
        <w:t xml:space="preserve"> </w:t>
      </w:r>
      <w:r w:rsidR="005A5CD9" w:rsidRPr="005A5CD9">
        <w:t xml:space="preserve">above. </w:t>
      </w:r>
      <w:r w:rsidR="00B854F8">
        <w:t>Further</w:t>
      </w:r>
      <w:r w:rsidR="005A5CD9" w:rsidRPr="005A5CD9">
        <w:t xml:space="preserve"> correlated factor</w:t>
      </w:r>
      <w:r w:rsidR="00B854F8">
        <w:t>s</w:t>
      </w:r>
      <w:r w:rsidR="005A5CD9" w:rsidRPr="005A5CD9">
        <w:t xml:space="preserve"> </w:t>
      </w:r>
      <w:r w:rsidR="00B854F8">
        <w:t>are</w:t>
      </w:r>
      <w:r w:rsidR="00B854F8" w:rsidRPr="005A5CD9">
        <w:t xml:space="preserve"> </w:t>
      </w:r>
      <w:r w:rsidR="005A5CD9" w:rsidRPr="005A5CD9">
        <w:t>Tnfrsf1b</w:t>
      </w:r>
      <w:r w:rsidR="00B854F8">
        <w:t>,</w:t>
      </w:r>
      <w:r w:rsidR="005A5CD9" w:rsidRPr="005A5CD9">
        <w:t xml:space="preserve"> encoding tumor necrosis factor receptor 2, and Tnfrsf1a</w:t>
      </w:r>
      <w:r w:rsidR="00B854F8">
        <w:t>,</w:t>
      </w:r>
      <w:r w:rsidR="005A5CD9" w:rsidRPr="005A5CD9">
        <w:t xml:space="preserve"> encoding isoform 1 of the receptor</w:t>
      </w:r>
      <w:r w:rsidR="00045B1E">
        <w:t xml:space="preserve"> (see </w:t>
      </w:r>
      <w:r w:rsidR="009E231B">
        <w:t>Figure</w:t>
      </w:r>
      <w:r w:rsidR="00045B1E">
        <w:t xml:space="preserve"> 6L)</w:t>
      </w:r>
      <w:r w:rsidR="00B854F8">
        <w:t>. The latter</w:t>
      </w:r>
      <w:r w:rsidR="005A5CD9" w:rsidRPr="005A5CD9">
        <w:t xml:space="preserve"> was </w:t>
      </w:r>
      <w:r w:rsidR="00B854F8">
        <w:t xml:space="preserve">previously </w:t>
      </w:r>
      <w:r w:rsidR="005A5CD9" w:rsidRPr="005A5CD9">
        <w:t xml:space="preserve">reported </w:t>
      </w:r>
      <w:r w:rsidR="00B854F8">
        <w:t>as</w:t>
      </w:r>
      <w:r w:rsidR="005A5CD9" w:rsidRPr="005A5CD9">
        <w:t xml:space="preserve"> necessary for liver </w:t>
      </w:r>
      <w:r w:rsidR="00DD2920">
        <w:t>fibrosis in mice [</w:t>
      </w:r>
      <w:r w:rsidR="004F39D5">
        <w:t>51</w:t>
      </w:r>
      <w:r w:rsidR="00DD2920">
        <w:t>]</w:t>
      </w:r>
      <w:r w:rsidR="005A5CD9" w:rsidRPr="005A5CD9">
        <w:t xml:space="preserve">. </w:t>
      </w:r>
      <w:r w:rsidR="00B854F8">
        <w:t xml:space="preserve">Then </w:t>
      </w:r>
      <w:r w:rsidR="005A5CD9" w:rsidRPr="005A5CD9">
        <w:t>Cxcr1</w:t>
      </w:r>
      <w:r w:rsidR="00B854F8">
        <w:t>,</w:t>
      </w:r>
      <w:r w:rsidR="005A5CD9" w:rsidRPr="005A5CD9">
        <w:t xml:space="preserve"> encoding interleukin 8 receptor α</w:t>
      </w:r>
      <w:r w:rsidR="00B854F8">
        <w:t>,</w:t>
      </w:r>
      <w:r w:rsidR="005A5CD9" w:rsidRPr="005A5CD9">
        <w:t xml:space="preserve"> i</w:t>
      </w:r>
      <w:r w:rsidR="00533EEF">
        <w:t>s</w:t>
      </w:r>
      <w:r w:rsidR="00CE7858" w:rsidRPr="00CE7858">
        <w:t xml:space="preserve"> </w:t>
      </w:r>
      <w:r w:rsidR="00CE7858" w:rsidRPr="005A5CD9">
        <w:t xml:space="preserve">reported to be highly up-regulated in chronic liver disease </w:t>
      </w:r>
      <w:r w:rsidR="00DD2920">
        <w:t>[</w:t>
      </w:r>
      <w:r w:rsidR="004F39D5">
        <w:t>52</w:t>
      </w:r>
      <w:r w:rsidR="00DD2920">
        <w:t>]</w:t>
      </w:r>
      <w:r w:rsidR="00CE7858">
        <w:t xml:space="preserve"> </w:t>
      </w:r>
      <w:r w:rsidR="00533EEF">
        <w:t xml:space="preserve">and is found </w:t>
      </w:r>
      <w:r w:rsidR="005A5CD9" w:rsidRPr="005A5CD9">
        <w:t>correlated</w:t>
      </w:r>
      <w:r w:rsidR="00CE7858">
        <w:t xml:space="preserve"> </w:t>
      </w:r>
      <w:r w:rsidR="00533EEF">
        <w:t xml:space="preserve">with </w:t>
      </w:r>
      <w:r w:rsidR="00533EEF" w:rsidRPr="00C31300">
        <w:t xml:space="preserve">Sirius red </w:t>
      </w:r>
      <w:r w:rsidR="00CE7858" w:rsidRPr="00C31300">
        <w:t>(</w:t>
      </w:r>
      <w:r w:rsidR="009E231B">
        <w:t>Figure</w:t>
      </w:r>
      <w:r w:rsidR="00712144" w:rsidRPr="00C31300">
        <w:t xml:space="preserve"> </w:t>
      </w:r>
      <w:r w:rsidR="00106914" w:rsidRPr="00C31300">
        <w:t>8</w:t>
      </w:r>
      <w:r w:rsidR="00533EEF" w:rsidRPr="00C31300">
        <w:t>F</w:t>
      </w:r>
      <w:r w:rsidR="00CE7858" w:rsidRPr="00C31300">
        <w:t>)</w:t>
      </w:r>
      <w:r w:rsidR="005A5CD9" w:rsidRPr="00C31300">
        <w:t>.</w:t>
      </w:r>
    </w:p>
    <w:p w14:paraId="57678A43" w14:textId="71E5B2AD" w:rsidR="004B0FF1" w:rsidRPr="004B0FF1" w:rsidDel="00D9166C" w:rsidRDefault="008D1090">
      <w:pPr>
        <w:rPr>
          <w:del w:id="1903" w:author="mkoenig" w:date="2015-09-05T12:38:00Z"/>
          <w:rPrChange w:id="1904" w:author="mkoenig" w:date="2015-09-05T12:22:00Z">
            <w:rPr>
              <w:del w:id="1905" w:author="mkoenig" w:date="2015-09-05T12:38:00Z"/>
            </w:rPr>
          </w:rPrChange>
        </w:rPr>
        <w:pPrChange w:id="1906" w:author="mkoenig" w:date="2015-09-05T12:37:00Z">
          <w:pPr>
            <w:pStyle w:val="Heading2"/>
          </w:pPr>
        </w:pPrChange>
      </w:pPr>
      <w:del w:id="1907" w:author="mkoenig" w:date="2015-09-05T12:38:00Z">
        <w:r w:rsidDel="00D9166C">
          <w:delText>Markers of disease progression</w:delText>
        </w:r>
      </w:del>
    </w:p>
    <w:p w14:paraId="05660B92" w14:textId="439CD590" w:rsidR="000A6955" w:rsidRPr="003D3A4F" w:rsidDel="00D9166C" w:rsidRDefault="00402FCE">
      <w:pPr>
        <w:rPr>
          <w:del w:id="1908" w:author="mkoenig" w:date="2015-09-05T12:38:00Z"/>
          <w:b/>
          <w:rPrChange w:id="1909" w:author="mkoenig" w:date="2015-09-05T12:01:00Z">
            <w:rPr>
              <w:del w:id="1910" w:author="mkoenig" w:date="2015-09-05T12:38:00Z"/>
            </w:rPr>
          </w:rPrChange>
        </w:rPr>
      </w:pPr>
      <w:moveFromRangeStart w:id="1911" w:author="mkoenig" w:date="2015-09-05T11:07:00Z" w:name="move429214596"/>
      <w:moveFrom w:id="1912" w:author="mkoenig" w:date="2015-09-05T11:07:00Z">
        <w:del w:id="1913" w:author="mkoenig" w:date="2015-09-05T12:38:00Z">
          <w:r w:rsidRPr="00501C36" w:rsidDel="00D9166C">
            <w:delText>W</w:delText>
          </w:r>
          <w:r w:rsidR="003331D2" w:rsidDel="00D9166C">
            <w:delText>e next asked the question</w:delText>
          </w:r>
          <w:r w:rsidR="000A6955" w:rsidDel="00D9166C">
            <w:delText>,</w:delText>
          </w:r>
          <w:r w:rsidR="003331D2" w:rsidDel="00D9166C">
            <w:delText xml:space="preserve"> w</w:delText>
          </w:r>
          <w:r w:rsidR="006B1A8A" w:rsidDel="00D9166C">
            <w:delText>hich of the analy</w:delText>
          </w:r>
          <w:r w:rsidR="006A49E1" w:rsidDel="00D9166C">
            <w:delText>z</w:delText>
          </w:r>
          <w:r w:rsidRPr="00501C36" w:rsidDel="00D9166C">
            <w:delText>ed factors characteri</w:delText>
          </w:r>
          <w:r w:rsidR="006B1A8A" w:rsidDel="00D9166C">
            <w:delText>z</w:delText>
          </w:r>
          <w:r w:rsidRPr="00501C36" w:rsidDel="00D9166C">
            <w:delText>e particular stages of the disease process best</w:delText>
          </w:r>
          <w:r w:rsidR="00380270" w:rsidDel="00D9166C">
            <w:delText>.</w:delText>
          </w:r>
          <w:r w:rsidRPr="00501C36" w:rsidDel="00D9166C">
            <w:delText xml:space="preserve"> </w:delText>
          </w:r>
          <w:r w:rsidR="000A6955" w:rsidDel="00D9166C">
            <w:delText xml:space="preserve">One-way ANOVA identifies the parameters whose values at different time points are different in a general perspective. The calculated p-values allow a ranking how good the parameters </w:delText>
          </w:r>
          <w:r w:rsidR="005F3A56" w:rsidDel="00D9166C">
            <w:delText>deviate in the time course, the top significant are: Cyp1a2, serum bilirubin, Il10rb, Tgfb1, Ccl2, Cd86, Ccr2, and Mrc1.</w:delText>
          </w:r>
        </w:del>
      </w:moveFrom>
    </w:p>
    <w:moveFromRangeEnd w:id="1911"/>
    <w:p w14:paraId="36D6983C" w14:textId="75CC4127" w:rsidR="00402FCE" w:rsidRPr="00501C36" w:rsidDel="00A3453E" w:rsidRDefault="000A6955">
      <w:pPr>
        <w:ind w:firstLine="0"/>
        <w:rPr>
          <w:del w:id="1914" w:author="mkoenig" w:date="2015-09-05T11:10:00Z"/>
          <w:b/>
          <w:i/>
        </w:rPr>
        <w:pPrChange w:id="1915" w:author="mkoenig" w:date="2015-09-05T12:01:00Z">
          <w:pPr/>
        </w:pPrChange>
      </w:pPr>
      <w:del w:id="1916" w:author="mkoenig" w:date="2015-09-05T11:10:00Z">
        <w:r w:rsidDel="00A3453E">
          <w:delText xml:space="preserve">In a more specific analysis, </w:delText>
        </w:r>
        <w:r w:rsidR="003331D2" w:rsidDel="00A3453E">
          <w:delText>parameters</w:delText>
        </w:r>
        <w:r w:rsidDel="00A3453E">
          <w:delText xml:space="preserve"> were </w:delText>
        </w:r>
        <w:r w:rsidR="005F3A56" w:rsidDel="00A3453E">
          <w:delText xml:space="preserve">identified </w:delText>
        </w:r>
        <w:r w:rsidR="00402FCE" w:rsidRPr="00501C36" w:rsidDel="00A3453E">
          <w:delText xml:space="preserve">which have </w:delText>
        </w:r>
        <w:r w:rsidR="005F3A56" w:rsidDel="00A3453E">
          <w:delText xml:space="preserve">the largest difference of values </w:delText>
        </w:r>
        <w:r w:rsidR="00402FCE" w:rsidRPr="00501C36" w:rsidDel="00A3453E">
          <w:delText>in a particular time frame</w:delText>
        </w:r>
        <w:r w:rsidR="005F3A56" w:rsidDel="00A3453E">
          <w:delText xml:space="preserve">, </w:delText>
        </w:r>
        <w:r w:rsidR="00402FCE" w:rsidRPr="00501C36" w:rsidDel="00A3453E">
          <w:delText xml:space="preserve">a consecutive series of time points or a single time point. A separator for a particular time frame is a </w:delText>
        </w:r>
        <w:r w:rsidR="003331D2" w:rsidDel="00A3453E">
          <w:delText>parameter</w:delText>
        </w:r>
        <w:r w:rsidR="00402FCE" w:rsidRPr="00501C36" w:rsidDel="00A3453E">
          <w:delText xml:space="preserve">, whose value range </w:delText>
        </w:r>
        <w:r w:rsidR="005F3A56" w:rsidDel="00A3453E">
          <w:delText>for</w:delText>
        </w:r>
        <w:r w:rsidR="003331D2" w:rsidDel="00A3453E">
          <w:delText xml:space="preserve"> </w:delText>
        </w:r>
        <w:r w:rsidR="00402FCE" w:rsidRPr="00501C36" w:rsidDel="00A3453E">
          <w:delText xml:space="preserve">mice belonging to the </w:delText>
        </w:r>
        <w:r w:rsidR="003331D2" w:rsidDel="00A3453E">
          <w:delText xml:space="preserve">respective </w:delText>
        </w:r>
        <w:r w:rsidR="00402FCE" w:rsidRPr="00501C36" w:rsidDel="00A3453E">
          <w:delText xml:space="preserve">time frame </w:delText>
        </w:r>
        <w:r w:rsidR="00D12AB5" w:rsidDel="00A3453E">
          <w:delText xml:space="preserve">is </w:delText>
        </w:r>
        <w:r w:rsidR="00402FCE" w:rsidRPr="00501C36" w:rsidDel="00A3453E">
          <w:delText xml:space="preserve">disjoint from the value range of mice outside </w:delText>
        </w:r>
        <w:r w:rsidR="003331D2" w:rsidDel="00A3453E">
          <w:delText>this</w:delText>
        </w:r>
        <w:r w:rsidR="003331D2" w:rsidRPr="00501C36" w:rsidDel="00A3453E">
          <w:delText xml:space="preserve"> </w:delText>
        </w:r>
        <w:r w:rsidR="00402FCE" w:rsidRPr="00501C36" w:rsidDel="00A3453E">
          <w:delText xml:space="preserve">time frame. The quality of a separator is </w:delText>
        </w:r>
        <w:r w:rsidR="005F3A56" w:rsidDel="00A3453E">
          <w:delText xml:space="preserve">measured </w:delText>
        </w:r>
        <w:r w:rsidR="00402FCE" w:rsidRPr="00501C36" w:rsidDel="00A3453E">
          <w:delText xml:space="preserve">by </w:delText>
        </w:r>
        <w:r w:rsidR="003331D2" w:rsidDel="00A3453E">
          <w:delText>the</w:delText>
        </w:r>
        <w:r w:rsidR="00533EEF" w:rsidDel="00A3453E">
          <w:delText xml:space="preserve"> distance </w:delText>
        </w:r>
        <w:r w:rsidR="00402FCE" w:rsidRPr="00501C36" w:rsidDel="00A3453E">
          <w:delText>between the ranges in re</w:delText>
        </w:r>
        <w:r w:rsidR="00295EEC" w:rsidRPr="00501C36" w:rsidDel="00A3453E">
          <w:delText xml:space="preserve">lation to the full range, </w:delText>
        </w:r>
        <w:r w:rsidR="00380270" w:rsidDel="00A3453E">
          <w:delText xml:space="preserve">the </w:delText>
        </w:r>
        <w:r w:rsidR="00402FCE" w:rsidRPr="00501C36" w:rsidDel="00A3453E">
          <w:delText>separation</w:delText>
        </w:r>
        <w:r w:rsidR="00380270" w:rsidDel="00A3453E">
          <w:delText xml:space="preserve"> gap</w:delText>
        </w:r>
        <w:r w:rsidR="006A49E1" w:rsidDel="00A3453E">
          <w:delText xml:space="preserve"> (see </w:delText>
        </w:r>
        <w:r w:rsidR="00B83076" w:rsidRPr="00B83076" w:rsidDel="00A3453E">
          <w:delText>Supporting Information</w:delText>
        </w:r>
        <w:r w:rsidR="00B83076" w:rsidDel="00A3453E">
          <w:delText xml:space="preserve"> Dataset S3</w:delText>
        </w:r>
        <w:r w:rsidR="00380270" w:rsidDel="00A3453E">
          <w:delText xml:space="preserve"> </w:delText>
        </w:r>
        <w:r w:rsidR="006A49E1" w:rsidDel="00A3453E">
          <w:delText>for details)</w:delText>
        </w:r>
        <w:r w:rsidR="00402FCE" w:rsidRPr="00501C36" w:rsidDel="00A3453E">
          <w:delText>.</w:delText>
        </w:r>
      </w:del>
    </w:p>
    <w:p w14:paraId="23C58FB9" w14:textId="77A37597" w:rsidR="008B371D" w:rsidRPr="000A6955" w:rsidDel="008B371D" w:rsidRDefault="006A2BFA">
      <w:pPr>
        <w:rPr>
          <w:del w:id="1917" w:author="mkoenig" w:date="2015-09-05T11:31:00Z"/>
        </w:rPr>
      </w:pPr>
      <w:del w:id="1918" w:author="mkoenig" w:date="2015-09-05T11:10:00Z">
        <w:r w:rsidDel="00A3453E">
          <w:delText>We identified</w:delText>
        </w:r>
        <w:r w:rsidR="00402FCE" w:rsidRPr="00501C36" w:rsidDel="00A3453E">
          <w:delText xml:space="preserve"> </w:delText>
        </w:r>
        <w:r w:rsidR="00402FCE" w:rsidRPr="000A6955" w:rsidDel="00A3453E">
          <w:delText xml:space="preserve">41 separators </w:delText>
        </w:r>
        <w:r w:rsidRPr="000A6955" w:rsidDel="00A3453E">
          <w:delText>for specific</w:delText>
        </w:r>
        <w:r w:rsidR="00402FCE" w:rsidRPr="000A6955" w:rsidDel="00A3453E">
          <w:delText xml:space="preserve"> time frame</w:delText>
        </w:r>
        <w:r w:rsidRPr="000A6955" w:rsidDel="00A3453E">
          <w:delText>s</w:delText>
        </w:r>
        <w:r w:rsidR="00402FCE" w:rsidRPr="000A6955" w:rsidDel="00A3453E">
          <w:delText xml:space="preserve">. </w:delText>
        </w:r>
        <w:r w:rsidR="006A49E1" w:rsidRPr="000A6955" w:rsidDel="00A3453E">
          <w:delText xml:space="preserve">For </w:delText>
        </w:r>
        <w:r w:rsidR="00402FCE" w:rsidRPr="000A6955" w:rsidDel="00A3453E">
          <w:delText>35 of the</w:delText>
        </w:r>
        <w:r w:rsidRPr="000A6955" w:rsidDel="00A3453E">
          <w:delText>se</w:delText>
        </w:r>
        <w:r w:rsidR="006A49E1" w:rsidRPr="000A6955" w:rsidDel="00A3453E">
          <w:delText xml:space="preserve"> separators, the values of the factor show </w:delText>
        </w:r>
        <w:r w:rsidR="00402FCE" w:rsidRPr="000A6955" w:rsidDel="00A3453E">
          <w:delText xml:space="preserve">a single transition, while </w:delText>
        </w:r>
        <w:r w:rsidR="006A49E1" w:rsidRPr="000A6955" w:rsidDel="00A3453E">
          <w:delText xml:space="preserve">for </w:delText>
        </w:r>
        <w:r w:rsidR="00402FCE" w:rsidRPr="000A6955" w:rsidDel="00A3453E">
          <w:delText>6</w:delText>
        </w:r>
        <w:r w:rsidRPr="000A6955" w:rsidDel="00A3453E">
          <w:delText xml:space="preserve"> </w:delText>
        </w:r>
        <w:r w:rsidR="006A49E1" w:rsidRPr="000A6955" w:rsidDel="00A3453E">
          <w:delText xml:space="preserve">separators, an </w:delText>
        </w:r>
        <w:r w:rsidR="00402FCE" w:rsidRPr="000A6955" w:rsidDel="00A3453E">
          <w:delText>internal time range</w:delText>
        </w:r>
        <w:r w:rsidR="006A49E1" w:rsidRPr="000A6955" w:rsidDel="00A3453E">
          <w:delText xml:space="preserve"> is marked</w:delText>
        </w:r>
        <w:r w:rsidR="00402FCE" w:rsidRPr="000A6955" w:rsidDel="00A3453E">
          <w:delText xml:space="preserve">. 12 separators </w:delText>
        </w:r>
        <w:r w:rsidR="006A49E1" w:rsidRPr="000A6955" w:rsidDel="00A3453E">
          <w:delText xml:space="preserve">select </w:delText>
        </w:r>
        <w:r w:rsidR="00402FCE" w:rsidRPr="000A6955" w:rsidDel="00A3453E">
          <w:delText>a single time point, 9 of which separate the 0</w:delText>
        </w:r>
        <w:r w:rsidR="00E64DB5" w:rsidRPr="000A6955" w:rsidDel="00A3453E">
          <w:delText xml:space="preserve">h </w:delText>
        </w:r>
        <w:r w:rsidR="00402FCE" w:rsidRPr="000A6955" w:rsidDel="00A3453E">
          <w:delText xml:space="preserve">time point (the control) from ligated mice. </w:delText>
        </w:r>
      </w:del>
      <w:del w:id="1919" w:author="mkoenig" w:date="2015-09-05T11:31:00Z">
        <w:r w:rsidR="00402FCE" w:rsidRPr="000A6955" w:rsidDel="008B371D">
          <w:delText xml:space="preserve">The </w:delText>
        </w:r>
      </w:del>
      <w:del w:id="1920" w:author="mkoenig" w:date="2015-09-05T12:38:00Z">
        <w:r w:rsidR="00402FCE" w:rsidRPr="000A6955" w:rsidDel="00D9166C">
          <w:delText xml:space="preserve">transcript abundance </w:delText>
        </w:r>
      </w:del>
      <w:del w:id="1921" w:author="mkoenig" w:date="2015-09-05T11:32:00Z">
        <w:r w:rsidR="00402FCE" w:rsidRPr="000A6955" w:rsidDel="008B371D">
          <w:delText xml:space="preserve">for </w:delText>
        </w:r>
      </w:del>
      <w:del w:id="1922" w:author="mkoenig" w:date="2015-09-05T11:31:00Z">
        <w:r w:rsidR="00402FCE" w:rsidRPr="000A6955" w:rsidDel="008B371D">
          <w:delText>Nr0b2 (small heterodimer partner</w:delText>
        </w:r>
        <w:r w:rsidR="00E71E3C" w:rsidRPr="000A6955" w:rsidDel="008B371D">
          <w:delText>, SHP</w:delText>
        </w:r>
        <w:r w:rsidR="00605233" w:rsidRPr="000A6955" w:rsidDel="008B371D">
          <w:delText xml:space="preserve">, see </w:delText>
        </w:r>
        <w:r w:rsidR="009E231B" w:rsidRPr="000A6955" w:rsidDel="008B371D">
          <w:delText>Figure</w:delText>
        </w:r>
        <w:r w:rsidR="00605233" w:rsidRPr="000A6955" w:rsidDel="008B371D">
          <w:delText xml:space="preserve"> 6D</w:delText>
        </w:r>
        <w:r w:rsidR="00402FCE" w:rsidRPr="000A6955" w:rsidDel="008B371D">
          <w:delText xml:space="preserve">) </w:delText>
        </w:r>
      </w:del>
      <w:del w:id="1923" w:author="mkoenig" w:date="2015-09-05T12:04:00Z">
        <w:r w:rsidR="00402FCE" w:rsidRPr="000A6955" w:rsidDel="002D7261">
          <w:delText>is</w:delText>
        </w:r>
      </w:del>
      <w:del w:id="1924" w:author="mkoenig" w:date="2015-09-05T12:38:00Z">
        <w:r w:rsidR="00402FCE" w:rsidRPr="000A6955" w:rsidDel="00D9166C">
          <w:delText xml:space="preserve"> </w:delText>
        </w:r>
      </w:del>
      <w:del w:id="1925" w:author="mkoenig" w:date="2015-09-05T12:04:00Z">
        <w:r w:rsidR="00402FCE" w:rsidRPr="000A6955" w:rsidDel="002D7261">
          <w:delText xml:space="preserve">strongly </w:delText>
        </w:r>
      </w:del>
      <w:del w:id="1926" w:author="mkoenig" w:date="2015-09-05T11:32:00Z">
        <w:r w:rsidR="00402FCE" w:rsidRPr="000A6955" w:rsidDel="008B371D">
          <w:delText xml:space="preserve">decreased </w:delText>
        </w:r>
      </w:del>
      <w:del w:id="1927" w:author="mkoenig" w:date="2015-09-05T12:04:00Z">
        <w:r w:rsidR="00402FCE" w:rsidRPr="000A6955" w:rsidDel="002D7261">
          <w:delText>only</w:delText>
        </w:r>
      </w:del>
      <w:del w:id="1928" w:author="mkoenig" w:date="2015-09-05T11:32:00Z">
        <w:r w:rsidR="00402FCE" w:rsidRPr="000A6955" w:rsidDel="008B371D">
          <w:delText xml:space="preserve"> for mice</w:delText>
        </w:r>
      </w:del>
      <w:del w:id="1929" w:author="mkoenig" w:date="2015-09-05T12:04:00Z">
        <w:r w:rsidR="00402FCE" w:rsidRPr="000A6955" w:rsidDel="002D7261">
          <w:delText xml:space="preserve"> </w:delText>
        </w:r>
        <w:r w:rsidRPr="000A6955" w:rsidDel="002D7261">
          <w:delText xml:space="preserve">at </w:delText>
        </w:r>
      </w:del>
      <w:del w:id="1930" w:author="mkoenig" w:date="2015-09-05T11:32:00Z">
        <w:r w:rsidR="00402FCE" w:rsidRPr="000A6955" w:rsidDel="008B371D">
          <w:delText>the 6</w:delText>
        </w:r>
        <w:r w:rsidR="00E64DB5" w:rsidRPr="000A6955" w:rsidDel="008B371D">
          <w:delText xml:space="preserve">h </w:delText>
        </w:r>
        <w:r w:rsidR="00402FCE" w:rsidRPr="000A6955" w:rsidDel="008B371D">
          <w:delText>time point</w:delText>
        </w:r>
      </w:del>
      <w:del w:id="1931" w:author="mkoenig" w:date="2015-09-05T12:38:00Z">
        <w:r w:rsidR="00402FCE" w:rsidRPr="000A6955" w:rsidDel="00D9166C">
          <w:delText xml:space="preserve">. </w:delText>
        </w:r>
        <w:r w:rsidRPr="000A6955" w:rsidDel="00D9166C">
          <w:delText>SHP</w:delText>
        </w:r>
        <w:r w:rsidR="00402FCE" w:rsidRPr="000A6955" w:rsidDel="00D9166C">
          <w:delText xml:space="preserve"> is a repressor of retinoid and thyroid hormone</w:delText>
        </w:r>
        <w:r w:rsidRPr="000A6955" w:rsidDel="00D9166C">
          <w:delText>,</w:delText>
        </w:r>
        <w:r w:rsidR="00402FCE" w:rsidRPr="000A6955" w:rsidDel="00D9166C">
          <w:delText xml:space="preserve"> as well as estrogen receptors and </w:delText>
        </w:r>
        <w:r w:rsidR="00127277" w:rsidRPr="000A6955" w:rsidDel="00D9166C">
          <w:delText xml:space="preserve">by being diminished in human cirrhotic livers, it </w:delText>
        </w:r>
        <w:r w:rsidR="00402FCE" w:rsidRPr="000A6955" w:rsidDel="00D9166C">
          <w:delText xml:space="preserve">is </w:delText>
        </w:r>
        <w:r w:rsidR="00127277" w:rsidRPr="000A6955" w:rsidDel="00D9166C">
          <w:delText xml:space="preserve">suggested to be </w:delText>
        </w:r>
        <w:r w:rsidR="00402FCE" w:rsidRPr="000A6955" w:rsidDel="00D9166C">
          <w:delText xml:space="preserve">associated to cirrhosis </w:delText>
        </w:r>
        <w:r w:rsidR="00324753" w:rsidRPr="000A6955" w:rsidDel="00D9166C">
          <w:delText>and hepatic tumor</w:delText>
        </w:r>
        <w:r w:rsidRPr="000A6955" w:rsidDel="00D9166C">
          <w:delText>s</w:delText>
        </w:r>
        <w:r w:rsidR="00DD2920" w:rsidRPr="000A6955" w:rsidDel="00D9166C">
          <w:delText xml:space="preserve"> [</w:delText>
        </w:r>
        <w:r w:rsidR="004F39D5" w:rsidRPr="000A6955" w:rsidDel="00D9166C">
          <w:delText>53</w:delText>
        </w:r>
        <w:r w:rsidR="00DD2920" w:rsidRPr="000A6955" w:rsidDel="00D9166C">
          <w:delText>]</w:delText>
        </w:r>
        <w:r w:rsidR="00402FCE" w:rsidRPr="000A6955" w:rsidDel="00D9166C">
          <w:delText xml:space="preserve">. </w:delText>
        </w:r>
        <w:r w:rsidR="00E71E3C" w:rsidRPr="000A6955" w:rsidDel="00D9166C">
          <w:delText xml:space="preserve">This is also supported by the fact that cholestatic liver fibrosis induced by BDL was increased in SHP-/- mice </w:delText>
        </w:r>
        <w:r w:rsidR="00DD2920" w:rsidRPr="000A6955" w:rsidDel="00D9166C">
          <w:delText>[</w:delText>
        </w:r>
        <w:r w:rsidR="004F39D5" w:rsidRPr="000A6955" w:rsidDel="00D9166C">
          <w:delText>54</w:delText>
        </w:r>
        <w:r w:rsidR="00DD2920" w:rsidRPr="000A6955" w:rsidDel="00D9166C">
          <w:delText>]</w:delText>
        </w:r>
        <w:r w:rsidR="00E71E3C" w:rsidRPr="000A6955" w:rsidDel="00D9166C">
          <w:delText xml:space="preserve">. </w:delText>
        </w:r>
        <w:r w:rsidR="00F34D85" w:rsidRPr="003D3A4F" w:rsidDel="00D9166C">
          <w:rPr>
            <w:b/>
            <w:rPrChange w:id="1932" w:author="mkoenig" w:date="2015-09-05T12:01:00Z">
              <w:rPr/>
            </w:rPrChange>
          </w:rPr>
          <w:delText xml:space="preserve">Cyp24a1 </w:delText>
        </w:r>
        <w:r w:rsidR="00F34D85" w:rsidRPr="00F34D85" w:rsidDel="00D9166C">
          <w:delText>(mitochondrial 1,25-dihydroxyvitamin D3 24-hydroxylase</w:delText>
        </w:r>
        <w:r w:rsidR="00605233" w:rsidRPr="000A6955" w:rsidDel="00D9166C">
          <w:delText xml:space="preserve">, see </w:delText>
        </w:r>
        <w:r w:rsidR="009E231B" w:rsidRPr="000A6955" w:rsidDel="00D9166C">
          <w:delText>Figure</w:delText>
        </w:r>
        <w:r w:rsidR="00605233" w:rsidRPr="000A6955" w:rsidDel="00D9166C">
          <w:delText xml:space="preserve"> 6B</w:delText>
        </w:r>
        <w:r w:rsidR="00402FCE" w:rsidRPr="000A6955" w:rsidDel="00D9166C">
          <w:delText xml:space="preserve">) </w:delText>
        </w:r>
      </w:del>
      <w:del w:id="1933" w:author="mkoenig" w:date="2015-09-05T11:12:00Z">
        <w:r w:rsidR="00402FCE" w:rsidRPr="000A6955" w:rsidDel="00A3453E">
          <w:delText xml:space="preserve">is </w:delText>
        </w:r>
      </w:del>
      <w:del w:id="1934" w:author="mkoenig" w:date="2015-09-05T12:38:00Z">
        <w:r w:rsidR="00402FCE" w:rsidRPr="000A6955" w:rsidDel="00D9166C">
          <w:delText xml:space="preserve">also </w:delText>
        </w:r>
      </w:del>
      <w:del w:id="1935" w:author="mkoenig" w:date="2015-09-05T11:12:00Z">
        <w:r w:rsidR="00402FCE" w:rsidRPr="000A6955" w:rsidDel="00A3453E">
          <w:delText xml:space="preserve">a separator for </w:delText>
        </w:r>
      </w:del>
      <w:del w:id="1936" w:author="mkoenig" w:date="2015-09-05T12:38:00Z">
        <w:r w:rsidR="00402FCE" w:rsidRPr="000A6955" w:rsidDel="00D9166C">
          <w:delText>the 6</w:delText>
        </w:r>
        <w:r w:rsidR="00E64DB5" w:rsidRPr="000A6955" w:rsidDel="00D9166C">
          <w:delText xml:space="preserve">h </w:delText>
        </w:r>
        <w:r w:rsidR="00402FCE" w:rsidRPr="000A6955" w:rsidDel="00D9166C">
          <w:delText>time point</w:delText>
        </w:r>
      </w:del>
      <w:del w:id="1937" w:author="mkoenig" w:date="2015-09-05T11:12:00Z">
        <w:r w:rsidRPr="000A6955" w:rsidDel="00A3453E">
          <w:delText>,</w:delText>
        </w:r>
        <w:r w:rsidR="00402FCE" w:rsidRPr="000A6955" w:rsidDel="00A3453E">
          <w:delText xml:space="preserve"> with a lower separation</w:delText>
        </w:r>
        <w:r w:rsidRPr="000A6955" w:rsidDel="00A3453E">
          <w:delText xml:space="preserve"> strength</w:delText>
        </w:r>
        <w:r w:rsidR="00402FCE" w:rsidRPr="000A6955" w:rsidDel="00A3453E">
          <w:delText>.</w:delText>
        </w:r>
      </w:del>
      <w:del w:id="1938" w:author="mkoenig" w:date="2015-09-05T12:38:00Z">
        <w:r w:rsidR="00402FCE" w:rsidRPr="000A6955" w:rsidDel="00D9166C">
          <w:delText xml:space="preserve"> </w:delText>
        </w:r>
      </w:del>
      <w:moveToRangeStart w:id="1939" w:author="mkoenig" w:date="2015-09-05T11:31:00Z" w:name="move429215993"/>
      <w:moveTo w:id="1940" w:author="mkoenig" w:date="2015-09-05T11:31:00Z">
        <w:del w:id="1941" w:author="mkoenig" w:date="2015-09-05T11:58:00Z">
          <w:r w:rsidR="008B371D" w:rsidRPr="00F34D85" w:rsidDel="00A36EE3">
            <w:delText>Cyp1a2 (cytochrome P450 1A2</w:delText>
          </w:r>
          <w:r w:rsidR="008B371D" w:rsidRPr="000A6955" w:rsidDel="00A36EE3">
            <w:delText xml:space="preserve">, Figure 6A) was identified as best separator for the 6h/12h transition, whereby transcript levels are initially high and steeply decrease between 6h and 12h. </w:delText>
          </w:r>
        </w:del>
        <w:del w:id="1942" w:author="mkoenig" w:date="2015-09-05T12:38:00Z">
          <w:r w:rsidR="008B371D" w:rsidRPr="000A6955" w:rsidDel="00D9166C">
            <w:delText>Cyp1a2 shows the highest significance in the ANOVA test</w:delText>
          </w:r>
        </w:del>
        <w:del w:id="1943" w:author="mkoenig" w:date="2015-09-05T11:58:00Z">
          <w:r w:rsidR="008B371D" w:rsidRPr="000A6955" w:rsidDel="00A36EE3">
            <w:delText xml:space="preserve">, and parameters pairs with Cyp1a2 as one partner yield the highest significances in MANOVA tests which show its robustness as a marker, see Supplementary File 4. </w:delText>
          </w:r>
        </w:del>
        <w:del w:id="1944" w:author="mkoenig" w:date="2015-09-05T12:38:00Z">
          <w:r w:rsidR="008B371D" w:rsidRPr="000A6955" w:rsidDel="00D9166C">
            <w:delText xml:space="preserve">The gene product has already been observed to decrease upon bile obstruction [60]. </w:delText>
          </w:r>
        </w:del>
        <w:del w:id="1945" w:author="mkoenig" w:date="2015-09-05T12:00:00Z">
          <w:r w:rsidR="008B371D" w:rsidRPr="000A6955" w:rsidDel="003D3A4F">
            <w:delText>The two other RNA separators for this transition (Cd14, Ccl2) are poor.</w:delText>
          </w:r>
        </w:del>
      </w:moveTo>
    </w:p>
    <w:moveToRangeEnd w:id="1939"/>
    <w:p w14:paraId="619B187A" w14:textId="18446181" w:rsidR="00402FCE" w:rsidDel="00A36EE3" w:rsidRDefault="00402FCE">
      <w:pPr>
        <w:ind w:firstLine="0"/>
        <w:rPr>
          <w:del w:id="1946" w:author="mkoenig" w:date="2015-09-05T11:15:00Z"/>
        </w:rPr>
        <w:pPrChange w:id="1947" w:author="mkoenig" w:date="2015-09-05T11:18:00Z">
          <w:pPr/>
        </w:pPrChange>
      </w:pPr>
      <w:del w:id="1948" w:author="mkoenig" w:date="2015-09-05T11:12:00Z">
        <w:r w:rsidRPr="00520D7D" w:rsidDel="00A3453E">
          <w:rPr>
            <w:b/>
            <w:rPrChange w:id="1949" w:author="mkoenig" w:date="2015-09-05T11:16:00Z">
              <w:rPr/>
            </w:rPrChange>
          </w:rPr>
          <w:delText xml:space="preserve">It had been found increased </w:delText>
        </w:r>
        <w:r w:rsidR="00DD2920" w:rsidRPr="00520D7D" w:rsidDel="00A3453E">
          <w:rPr>
            <w:b/>
            <w:rPrChange w:id="1950" w:author="mkoenig" w:date="2015-09-05T11:16:00Z">
              <w:rPr/>
            </w:rPrChange>
          </w:rPr>
          <w:delText>in hepatoma cells [</w:delText>
        </w:r>
        <w:r w:rsidR="004F39D5" w:rsidRPr="00520D7D" w:rsidDel="00A3453E">
          <w:rPr>
            <w:b/>
            <w:rPrChange w:id="1951" w:author="mkoenig" w:date="2015-09-05T11:16:00Z">
              <w:rPr/>
            </w:rPrChange>
          </w:rPr>
          <w:delText>55</w:delText>
        </w:r>
        <w:r w:rsidR="00DD2920" w:rsidRPr="00520D7D" w:rsidDel="00A3453E">
          <w:rPr>
            <w:b/>
            <w:rPrChange w:id="1952" w:author="mkoenig" w:date="2015-09-05T11:16:00Z">
              <w:rPr/>
            </w:rPrChange>
          </w:rPr>
          <w:delText>]</w:delText>
        </w:r>
        <w:r w:rsidRPr="00520D7D" w:rsidDel="00A3453E">
          <w:rPr>
            <w:b/>
            <w:rPrChange w:id="1953" w:author="mkoenig" w:date="2015-09-05T11:16:00Z">
              <w:rPr/>
            </w:rPrChange>
          </w:rPr>
          <w:delText xml:space="preserve">. </w:delText>
        </w:r>
      </w:del>
      <w:del w:id="1954" w:author="mkoenig" w:date="2015-09-05T11:13:00Z">
        <w:r w:rsidRPr="00520D7D" w:rsidDel="00A3453E">
          <w:rPr>
            <w:b/>
            <w:rPrChange w:id="1955" w:author="mkoenig" w:date="2015-09-05T11:16:00Z">
              <w:rPr/>
            </w:rPrChange>
          </w:rPr>
          <w:delText>Mmp10 (Stromelysin-2/transin-2</w:delText>
        </w:r>
        <w:r w:rsidR="00142701" w:rsidRPr="00520D7D" w:rsidDel="00A3453E">
          <w:rPr>
            <w:b/>
            <w:rPrChange w:id="1956" w:author="mkoenig" w:date="2015-09-05T11:16:00Z">
              <w:rPr/>
            </w:rPrChange>
          </w:rPr>
          <w:delText xml:space="preserve">, see </w:delText>
        </w:r>
        <w:r w:rsidR="009E231B" w:rsidRPr="00520D7D" w:rsidDel="00A3453E">
          <w:rPr>
            <w:b/>
            <w:rPrChange w:id="1957" w:author="mkoenig" w:date="2015-09-05T11:16:00Z">
              <w:rPr/>
            </w:rPrChange>
          </w:rPr>
          <w:delText>Figure</w:delText>
        </w:r>
        <w:r w:rsidR="00142701" w:rsidRPr="00520D7D" w:rsidDel="00A3453E">
          <w:rPr>
            <w:b/>
            <w:rPrChange w:id="1958" w:author="mkoenig" w:date="2015-09-05T11:16:00Z">
              <w:rPr/>
            </w:rPrChange>
          </w:rPr>
          <w:delText xml:space="preserve"> 6H</w:delText>
        </w:r>
        <w:r w:rsidRPr="00520D7D" w:rsidDel="00A3453E">
          <w:rPr>
            <w:b/>
            <w:rPrChange w:id="1959" w:author="mkoenig" w:date="2015-09-05T11:16:00Z">
              <w:rPr/>
            </w:rPrChange>
          </w:rPr>
          <w:delText>) is a separator for the 18</w:delText>
        </w:r>
        <w:r w:rsidR="00E64DB5" w:rsidRPr="00520D7D" w:rsidDel="00A3453E">
          <w:rPr>
            <w:b/>
            <w:rPrChange w:id="1960" w:author="mkoenig" w:date="2015-09-05T11:16:00Z">
              <w:rPr/>
            </w:rPrChange>
          </w:rPr>
          <w:delText xml:space="preserve">h </w:delText>
        </w:r>
        <w:r w:rsidRPr="00520D7D" w:rsidDel="00A3453E">
          <w:rPr>
            <w:b/>
            <w:rPrChange w:id="1961" w:author="mkoenig" w:date="2015-09-05T11:16:00Z">
              <w:rPr/>
            </w:rPrChange>
          </w:rPr>
          <w:delText>time point, the only other internal time point with such a separator</w:delText>
        </w:r>
        <w:r w:rsidR="006A2BFA" w:rsidRPr="00520D7D" w:rsidDel="00A3453E">
          <w:rPr>
            <w:b/>
            <w:rPrChange w:id="1962" w:author="mkoenig" w:date="2015-09-05T11:16:00Z">
              <w:rPr/>
            </w:rPrChange>
          </w:rPr>
          <w:delText xml:space="preserve"> in the investigated parameter set</w:delText>
        </w:r>
        <w:r w:rsidRPr="00520D7D" w:rsidDel="00A3453E">
          <w:rPr>
            <w:b/>
            <w:rPrChange w:id="1963" w:author="mkoenig" w:date="2015-09-05T11:16:00Z">
              <w:rPr/>
            </w:rPrChange>
          </w:rPr>
          <w:delText>. By degrad</w:delText>
        </w:r>
        <w:r w:rsidR="00DD2920" w:rsidRPr="00520D7D" w:rsidDel="00A3453E">
          <w:rPr>
            <w:b/>
            <w:rPrChange w:id="1964" w:author="mkoenig" w:date="2015-09-05T11:16:00Z">
              <w:rPr/>
            </w:rPrChange>
          </w:rPr>
          <w:delText>ing proteoglycans [</w:delText>
        </w:r>
        <w:r w:rsidR="004F39D5" w:rsidRPr="00520D7D" w:rsidDel="00A3453E">
          <w:rPr>
            <w:b/>
            <w:rPrChange w:id="1965" w:author="mkoenig" w:date="2015-09-05T11:16:00Z">
              <w:rPr/>
            </w:rPrChange>
          </w:rPr>
          <w:delText>56</w:delText>
        </w:r>
        <w:r w:rsidR="00DD2920" w:rsidRPr="00520D7D" w:rsidDel="00A3453E">
          <w:rPr>
            <w:b/>
            <w:rPrChange w:id="1966" w:author="mkoenig" w:date="2015-09-05T11:16:00Z">
              <w:rPr/>
            </w:rPrChange>
          </w:rPr>
          <w:delText>]</w:delText>
        </w:r>
        <w:r w:rsidRPr="00520D7D" w:rsidDel="00A3453E">
          <w:rPr>
            <w:b/>
            <w:rPrChange w:id="1967" w:author="mkoenig" w:date="2015-09-05T11:16:00Z">
              <w:rPr/>
            </w:rPrChange>
          </w:rPr>
          <w:delText xml:space="preserve"> and f</w:delText>
        </w:r>
        <w:r w:rsidR="00DD2920" w:rsidRPr="00520D7D" w:rsidDel="00A3453E">
          <w:rPr>
            <w:b/>
            <w:rPrChange w:id="1968" w:author="mkoenig" w:date="2015-09-05T11:16:00Z">
              <w:rPr/>
            </w:rPrChange>
          </w:rPr>
          <w:delText>ibronectin [</w:delText>
        </w:r>
        <w:r w:rsidR="004F39D5" w:rsidRPr="00520D7D" w:rsidDel="00A3453E">
          <w:rPr>
            <w:b/>
            <w:rPrChange w:id="1969" w:author="mkoenig" w:date="2015-09-05T11:16:00Z">
              <w:rPr/>
            </w:rPrChange>
          </w:rPr>
          <w:delText>57</w:delText>
        </w:r>
        <w:r w:rsidR="00DD2920" w:rsidRPr="00520D7D" w:rsidDel="00A3453E">
          <w:rPr>
            <w:b/>
            <w:rPrChange w:id="1970" w:author="mkoenig" w:date="2015-09-05T11:16:00Z">
              <w:rPr/>
            </w:rPrChange>
          </w:rPr>
          <w:delText>]</w:delText>
        </w:r>
        <w:r w:rsidRPr="00520D7D" w:rsidDel="00A3453E">
          <w:rPr>
            <w:b/>
            <w:rPrChange w:id="1971" w:author="mkoenig" w:date="2015-09-05T11:16:00Z">
              <w:rPr/>
            </w:rPrChange>
          </w:rPr>
          <w:delText xml:space="preserve">, the metalloproteinase contributes to </w:delText>
        </w:r>
        <w:r w:rsidR="006A2BFA" w:rsidRPr="00520D7D" w:rsidDel="00A3453E">
          <w:rPr>
            <w:b/>
            <w:rPrChange w:id="1972" w:author="mkoenig" w:date="2015-09-05T11:16:00Z">
              <w:rPr/>
            </w:rPrChange>
          </w:rPr>
          <w:delText xml:space="preserve">ECM </w:delText>
        </w:r>
        <w:r w:rsidR="00DD2920" w:rsidRPr="00520D7D" w:rsidDel="00A3453E">
          <w:rPr>
            <w:b/>
            <w:rPrChange w:id="1973" w:author="mkoenig" w:date="2015-09-05T11:16:00Z">
              <w:rPr/>
            </w:rPrChange>
          </w:rPr>
          <w:delText>break down [</w:delText>
        </w:r>
        <w:r w:rsidR="004F39D5" w:rsidRPr="00520D7D" w:rsidDel="00A3453E">
          <w:rPr>
            <w:b/>
            <w:rPrChange w:id="1974" w:author="mkoenig" w:date="2015-09-05T11:16:00Z">
              <w:rPr/>
            </w:rPrChange>
          </w:rPr>
          <w:delText>58</w:delText>
        </w:r>
        <w:r w:rsidR="00DD2920" w:rsidRPr="00520D7D" w:rsidDel="00A3453E">
          <w:rPr>
            <w:b/>
            <w:rPrChange w:id="1975" w:author="mkoenig" w:date="2015-09-05T11:16:00Z">
              <w:rPr/>
            </w:rPrChange>
          </w:rPr>
          <w:delText>]</w:delText>
        </w:r>
        <w:r w:rsidRPr="00520D7D" w:rsidDel="00A3453E">
          <w:rPr>
            <w:b/>
            <w:rPrChange w:id="1976" w:author="mkoenig" w:date="2015-09-05T11:16:00Z">
              <w:rPr/>
            </w:rPrChange>
          </w:rPr>
          <w:delText xml:space="preserve"> and is found increased a</w:delText>
        </w:r>
        <w:r w:rsidR="00DD2920" w:rsidRPr="00520D7D" w:rsidDel="00A3453E">
          <w:rPr>
            <w:b/>
            <w:rPrChange w:id="1977" w:author="mkoenig" w:date="2015-09-05T11:16:00Z">
              <w:rPr/>
            </w:rPrChange>
          </w:rPr>
          <w:delText>fter liver injury [</w:delText>
        </w:r>
        <w:r w:rsidR="004F39D5" w:rsidRPr="00520D7D" w:rsidDel="00A3453E">
          <w:rPr>
            <w:b/>
            <w:rPrChange w:id="1978" w:author="mkoenig" w:date="2015-09-05T11:16:00Z">
              <w:rPr/>
            </w:rPrChange>
          </w:rPr>
          <w:delText>57</w:delText>
        </w:r>
        <w:r w:rsidR="00DD2920" w:rsidRPr="00520D7D" w:rsidDel="00A3453E">
          <w:rPr>
            <w:b/>
            <w:rPrChange w:id="1979" w:author="mkoenig" w:date="2015-09-05T11:16:00Z">
              <w:rPr/>
            </w:rPrChange>
          </w:rPr>
          <w:delText>]</w:delText>
        </w:r>
        <w:r w:rsidRPr="00520D7D" w:rsidDel="00A3453E">
          <w:rPr>
            <w:b/>
            <w:rPrChange w:id="1980" w:author="mkoenig" w:date="2015-09-05T11:16:00Z">
              <w:rPr/>
            </w:rPrChange>
          </w:rPr>
          <w:delText xml:space="preserve"> and </w:delText>
        </w:r>
        <w:r w:rsidR="00533EEF" w:rsidRPr="00520D7D" w:rsidDel="00A3453E">
          <w:rPr>
            <w:b/>
            <w:rPrChange w:id="1981" w:author="mkoenig" w:date="2015-09-05T11:16:00Z">
              <w:rPr/>
            </w:rPrChange>
          </w:rPr>
          <w:delText xml:space="preserve">at </w:delText>
        </w:r>
        <w:r w:rsidRPr="00520D7D" w:rsidDel="00A3453E">
          <w:rPr>
            <w:b/>
            <w:rPrChange w:id="1982" w:author="mkoenig" w:date="2015-09-05T11:16:00Z">
              <w:rPr/>
            </w:rPrChange>
          </w:rPr>
          <w:delText>intoxication</w:delText>
        </w:r>
        <w:r w:rsidR="00DD2920" w:rsidRPr="00520D7D" w:rsidDel="00A3453E">
          <w:rPr>
            <w:b/>
            <w:rPrChange w:id="1983" w:author="mkoenig" w:date="2015-09-05T11:16:00Z">
              <w:rPr/>
            </w:rPrChange>
          </w:rPr>
          <w:delText xml:space="preserve"> [</w:delText>
        </w:r>
        <w:r w:rsidR="004F39D5" w:rsidRPr="00520D7D" w:rsidDel="00A3453E">
          <w:rPr>
            <w:b/>
            <w:rPrChange w:id="1984" w:author="mkoenig" w:date="2015-09-05T11:16:00Z">
              <w:rPr/>
            </w:rPrChange>
          </w:rPr>
          <w:delText>59</w:delText>
        </w:r>
        <w:r w:rsidR="00DD2920" w:rsidRPr="00520D7D" w:rsidDel="00A3453E">
          <w:rPr>
            <w:b/>
            <w:rPrChange w:id="1985" w:author="mkoenig" w:date="2015-09-05T11:16:00Z">
              <w:rPr/>
            </w:rPrChange>
          </w:rPr>
          <w:delText>]</w:delText>
        </w:r>
        <w:r w:rsidRPr="00520D7D" w:rsidDel="00A3453E">
          <w:rPr>
            <w:b/>
            <w:rPrChange w:id="1986" w:author="mkoenig" w:date="2015-09-05T11:16:00Z">
              <w:rPr/>
            </w:rPrChange>
          </w:rPr>
          <w:delText>.</w:delText>
        </w:r>
      </w:del>
      <w:del w:id="1987" w:author="mkoenig" w:date="2015-09-05T11:16:00Z">
        <w:r w:rsidR="00295EEC" w:rsidRPr="00520D7D" w:rsidDel="00520D7D">
          <w:rPr>
            <w:b/>
            <w:rPrChange w:id="1988" w:author="mkoenig" w:date="2015-09-05T11:16:00Z">
              <w:rPr/>
            </w:rPrChange>
          </w:rPr>
          <w:delText xml:space="preserve"> </w:delText>
        </w:r>
        <w:r w:rsidRPr="00520D7D" w:rsidDel="00520D7D">
          <w:rPr>
            <w:b/>
            <w:rPrChange w:id="1989" w:author="mkoenig" w:date="2015-09-05T11:16:00Z">
              <w:rPr/>
            </w:rPrChange>
          </w:rPr>
          <w:delText>The transcript of</w:delText>
        </w:r>
      </w:del>
      <w:del w:id="1990" w:author="mkoenig" w:date="2015-09-05T12:01:00Z">
        <w:r w:rsidRPr="00520D7D" w:rsidDel="003D3A4F">
          <w:rPr>
            <w:b/>
            <w:rPrChange w:id="1991" w:author="mkoenig" w:date="2015-09-05T11:16:00Z">
              <w:rPr/>
            </w:rPrChange>
          </w:rPr>
          <w:delText xml:space="preserve"> C</w:delText>
        </w:r>
      </w:del>
      <w:del w:id="1992" w:author="mkoenig" w:date="2015-09-05T12:38:00Z">
        <w:r w:rsidRPr="00520D7D" w:rsidDel="00D9166C">
          <w:rPr>
            <w:b/>
            <w:rPrChange w:id="1993" w:author="mkoenig" w:date="2015-09-05T11:16:00Z">
              <w:rPr/>
            </w:rPrChange>
          </w:rPr>
          <w:delText>dh2</w:delText>
        </w:r>
        <w:r w:rsidRPr="000A6955" w:rsidDel="00D9166C">
          <w:delText xml:space="preserve"> (cadherin 2</w:delText>
        </w:r>
      </w:del>
      <w:del w:id="1994" w:author="mkoenig" w:date="2015-09-05T11:15:00Z">
        <w:r w:rsidRPr="00EA143C" w:rsidDel="00520D7D">
          <w:delText>) has increase</w:delText>
        </w:r>
        <w:r w:rsidR="00295EEC" w:rsidRPr="00EA143C" w:rsidDel="00520D7D">
          <w:delText>d levels only for 6</w:delText>
        </w:r>
        <w:r w:rsidR="00E64DB5" w:rsidRPr="00EA143C" w:rsidDel="00520D7D">
          <w:delText xml:space="preserve">h </w:delText>
        </w:r>
        <w:r w:rsidR="00295EEC" w:rsidRPr="00EA143C" w:rsidDel="00520D7D">
          <w:delText>and 12</w:delText>
        </w:r>
        <w:r w:rsidR="00E64DB5" w:rsidRPr="00EA143C" w:rsidDel="00520D7D">
          <w:delText>h.</w:delText>
        </w:r>
        <w:r w:rsidR="00295EEC" w:rsidRPr="00EA143C" w:rsidDel="00520D7D">
          <w:delText xml:space="preserve"> </w:delText>
        </w:r>
        <w:r w:rsidR="000F112C" w:rsidRPr="00EA143C" w:rsidDel="00520D7D">
          <w:delText>Il</w:delText>
        </w:r>
        <w:r w:rsidR="00295EEC" w:rsidRPr="00EA143C" w:rsidDel="00520D7D">
          <w:delText xml:space="preserve">28b and </w:delText>
        </w:r>
        <w:r w:rsidR="000F112C" w:rsidRPr="00EA143C" w:rsidDel="00520D7D">
          <w:delText>Il</w:delText>
        </w:r>
        <w:r w:rsidRPr="00EA143C" w:rsidDel="00520D7D">
          <w:delText xml:space="preserve">2 </w:delText>
        </w:r>
        <w:r w:rsidR="00142701" w:rsidRPr="00EA143C" w:rsidDel="00520D7D">
          <w:delText>(Fig</w:delText>
        </w:r>
        <w:r w:rsidR="009E231B" w:rsidRPr="00EA143C" w:rsidDel="00520D7D">
          <w:delText>ures</w:delText>
        </w:r>
        <w:r w:rsidR="00142701" w:rsidRPr="00EA143C" w:rsidDel="00520D7D">
          <w:delText xml:space="preserve"> 6J and K) </w:delText>
        </w:r>
        <w:r w:rsidR="00A52BCA" w:rsidRPr="00EA143C" w:rsidDel="00520D7D">
          <w:delText xml:space="preserve">display </w:delText>
        </w:r>
        <w:r w:rsidRPr="00EA143C" w:rsidDel="00520D7D">
          <w:delText>a similar pattern</w:delText>
        </w:r>
        <w:r w:rsidR="00A52BCA" w:rsidRPr="00EA143C" w:rsidDel="00520D7D">
          <w:delText>,</w:delText>
        </w:r>
        <w:r w:rsidRPr="00EA143C" w:rsidDel="00520D7D">
          <w:delText xml:space="preserve"> but </w:delText>
        </w:r>
        <w:r w:rsidR="005F3A56" w:rsidRPr="00EA143C" w:rsidDel="00520D7D">
          <w:delText xml:space="preserve">the </w:delText>
        </w:r>
        <w:r w:rsidRPr="00EA143C" w:rsidDel="00520D7D">
          <w:delText xml:space="preserve">separation </w:delText>
        </w:r>
        <w:r w:rsidR="00380270" w:rsidRPr="00EA143C" w:rsidDel="00520D7D">
          <w:delText>gap is small</w:delText>
        </w:r>
        <w:r w:rsidRPr="00EA143C" w:rsidDel="00520D7D">
          <w:delText>.</w:delText>
        </w:r>
      </w:del>
    </w:p>
    <w:p w14:paraId="1606E2A1" w14:textId="7EF1194C" w:rsidR="000F6E53" w:rsidRPr="008B371D" w:rsidDel="00EA143C" w:rsidRDefault="00402FCE">
      <w:pPr>
        <w:rPr>
          <w:del w:id="1995" w:author="mkoenig" w:date="2015-09-05T11:18:00Z"/>
          <w:b/>
          <w:rPrChange w:id="1996" w:author="mkoenig" w:date="2015-09-05T11:27:00Z">
            <w:rPr>
              <w:del w:id="1997" w:author="mkoenig" w:date="2015-09-05T11:18:00Z"/>
            </w:rPr>
          </w:rPrChange>
        </w:rPr>
      </w:pPr>
      <w:del w:id="1998" w:author="mkoenig" w:date="2015-09-05T11:15:00Z">
        <w:r w:rsidRPr="008B371D" w:rsidDel="00520D7D">
          <w:rPr>
            <w:b/>
            <w:rPrChange w:id="1999" w:author="mkoenig" w:date="2015-09-05T11:27:00Z">
              <w:rPr/>
            </w:rPrChange>
          </w:rPr>
          <w:delText>A</w:delText>
        </w:r>
      </w:del>
      <w:del w:id="2000" w:author="mkoenig" w:date="2015-09-05T11:18:00Z">
        <w:r w:rsidRPr="008B371D" w:rsidDel="00EA143C">
          <w:rPr>
            <w:b/>
            <w:rPrChange w:id="2001" w:author="mkoenig" w:date="2015-09-05T11:27:00Z">
              <w:rPr/>
            </w:rPrChange>
          </w:rPr>
          <w:delText>mong the 9 separators for untreated mice (0</w:delText>
        </w:r>
        <w:r w:rsidR="00E64DB5" w:rsidRPr="008B371D" w:rsidDel="00EA143C">
          <w:rPr>
            <w:b/>
            <w:rPrChange w:id="2002" w:author="mkoenig" w:date="2015-09-05T11:27:00Z">
              <w:rPr/>
            </w:rPrChange>
          </w:rPr>
          <w:delText>h)</w:delText>
        </w:r>
        <w:r w:rsidR="00A52BCA" w:rsidRPr="008B371D" w:rsidDel="00EA143C">
          <w:rPr>
            <w:b/>
            <w:rPrChange w:id="2003" w:author="mkoenig" w:date="2015-09-05T11:27:00Z">
              <w:rPr/>
            </w:rPrChange>
          </w:rPr>
          <w:delText>,</w:delText>
        </w:r>
        <w:r w:rsidRPr="008B371D" w:rsidDel="00EA143C">
          <w:rPr>
            <w:b/>
            <w:rPrChange w:id="2004" w:author="mkoenig" w:date="2015-09-05T11:27:00Z">
              <w:rPr/>
            </w:rPrChange>
          </w:rPr>
          <w:delText xml:space="preserve"> serum ALT </w:delText>
        </w:r>
        <w:r w:rsidR="005F3A56" w:rsidRPr="008B371D" w:rsidDel="00EA143C">
          <w:rPr>
            <w:b/>
            <w:rPrChange w:id="2005" w:author="mkoenig" w:date="2015-09-05T11:27:00Z">
              <w:rPr/>
            </w:rPrChange>
          </w:rPr>
          <w:delText>i</w:delText>
        </w:r>
        <w:r w:rsidRPr="008B371D" w:rsidDel="00EA143C">
          <w:rPr>
            <w:b/>
            <w:rPrChange w:id="2006" w:author="mkoenig" w:date="2015-09-05T11:27:00Z">
              <w:rPr/>
            </w:rPrChange>
          </w:rPr>
          <w:delText>s the</w:delText>
        </w:r>
        <w:r w:rsidR="00FD5987" w:rsidRPr="008B371D" w:rsidDel="00EA143C">
          <w:rPr>
            <w:b/>
            <w:rPrChange w:id="2007" w:author="mkoenig" w:date="2015-09-05T11:27:00Z">
              <w:rPr/>
            </w:rPrChange>
          </w:rPr>
          <w:delText xml:space="preserve"> </w:delText>
        </w:r>
        <w:r w:rsidR="00A52BCA" w:rsidRPr="008B371D" w:rsidDel="00EA143C">
          <w:rPr>
            <w:b/>
            <w:rPrChange w:id="2008" w:author="mkoenig" w:date="2015-09-05T11:27:00Z">
              <w:rPr/>
            </w:rPrChange>
          </w:rPr>
          <w:delText xml:space="preserve">strongest </w:delText>
        </w:r>
        <w:r w:rsidRPr="008B371D" w:rsidDel="00EA143C">
          <w:rPr>
            <w:b/>
            <w:rPrChange w:id="2009" w:author="mkoenig" w:date="2015-09-05T11:27:00Z">
              <w:rPr/>
            </w:rPrChange>
          </w:rPr>
          <w:delText>separat</w:delText>
        </w:r>
        <w:r w:rsidR="005F3A56" w:rsidRPr="008B371D" w:rsidDel="00EA143C">
          <w:rPr>
            <w:b/>
            <w:rPrChange w:id="2010" w:author="mkoenig" w:date="2015-09-05T11:27:00Z">
              <w:rPr/>
            </w:rPrChange>
          </w:rPr>
          <w:delText>or</w:delText>
        </w:r>
        <w:r w:rsidRPr="008B371D" w:rsidDel="00EA143C">
          <w:rPr>
            <w:b/>
            <w:rPrChange w:id="2011" w:author="mkoenig" w:date="2015-09-05T11:27:00Z">
              <w:rPr/>
            </w:rPrChange>
          </w:rPr>
          <w:delText>. Serum bilirubin, Hmox1 (decycling heme oxygenase</w:delText>
        </w:r>
        <w:r w:rsidR="00FD5987" w:rsidRPr="008B371D" w:rsidDel="00EA143C">
          <w:rPr>
            <w:b/>
            <w:rPrChange w:id="2012" w:author="mkoenig" w:date="2015-09-05T11:27:00Z">
              <w:rPr/>
            </w:rPrChange>
          </w:rPr>
          <w:delText xml:space="preserve"> </w:delText>
        </w:r>
        <w:r w:rsidRPr="008B371D" w:rsidDel="00EA143C">
          <w:rPr>
            <w:b/>
            <w:rPrChange w:id="2013" w:author="mkoenig" w:date="2015-09-05T11:27:00Z">
              <w:rPr/>
            </w:rPrChange>
          </w:rPr>
          <w:delText xml:space="preserve">1), </w:delText>
        </w:r>
        <w:r w:rsidR="00501C36" w:rsidRPr="008B371D" w:rsidDel="00EA143C">
          <w:rPr>
            <w:b/>
            <w:rPrChange w:id="2014" w:author="mkoenig" w:date="2015-09-05T11:27:00Z">
              <w:rPr/>
            </w:rPrChange>
          </w:rPr>
          <w:delText xml:space="preserve">and </w:delText>
        </w:r>
        <w:r w:rsidRPr="008B371D" w:rsidDel="00EA143C">
          <w:rPr>
            <w:b/>
            <w:rPrChange w:id="2015" w:author="mkoenig" w:date="2015-09-05T11:27:00Z">
              <w:rPr/>
            </w:rPrChange>
          </w:rPr>
          <w:delText xml:space="preserve">serum GLDH have a separation &gt;1%, while </w:delText>
        </w:r>
        <w:r w:rsidR="00635CE0" w:rsidRPr="008B371D" w:rsidDel="00EA143C">
          <w:rPr>
            <w:rFonts w:ascii="Symbol" w:hAnsi="Symbol"/>
            <w:b/>
            <w:rPrChange w:id="2016" w:author="mkoenig" w:date="2015-09-05T11:27:00Z">
              <w:rPr>
                <w:rFonts w:ascii="Symbol" w:hAnsi="Symbol"/>
              </w:rPr>
            </w:rPrChange>
          </w:rPr>
          <w:delText></w:delText>
        </w:r>
        <w:r w:rsidR="00635CE0" w:rsidRPr="008B371D" w:rsidDel="00EA143C">
          <w:rPr>
            <w:b/>
            <w:rPrChange w:id="2017" w:author="mkoenig" w:date="2015-09-05T11:27:00Z">
              <w:rPr/>
            </w:rPrChange>
          </w:rPr>
          <w:delText>-</w:delText>
        </w:r>
        <w:r w:rsidRPr="008B371D" w:rsidDel="00EA143C">
          <w:rPr>
            <w:b/>
            <w:rPrChange w:id="2018" w:author="mkoenig" w:date="2015-09-05T11:27:00Z">
              <w:rPr/>
            </w:rPrChange>
          </w:rPr>
          <w:delText>SMA</w:delText>
        </w:r>
        <w:r w:rsidR="00635CE0" w:rsidRPr="008B371D" w:rsidDel="00EA143C">
          <w:rPr>
            <w:b/>
            <w:rPrChange w:id="2019" w:author="mkoenig" w:date="2015-09-05T11:27:00Z">
              <w:rPr/>
            </w:rPrChange>
          </w:rPr>
          <w:delText>-</w:delText>
        </w:r>
        <w:r w:rsidRPr="008B371D" w:rsidDel="00EA143C">
          <w:rPr>
            <w:b/>
            <w:rPrChange w:id="2020" w:author="mkoenig" w:date="2015-09-05T11:27:00Z">
              <w:rPr/>
            </w:rPrChange>
          </w:rPr>
          <w:delText>positive cells, Cxcl2</w:delText>
        </w:r>
        <w:r w:rsidR="00FD5987" w:rsidRPr="008B371D" w:rsidDel="00EA143C">
          <w:rPr>
            <w:b/>
            <w:rPrChange w:id="2021" w:author="mkoenig" w:date="2015-09-05T11:27:00Z">
              <w:rPr/>
            </w:rPrChange>
          </w:rPr>
          <w:delText xml:space="preserve"> </w:delText>
        </w:r>
        <w:r w:rsidRPr="008B371D" w:rsidDel="00EA143C">
          <w:rPr>
            <w:b/>
            <w:rPrChange w:id="2022" w:author="mkoenig" w:date="2015-09-05T11:27:00Z">
              <w:rPr/>
            </w:rPrChange>
          </w:rPr>
          <w:delText>(chemokine (C-X-C motif) ligand 2), Cd14 (CD14 antigen)</w:delText>
        </w:r>
        <w:r w:rsidR="00501C36" w:rsidRPr="008B371D" w:rsidDel="00EA143C">
          <w:rPr>
            <w:b/>
            <w:rPrChange w:id="2023" w:author="mkoenig" w:date="2015-09-05T11:27:00Z">
              <w:rPr/>
            </w:rPrChange>
          </w:rPr>
          <w:delText>,</w:delText>
        </w:r>
        <w:r w:rsidRPr="008B371D" w:rsidDel="00EA143C">
          <w:rPr>
            <w:b/>
            <w:rPrChange w:id="2024" w:author="mkoenig" w:date="2015-09-05T11:27:00Z">
              <w:rPr/>
            </w:rPrChange>
          </w:rPr>
          <w:delText xml:space="preserve"> Timp1</w:delText>
        </w:r>
        <w:r w:rsidR="00FD5987" w:rsidRPr="008B371D" w:rsidDel="00EA143C">
          <w:rPr>
            <w:b/>
            <w:rPrChange w:id="2025" w:author="mkoenig" w:date="2015-09-05T11:27:00Z">
              <w:rPr/>
            </w:rPrChange>
          </w:rPr>
          <w:delText xml:space="preserve"> </w:delText>
        </w:r>
        <w:r w:rsidRPr="008B371D" w:rsidDel="00EA143C">
          <w:rPr>
            <w:b/>
            <w:rPrChange w:id="2026" w:author="mkoenig" w:date="2015-09-05T11:27:00Z">
              <w:rPr/>
            </w:rPrChange>
          </w:rPr>
          <w:delText>(tissue inhibitor of metalloproteinase 1), and Mmp10</w:delText>
        </w:r>
        <w:r w:rsidR="00142701" w:rsidRPr="008B371D" w:rsidDel="00EA143C">
          <w:rPr>
            <w:b/>
            <w:rPrChange w:id="2027" w:author="mkoenig" w:date="2015-09-05T11:27:00Z">
              <w:rPr/>
            </w:rPrChange>
          </w:rPr>
          <w:delText xml:space="preserve"> (</w:delText>
        </w:r>
        <w:r w:rsidR="009E231B" w:rsidRPr="008B371D" w:rsidDel="00EA143C">
          <w:rPr>
            <w:b/>
            <w:rPrChange w:id="2028" w:author="mkoenig" w:date="2015-09-05T11:27:00Z">
              <w:rPr/>
            </w:rPrChange>
          </w:rPr>
          <w:delText>Figure</w:delText>
        </w:r>
        <w:r w:rsidR="00142701" w:rsidRPr="008B371D" w:rsidDel="00EA143C">
          <w:rPr>
            <w:b/>
            <w:rPrChange w:id="2029" w:author="mkoenig" w:date="2015-09-05T11:27:00Z">
              <w:rPr/>
            </w:rPrChange>
          </w:rPr>
          <w:delText xml:space="preserve"> 6H)</w:delText>
        </w:r>
        <w:r w:rsidRPr="008B371D" w:rsidDel="00EA143C">
          <w:rPr>
            <w:b/>
            <w:rPrChange w:id="2030" w:author="mkoenig" w:date="2015-09-05T11:27:00Z">
              <w:rPr/>
            </w:rPrChange>
          </w:rPr>
          <w:delText xml:space="preserve"> have small</w:delText>
        </w:r>
        <w:r w:rsidR="00A52BCA" w:rsidRPr="008B371D" w:rsidDel="00EA143C">
          <w:rPr>
            <w:b/>
            <w:rPrChange w:id="2031" w:author="mkoenig" w:date="2015-09-05T11:27:00Z">
              <w:rPr/>
            </w:rPrChange>
          </w:rPr>
          <w:delText>er</w:delText>
        </w:r>
        <w:r w:rsidRPr="008B371D" w:rsidDel="00EA143C">
          <w:rPr>
            <w:b/>
            <w:rPrChange w:id="2032" w:author="mkoenig" w:date="2015-09-05T11:27:00Z">
              <w:rPr/>
            </w:rPrChange>
          </w:rPr>
          <w:delText xml:space="preserve"> separation</w:delText>
        </w:r>
        <w:r w:rsidR="00A52BCA" w:rsidRPr="008B371D" w:rsidDel="00EA143C">
          <w:rPr>
            <w:b/>
            <w:rPrChange w:id="2033" w:author="mkoenig" w:date="2015-09-05T11:27:00Z">
              <w:rPr/>
            </w:rPrChange>
          </w:rPr>
          <w:delText xml:space="preserve"> values</w:delText>
        </w:r>
        <w:r w:rsidRPr="008B371D" w:rsidDel="00EA143C">
          <w:rPr>
            <w:b/>
            <w:rPrChange w:id="2034" w:author="mkoenig" w:date="2015-09-05T11:27:00Z">
              <w:rPr/>
            </w:rPrChange>
          </w:rPr>
          <w:delText>.</w:delText>
        </w:r>
      </w:del>
    </w:p>
    <w:p w14:paraId="2130F9F4" w14:textId="7429DE0F" w:rsidR="000F6E53" w:rsidRPr="000A6955" w:rsidDel="00AC33C4" w:rsidRDefault="00F34D85">
      <w:pPr>
        <w:ind w:firstLine="0"/>
        <w:rPr>
          <w:del w:id="2035" w:author="mkoenig" w:date="2015-09-05T11:42:00Z"/>
        </w:rPr>
        <w:pPrChange w:id="2036" w:author="mkoenig" w:date="2015-09-05T12:37:00Z">
          <w:pPr/>
        </w:pPrChange>
      </w:pPr>
      <w:del w:id="2037" w:author="mkoenig" w:date="2015-09-05T12:38:00Z">
        <w:r w:rsidRPr="008B371D" w:rsidDel="00D9166C">
          <w:rPr>
            <w:b/>
            <w:rPrChange w:id="2038" w:author="mkoenig" w:date="2015-09-05T11:27:00Z">
              <w:rPr/>
            </w:rPrChange>
          </w:rPr>
          <w:delText>CTGF</w:delText>
        </w:r>
        <w:r w:rsidRPr="00F34D85" w:rsidDel="00D9166C">
          <w:delText>-positive cell number</w:delText>
        </w:r>
        <w:r w:rsidR="00402FCE" w:rsidRPr="000A6955" w:rsidDel="00D9166C">
          <w:delText xml:space="preserve"> </w:delText>
        </w:r>
      </w:del>
      <w:del w:id="2039" w:author="mkoenig" w:date="2015-09-05T11:21:00Z">
        <w:r w:rsidR="00A52BCA" w:rsidRPr="000A6955" w:rsidDel="00EA143C">
          <w:delText xml:space="preserve">is </w:delText>
        </w:r>
        <w:r w:rsidR="00402FCE" w:rsidRPr="000A6955" w:rsidDel="00EA143C">
          <w:delText xml:space="preserve">the separator with a large separation </w:delText>
        </w:r>
        <w:r w:rsidR="00380270" w:rsidRPr="000A6955" w:rsidDel="00EA143C">
          <w:delText xml:space="preserve">gaps </w:delText>
        </w:r>
        <w:r w:rsidR="00402FCE" w:rsidRPr="000A6955" w:rsidDel="00EA143C">
          <w:delText xml:space="preserve">for several time frames </w:delText>
        </w:r>
        <w:r w:rsidR="006B1A8A" w:rsidRPr="000A6955" w:rsidDel="00EA143C">
          <w:delText xml:space="preserve">of transition </w:delText>
        </w:r>
        <w:r w:rsidR="00402FCE" w:rsidRPr="000A6955" w:rsidDel="00EA143C">
          <w:delText>(6</w:delText>
        </w:r>
        <w:r w:rsidR="00E64DB5" w:rsidRPr="000A6955" w:rsidDel="00EA143C">
          <w:delText>h/</w:delText>
        </w:r>
        <w:r w:rsidR="00402FCE" w:rsidRPr="000A6955" w:rsidDel="00EA143C">
          <w:delText>12</w:delText>
        </w:r>
        <w:r w:rsidR="00E64DB5" w:rsidRPr="000A6955" w:rsidDel="00EA143C">
          <w:delText>h,</w:delText>
        </w:r>
        <w:r w:rsidR="00402FCE" w:rsidRPr="000A6955" w:rsidDel="00EA143C">
          <w:delText xml:space="preserve"> 12</w:delText>
        </w:r>
        <w:r w:rsidR="00E64DB5" w:rsidRPr="000A6955" w:rsidDel="00EA143C">
          <w:delText>h/</w:delText>
        </w:r>
        <w:r w:rsidR="00402FCE" w:rsidRPr="000A6955" w:rsidDel="00EA143C">
          <w:delText>18</w:delText>
        </w:r>
        <w:r w:rsidR="00E64DB5" w:rsidRPr="000A6955" w:rsidDel="00EA143C">
          <w:delText>h,</w:delText>
        </w:r>
        <w:r w:rsidR="00402FCE" w:rsidRPr="000A6955" w:rsidDel="00EA143C">
          <w:delText xml:space="preserve"> 30</w:delText>
        </w:r>
        <w:r w:rsidR="00E64DB5" w:rsidRPr="000A6955" w:rsidDel="00EA143C">
          <w:delText>h/</w:delText>
        </w:r>
        <w:r w:rsidR="00402FCE" w:rsidRPr="000A6955" w:rsidDel="00EA143C">
          <w:delText>2</w:delText>
        </w:r>
        <w:r w:rsidR="00E64DB5" w:rsidRPr="000A6955" w:rsidDel="00EA143C">
          <w:delText>d,</w:delText>
        </w:r>
        <w:r w:rsidR="00402FCE" w:rsidRPr="000A6955" w:rsidDel="00EA143C">
          <w:delText xml:space="preserve"> 5</w:delText>
        </w:r>
        <w:r w:rsidR="00E64DB5" w:rsidRPr="000A6955" w:rsidDel="00EA143C">
          <w:delText>d/</w:delText>
        </w:r>
        <w:r w:rsidR="00402FCE" w:rsidRPr="000A6955" w:rsidDel="00EA143C">
          <w:delText>14</w:delText>
        </w:r>
        <w:r w:rsidR="00E64DB5" w:rsidRPr="000A6955" w:rsidDel="00EA143C">
          <w:delText>d)</w:delText>
        </w:r>
        <w:r w:rsidR="00501C36" w:rsidRPr="000A6955" w:rsidDel="00EA143C">
          <w:delText xml:space="preserve">. </w:delText>
        </w:r>
      </w:del>
      <w:del w:id="2040" w:author="mkoenig" w:date="2015-09-05T11:20:00Z">
        <w:r w:rsidR="00501C36" w:rsidRPr="000A6955" w:rsidDel="00EA143C">
          <w:delText>T</w:delText>
        </w:r>
        <w:r w:rsidR="00402FCE" w:rsidRPr="000A6955" w:rsidDel="00EA143C">
          <w:delText>hus, it</w:delText>
        </w:r>
      </w:del>
      <w:del w:id="2041" w:author="mkoenig" w:date="2015-09-05T12:38:00Z">
        <w:r w:rsidR="00402FCE" w:rsidRPr="000A6955" w:rsidDel="00D9166C">
          <w:delText xml:space="preserve"> is </w:delText>
        </w:r>
      </w:del>
      <w:del w:id="2042" w:author="mkoenig" w:date="2015-09-05T11:24:00Z">
        <w:r w:rsidR="00402FCE" w:rsidRPr="000A6955" w:rsidDel="00EA143C">
          <w:delText xml:space="preserve">clearly </w:delText>
        </w:r>
      </w:del>
      <w:del w:id="2043" w:author="mkoenig" w:date="2015-09-05T12:38:00Z">
        <w:r w:rsidR="00402FCE" w:rsidRPr="000A6955" w:rsidDel="00D9166C">
          <w:delText xml:space="preserve">the best candidate </w:delText>
        </w:r>
        <w:r w:rsidR="00A52BCA" w:rsidRPr="000A6955" w:rsidDel="00D9166C">
          <w:delText xml:space="preserve">from those selected </w:delText>
        </w:r>
        <w:r w:rsidR="00402FCE" w:rsidRPr="000A6955" w:rsidDel="00D9166C">
          <w:delText>to monit</w:delText>
        </w:r>
        <w:r w:rsidR="00FD5987" w:rsidRPr="000A6955" w:rsidDel="00D9166C">
          <w:delText>or the disease progress.</w:delText>
        </w:r>
        <w:r w:rsidR="00380270" w:rsidRPr="000A6955" w:rsidDel="00D9166C">
          <w:delText xml:space="preserve"> It is also </w:delText>
        </w:r>
        <w:r w:rsidR="000A6955" w:rsidRPr="000A6955" w:rsidDel="00D9166C">
          <w:delText>among the parameters with the highest ANOVA significance (</w:delText>
        </w:r>
      </w:del>
      <w:del w:id="2044" w:author="mkoenig" w:date="2015-09-05T11:24:00Z">
        <w:r w:rsidR="000A6955" w:rsidRPr="008B371D" w:rsidDel="00EA143C">
          <w:rPr>
            <w:b/>
            <w:rPrChange w:id="2045" w:author="mkoenig" w:date="2015-09-05T11:27:00Z">
              <w:rPr/>
            </w:rPrChange>
          </w:rPr>
          <w:delText>which is particularly remarkable as only 3 could be analyzed compared to 5 for other parameters</w:delText>
        </w:r>
      </w:del>
      <w:del w:id="2046" w:author="mkoenig" w:date="2015-09-05T11:27:00Z">
        <w:r w:rsidR="000A6955" w:rsidRPr="008B371D" w:rsidDel="008B371D">
          <w:rPr>
            <w:b/>
            <w:rPrChange w:id="2047" w:author="mkoenig" w:date="2015-09-05T11:27:00Z">
              <w:rPr/>
            </w:rPrChange>
          </w:rPr>
          <w:delText>, See Supplementary File 4, section 1).</w:delText>
        </w:r>
      </w:del>
      <w:del w:id="2048" w:author="mkoenig" w:date="2015-09-05T12:38:00Z">
        <w:r w:rsidR="00380270" w:rsidRPr="008B371D" w:rsidDel="00D9166C">
          <w:rPr>
            <w:b/>
            <w:rPrChange w:id="2049" w:author="mkoenig" w:date="2015-09-05T11:27:00Z">
              <w:rPr/>
            </w:rPrChange>
          </w:rPr>
          <w:delText xml:space="preserve"> </w:delText>
        </w:r>
        <w:r w:rsidR="00FD5987" w:rsidRPr="008B371D" w:rsidDel="00D9166C">
          <w:rPr>
            <w:b/>
            <w:rPrChange w:id="2050" w:author="mkoenig" w:date="2015-09-05T11:27:00Z">
              <w:rPr/>
            </w:rPrChange>
          </w:rPr>
          <w:delText xml:space="preserve"> S100</w:delText>
        </w:r>
        <w:r w:rsidRPr="008B371D" w:rsidDel="00D9166C">
          <w:rPr>
            <w:b/>
            <w:rPrChange w:id="2051" w:author="mkoenig" w:date="2015-09-05T11:27:00Z">
              <w:rPr/>
            </w:rPrChange>
          </w:rPr>
          <w:delText>a4</w:delText>
        </w:r>
        <w:r w:rsidRPr="00F34D85" w:rsidDel="00D9166C">
          <w:delText xml:space="preserve">-positive cells is a similarly good </w:delText>
        </w:r>
      </w:del>
      <w:del w:id="2052" w:author="mkoenig" w:date="2015-09-05T11:28:00Z">
        <w:r w:rsidRPr="00F34D85" w:rsidDel="008B371D">
          <w:delText>separator for two tra</w:delText>
        </w:r>
        <w:r w:rsidR="00295EEC" w:rsidRPr="000A6955" w:rsidDel="008B371D">
          <w:delText>nsitions (12</w:delText>
        </w:r>
        <w:r w:rsidR="00E64DB5" w:rsidRPr="000A6955" w:rsidDel="008B371D">
          <w:delText>h/</w:delText>
        </w:r>
        <w:r w:rsidR="00295EEC" w:rsidRPr="000A6955" w:rsidDel="008B371D">
          <w:delText>18</w:delText>
        </w:r>
        <w:r w:rsidR="00E64DB5" w:rsidRPr="000A6955" w:rsidDel="008B371D">
          <w:delText>h,</w:delText>
        </w:r>
        <w:r w:rsidR="00295EEC" w:rsidRPr="000A6955" w:rsidDel="008B371D">
          <w:delText xml:space="preserve"> 30</w:delText>
        </w:r>
        <w:r w:rsidR="00E64DB5" w:rsidRPr="000A6955" w:rsidDel="008B371D">
          <w:delText>h/</w:delText>
        </w:r>
        <w:r w:rsidR="00295EEC" w:rsidRPr="000A6955" w:rsidDel="008B371D">
          <w:delText>2</w:delText>
        </w:r>
        <w:r w:rsidR="00E64DB5" w:rsidRPr="000A6955" w:rsidDel="008B371D">
          <w:delText>d)</w:delText>
        </w:r>
      </w:del>
      <w:moveToRangeStart w:id="2053" w:author="mkoenig" w:date="2015-09-05T11:43:00Z" w:name="move429216713"/>
      <w:moveTo w:id="2054" w:author="mkoenig" w:date="2015-09-05T11:43:00Z">
        <w:del w:id="2055" w:author="mkoenig" w:date="2015-09-05T11:48:00Z">
          <w:r w:rsidR="00AC33C4" w:rsidRPr="000A6955" w:rsidDel="00AD1805">
            <w:delText xml:space="preserve">Strong separators are abundantly available for the 2d/5d transition, </w:delText>
          </w:r>
        </w:del>
        <w:del w:id="2056" w:author="mkoenig" w:date="2015-09-05T11:45:00Z">
          <w:r w:rsidR="00AC33C4" w:rsidRPr="000A6955" w:rsidDel="00AC33C4">
            <w:delText xml:space="preserve">which indicates that large qualitative changes occur between day 2 and day 5 of the experimental disease process. </w:delText>
          </w:r>
        </w:del>
        <w:del w:id="2057" w:author="mkoenig" w:date="2015-09-05T12:24:00Z">
          <w:r w:rsidR="00AC33C4" w:rsidRPr="000A6955" w:rsidDel="004B0FF1">
            <w:delText xml:space="preserve">The best separator is </w:delText>
          </w:r>
          <w:r w:rsidR="00AC33C4" w:rsidRPr="00F34D85" w:rsidDel="004B0FF1">
            <w:delText>Il28b (interleukin 28B</w:delText>
          </w:r>
          <w:r w:rsidR="00AC33C4" w:rsidRPr="000A6955" w:rsidDel="004B0FF1">
            <w:delText>; Figures 11 and 6K).</w:delText>
          </w:r>
        </w:del>
        <w:del w:id="2058" w:author="mkoenig" w:date="2015-09-05T12:38:00Z">
          <w:r w:rsidR="00AC33C4" w:rsidRPr="000A6955" w:rsidDel="00D9166C">
            <w:delText xml:space="preserve"> Based on t</w:delText>
          </w:r>
        </w:del>
        <w:del w:id="2059" w:author="mkoenig" w:date="2015-09-05T12:26:00Z">
          <w:r w:rsidR="00AC33C4" w:rsidRPr="000A6955" w:rsidDel="004B0FF1">
            <w:delText>his investigation</w:delText>
          </w:r>
        </w:del>
        <w:del w:id="2060" w:author="mkoenig" w:date="2015-09-05T12:38:00Z">
          <w:r w:rsidR="00AC33C4" w:rsidRPr="000A6955" w:rsidDel="00D9166C">
            <w:delText>, we conclude that transition from day 2 to day 5 can be easily monitored, also in clinical practice, as serum bilirubin is among the</w:delText>
          </w:r>
        </w:del>
        <w:del w:id="2061" w:author="mkoenig" w:date="2015-09-05T12:28:00Z">
          <w:r w:rsidR="00AC33C4" w:rsidRPr="000A6955" w:rsidDel="004B0FF1">
            <w:delText xml:space="preserve"> best separators</w:delText>
          </w:r>
        </w:del>
        <w:del w:id="2062" w:author="mkoenig" w:date="2015-09-05T12:38:00Z">
          <w:r w:rsidR="00AC33C4" w:rsidRPr="000A6955" w:rsidDel="00D9166C">
            <w:delText>, and the interleukins (Il2</w:delText>
          </w:r>
        </w:del>
        <w:del w:id="2063" w:author="mkoenig" w:date="2015-09-05T12:29:00Z">
          <w:r w:rsidR="00AC33C4" w:rsidRPr="000A6955" w:rsidDel="004B0FF1">
            <w:delText>8b</w:delText>
          </w:r>
        </w:del>
        <w:del w:id="2064" w:author="mkoenig" w:date="2015-09-05T12:38:00Z">
          <w:r w:rsidR="00AC33C4" w:rsidRPr="000A6955" w:rsidDel="00D9166C">
            <w:delText xml:space="preserve">, </w:delText>
          </w:r>
        </w:del>
        <w:del w:id="2065" w:author="mkoenig" w:date="2015-09-05T12:29:00Z">
          <w:r w:rsidR="00AC33C4" w:rsidRPr="000A6955" w:rsidDel="004B0FF1">
            <w:delText xml:space="preserve">see Figure 6K, Il13, </w:delText>
          </w:r>
        </w:del>
        <w:del w:id="2066" w:author="mkoenig" w:date="2015-09-05T12:38:00Z">
          <w:r w:rsidR="00AC33C4" w:rsidRPr="000A6955" w:rsidDel="00D9166C">
            <w:delText>Il17a) as well as the growth factors (Pdgfb, Tgfb2,</w:delText>
          </w:r>
        </w:del>
        <w:del w:id="2067" w:author="mkoenig" w:date="2015-09-05T12:30:00Z">
          <w:r w:rsidR="00AC33C4" w:rsidRPr="000A6955" w:rsidDel="004B0FF1">
            <w:delText xml:space="preserve"> see</w:delText>
          </w:r>
        </w:del>
        <w:del w:id="2068" w:author="mkoenig" w:date="2015-09-05T12:38:00Z">
          <w:r w:rsidR="00AC33C4" w:rsidRPr="000A6955" w:rsidDel="00D9166C">
            <w:delText xml:space="preserve"> Figure 6I, Hgf) and contributors to the extracellular matrix (Sparc, Col3a1, Col1a1, Figures 6F and E), all together encode excreted gene products, that should be detectable in blood samples. </w:delText>
          </w:r>
        </w:del>
        <w:del w:id="2069" w:author="mkoenig" w:date="2015-09-05T12:36:00Z">
          <w:r w:rsidR="00AC33C4" w:rsidRPr="00F34D85" w:rsidDel="0048540C">
            <w:delText>Sparc (secreted acidic cysteine rich glycoprotein)</w:delText>
          </w:r>
          <w:r w:rsidR="00AC33C4" w:rsidRPr="000A6955" w:rsidDel="0048540C">
            <w:delText>, a known indicator of chronic liver disease [53] and a mediator of fibrosis [61]</w:delText>
          </w:r>
          <w:r w:rsidR="00AC33C4" w:rsidDel="0048540C">
            <w:delText xml:space="preserve">, </w:delText>
          </w:r>
          <w:r w:rsidR="00AC33C4" w:rsidRPr="005F3A56" w:rsidDel="0048540C">
            <w:delText>also has a large separation gap</w:delText>
          </w:r>
          <w:r w:rsidR="00AC33C4" w:rsidRPr="000A6955" w:rsidDel="0048540C">
            <w:delText>.</w:delText>
          </w:r>
        </w:del>
      </w:moveTo>
      <w:moveToRangeEnd w:id="2053"/>
      <w:del w:id="2070" w:author="mkoenig" w:date="2015-09-05T11:29:00Z">
        <w:r w:rsidR="00295EEC" w:rsidRPr="000A6955" w:rsidDel="008B371D">
          <w:delText>.</w:delText>
        </w:r>
      </w:del>
      <w:del w:id="2071" w:author="mkoenig" w:date="2015-09-05T11:30:00Z">
        <w:r w:rsidR="00295EEC" w:rsidRPr="000A6955" w:rsidDel="008B371D">
          <w:delText xml:space="preserve"> The parameter </w:delText>
        </w:r>
        <w:r w:rsidRPr="00F34D85" w:rsidDel="008B371D">
          <w:rPr>
            <w:rFonts w:ascii="Symbol" w:hAnsi="Symbol"/>
          </w:rPr>
          <w:delText></w:delText>
        </w:r>
        <w:r w:rsidRPr="00F34D85" w:rsidDel="008B371D">
          <w:delText>-SMA</w:delText>
        </w:r>
        <w:r w:rsidR="00635CE0" w:rsidRPr="000A6955" w:rsidDel="008B371D">
          <w:delText>-</w:delText>
        </w:r>
        <w:r w:rsidR="00295EEC" w:rsidRPr="000A6955" w:rsidDel="008B371D">
          <w:delText>positive cell</w:delText>
        </w:r>
        <w:r w:rsidR="00B254C2" w:rsidRPr="000A6955" w:rsidDel="008B371D">
          <w:delText>s</w:delText>
        </w:r>
        <w:r w:rsidR="00295EEC" w:rsidRPr="000A6955" w:rsidDel="008B371D">
          <w:delText xml:space="preserve"> is</w:delText>
        </w:r>
        <w:r w:rsidR="00402FCE" w:rsidRPr="000A6955" w:rsidDel="008B371D">
          <w:delText xml:space="preserve"> a good separator for the transitions 0</w:delText>
        </w:r>
        <w:r w:rsidR="00E64DB5" w:rsidRPr="000A6955" w:rsidDel="008B371D">
          <w:delText>h/</w:delText>
        </w:r>
        <w:r w:rsidR="00402FCE" w:rsidRPr="000A6955" w:rsidDel="008B371D">
          <w:delText>6</w:delText>
        </w:r>
        <w:r w:rsidR="00E64DB5" w:rsidRPr="000A6955" w:rsidDel="008B371D">
          <w:delText>h,</w:delText>
        </w:r>
        <w:r w:rsidR="00402FCE" w:rsidRPr="000A6955" w:rsidDel="008B371D">
          <w:delText xml:space="preserve"> 6</w:delText>
        </w:r>
        <w:r w:rsidR="00E64DB5" w:rsidRPr="000A6955" w:rsidDel="008B371D">
          <w:delText>h/</w:delText>
        </w:r>
        <w:r w:rsidR="00402FCE" w:rsidRPr="000A6955" w:rsidDel="008B371D">
          <w:delText>12</w:delText>
        </w:r>
        <w:r w:rsidR="00E64DB5" w:rsidRPr="000A6955" w:rsidDel="008B371D">
          <w:delText>h,</w:delText>
        </w:r>
        <w:r w:rsidR="00402FCE" w:rsidRPr="000A6955" w:rsidDel="008B371D">
          <w:delText xml:space="preserve"> 12</w:delText>
        </w:r>
        <w:r w:rsidR="00E64DB5" w:rsidRPr="000A6955" w:rsidDel="008B371D">
          <w:delText>h/</w:delText>
        </w:r>
        <w:r w:rsidR="00402FCE" w:rsidRPr="000A6955" w:rsidDel="008B371D">
          <w:delText>18</w:delText>
        </w:r>
        <w:r w:rsidR="00E64DB5" w:rsidRPr="000A6955" w:rsidDel="008B371D">
          <w:delText>h,</w:delText>
        </w:r>
        <w:r w:rsidR="00402FCE" w:rsidRPr="000A6955" w:rsidDel="008B371D">
          <w:delText xml:space="preserve"> thus it can be considered as the best marker for the initial disease process.</w:delText>
        </w:r>
      </w:del>
    </w:p>
    <w:p w14:paraId="6EF1D9B5" w14:textId="40020138" w:rsidR="000F6E53" w:rsidRPr="000A6955" w:rsidDel="00AC33C4" w:rsidRDefault="00F34D85">
      <w:pPr>
        <w:ind w:firstLine="0"/>
        <w:rPr>
          <w:del w:id="2072" w:author="mkoenig" w:date="2015-09-05T11:42:00Z"/>
        </w:rPr>
        <w:pPrChange w:id="2073" w:author="mkoenig" w:date="2015-09-05T12:37:00Z">
          <w:pPr/>
        </w:pPrChange>
      </w:pPr>
      <w:moveFromRangeStart w:id="2074" w:author="mkoenig" w:date="2015-09-05T11:31:00Z" w:name="move429215993"/>
      <w:moveFrom w:id="2075" w:author="mkoenig" w:date="2015-09-05T11:31:00Z">
        <w:del w:id="2076" w:author="mkoenig" w:date="2015-09-05T11:42:00Z">
          <w:r w:rsidRPr="00F34D85" w:rsidDel="00AC33C4">
            <w:delText>Cyp1a2 (cytochrome P450 1A2</w:delText>
          </w:r>
          <w:r w:rsidR="00605233" w:rsidRPr="000A6955" w:rsidDel="00AC33C4">
            <w:delText xml:space="preserve">, </w:delText>
          </w:r>
          <w:r w:rsidR="009E231B" w:rsidRPr="000A6955" w:rsidDel="00AC33C4">
            <w:delText>Figure</w:delText>
          </w:r>
          <w:r w:rsidR="00605233" w:rsidRPr="000A6955" w:rsidDel="00AC33C4">
            <w:delText xml:space="preserve"> 6A</w:delText>
          </w:r>
          <w:r w:rsidR="00402FCE" w:rsidRPr="000A6955" w:rsidDel="00AC33C4">
            <w:delText xml:space="preserve">) </w:delText>
          </w:r>
          <w:r w:rsidR="00A52BCA" w:rsidRPr="000A6955" w:rsidDel="00AC33C4">
            <w:delText>was identified as</w:delText>
          </w:r>
          <w:r w:rsidR="00402FCE" w:rsidRPr="000A6955" w:rsidDel="00AC33C4">
            <w:delText xml:space="preserve"> best separator for the 6</w:delText>
          </w:r>
          <w:r w:rsidR="00E64DB5" w:rsidRPr="000A6955" w:rsidDel="00AC33C4">
            <w:delText>h/</w:delText>
          </w:r>
          <w:r w:rsidR="00402FCE" w:rsidRPr="000A6955" w:rsidDel="00AC33C4">
            <w:delText>12</w:delText>
          </w:r>
          <w:r w:rsidR="00E64DB5" w:rsidRPr="000A6955" w:rsidDel="00AC33C4">
            <w:delText xml:space="preserve">h </w:delText>
          </w:r>
          <w:r w:rsidR="00402FCE" w:rsidRPr="000A6955" w:rsidDel="00AC33C4">
            <w:delText>transition, where</w:delText>
          </w:r>
          <w:r w:rsidR="00A52BCA" w:rsidRPr="000A6955" w:rsidDel="00AC33C4">
            <w:delText>by</w:delText>
          </w:r>
          <w:r w:rsidR="00402FCE" w:rsidRPr="000A6955" w:rsidDel="00AC33C4">
            <w:delText xml:space="preserve"> transcript levels are initially high and steeply decrease between 6</w:delText>
          </w:r>
          <w:r w:rsidR="00E64DB5" w:rsidRPr="000A6955" w:rsidDel="00AC33C4">
            <w:delText xml:space="preserve">h </w:delText>
          </w:r>
          <w:r w:rsidR="00402FCE" w:rsidRPr="000A6955" w:rsidDel="00AC33C4">
            <w:delText>and 12</w:delText>
          </w:r>
          <w:r w:rsidR="00E64DB5" w:rsidRPr="000A6955" w:rsidDel="00AC33C4">
            <w:delText>h.</w:delText>
          </w:r>
          <w:r w:rsidR="00402FCE" w:rsidRPr="000A6955" w:rsidDel="00AC33C4">
            <w:delText xml:space="preserve"> </w:delText>
          </w:r>
          <w:r w:rsidR="000B49E0" w:rsidRPr="000A6955" w:rsidDel="00AC33C4">
            <w:delText xml:space="preserve">Cyp1a2 shows the highest significance in the ANOVA test, and parameters pairs with Cyp1a2 as one partner yield the highest significances in MANOVA tests which </w:delText>
          </w:r>
          <w:r w:rsidR="000A6955" w:rsidRPr="000A6955" w:rsidDel="00AC33C4">
            <w:delText>show</w:delText>
          </w:r>
          <w:r w:rsidR="000B49E0" w:rsidRPr="000A6955" w:rsidDel="00AC33C4">
            <w:delText xml:space="preserve"> its robustness as a marker, see Supplementary File 4. </w:delText>
          </w:r>
          <w:r w:rsidR="008E79D6" w:rsidRPr="000A6955" w:rsidDel="00AC33C4">
            <w:delText>The gene product</w:delText>
          </w:r>
          <w:r w:rsidR="00402FCE" w:rsidRPr="000A6955" w:rsidDel="00AC33C4">
            <w:delText xml:space="preserve"> has</w:delText>
          </w:r>
          <w:r w:rsidR="008E79D6" w:rsidRPr="000A6955" w:rsidDel="00AC33C4">
            <w:delText xml:space="preserve"> already</w:delText>
          </w:r>
          <w:r w:rsidR="00402FCE" w:rsidRPr="000A6955" w:rsidDel="00AC33C4">
            <w:delText xml:space="preserve"> been observed to decrease </w:delText>
          </w:r>
          <w:r w:rsidR="00A52BCA" w:rsidRPr="000A6955" w:rsidDel="00AC33C4">
            <w:delText>upon</w:delText>
          </w:r>
          <w:r w:rsidR="00DD2920" w:rsidRPr="000A6955" w:rsidDel="00AC33C4">
            <w:delText xml:space="preserve"> bile obstruction [</w:delText>
          </w:r>
          <w:r w:rsidR="004F39D5" w:rsidRPr="000A6955" w:rsidDel="00AC33C4">
            <w:delText>60</w:delText>
          </w:r>
          <w:r w:rsidR="00DD2920" w:rsidRPr="000A6955" w:rsidDel="00AC33C4">
            <w:delText>]</w:delText>
          </w:r>
          <w:r w:rsidR="00402FCE" w:rsidRPr="000A6955" w:rsidDel="00AC33C4">
            <w:delText>.</w:delText>
          </w:r>
          <w:r w:rsidR="00324753" w:rsidRPr="000A6955" w:rsidDel="00AC33C4">
            <w:delText xml:space="preserve"> </w:delText>
          </w:r>
          <w:r w:rsidR="00402FCE" w:rsidRPr="000A6955" w:rsidDel="00AC33C4">
            <w:delText>The two other RNA separators for this transition (Cd14, Ccl2) are poor.</w:delText>
          </w:r>
        </w:del>
      </w:moveFrom>
    </w:p>
    <w:moveFromRangeEnd w:id="2074"/>
    <w:p w14:paraId="4F39ED50" w14:textId="6D081914" w:rsidR="00E963DD" w:rsidDel="00A36EE3" w:rsidRDefault="00402FCE">
      <w:pPr>
        <w:ind w:firstLine="0"/>
        <w:rPr>
          <w:del w:id="2077" w:author="mkoenig" w:date="2015-09-05T11:56:00Z"/>
        </w:rPr>
        <w:pPrChange w:id="2078" w:author="mkoenig" w:date="2015-09-05T12:37:00Z">
          <w:pPr/>
        </w:pPrChange>
      </w:pPr>
      <w:del w:id="2079" w:author="mkoenig" w:date="2015-09-05T11:42:00Z">
        <w:r w:rsidRPr="000A6955" w:rsidDel="00AC33C4">
          <w:delText>There are no suitable RNA markers for 12</w:delText>
        </w:r>
        <w:r w:rsidR="00E64DB5" w:rsidRPr="000A6955" w:rsidDel="00AC33C4">
          <w:delText>h/</w:delText>
        </w:r>
        <w:r w:rsidRPr="000A6955" w:rsidDel="00AC33C4">
          <w:delText>18</w:delText>
        </w:r>
        <w:r w:rsidR="00E64DB5" w:rsidRPr="000A6955" w:rsidDel="00AC33C4">
          <w:delText>h,</w:delText>
        </w:r>
        <w:r w:rsidRPr="000A6955" w:rsidDel="00AC33C4">
          <w:delText xml:space="preserve"> 18</w:delText>
        </w:r>
        <w:r w:rsidR="00E64DB5" w:rsidRPr="000A6955" w:rsidDel="00AC33C4">
          <w:delText>h/</w:delText>
        </w:r>
        <w:r w:rsidRPr="000A6955" w:rsidDel="00AC33C4">
          <w:delText>30</w:delText>
        </w:r>
        <w:r w:rsidR="00E64DB5" w:rsidRPr="000A6955" w:rsidDel="00AC33C4">
          <w:delText>h</w:delText>
        </w:r>
        <w:r w:rsidR="00A52BCA" w:rsidRPr="000A6955" w:rsidDel="00AC33C4">
          <w:delText xml:space="preserve"> and</w:delText>
        </w:r>
        <w:r w:rsidRPr="000A6955" w:rsidDel="00AC33C4">
          <w:delText xml:space="preserve"> 30</w:delText>
        </w:r>
        <w:r w:rsidR="00E64DB5" w:rsidRPr="000A6955" w:rsidDel="00AC33C4">
          <w:delText>h/</w:delText>
        </w:r>
        <w:r w:rsidRPr="000A6955" w:rsidDel="00AC33C4">
          <w:delText>2</w:delText>
        </w:r>
        <w:r w:rsidR="00E64DB5" w:rsidRPr="000A6955" w:rsidDel="00AC33C4">
          <w:delText xml:space="preserve">d </w:delText>
        </w:r>
        <w:r w:rsidRPr="000A6955" w:rsidDel="00AC33C4">
          <w:delText>transitions. For the 18</w:delText>
        </w:r>
        <w:r w:rsidR="00E64DB5" w:rsidRPr="000A6955" w:rsidDel="00AC33C4">
          <w:delText>h/</w:delText>
        </w:r>
        <w:r w:rsidRPr="000A6955" w:rsidDel="00AC33C4">
          <w:delText>30</w:delText>
        </w:r>
        <w:r w:rsidR="00E64DB5" w:rsidRPr="000A6955" w:rsidDel="00AC33C4">
          <w:delText xml:space="preserve">h </w:delText>
        </w:r>
        <w:r w:rsidRPr="000A6955" w:rsidDel="00AC33C4">
          <w:delText>transition</w:delText>
        </w:r>
        <w:r w:rsidR="00A52BCA" w:rsidRPr="000A6955" w:rsidDel="00AC33C4">
          <w:delText>,</w:delText>
        </w:r>
        <w:r w:rsidRPr="000A6955" w:rsidDel="00AC33C4">
          <w:delText xml:space="preserve"> there are no separators at all</w:delText>
        </w:r>
        <w:r w:rsidR="00A52BCA" w:rsidRPr="000A6955" w:rsidDel="00AC33C4">
          <w:delText>,</w:delText>
        </w:r>
        <w:r w:rsidRPr="000A6955" w:rsidDel="00AC33C4">
          <w:delText xml:space="preserve"> which </w:delText>
        </w:r>
        <w:r w:rsidR="00607F9B" w:rsidRPr="000A6955" w:rsidDel="00AC33C4">
          <w:delText>supports</w:delText>
        </w:r>
        <w:r w:rsidRPr="000A6955" w:rsidDel="00AC33C4">
          <w:delText xml:space="preserve"> the </w:delText>
        </w:r>
        <w:r w:rsidR="00607F9B" w:rsidRPr="000A6955" w:rsidDel="00AC33C4">
          <w:delText xml:space="preserve">definition </w:delText>
        </w:r>
        <w:r w:rsidRPr="000A6955" w:rsidDel="00AC33C4">
          <w:delText xml:space="preserve">of </w:delText>
        </w:r>
        <w:r w:rsidR="00607F9B" w:rsidRPr="000A6955" w:rsidDel="00AC33C4">
          <w:delText>a</w:delText>
        </w:r>
        <w:r w:rsidRPr="000A6955" w:rsidDel="00AC33C4">
          <w:delText xml:space="preserve"> perpetuation phase</w:delText>
        </w:r>
        <w:r w:rsidR="00607F9B" w:rsidRPr="000A6955" w:rsidDel="00AC33C4">
          <w:delText xml:space="preserve"> represented by the</w:delText>
        </w:r>
        <w:r w:rsidRPr="000A6955" w:rsidDel="00AC33C4">
          <w:delText xml:space="preserve"> 18</w:delText>
        </w:r>
        <w:r w:rsidR="00E64DB5" w:rsidRPr="000A6955" w:rsidDel="00AC33C4">
          <w:delText xml:space="preserve">h </w:delText>
        </w:r>
        <w:r w:rsidRPr="000A6955" w:rsidDel="00AC33C4">
          <w:delText>and 30</w:delText>
        </w:r>
        <w:r w:rsidR="00E64DB5" w:rsidRPr="000A6955" w:rsidDel="00AC33C4">
          <w:delText xml:space="preserve">h </w:delText>
        </w:r>
        <w:r w:rsidRPr="000A6955" w:rsidDel="00AC33C4">
          <w:delText>time point</w:delText>
        </w:r>
        <w:r w:rsidR="00607F9B" w:rsidRPr="000A6955" w:rsidDel="00AC33C4">
          <w:delText>a</w:delText>
        </w:r>
      </w:del>
      <w:ins w:id="2080" w:author="Kerstin Abshagen" w:date="2015-07-07T10:45:00Z">
        <w:del w:id="2081" w:author="mkoenig" w:date="2015-09-05T11:42:00Z">
          <w:r w:rsidR="004C2517" w:rsidRPr="000A6955" w:rsidDel="00AC33C4">
            <w:delText>point</w:delText>
          </w:r>
          <w:r w:rsidR="004C2517" w:rsidDel="00AC33C4">
            <w:delText>s</w:delText>
          </w:r>
        </w:del>
      </w:ins>
      <w:del w:id="2082" w:author="mkoenig" w:date="2015-09-05T11:42:00Z">
        <w:r w:rsidRPr="000A6955" w:rsidDel="00AC33C4">
          <w:delText>.</w:delText>
        </w:r>
        <w:r w:rsidR="007C0385" w:rsidRPr="000A6955" w:rsidDel="00AC33C4">
          <w:delText xml:space="preserve"> </w:delText>
        </w:r>
      </w:del>
      <w:del w:id="2083" w:author="mkoenig" w:date="2015-09-02T15:21:00Z">
        <w:r w:rsidR="00B17A08" w:rsidRPr="000A6955" w:rsidDel="00460345">
          <w:delText xml:space="preserve"> </w:delText>
        </w:r>
      </w:del>
      <w:moveFromRangeStart w:id="2084" w:author="mkoenig" w:date="2015-09-05T11:43:00Z" w:name="move429216713"/>
      <w:moveFrom w:id="2085" w:author="mkoenig" w:date="2015-09-05T11:43:00Z">
        <w:r w:rsidR="00B17A08" w:rsidRPr="000A6955" w:rsidDel="00AC33C4">
          <w:t xml:space="preserve">Strong separators </w:t>
        </w:r>
        <w:r w:rsidRPr="000A6955" w:rsidDel="00AC33C4">
          <w:t>are abundant</w:t>
        </w:r>
        <w:r w:rsidR="00B17A08" w:rsidRPr="000A6955" w:rsidDel="00AC33C4">
          <w:t>ly available</w:t>
        </w:r>
        <w:r w:rsidRPr="000A6955" w:rsidDel="00AC33C4">
          <w:t xml:space="preserve"> for the 2</w:t>
        </w:r>
        <w:r w:rsidR="00E64DB5" w:rsidRPr="000A6955" w:rsidDel="00AC33C4">
          <w:t>d/</w:t>
        </w:r>
        <w:r w:rsidRPr="000A6955" w:rsidDel="00AC33C4">
          <w:t>5</w:t>
        </w:r>
        <w:r w:rsidR="00E64DB5" w:rsidRPr="000A6955" w:rsidDel="00AC33C4">
          <w:t xml:space="preserve">d </w:t>
        </w:r>
        <w:r w:rsidRPr="000A6955" w:rsidDel="00AC33C4">
          <w:t>transition</w:t>
        </w:r>
        <w:r w:rsidR="00B17A08" w:rsidRPr="000A6955" w:rsidDel="00AC33C4">
          <w:t>,</w:t>
        </w:r>
        <w:r w:rsidRPr="000A6955" w:rsidDel="00AC33C4">
          <w:t xml:space="preserve"> which </w:t>
        </w:r>
        <w:r w:rsidR="00B17A08" w:rsidRPr="000A6955" w:rsidDel="00AC33C4">
          <w:t xml:space="preserve">indicates </w:t>
        </w:r>
        <w:r w:rsidRPr="000A6955" w:rsidDel="00AC33C4">
          <w:t xml:space="preserve">that large qualitative changes occur </w:t>
        </w:r>
        <w:r w:rsidR="00503E3A" w:rsidRPr="000A6955" w:rsidDel="00AC33C4">
          <w:t>between day 2 and day 5 of</w:t>
        </w:r>
        <w:r w:rsidR="00B17A08" w:rsidRPr="000A6955" w:rsidDel="00AC33C4">
          <w:t xml:space="preserve"> the experimental disease process</w:t>
        </w:r>
        <w:r w:rsidRPr="000A6955" w:rsidDel="00AC33C4">
          <w:t>.</w:t>
        </w:r>
        <w:r w:rsidR="00DE3342" w:rsidRPr="000A6955" w:rsidDel="00AC33C4">
          <w:t xml:space="preserve"> </w:t>
        </w:r>
        <w:r w:rsidRPr="000A6955" w:rsidDel="00AC33C4">
          <w:t xml:space="preserve">The best </w:t>
        </w:r>
        <w:r w:rsidR="00923A62" w:rsidRPr="000A6955" w:rsidDel="00AC33C4">
          <w:t xml:space="preserve">separator </w:t>
        </w:r>
        <w:r w:rsidRPr="000A6955" w:rsidDel="00AC33C4">
          <w:t>i</w:t>
        </w:r>
        <w:r w:rsidR="00295EEC" w:rsidRPr="000A6955" w:rsidDel="00AC33C4">
          <w:t xml:space="preserve">s </w:t>
        </w:r>
        <w:r w:rsidR="00F34D85" w:rsidRPr="00F34D85" w:rsidDel="00AC33C4">
          <w:t>Il28b (interleukin 28B</w:t>
        </w:r>
        <w:r w:rsidR="00B17A08" w:rsidRPr="000A6955" w:rsidDel="00AC33C4">
          <w:t xml:space="preserve">; </w:t>
        </w:r>
        <w:r w:rsidR="009E231B" w:rsidRPr="000A6955" w:rsidDel="00AC33C4">
          <w:t>Figures</w:t>
        </w:r>
        <w:r w:rsidR="007A05B9" w:rsidRPr="000A6955" w:rsidDel="00AC33C4">
          <w:t xml:space="preserve"> 1</w:t>
        </w:r>
        <w:r w:rsidR="00106914" w:rsidRPr="000A6955" w:rsidDel="00AC33C4">
          <w:t>1</w:t>
        </w:r>
        <w:r w:rsidR="00142701" w:rsidRPr="000A6955" w:rsidDel="00AC33C4">
          <w:t xml:space="preserve"> and 6K</w:t>
        </w:r>
        <w:r w:rsidRPr="000A6955" w:rsidDel="00AC33C4">
          <w:t xml:space="preserve">). </w:t>
        </w:r>
        <w:r w:rsidR="00B17A08" w:rsidRPr="000A6955" w:rsidDel="00AC33C4">
          <w:t>Based on this investigation, we conclude that</w:t>
        </w:r>
        <w:r w:rsidRPr="000A6955" w:rsidDel="00AC33C4">
          <w:t xml:space="preserve"> transition </w:t>
        </w:r>
        <w:r w:rsidR="00B17A08" w:rsidRPr="000A6955" w:rsidDel="00AC33C4">
          <w:t>fro</w:t>
        </w:r>
        <w:r w:rsidR="00503E3A" w:rsidRPr="000A6955" w:rsidDel="00AC33C4">
          <w:t>m day 2 to day 5</w:t>
        </w:r>
        <w:r w:rsidR="00B17A08" w:rsidRPr="000A6955" w:rsidDel="00AC33C4">
          <w:t xml:space="preserve"> can be </w:t>
        </w:r>
        <w:r w:rsidRPr="000A6955" w:rsidDel="00AC33C4">
          <w:t xml:space="preserve">easily </w:t>
        </w:r>
        <w:r w:rsidR="00B17A08" w:rsidRPr="000A6955" w:rsidDel="00AC33C4">
          <w:t>monitored, also in clinical</w:t>
        </w:r>
        <w:r w:rsidRPr="000A6955" w:rsidDel="00AC33C4">
          <w:t xml:space="preserve"> practice</w:t>
        </w:r>
        <w:r w:rsidR="002F4B33" w:rsidRPr="000A6955" w:rsidDel="00AC33C4">
          <w:t>,</w:t>
        </w:r>
        <w:r w:rsidRPr="000A6955" w:rsidDel="00AC33C4">
          <w:t xml:space="preserve"> as serum </w:t>
        </w:r>
        <w:r w:rsidR="00501C36" w:rsidRPr="000A6955" w:rsidDel="00AC33C4">
          <w:t>b</w:t>
        </w:r>
        <w:r w:rsidRPr="000A6955" w:rsidDel="00AC33C4">
          <w:t>ilirubin is among the best sepa</w:t>
        </w:r>
        <w:r w:rsidR="00295EEC" w:rsidRPr="000A6955" w:rsidDel="00AC33C4">
          <w:t>rators, and the interleukins (</w:t>
        </w:r>
        <w:r w:rsidR="000F112C" w:rsidRPr="000A6955" w:rsidDel="00AC33C4">
          <w:t>Il</w:t>
        </w:r>
        <w:r w:rsidR="00295EEC" w:rsidRPr="000A6955" w:rsidDel="00AC33C4">
          <w:t xml:space="preserve">28b, </w:t>
        </w:r>
        <w:r w:rsidR="00142701" w:rsidRPr="000A6955" w:rsidDel="00AC33C4">
          <w:t xml:space="preserve">see </w:t>
        </w:r>
        <w:r w:rsidR="009E231B" w:rsidRPr="000A6955" w:rsidDel="00AC33C4">
          <w:t>Figure</w:t>
        </w:r>
        <w:r w:rsidR="00142701" w:rsidRPr="000A6955" w:rsidDel="00AC33C4">
          <w:t xml:space="preserve"> 6K, </w:t>
        </w:r>
        <w:r w:rsidR="000F112C" w:rsidRPr="000A6955" w:rsidDel="00AC33C4">
          <w:t>Il</w:t>
        </w:r>
        <w:r w:rsidR="00295EEC" w:rsidRPr="000A6955" w:rsidDel="00AC33C4">
          <w:t xml:space="preserve">13, </w:t>
        </w:r>
        <w:r w:rsidR="000F112C" w:rsidRPr="000A6955" w:rsidDel="00AC33C4">
          <w:t>Il</w:t>
        </w:r>
        <w:r w:rsidRPr="000A6955" w:rsidDel="00AC33C4">
          <w:t>17a) as well as the growth factors (Pdgfb, Tgfb2</w:t>
        </w:r>
        <w:r w:rsidR="00142701" w:rsidRPr="000A6955" w:rsidDel="00AC33C4">
          <w:t xml:space="preserve">, see </w:t>
        </w:r>
        <w:r w:rsidR="009E231B" w:rsidRPr="000A6955" w:rsidDel="00AC33C4">
          <w:t>Figure</w:t>
        </w:r>
        <w:r w:rsidR="00142701" w:rsidRPr="000A6955" w:rsidDel="00AC33C4">
          <w:t xml:space="preserve"> 6I</w:t>
        </w:r>
        <w:r w:rsidRPr="000A6955" w:rsidDel="00AC33C4">
          <w:t>, Hgf) and contributors to the extracellular matrix (Sparc, Col3a1, Col1a1</w:t>
        </w:r>
        <w:r w:rsidR="00142701" w:rsidRPr="000A6955" w:rsidDel="00AC33C4">
          <w:t>, Fig</w:t>
        </w:r>
        <w:r w:rsidR="009E231B" w:rsidRPr="000A6955" w:rsidDel="00AC33C4">
          <w:t>ures</w:t>
        </w:r>
        <w:r w:rsidR="00142701" w:rsidRPr="000A6955" w:rsidDel="00AC33C4">
          <w:t xml:space="preserve"> 6F and E</w:t>
        </w:r>
        <w:r w:rsidRPr="000A6955" w:rsidDel="00AC33C4">
          <w:t>)</w:t>
        </w:r>
        <w:r w:rsidR="002F4B33" w:rsidRPr="000A6955" w:rsidDel="00AC33C4">
          <w:t>, all</w:t>
        </w:r>
        <w:r w:rsidR="00DD2920" w:rsidRPr="000A6955" w:rsidDel="00AC33C4">
          <w:t xml:space="preserve"> </w:t>
        </w:r>
        <w:r w:rsidR="002F4B33" w:rsidRPr="000A6955" w:rsidDel="00AC33C4">
          <w:t>together</w:t>
        </w:r>
        <w:r w:rsidRPr="000A6955" w:rsidDel="00AC33C4">
          <w:t xml:space="preserve"> encode excreted gene products</w:t>
        </w:r>
        <w:r w:rsidR="002F4B33" w:rsidRPr="000A6955" w:rsidDel="00AC33C4">
          <w:t>, that should be detectable in blood samples</w:t>
        </w:r>
        <w:r w:rsidRPr="000A6955" w:rsidDel="00AC33C4">
          <w:t>.</w:t>
        </w:r>
        <w:r w:rsidR="007C0385" w:rsidRPr="000A6955" w:rsidDel="00AC33C4">
          <w:t xml:space="preserve"> </w:t>
        </w:r>
        <w:r w:rsidR="00F34D85" w:rsidRPr="00F34D85" w:rsidDel="00AC33C4">
          <w:t>Sparc (secreted acidic cysteine rich glycoprotein)</w:t>
        </w:r>
        <w:r w:rsidR="002F4B33" w:rsidRPr="000A6955" w:rsidDel="00AC33C4">
          <w:t>,</w:t>
        </w:r>
        <w:r w:rsidRPr="000A6955" w:rsidDel="00AC33C4">
          <w:t xml:space="preserve"> a known indicator of chro</w:t>
        </w:r>
        <w:r w:rsidR="00DD2920" w:rsidRPr="000A6955" w:rsidDel="00AC33C4">
          <w:t>nic liver disease [</w:t>
        </w:r>
        <w:r w:rsidR="004F39D5" w:rsidRPr="000A6955" w:rsidDel="00AC33C4">
          <w:t>53</w:t>
        </w:r>
        <w:r w:rsidR="00DD2920" w:rsidRPr="000A6955" w:rsidDel="00AC33C4">
          <w:t>]</w:t>
        </w:r>
        <w:r w:rsidRPr="000A6955" w:rsidDel="00AC33C4">
          <w:t xml:space="preserve"> and a med</w:t>
        </w:r>
        <w:r w:rsidR="00DD2920" w:rsidRPr="000A6955" w:rsidDel="00AC33C4">
          <w:t>iator of fibrosis [</w:t>
        </w:r>
        <w:r w:rsidR="004F39D5" w:rsidRPr="000A6955" w:rsidDel="00AC33C4">
          <w:t>61</w:t>
        </w:r>
        <w:r w:rsidR="00DD2920" w:rsidRPr="000A6955" w:rsidDel="00AC33C4">
          <w:t>]</w:t>
        </w:r>
        <w:r w:rsidR="005F3A56" w:rsidDel="00AC33C4">
          <w:t xml:space="preserve">, </w:t>
        </w:r>
        <w:r w:rsidR="005F3A56" w:rsidRPr="005F3A56" w:rsidDel="00AC33C4">
          <w:t>also has a large separation gap</w:t>
        </w:r>
        <w:r w:rsidRPr="000A6955" w:rsidDel="00AC33C4">
          <w:t>.</w:t>
        </w:r>
      </w:moveFrom>
      <w:moveFromRangeEnd w:id="2084"/>
    </w:p>
    <w:p w14:paraId="7C51F9F0" w14:textId="220FE705" w:rsidR="000F6E53" w:rsidRPr="000A6955" w:rsidDel="008B371D" w:rsidRDefault="00402FCE">
      <w:pPr>
        <w:ind w:firstLine="0"/>
        <w:rPr>
          <w:del w:id="2086" w:author="mkoenig" w:date="2015-09-05T11:34:00Z"/>
        </w:rPr>
        <w:pPrChange w:id="2087" w:author="mkoenig" w:date="2015-09-05T12:37:00Z">
          <w:pPr/>
        </w:pPrChange>
      </w:pPr>
      <w:del w:id="2088" w:author="mkoenig" w:date="2015-09-05T11:34:00Z">
        <w:r w:rsidRPr="000A6955" w:rsidDel="008B371D">
          <w:delText xml:space="preserve">For the </w:delText>
        </w:r>
        <w:r w:rsidR="002F4B33" w:rsidRPr="000A6955" w:rsidDel="008B371D">
          <w:delText xml:space="preserve">5d/14d </w:delText>
        </w:r>
        <w:r w:rsidRPr="000A6955" w:rsidDel="008B371D">
          <w:delText>transition</w:delText>
        </w:r>
        <w:r w:rsidR="00E64DB5" w:rsidRPr="000A6955" w:rsidDel="008B371D">
          <w:delText>,</w:delText>
        </w:r>
        <w:r w:rsidRPr="000A6955" w:rsidDel="008B371D">
          <w:delText xml:space="preserve"> CTGF</w:delText>
        </w:r>
        <w:r w:rsidR="00635CE0" w:rsidRPr="000A6955" w:rsidDel="008B371D">
          <w:delText>-</w:delText>
        </w:r>
        <w:r w:rsidRPr="000A6955" w:rsidDel="008B371D">
          <w:delText>positive cell</w:delText>
        </w:r>
        <w:r w:rsidR="002F4B33" w:rsidRPr="000A6955" w:rsidDel="008B371D">
          <w:delText xml:space="preserve"> number</w:delText>
        </w:r>
        <w:r w:rsidRPr="000A6955" w:rsidDel="008B371D">
          <w:delText xml:space="preserve">s and </w:delText>
        </w:r>
        <w:r w:rsidR="002F4B33" w:rsidRPr="000A6955" w:rsidDel="008B371D">
          <w:delText>mRNA expression</w:delText>
        </w:r>
        <w:r w:rsidRPr="000A6955" w:rsidDel="008B371D">
          <w:delText xml:space="preserve"> of Ctgf</w:delText>
        </w:r>
        <w:r w:rsidR="006B3D39" w:rsidDel="008B371D">
          <w:delText xml:space="preserve"> </w:delText>
        </w:r>
        <w:r w:rsidR="006B3D39" w:rsidRPr="006B3D39" w:rsidDel="008B371D">
          <w:delText>are the only separator</w:delText>
        </w:r>
        <w:r w:rsidR="006B3D39" w:rsidDel="008B371D">
          <w:delText xml:space="preserve">s, which is an argument in favor of the combination of the </w:delText>
        </w:r>
        <w:r w:rsidRPr="000A6955" w:rsidDel="008B371D">
          <w:delText>5</w:delText>
        </w:r>
        <w:r w:rsidR="006B3D39" w:rsidDel="008B371D">
          <w:delText xml:space="preserve"> and 14 day time point in the </w:delText>
        </w:r>
        <w:r w:rsidRPr="000A6955" w:rsidDel="008B371D">
          <w:delText>progression phase.</w:delText>
        </w:r>
      </w:del>
    </w:p>
    <w:p w14:paraId="481AD88A" w14:textId="47476997" w:rsidR="009B491A" w:rsidRDefault="009E231B">
      <w:moveFromRangeStart w:id="2089" w:author="mkoenig" w:date="2015-09-05T11:03:00Z" w:name="move429214351"/>
      <w:moveFrom w:id="2090" w:author="mkoenig" w:date="2015-09-05T11:03:00Z">
        <w:r w:rsidRPr="000A6955" w:rsidDel="004D6A35">
          <w:t>Figure</w:t>
        </w:r>
        <w:r w:rsidR="00712144" w:rsidRPr="000A6955" w:rsidDel="004D6A35">
          <w:t xml:space="preserve"> </w:t>
        </w:r>
        <w:r w:rsidR="00106914" w:rsidRPr="000A6955" w:rsidDel="004D6A35">
          <w:t>10</w:t>
        </w:r>
        <w:r w:rsidR="00712144" w:rsidRPr="000A6955" w:rsidDel="004D6A35">
          <w:t xml:space="preserve"> shows </w:t>
        </w:r>
        <w:r w:rsidR="00776BFC" w:rsidRPr="000A6955" w:rsidDel="004D6A35">
          <w:t xml:space="preserve">a summary of </w:t>
        </w:r>
        <w:r w:rsidR="00712144" w:rsidRPr="000A6955" w:rsidDel="004D6A35">
          <w:t>the disease processes, the serum factors or histopathological parameters they represent, and the most correlate</w:t>
        </w:r>
        <w:r w:rsidR="00712144" w:rsidRPr="00C31300" w:rsidDel="004D6A35">
          <w:t>d</w:t>
        </w:r>
        <w:r w:rsidR="00712144" w:rsidDel="004D6A35">
          <w:t xml:space="preserve"> facto</w:t>
        </w:r>
        <w:del w:id="2091" w:author="mkoenig" w:date="2015-09-05T11:56:00Z">
          <w:r w:rsidR="00712144" w:rsidDel="00A36EE3">
            <w:delText>rs.</w:delText>
          </w:r>
        </w:del>
      </w:moveFrom>
      <w:moveFromRangeEnd w:id="2089"/>
    </w:p>
    <w:p w14:paraId="26D59378" w14:textId="378FAA60" w:rsidR="004D6A35" w:rsidRPr="004D6A35" w:rsidRDefault="00123B2D">
      <w:pPr>
        <w:pStyle w:val="Heading2"/>
      </w:pPr>
      <w:r w:rsidRPr="002F4B33">
        <w:t>Decision trees</w:t>
      </w:r>
      <w:r w:rsidR="008D1090">
        <w:t xml:space="preserve"> </w:t>
      </w:r>
      <w:ins w:id="2092" w:author="mkoenig" w:date="2015-08-27T10:10:00Z">
        <w:r w:rsidR="00E80B40">
          <w:t xml:space="preserve">for </w:t>
        </w:r>
      </w:ins>
      <w:del w:id="2093" w:author="mkoenig" w:date="2015-08-27T10:10:00Z">
        <w:r w:rsidR="008D1090" w:rsidDel="00E80B40">
          <w:delText xml:space="preserve">to monitor </w:delText>
        </w:r>
      </w:del>
      <w:r w:rsidR="008D1090">
        <w:t>disease progression</w:t>
      </w:r>
    </w:p>
    <w:p w14:paraId="59BEEE10" w14:textId="110BE499" w:rsidR="00AE66CC" w:rsidRDefault="009016AA" w:rsidP="00AE66CC">
      <w:pPr>
        <w:ind w:firstLine="0"/>
        <w:rPr>
          <w:ins w:id="2094" w:author="mkoenig" w:date="2015-09-06T12:28:00Z"/>
        </w:rPr>
        <w:pPrChange w:id="2095" w:author="mkoenig" w:date="2015-09-06T12:14:00Z">
          <w:pPr/>
        </w:pPrChange>
      </w:pPr>
      <w:ins w:id="2096" w:author="mkoenig" w:date="2015-09-05T13:08:00Z">
        <w:r w:rsidRPr="006B532F">
          <w:t xml:space="preserve">We next asked the question, which of the analyzed factors </w:t>
        </w:r>
        <w:r>
          <w:t xml:space="preserve">are best suited as markers for </w:t>
        </w:r>
        <w:r w:rsidRPr="006B532F">
          <w:t>particular sta</w:t>
        </w:r>
        <w:r>
          <w:t xml:space="preserve">ges of the disease process. </w:t>
        </w:r>
        <w:r w:rsidRPr="006B532F">
          <w:t xml:space="preserve">To this end we constructed a decision tree </w:t>
        </w:r>
      </w:ins>
      <w:ins w:id="2097" w:author="mkoenig" w:date="2015-09-05T13:21:00Z">
        <w:r w:rsidR="00FD23D6">
          <w:t xml:space="preserve">based on the </w:t>
        </w:r>
      </w:ins>
      <w:ins w:id="2098" w:author="mkoenig" w:date="2015-09-05T13:43:00Z">
        <w:r w:rsidR="00461AC8">
          <w:t xml:space="preserve">time courses of the </w:t>
        </w:r>
      </w:ins>
      <w:ins w:id="2099" w:author="mkoenig" w:date="2015-09-05T13:21:00Z">
        <w:r w:rsidR="00FD23D6">
          <w:t>normalized clusters (Figure 9)</w:t>
        </w:r>
      </w:ins>
      <w:ins w:id="2100" w:author="mkoenig" w:date="2015-09-06T12:53:00Z">
        <w:r w:rsidR="003B3CF1">
          <w:t xml:space="preserve">. This regression tree allows </w:t>
        </w:r>
      </w:ins>
      <w:ins w:id="2101" w:author="mkoenig" w:date="2015-09-05T13:08:00Z">
        <w:r w:rsidR="00FD23D6">
          <w:t xml:space="preserve">the prediction </w:t>
        </w:r>
      </w:ins>
      <w:ins w:id="2102" w:author="mkoenig" w:date="2015-09-05T13:22:00Z">
        <w:r w:rsidR="00FD23D6">
          <w:t>of a specific time interval of the disease process</w:t>
        </w:r>
      </w:ins>
      <w:ins w:id="2103" w:author="mkoenig" w:date="2015-09-05T13:08:00Z">
        <w:r w:rsidRPr="006B532F">
          <w:t xml:space="preserve"> </w:t>
        </w:r>
      </w:ins>
      <w:ins w:id="2104" w:author="mkoenig" w:date="2015-09-05T13:22:00Z">
        <w:r w:rsidR="00461AC8">
          <w:t xml:space="preserve">based on the combination of </w:t>
        </w:r>
      </w:ins>
      <w:ins w:id="2105" w:author="mkoenig" w:date="2015-09-05T13:24:00Z">
        <w:r w:rsidR="00FD23D6">
          <w:t>time course</w:t>
        </w:r>
      </w:ins>
      <w:ins w:id="2106" w:author="mkoenig" w:date="2015-09-05T13:44:00Z">
        <w:r w:rsidR="00461AC8">
          <w:t>s</w:t>
        </w:r>
      </w:ins>
      <w:ins w:id="2107" w:author="mkoenig" w:date="2015-09-05T13:24:00Z">
        <w:r w:rsidR="00FD23D6">
          <w:t xml:space="preserve"> </w:t>
        </w:r>
      </w:ins>
      <w:ins w:id="2108" w:author="mkoenig" w:date="2015-09-05T13:08:00Z">
        <w:r>
          <w:t xml:space="preserve">of </w:t>
        </w:r>
        <w:r w:rsidR="00FD23D6">
          <w:t>factors</w:t>
        </w:r>
      </w:ins>
      <w:ins w:id="2109" w:author="mkoenig" w:date="2015-09-05T13:44:00Z">
        <w:r w:rsidR="00461AC8">
          <w:t xml:space="preserve"> from the clusters</w:t>
        </w:r>
      </w:ins>
      <w:ins w:id="2110" w:author="mkoenig" w:date="2015-09-06T12:10:00Z">
        <w:r w:rsidR="00AE66CC">
          <w:t xml:space="preserve"> (Figure 10)</w:t>
        </w:r>
      </w:ins>
      <w:ins w:id="2111" w:author="mkoenig" w:date="2015-09-06T12:11:00Z">
        <w:r w:rsidR="00AE66CC">
          <w:t>.</w:t>
        </w:r>
      </w:ins>
      <w:ins w:id="2112" w:author="mkoenig" w:date="2015-09-06T12:54:00Z">
        <w:r w:rsidR="003B3CF1">
          <w:t xml:space="preserve"> </w:t>
        </w:r>
      </w:ins>
      <w:ins w:id="2113" w:author="mkoenig" w:date="2015-09-06T12:12:00Z">
        <w:r w:rsidR="00AE66CC" w:rsidRPr="002669AE">
          <w:t xml:space="preserve">The </w:t>
        </w:r>
        <w:r w:rsidR="00AE66CC" w:rsidRPr="002669AE">
          <w:lastRenderedPageBreak/>
          <w:t>algorithm used for the construction of the decision tree aims at avoiding over</w:t>
        </w:r>
        <w:r w:rsidR="00AE66CC">
          <w:t>-</w:t>
        </w:r>
        <w:r w:rsidR="003B3CF1">
          <w:t>fitting of the data by</w:t>
        </w:r>
        <w:r w:rsidR="00AE66CC" w:rsidRPr="002669AE">
          <w:t xml:space="preserve"> balancing the number of knots against robustness of the classification tested by cross-validation. </w:t>
        </w:r>
      </w:ins>
      <w:ins w:id="2114" w:author="mkoenig" w:date="2015-09-06T13:08:00Z">
        <w:r w:rsidR="00405285">
          <w:t>Consequently, t</w:t>
        </w:r>
      </w:ins>
      <w:ins w:id="2115" w:author="mkoenig" w:date="2015-09-06T12:12:00Z">
        <w:r w:rsidR="00AE66CC" w:rsidRPr="002669AE">
          <w:t>he decision tre</w:t>
        </w:r>
        <w:r w:rsidR="00AE66CC">
          <w:t xml:space="preserve">e assigns a pattern of cluster </w:t>
        </w:r>
        <w:r w:rsidR="00AE66CC" w:rsidRPr="002669AE">
          <w:t xml:space="preserve">to time intervals of disease progression rather than </w:t>
        </w:r>
      </w:ins>
      <w:ins w:id="2116" w:author="mkoenig" w:date="2015-09-06T13:09:00Z">
        <w:r w:rsidR="00405285">
          <w:t xml:space="preserve">the </w:t>
        </w:r>
      </w:ins>
      <w:ins w:id="2117" w:author="mkoenig" w:date="2015-09-06T12:12:00Z">
        <w:r w:rsidR="00AE66CC" w:rsidRPr="002669AE">
          <w:t xml:space="preserve">discrete </w:t>
        </w:r>
      </w:ins>
      <w:ins w:id="2118" w:author="mkoenig" w:date="2015-09-06T13:09:00Z">
        <w:r w:rsidR="00405285">
          <w:t xml:space="preserve">experimental </w:t>
        </w:r>
      </w:ins>
      <w:ins w:id="2119" w:author="mkoenig" w:date="2015-09-06T12:12:00Z">
        <w:r w:rsidR="00405285">
          <w:t xml:space="preserve">time points, </w:t>
        </w:r>
      </w:ins>
      <w:ins w:id="2120" w:author="mkoenig" w:date="2015-09-06T12:58:00Z">
        <w:r w:rsidR="003B3CF1">
          <w:t>resulting</w:t>
        </w:r>
      </w:ins>
      <w:ins w:id="2121" w:author="mkoenig" w:date="2015-09-06T12:12:00Z">
        <w:r w:rsidR="003B3CF1">
          <w:t xml:space="preserve"> </w:t>
        </w:r>
      </w:ins>
      <w:ins w:id="2122" w:author="mkoenig" w:date="2015-09-06T13:09:00Z">
        <w:r w:rsidR="00405285">
          <w:t xml:space="preserve">in 6 </w:t>
        </w:r>
      </w:ins>
      <w:ins w:id="2123" w:author="mkoenig" w:date="2015-09-06T12:12:00Z">
        <w:r w:rsidR="00405285">
          <w:t>time classes</w:t>
        </w:r>
        <w:r w:rsidR="003B3CF1">
          <w:t xml:space="preserve">. Interestingly, mainly time points </w:t>
        </w:r>
        <w:r w:rsidR="00AE66CC" w:rsidRPr="002669AE">
          <w:t xml:space="preserve">in the </w:t>
        </w:r>
      </w:ins>
      <w:ins w:id="2124" w:author="mkoenig" w:date="2015-09-06T12:26:00Z">
        <w:r w:rsidR="00B529E6">
          <w:t xml:space="preserve">late initial phase and </w:t>
        </w:r>
      </w:ins>
      <w:ins w:id="2125" w:author="mkoenig" w:date="2015-09-06T12:12:00Z">
        <w:r w:rsidR="00AE66CC" w:rsidRPr="002669AE">
          <w:t>perpetuation phase</w:t>
        </w:r>
      </w:ins>
      <w:ins w:id="2126" w:author="mkoenig" w:date="2015-09-06T12:26:00Z">
        <w:r w:rsidR="00B529E6">
          <w:t xml:space="preserve"> (12h</w:t>
        </w:r>
      </w:ins>
      <w:ins w:id="2127" w:author="mkoenig" w:date="2015-09-06T12:27:00Z">
        <w:r w:rsidR="00B529E6">
          <w:t>, 18h, 30h, 48h</w:t>
        </w:r>
      </w:ins>
      <w:ins w:id="2128" w:author="mkoenig" w:date="2015-09-06T13:00:00Z">
        <w:r w:rsidR="003B3CF1">
          <w:t>) were merged into time classes</w:t>
        </w:r>
      </w:ins>
      <w:ins w:id="2129" w:author="mkoenig" w:date="2015-09-06T12:27:00Z">
        <w:r w:rsidR="003B3CF1">
          <w:t>, whereas the control (0h), early initial phase (6h), and progression phase (5d, 14d) remained almost unchanged</w:t>
        </w:r>
      </w:ins>
      <w:ins w:id="2130" w:author="mkoenig" w:date="2015-09-06T13:32:00Z">
        <w:r w:rsidR="00E54F98">
          <w:t>.</w:t>
        </w:r>
      </w:ins>
      <w:ins w:id="2131" w:author="mkoenig" w:date="2015-09-06T12:27:00Z">
        <w:r w:rsidR="00B529E6">
          <w:t xml:space="preserve"> </w:t>
        </w:r>
      </w:ins>
      <w:ins w:id="2132" w:author="mkoenig" w:date="2015-09-06T13:10:00Z">
        <w:r w:rsidR="00405285">
          <w:t xml:space="preserve">The robustness </w:t>
        </w:r>
      </w:ins>
      <w:ins w:id="2133" w:author="mkoenig" w:date="2015-09-06T12:14:00Z">
        <w:r w:rsidR="00AE66CC">
          <w:t>of the predicted time classes</w:t>
        </w:r>
      </w:ins>
      <w:ins w:id="2134" w:author="mkoenig" w:date="2015-09-06T12:15:00Z">
        <w:r w:rsidR="00EA49C8">
          <w:t xml:space="preserve"> and prediction</w:t>
        </w:r>
        <w:r w:rsidR="00AE66CC">
          <w:t xml:space="preserve"> </w:t>
        </w:r>
        <w:r w:rsidR="00C16B88">
          <w:t>performance</w:t>
        </w:r>
      </w:ins>
      <w:ins w:id="2135" w:author="mkoenig" w:date="2015-09-06T13:11:00Z">
        <w:r w:rsidR="00405285">
          <w:t xml:space="preserve"> were tested with</w:t>
        </w:r>
      </w:ins>
      <w:ins w:id="2136" w:author="mkoenig" w:date="2015-09-06T12:22:00Z">
        <w:r w:rsidR="00EA49C8">
          <w:t xml:space="preserve"> </w:t>
        </w:r>
      </w:ins>
      <w:ins w:id="2137" w:author="mkoenig" w:date="2015-09-06T12:15:00Z">
        <w:r w:rsidR="00C16B88">
          <w:t>a</w:t>
        </w:r>
      </w:ins>
      <w:ins w:id="2138" w:author="mkoenig" w:date="2015-09-06T12:14:00Z">
        <w:r w:rsidR="00AE66CC">
          <w:t xml:space="preserve"> </w:t>
        </w:r>
        <w:r w:rsidR="00AE66CC" w:rsidRPr="005D3409">
          <w:t>leave</w:t>
        </w:r>
        <w:r w:rsidR="00AE66CC">
          <w:t>-</w:t>
        </w:r>
        <w:r w:rsidR="00AE66CC" w:rsidRPr="005D3409">
          <w:t>one</w:t>
        </w:r>
        <w:r w:rsidR="00AE66CC">
          <w:t>-</w:t>
        </w:r>
        <w:r w:rsidR="00AE66CC" w:rsidRPr="005D3409">
          <w:t>out approach</w:t>
        </w:r>
        <w:r w:rsidR="00EA49C8">
          <w:t xml:space="preserve">, </w:t>
        </w:r>
      </w:ins>
      <w:ins w:id="2139" w:author="mkoenig" w:date="2015-09-06T12:23:00Z">
        <w:r w:rsidR="00EA49C8">
          <w:t xml:space="preserve">resulting </w:t>
        </w:r>
      </w:ins>
      <w:ins w:id="2140" w:author="mkoenig" w:date="2015-09-06T12:14:00Z">
        <w:r w:rsidR="00EA49C8">
          <w:t xml:space="preserve">in </w:t>
        </w:r>
      </w:ins>
      <w:ins w:id="2141" w:author="mkoenig" w:date="2015-09-06T13:11:00Z">
        <w:r w:rsidR="00405285">
          <w:t xml:space="preserve">reproducible time classes and </w:t>
        </w:r>
      </w:ins>
      <w:ins w:id="2142" w:author="mkoenig" w:date="2015-09-06T12:14:00Z">
        <w:r w:rsidR="00EA49C8">
          <w:t xml:space="preserve">good prediction performance on the </w:t>
        </w:r>
      </w:ins>
      <w:ins w:id="2143" w:author="mkoenig" w:date="2015-09-06T13:11:00Z">
        <w:r w:rsidR="00405285">
          <w:t xml:space="preserve">left out </w:t>
        </w:r>
      </w:ins>
      <w:ins w:id="2144" w:author="mkoenig" w:date="2015-09-06T12:14:00Z">
        <w:r w:rsidR="00EA49C8">
          <w:t>test</w:t>
        </w:r>
        <w:r w:rsidR="00405285">
          <w:t xml:space="preserve"> data </w:t>
        </w:r>
      </w:ins>
      <w:ins w:id="2145" w:author="mkoenig" w:date="2015-09-06T12:24:00Z">
        <w:r w:rsidR="00EA49C8">
          <w:t>(</w:t>
        </w:r>
        <w:commentRangeStart w:id="2146"/>
        <w:r w:rsidR="00EA49C8">
          <w:t>see Supplement 2</w:t>
        </w:r>
      </w:ins>
      <w:commentRangeEnd w:id="2146"/>
      <w:ins w:id="2147" w:author="mkoenig" w:date="2015-09-06T13:12:00Z">
        <w:r w:rsidR="00405285">
          <w:rPr>
            <w:rStyle w:val="CommentReference"/>
            <w:rFonts w:ascii="Times New Roman" w:eastAsia="Times New Roman" w:hAnsi="Times New Roman" w:cs="Times New Roman"/>
            <w:sz w:val="24"/>
            <w:szCs w:val="24"/>
            <w:lang w:val="de-DE"/>
          </w:rPr>
          <w:commentReference w:id="2146"/>
        </w:r>
      </w:ins>
      <w:ins w:id="2148" w:author="mkoenig" w:date="2015-09-06T12:24:00Z">
        <w:r w:rsidR="00EA49C8">
          <w:t>).</w:t>
        </w:r>
      </w:ins>
      <w:ins w:id="2149" w:author="mkoenig" w:date="2015-09-06T12:28:00Z">
        <w:r w:rsidR="00B529E6">
          <w:t xml:space="preserve"> </w:t>
        </w:r>
      </w:ins>
    </w:p>
    <w:p w14:paraId="5318C868" w14:textId="4E4A6D76" w:rsidR="00867982" w:rsidRDefault="00B529E6">
      <w:pPr>
        <w:ind w:firstLine="0"/>
        <w:rPr>
          <w:ins w:id="2150" w:author="mkoenig" w:date="2015-09-06T13:19:00Z"/>
        </w:rPr>
        <w:pPrChange w:id="2151" w:author="mkoenig" w:date="2015-09-05T13:18:00Z">
          <w:pPr/>
        </w:pPrChange>
      </w:pPr>
      <w:ins w:id="2152" w:author="mkoenig" w:date="2015-09-06T12:31:00Z">
        <w:r>
          <w:t xml:space="preserve">The </w:t>
        </w:r>
      </w:ins>
      <w:ins w:id="2153" w:author="mkoenig" w:date="2015-09-06T13:13:00Z">
        <w:r w:rsidR="00CC3A4A">
          <w:t xml:space="preserve">resulting </w:t>
        </w:r>
      </w:ins>
      <w:ins w:id="2154" w:author="mkoenig" w:date="2015-09-06T12:31:00Z">
        <w:r>
          <w:t>r</w:t>
        </w:r>
      </w:ins>
      <w:ins w:id="2155" w:author="mkoenig" w:date="2015-09-06T12:28:00Z">
        <w:r>
          <w:t xml:space="preserve">egression tree </w:t>
        </w:r>
      </w:ins>
      <w:ins w:id="2156" w:author="mkoenig" w:date="2015-09-06T12:31:00Z">
        <w:r w:rsidR="00E5316A">
          <w:t>e</w:t>
        </w:r>
        <w:r w:rsidR="00CC3A4A">
          <w:t xml:space="preserve">xploits </w:t>
        </w:r>
        <w:r w:rsidR="00E5316A">
          <w:t>time course information from cluster c1, c3, c4</w:t>
        </w:r>
      </w:ins>
      <w:ins w:id="2157" w:author="mkoenig" w:date="2015-09-06T13:13:00Z">
        <w:r w:rsidR="00CC3A4A">
          <w:t>,</w:t>
        </w:r>
      </w:ins>
      <w:ins w:id="2158" w:author="mkoenig" w:date="2015-09-06T12:31:00Z">
        <w:r w:rsidR="00E5316A">
          <w:t xml:space="preserve"> and </w:t>
        </w:r>
      </w:ins>
      <w:ins w:id="2159" w:author="mkoenig" w:date="2015-09-06T12:32:00Z">
        <w:r w:rsidR="00E5316A">
          <w:t xml:space="preserve">c5, </w:t>
        </w:r>
        <w:r w:rsidR="00E5316A">
          <w:t xml:space="preserve">whereas clusters </w:t>
        </w:r>
      </w:ins>
      <w:ins w:id="2160" w:author="mkoenig" w:date="2015-09-06T12:33:00Z">
        <w:r w:rsidR="00E5316A">
          <w:t>c</w:t>
        </w:r>
      </w:ins>
      <w:ins w:id="2161" w:author="mkoenig" w:date="2015-09-06T12:32:00Z">
        <w:r w:rsidR="00E5316A">
          <w:t xml:space="preserve">2 and </w:t>
        </w:r>
      </w:ins>
      <w:ins w:id="2162" w:author="mkoenig" w:date="2015-09-06T12:33:00Z">
        <w:r w:rsidR="00E5316A">
          <w:t>c</w:t>
        </w:r>
      </w:ins>
      <w:ins w:id="2163" w:author="mkoenig" w:date="2015-09-06T12:32:00Z">
        <w:r w:rsidR="00E5316A">
          <w:t xml:space="preserve">6 are </w:t>
        </w:r>
      </w:ins>
      <w:ins w:id="2164" w:author="mkoenig" w:date="2015-09-06T12:33:00Z">
        <w:r w:rsidR="00E5316A">
          <w:t>not used</w:t>
        </w:r>
      </w:ins>
      <w:ins w:id="2165" w:author="mkoenig" w:date="2015-09-06T12:34:00Z">
        <w:r w:rsidR="00E5316A">
          <w:t xml:space="preserve">. </w:t>
        </w:r>
      </w:ins>
      <w:ins w:id="2166" w:author="mkoenig" w:date="2015-09-05T13:08:00Z">
        <w:r w:rsidR="009016AA">
          <w:t>Cluster 4 was found to possess the strongest discriminating power</w:t>
        </w:r>
      </w:ins>
      <w:ins w:id="2167" w:author="mkoenig" w:date="2015-09-05T13:28:00Z">
        <w:r w:rsidR="00E5316A">
          <w:t xml:space="preserve"> </w:t>
        </w:r>
      </w:ins>
      <w:ins w:id="2168" w:author="mkoenig" w:date="2015-09-06T13:32:00Z">
        <w:r w:rsidR="00E54F98">
          <w:t xml:space="preserve">performing the important split </w:t>
        </w:r>
      </w:ins>
      <w:ins w:id="2169" w:author="mkoenig" w:date="2015-09-05T13:28:00Z">
        <w:r w:rsidR="00E5316A">
          <w:t xml:space="preserve">between </w:t>
        </w:r>
        <w:r w:rsidR="00867982">
          <w:t xml:space="preserve">early </w:t>
        </w:r>
      </w:ins>
      <w:ins w:id="2170" w:author="mkoenig" w:date="2015-09-05T13:29:00Z">
        <w:r w:rsidR="00867982">
          <w:t>phase after BLD</w:t>
        </w:r>
      </w:ins>
      <w:ins w:id="2171" w:author="mkoenig" w:date="2015-09-06T13:32:00Z">
        <w:r w:rsidR="00E54F98">
          <w:t xml:space="preserve"> </w:t>
        </w:r>
      </w:ins>
      <w:ins w:id="2172" w:author="mkoenig" w:date="2015-09-05T13:28:00Z">
        <w:r w:rsidR="00736168">
          <w:t xml:space="preserve">(classes 0h, 6h and </w:t>
        </w:r>
        <w:r w:rsidR="00867982">
          <w:t>14h</w:t>
        </w:r>
      </w:ins>
      <w:ins w:id="2173" w:author="mkoenig" w:date="2015-09-05T13:29:00Z">
        <w:r w:rsidR="00867982">
          <w:t xml:space="preserve"> with range </w:t>
        </w:r>
      </w:ins>
      <w:ins w:id="2174" w:author="mkoenig" w:date="2015-09-05T13:28:00Z">
        <w:r w:rsidR="00867982">
          <w:t>0h-21.8h)</w:t>
        </w:r>
      </w:ins>
      <w:ins w:id="2175" w:author="mkoenig" w:date="2015-09-05T13:29:00Z">
        <w:r w:rsidR="00E5316A">
          <w:t xml:space="preserve"> and</w:t>
        </w:r>
        <w:r w:rsidR="00867982">
          <w:t xml:space="preserve"> </w:t>
        </w:r>
      </w:ins>
      <w:ins w:id="2176" w:author="mkoenig" w:date="2015-09-06T13:33:00Z">
        <w:r w:rsidR="00E54F98">
          <w:t xml:space="preserve">the </w:t>
        </w:r>
      </w:ins>
      <w:ins w:id="2177" w:author="mkoenig" w:date="2015-09-05T13:29:00Z">
        <w:r w:rsidR="00867982">
          <w:t xml:space="preserve">later </w:t>
        </w:r>
      </w:ins>
      <w:ins w:id="2178" w:author="mkoenig" w:date="2015-09-06T12:36:00Z">
        <w:r w:rsidR="00E5316A">
          <w:t xml:space="preserve">perpetuation and progression </w:t>
        </w:r>
      </w:ins>
      <w:ins w:id="2179" w:author="mkoenig" w:date="2015-09-05T13:29:00Z">
        <w:r w:rsidR="00867982">
          <w:t>phase (classes 34h, 6d,14d, with range 21.</w:t>
        </w:r>
      </w:ins>
      <w:ins w:id="2180" w:author="mkoenig" w:date="2015-09-05T13:30:00Z">
        <w:r w:rsidR="00867982">
          <w:t>8h-14d)</w:t>
        </w:r>
      </w:ins>
      <w:ins w:id="2181" w:author="mkoenig" w:date="2015-09-05T13:08:00Z">
        <w:r w:rsidR="009016AA">
          <w:t>: If the mean value of the factors within</w:t>
        </w:r>
        <w:r w:rsidR="00FD23D6">
          <w:t xml:space="preserve"> this cluster is smaller than -</w:t>
        </w:r>
        <w:r w:rsidR="009016AA">
          <w:t xml:space="preserve">0.12 at </w:t>
        </w:r>
      </w:ins>
      <w:ins w:id="2182" w:author="mkoenig" w:date="2015-09-05T13:27:00Z">
        <w:r w:rsidR="00867982">
          <w:t>a measured</w:t>
        </w:r>
      </w:ins>
      <w:ins w:id="2183" w:author="mkoenig" w:date="2015-09-05T13:26:00Z">
        <w:r w:rsidR="00867982">
          <w:t xml:space="preserve"> </w:t>
        </w:r>
      </w:ins>
      <w:ins w:id="2184" w:author="mkoenig" w:date="2015-09-05T13:08:00Z">
        <w:r w:rsidR="009016AA">
          <w:t>time point this time point of BLD induced disease is classi</w:t>
        </w:r>
        <w:r w:rsidR="00867982">
          <w:t>fied as being not larger than 21.</w:t>
        </w:r>
      </w:ins>
      <w:ins w:id="2185" w:author="mkoenig" w:date="2015-09-05T13:31:00Z">
        <w:r w:rsidR="00867982">
          <w:t>8</w:t>
        </w:r>
      </w:ins>
      <w:ins w:id="2186" w:author="mkoenig" w:date="2015-09-05T13:08:00Z">
        <w:r w:rsidR="009016AA">
          <w:t xml:space="preserve"> hours. The more detailed assignment of the respective time interval requires to interrogate </w:t>
        </w:r>
      </w:ins>
      <w:ins w:id="2187" w:author="mkoenig" w:date="2015-09-06T12:38:00Z">
        <w:r w:rsidR="00E5316A">
          <w:t xml:space="preserve">additional </w:t>
        </w:r>
      </w:ins>
      <w:ins w:id="2188" w:author="mkoenig" w:date="2015-09-05T13:08:00Z">
        <w:r w:rsidR="00E5316A">
          <w:t>clusters:</w:t>
        </w:r>
        <w:r w:rsidR="009016AA">
          <w:t xml:space="preserve"> </w:t>
        </w:r>
      </w:ins>
      <w:ins w:id="2189" w:author="mkoenig" w:date="2015-09-06T12:38:00Z">
        <w:r w:rsidR="00E5316A">
          <w:t xml:space="preserve">The value of </w:t>
        </w:r>
      </w:ins>
      <w:ins w:id="2190" w:author="mkoenig" w:date="2015-09-06T12:37:00Z">
        <w:r w:rsidR="00E5316A">
          <w:t xml:space="preserve">c3 decides between control and </w:t>
        </w:r>
      </w:ins>
      <w:ins w:id="2191" w:author="mkoenig" w:date="2015-09-06T12:38:00Z">
        <w:r w:rsidR="00E5316A">
          <w:t xml:space="preserve">initial phase with subsequent </w:t>
        </w:r>
      </w:ins>
      <w:ins w:id="2192" w:author="mkoenig" w:date="2015-09-06T12:39:00Z">
        <w:r w:rsidR="00E5316A">
          <w:t xml:space="preserve">splitting based on </w:t>
        </w:r>
      </w:ins>
      <w:ins w:id="2193" w:author="mkoenig" w:date="2015-09-06T12:38:00Z">
        <w:r w:rsidR="00E5316A">
          <w:t xml:space="preserve">c1 </w:t>
        </w:r>
      </w:ins>
      <w:ins w:id="2194" w:author="mkoenig" w:date="2015-09-06T12:39:00Z">
        <w:r w:rsidR="00E5316A">
          <w:t xml:space="preserve">in </w:t>
        </w:r>
      </w:ins>
      <w:ins w:id="2195" w:author="mkoenig" w:date="2015-09-06T12:38:00Z">
        <w:r w:rsidR="00E5316A">
          <w:t xml:space="preserve">early and late initial phase. </w:t>
        </w:r>
      </w:ins>
      <w:ins w:id="2196" w:author="mkoenig" w:date="2015-09-06T12:39:00Z">
        <w:r w:rsidR="00E5316A">
          <w:t>Analogue, the value of c5 dec</w:t>
        </w:r>
      </w:ins>
      <w:ins w:id="2197" w:author="mkoenig" w:date="2015-09-06T12:40:00Z">
        <w:r w:rsidR="00E5316A">
          <w:t xml:space="preserve">ides between perpetuation and progression phase with subsequent splitting in early and late progression phase based on c4. </w:t>
        </w:r>
        <w:r w:rsidR="00E5316A">
          <w:t>Note that the values of cluster 4 appear twice in the decision tree</w:t>
        </w:r>
        <w:r w:rsidR="00E5316A">
          <w:t>, owing to the monotonous increase after BDL.</w:t>
        </w:r>
      </w:ins>
      <w:ins w:id="2198" w:author="mkoenig" w:date="2015-09-06T12:42:00Z">
        <w:r w:rsidR="00526C39">
          <w:t xml:space="preserve"> </w:t>
        </w:r>
      </w:ins>
    </w:p>
    <w:p w14:paraId="611D0BE9" w14:textId="5730D6AA" w:rsidR="00A575A4" w:rsidRDefault="00E54F98" w:rsidP="00A575A4">
      <w:pPr>
        <w:ind w:firstLine="0"/>
        <w:rPr>
          <w:ins w:id="2199" w:author="mkoenig" w:date="2015-09-06T13:43:00Z"/>
        </w:rPr>
        <w:pPrChange w:id="2200" w:author="mkoenig" w:date="2015-09-06T13:42:00Z">
          <w:pPr/>
        </w:pPrChange>
      </w:pPr>
      <w:ins w:id="2201" w:author="mkoenig" w:date="2015-09-06T13:26:00Z">
        <w:r>
          <w:t xml:space="preserve">The predictive performance of the regression tree on the mean cluster data </w:t>
        </w:r>
      </w:ins>
      <w:ins w:id="2202" w:author="mkoenig" w:date="2015-09-06T13:29:00Z">
        <w:r>
          <w:t xml:space="preserve">is </w:t>
        </w:r>
      </w:ins>
      <w:ins w:id="2203" w:author="mkoenig" w:date="2015-09-06T13:26:00Z">
        <w:r>
          <w:t>depicted in Figure 10B</w:t>
        </w:r>
      </w:ins>
      <w:ins w:id="2204" w:author="mkoenig" w:date="2015-09-06T13:28:00Z">
        <w:r>
          <w:t xml:space="preserve"> (blue)</w:t>
        </w:r>
      </w:ins>
      <w:ins w:id="2205" w:author="mkoenig" w:date="2015-09-06T13:33:00Z">
        <w:r w:rsidR="00A575A4">
          <w:t>, showing which experimental time points were classified in which classes</w:t>
        </w:r>
      </w:ins>
      <w:ins w:id="2206" w:author="mkoenig" w:date="2015-09-06T13:26:00Z">
        <w:r>
          <w:t>.</w:t>
        </w:r>
      </w:ins>
      <w:ins w:id="2207" w:author="mkoenig" w:date="2015-09-06T13:28:00Z">
        <w:r>
          <w:t xml:space="preserve"> </w:t>
        </w:r>
      </w:ins>
      <w:ins w:id="2208" w:author="mkoenig" w:date="2015-09-06T13:35:00Z">
        <w:r w:rsidR="00A575A4">
          <w:t xml:space="preserve">All samples of control, 6h, and 14d are assigned to their </w:t>
        </w:r>
      </w:ins>
      <w:ins w:id="2209" w:author="mkoenig" w:date="2015-09-06T13:36:00Z">
        <w:r w:rsidR="00A575A4">
          <w:t>respective</w:t>
        </w:r>
      </w:ins>
      <w:ins w:id="2210" w:author="mkoenig" w:date="2015-09-06T13:35:00Z">
        <w:r w:rsidR="00A575A4">
          <w:t xml:space="preserve"> time classes 0h, 6h and 14d, whereas neighboring time points are combined in classes 14h, 34h and 6d.</w:t>
        </w:r>
      </w:ins>
      <w:ins w:id="2211" w:author="mkoenig" w:date="2015-09-06T13:37:00Z">
        <w:r w:rsidR="00A575A4">
          <w:t xml:space="preserve"> </w:t>
        </w:r>
      </w:ins>
      <w:ins w:id="2212" w:author="mkoenig" w:date="2015-09-06T13:28:00Z">
        <w:r>
          <w:t xml:space="preserve">In addition, we evaluated </w:t>
        </w:r>
      </w:ins>
      <w:ins w:id="2213" w:author="mkoenig" w:date="2015-09-06T13:19:00Z">
        <w:r w:rsidR="00CC3A4A">
          <w:t xml:space="preserve">the decision tree </w:t>
        </w:r>
      </w:ins>
      <w:ins w:id="2214" w:author="mkoenig" w:date="2015-09-06T13:20:00Z">
        <w:r w:rsidR="00CC3A4A">
          <w:t xml:space="preserve">based on </w:t>
        </w:r>
      </w:ins>
      <w:ins w:id="2215" w:author="mkoenig" w:date="2015-09-06T13:29:00Z">
        <w:r>
          <w:t xml:space="preserve">a </w:t>
        </w:r>
      </w:ins>
      <w:ins w:id="2216" w:author="mkoenig" w:date="2015-09-06T13:20:00Z">
        <w:r w:rsidR="00CC3A4A">
          <w:t>subsets of factors</w:t>
        </w:r>
        <w:r w:rsidR="00A575A4">
          <w:t xml:space="preserve"> from the time course clusters using </w:t>
        </w:r>
      </w:ins>
      <w:ins w:id="2217" w:author="mkoenig" w:date="2015-09-06T13:19:00Z">
        <w:r w:rsidR="00CC3A4A">
          <w:t>either a si</w:t>
        </w:r>
        <w:r w:rsidR="00A575A4">
          <w:t xml:space="preserve">ngle factor or two factors </w:t>
        </w:r>
        <w:r w:rsidR="00CC3A4A">
          <w:t>randomly chosen from each cluster and their values</w:t>
        </w:r>
      </w:ins>
      <w:ins w:id="2218" w:author="mkoenig" w:date="2015-09-06T13:38:00Z">
        <w:r w:rsidR="00A575A4">
          <w:t xml:space="preserve"> </w:t>
        </w:r>
      </w:ins>
      <w:ins w:id="2219" w:author="mkoenig" w:date="2015-09-06T13:21:00Z">
        <w:r w:rsidR="00CC3A4A">
          <w:t>were</w:t>
        </w:r>
      </w:ins>
      <w:ins w:id="2220" w:author="mkoenig" w:date="2015-09-06T13:19:00Z">
        <w:r w:rsidR="00CC3A4A">
          <w:t xml:space="preserve"> used</w:t>
        </w:r>
      </w:ins>
      <w:ins w:id="2221" w:author="mkoenig" w:date="2015-09-06T13:21:00Z">
        <w:r w:rsidR="00CC3A4A">
          <w:t xml:space="preserve"> for prediction</w:t>
        </w:r>
      </w:ins>
      <w:ins w:id="2222" w:author="mkoenig" w:date="2015-09-06T13:39:00Z">
        <w:r w:rsidR="00A575A4">
          <w:t xml:space="preserve"> (Figure 10B, single and double factors)</w:t>
        </w:r>
      </w:ins>
      <w:ins w:id="2223" w:author="mkoenig" w:date="2015-09-06T13:19:00Z">
        <w:r w:rsidR="00CC3A4A">
          <w:t>.</w:t>
        </w:r>
      </w:ins>
      <w:ins w:id="2224" w:author="mkoenig" w:date="2015-09-06T13:42:00Z">
        <w:r w:rsidR="00A575A4">
          <w:t xml:space="preserve"> </w:t>
        </w:r>
      </w:ins>
      <w:ins w:id="2225" w:author="mkoenig" w:date="2015-09-06T13:19:00Z">
        <w:r w:rsidR="00CC3A4A">
          <w:t>Even with</w:t>
        </w:r>
        <w:r w:rsidR="00A575A4">
          <w:t xml:space="preserve"> only one factor</w:t>
        </w:r>
        <w:r w:rsidR="00CC3A4A">
          <w:t xml:space="preserve"> </w:t>
        </w:r>
        <w:r w:rsidR="00A575A4">
          <w:t>selected from c1, c3, c4, and</w:t>
        </w:r>
        <w:r w:rsidR="00CC3A4A">
          <w:t xml:space="preserve"> 5 surprisingl</w:t>
        </w:r>
        <w:r w:rsidR="00A575A4">
          <w:t>y consistent classifications were</w:t>
        </w:r>
        <w:r w:rsidR="00CC3A4A">
          <w:t xml:space="preserve"> achi</w:t>
        </w:r>
      </w:ins>
      <w:ins w:id="2226" w:author="mkoenig" w:date="2015-09-06T13:40:00Z">
        <w:r w:rsidR="00A575A4">
          <w:t>e</w:t>
        </w:r>
      </w:ins>
      <w:ins w:id="2227" w:author="mkoenig" w:date="2015-09-06T13:19:00Z">
        <w:r w:rsidR="00CC3A4A">
          <w:t>ved. As expected, the quality of predictions was improved by increasing the number of factors.</w:t>
        </w:r>
      </w:ins>
      <w:ins w:id="2228" w:author="mkoenig" w:date="2015-09-06T13:41:00Z">
        <w:r w:rsidR="00A575A4">
          <w:t xml:space="preserve"> </w:t>
        </w:r>
      </w:ins>
      <w:ins w:id="2229" w:author="mkoenig" w:date="2015-09-06T13:45:00Z">
        <w:r w:rsidR="004D68CA">
          <w:t>T</w:t>
        </w:r>
      </w:ins>
      <w:ins w:id="2230" w:author="mkoenig" w:date="2015-09-06T13:43:00Z">
        <w:r w:rsidR="004D68CA">
          <w:t xml:space="preserve">he control, early initial phase </w:t>
        </w:r>
      </w:ins>
      <w:ins w:id="2231" w:author="mkoenig" w:date="2015-09-06T13:44:00Z">
        <w:r w:rsidR="004D68CA">
          <w:lastRenderedPageBreak/>
          <w:t xml:space="preserve">and late progression phase </w:t>
        </w:r>
      </w:ins>
      <w:ins w:id="2232" w:author="mkoenig" w:date="2015-09-06T13:43:00Z">
        <w:r w:rsidR="004D68CA">
          <w:t xml:space="preserve">can be predicted with high accuracy, whereas the intermediate phase shows more misclassifications in case of the single and double </w:t>
        </w:r>
      </w:ins>
      <w:ins w:id="2233" w:author="mkoenig" w:date="2015-09-06T13:46:00Z">
        <w:r w:rsidR="004D68CA">
          <w:t>factors</w:t>
        </w:r>
      </w:ins>
      <w:ins w:id="2234" w:author="mkoenig" w:date="2015-09-06T13:43:00Z">
        <w:r w:rsidR="004D68CA">
          <w:t>.</w:t>
        </w:r>
      </w:ins>
    </w:p>
    <w:p w14:paraId="108A5E5C" w14:textId="34EBDD87" w:rsidR="007E2122" w:rsidDel="00867982" w:rsidRDefault="00E54F98">
      <w:pPr>
        <w:ind w:firstLine="0"/>
        <w:rPr>
          <w:del w:id="2235" w:author="mkoenig" w:date="2015-09-05T13:33:00Z"/>
        </w:rPr>
        <w:pPrChange w:id="2236" w:author="mkoenig" w:date="2015-09-05T13:33:00Z">
          <w:pPr/>
        </w:pPrChange>
      </w:pPr>
      <w:ins w:id="2237" w:author="mkoenig" w:date="2015-09-06T13:30:00Z">
        <w:r w:rsidRPr="00867982">
          <w:t>The best</w:t>
        </w:r>
        <w:r>
          <w:t xml:space="preserve"> performing</w:t>
        </w:r>
        <w:r w:rsidRPr="00867982">
          <w:t xml:space="preserve"> decision tree based on </w:t>
        </w:r>
        <w:r>
          <w:t>a single transcript from each cluster</w:t>
        </w:r>
        <w:r w:rsidRPr="00867982">
          <w:t xml:space="preserve"> </w:t>
        </w:r>
        <w:r>
          <w:t>(Figure 10</w:t>
        </w:r>
      </w:ins>
      <w:ins w:id="2238" w:author="mkoenig" w:date="2015-09-06T13:31:00Z">
        <w:r>
          <w:t>A</w:t>
        </w:r>
      </w:ins>
      <w:ins w:id="2239" w:author="mkoenig" w:date="2015-09-06T13:47:00Z">
        <w:r w:rsidR="004D68CA">
          <w:t>)</w:t>
        </w:r>
      </w:ins>
      <w:ins w:id="2240" w:author="mkoenig" w:date="2015-09-06T13:30:00Z">
        <w:r>
          <w:t xml:space="preserve"> splits on </w:t>
        </w:r>
        <w:r w:rsidRPr="004C3659">
          <w:t>Col1a1</w:t>
        </w:r>
        <w:r w:rsidRPr="00867982">
          <w:rPr>
            <w:b/>
          </w:rPr>
          <w:t xml:space="preserve"> </w:t>
        </w:r>
        <w:r w:rsidRPr="00867982">
          <w:t>(Col</w:t>
        </w:r>
        <w:r>
          <w:t>lagen alpha-1(I) chain, c</w:t>
        </w:r>
        <w:r w:rsidRPr="00867982">
          <w:t xml:space="preserve">4), </w:t>
        </w:r>
        <w:r w:rsidRPr="004C3659">
          <w:t>Fn1</w:t>
        </w:r>
        <w:r w:rsidRPr="00867982">
          <w:rPr>
            <w:b/>
          </w:rPr>
          <w:t xml:space="preserve"> </w:t>
        </w:r>
        <w:r>
          <w:t>(</w:t>
        </w:r>
        <w:proofErr w:type="spellStart"/>
        <w:r>
          <w:t>Fibronectin</w:t>
        </w:r>
        <w:proofErr w:type="spellEnd"/>
        <w:r>
          <w:t>, c</w:t>
        </w:r>
        <w:r w:rsidRPr="00867982">
          <w:t>3),</w:t>
        </w:r>
        <w:r w:rsidRPr="004C3659">
          <w:t xml:space="preserve"> Cyp1a2</w:t>
        </w:r>
        <w:r w:rsidRPr="00867982">
          <w:rPr>
            <w:b/>
          </w:rPr>
          <w:t xml:space="preserve"> </w:t>
        </w:r>
        <w:r>
          <w:t>(Cytochrome P450 1A2, c</w:t>
        </w:r>
        <w:r w:rsidRPr="00867982">
          <w:t xml:space="preserve">1), and </w:t>
        </w:r>
        <w:r w:rsidRPr="004C3659">
          <w:t>Il17a</w:t>
        </w:r>
        <w:r w:rsidRPr="00867982">
          <w:rPr>
            <w:b/>
          </w:rPr>
          <w:t xml:space="preserve"> </w:t>
        </w:r>
        <w:r w:rsidRPr="00867982">
          <w:t>(Interleukin-17A</w:t>
        </w:r>
        <w:r>
          <w:t>, c5), a</w:t>
        </w:r>
        <w:r w:rsidRPr="00867982">
          <w:t xml:space="preserve">ll important factors </w:t>
        </w:r>
        <w:r>
          <w:t>involved in disease progression (</w:t>
        </w:r>
        <w:r w:rsidRPr="00867982">
          <w:t>discussed</w:t>
        </w:r>
        <w:r>
          <w:t xml:space="preserve"> above). </w:t>
        </w:r>
      </w:ins>
      <w:ins w:id="2241" w:author="mkoenig" w:date="2015-09-06T13:46:00Z">
        <w:r w:rsidR="004D68CA">
          <w:t>T</w:t>
        </w:r>
      </w:ins>
      <w:ins w:id="2242" w:author="mkoenig" w:date="2015-09-06T13:30:00Z">
        <w:r w:rsidRPr="00867982">
          <w:t>he best</w:t>
        </w:r>
        <w:r>
          <w:t xml:space="preserve"> performing</w:t>
        </w:r>
        <w:r w:rsidRPr="00867982">
          <w:t xml:space="preserve"> decision tree based on </w:t>
        </w:r>
        <w:r>
          <w:t xml:space="preserve">all factors, i.e. histological, biochemical, </w:t>
        </w:r>
        <w:proofErr w:type="spellStart"/>
        <w:r>
          <w:t>immunostaining</w:t>
        </w:r>
        <w:proofErr w:type="spellEnd"/>
        <w:r>
          <w:t xml:space="preserve"> factors and transcripts, resulted in a highly similar tree, </w:t>
        </w:r>
        <w:r w:rsidRPr="00526C39">
          <w:t>with the single change of using S100a4 instea</w:t>
        </w:r>
        <w:r>
          <w:t xml:space="preserve">d of Col1a1 for </w:t>
        </w:r>
        <w:r w:rsidRPr="00526C39">
          <w:t xml:space="preserve">c4 </w:t>
        </w:r>
        <w:r>
          <w:t>splitting, and providing</w:t>
        </w:r>
        <w:r w:rsidRPr="00526C39">
          <w:t xml:space="preserve"> GLDH as alternative </w:t>
        </w:r>
        <w:r>
          <w:t>factor to Fn1 to perform the</w:t>
        </w:r>
        <w:r w:rsidRPr="00526C39">
          <w:t xml:space="preserve"> c3</w:t>
        </w:r>
        <w:r>
          <w:t xml:space="preserve"> splitting</w:t>
        </w:r>
        <w:r w:rsidRPr="00526C39">
          <w:t>.</w:t>
        </w:r>
        <w:r>
          <w:t xml:space="preserve"> </w:t>
        </w:r>
      </w:ins>
      <w:ins w:id="2243" w:author="mkoenig" w:date="2015-09-06T13:47:00Z">
        <w:r w:rsidR="004D68CA">
          <w:t>By selecting a subset of good performing</w:t>
        </w:r>
      </w:ins>
      <w:ins w:id="2244" w:author="mkoenig" w:date="2015-09-06T13:48:00Z">
        <w:r w:rsidR="004D68CA">
          <w:t xml:space="preserve"> transcripts very good prediction performance </w:t>
        </w:r>
      </w:ins>
      <w:ins w:id="2245" w:author="mkoenig" w:date="2015-09-06T13:49:00Z">
        <w:r w:rsidR="004D68CA">
          <w:t>already</w:t>
        </w:r>
      </w:ins>
      <w:ins w:id="2246" w:author="mkoenig" w:date="2015-09-06T13:48:00Z">
        <w:r w:rsidR="004D68CA">
          <w:t xml:space="preserve"> </w:t>
        </w:r>
      </w:ins>
      <w:ins w:id="2247" w:author="mkoenig" w:date="2015-09-06T13:49:00Z">
        <w:r w:rsidR="004D68CA">
          <w:t>on a small subset of factors can be achieved (</w:t>
        </w:r>
        <w:r w:rsidR="004D68CA">
          <w:t>Figure10B red)</w:t>
        </w:r>
      </w:ins>
      <w:ins w:id="2248" w:author="mkoenig" w:date="2015-09-06T13:48:00Z">
        <w:r w:rsidR="004D68CA">
          <w:t>.</w:t>
        </w:r>
      </w:ins>
      <w:ins w:id="2249" w:author="mkoenig" w:date="2015-09-06T13:50:00Z">
        <w:r w:rsidR="000D62D1">
          <w:t xml:space="preserve"> </w:t>
        </w:r>
      </w:ins>
      <w:ins w:id="2250" w:author="mkoenig" w:date="2015-09-06T13:43:00Z">
        <w:r w:rsidR="00A575A4">
          <w:t xml:space="preserve">Our approach allows </w:t>
        </w:r>
        <w:r w:rsidR="000D62D1">
          <w:t>the prediction of progression</w:t>
        </w:r>
        <w:r w:rsidR="00A575A4">
          <w:t xml:space="preserve"> </w:t>
        </w:r>
      </w:ins>
      <w:ins w:id="2251" w:author="mkoenig" w:date="2015-09-06T13:50:00Z">
        <w:r w:rsidR="000D62D1">
          <w:t xml:space="preserve">after </w:t>
        </w:r>
      </w:ins>
      <w:ins w:id="2252" w:author="mkoenig" w:date="2015-09-06T13:43:00Z">
        <w:r w:rsidR="00A575A4">
          <w:t>BDL from an arbitrary subset of measured parameters.</w:t>
        </w:r>
      </w:ins>
      <w:del w:id="2253" w:author="mkoenig" w:date="2015-09-05T13:32:00Z">
        <w:r w:rsidR="002F4B33" w:rsidDel="00867982">
          <w:delText xml:space="preserve">Our next aim was to </w:delText>
        </w:r>
        <w:r w:rsidR="00D12AB5" w:rsidDel="00867982">
          <w:delText>find</w:delText>
        </w:r>
        <w:r w:rsidR="00402FCE" w:rsidRPr="005D3409" w:rsidDel="00867982">
          <w:delText xml:space="preserve"> combinations of factors allow</w:delText>
        </w:r>
        <w:r w:rsidR="00D12AB5" w:rsidDel="00867982">
          <w:delText>ing</w:delText>
        </w:r>
        <w:r w:rsidR="00402FCE" w:rsidRPr="005D3409" w:rsidDel="00867982">
          <w:delText xml:space="preserve"> </w:delText>
        </w:r>
        <w:r w:rsidR="00D12AB5" w:rsidDel="00867982">
          <w:delText>a prediction of the time after the ligation for a putative mouse</w:delText>
        </w:r>
      </w:del>
      <w:del w:id="2254" w:author="mkoenig" w:date="2015-09-04T18:33:00Z">
        <w:r w:rsidR="00D12AB5" w:rsidDel="00906EAD">
          <w:delText xml:space="preserve">. </w:delText>
        </w:r>
        <w:r w:rsidR="006B3D39" w:rsidDel="00906EAD">
          <w:delText xml:space="preserve">In a first approach a MANOVA combining two factors followed by a linear discriminant analysis </w:delText>
        </w:r>
        <w:r w:rsidR="00AB273F" w:rsidDel="00906EAD">
          <w:delText xml:space="preserve">(LDA) </w:delText>
        </w:r>
        <w:r w:rsidR="006B3D39" w:rsidDel="00906EAD">
          <w:delText>was performed. The combination of the parameters CTGF cells and Cyp1a2 yields high recall of 0.88 in the leave-one-out cross-validation in the disc</w:delText>
        </w:r>
        <w:r w:rsidR="00AB273F" w:rsidDel="00906EAD">
          <w:delText xml:space="preserve">riminant analysis, however, </w:delText>
        </w:r>
        <w:r w:rsidR="006B3D39" w:rsidDel="00906EAD">
          <w:delText xml:space="preserve">CTGF cells </w:delText>
        </w:r>
        <w:r w:rsidR="00AB273F" w:rsidDel="00906EAD">
          <w:delText xml:space="preserve">having only 3 repeats, violated the minimal requirement for MANOVA of this pair. The combination of </w:delText>
        </w:r>
        <w:r w:rsidR="00AB273F" w:rsidRPr="00AB273F" w:rsidDel="00906EAD">
          <w:delText>Cyp1a2</w:delText>
        </w:r>
        <w:r w:rsidR="00AB273F" w:rsidDel="00906EAD">
          <w:delText xml:space="preserve"> and Tgfb1 obtained a recall of 0.72 and high significance. It shows, that these parameters along with other top</w:delText>
        </w:r>
        <w:r w:rsidR="007E2122" w:rsidDel="00906EAD">
          <w:delText xml:space="preserve"> scorer</w:delText>
        </w:r>
        <w:r w:rsidR="00AB273F" w:rsidDel="00906EAD">
          <w:delText xml:space="preserve">s as Tnfrsf1a, Hk2, Fn1, </w:delText>
        </w:r>
        <w:r w:rsidR="007E2122" w:rsidDel="00906EAD">
          <w:delText>Cyp3a11, Il1b, Il10rb</w:delText>
        </w:r>
        <w:r w:rsidR="00AB273F" w:rsidDel="00906EAD">
          <w:delText xml:space="preserve"> are suitable marker candidates. </w:delText>
        </w:r>
        <w:r w:rsidR="007E2122" w:rsidDel="00906EAD">
          <w:delText>See Supplementary File 4 for more information.</w:delText>
        </w:r>
      </w:del>
    </w:p>
    <w:p w14:paraId="2752B69B" w14:textId="3AA98D57" w:rsidR="00DD08F6" w:rsidDel="00906EAD" w:rsidRDefault="00AB273F">
      <w:pPr>
        <w:rPr>
          <w:del w:id="2255" w:author="mkoenig" w:date="2015-09-04T18:33:00Z"/>
        </w:rPr>
      </w:pPr>
      <w:del w:id="2256" w:author="mkoenig" w:date="2015-09-04T18:33:00Z">
        <w:r w:rsidDel="00906EAD">
          <w:delText>However, using MANOVA and LDA with so few repeats is problematic. For instance, the check on normality of the parameter values for each time point is not reliable. Therefore we applied a more direct approach which uses fewer assumptions.</w:delText>
        </w:r>
        <w:r w:rsidR="007E2122" w:rsidDel="00906EAD">
          <w:delText xml:space="preserve"> </w:delText>
        </w:r>
        <w:r w:rsidR="00DD08F6" w:rsidDel="00906EAD">
          <w:delText xml:space="preserve">As </w:delText>
        </w:r>
        <w:r w:rsidR="00607F9B" w:rsidDel="00906EAD">
          <w:delText>many factors possess disjoint val</w:delText>
        </w:r>
        <w:r w:rsidR="00DD08F6" w:rsidDel="00906EAD">
          <w:delText xml:space="preserve">ue ranges </w:delText>
        </w:r>
        <w:r w:rsidR="00607F9B" w:rsidDel="00906EAD">
          <w:delText>at specific time points</w:delText>
        </w:r>
        <w:r w:rsidR="00DD08F6" w:rsidDel="00906EAD">
          <w:delText xml:space="preserve">, </w:delText>
        </w:r>
        <w:r w:rsidR="00607F9B" w:rsidDel="00906EAD">
          <w:delText>an</w:delText>
        </w:r>
        <w:r w:rsidR="00DD08F6" w:rsidDel="00906EAD">
          <w:delText xml:space="preserve"> assessment with b</w:delText>
        </w:r>
        <w:r w:rsidR="00402FCE" w:rsidRPr="005D3409" w:rsidDel="00906EAD">
          <w:delText>inary decision tree</w:delText>
        </w:r>
        <w:r w:rsidR="00DD08F6" w:rsidDel="00906EAD">
          <w:delText>s is possible wh</w:delText>
        </w:r>
        <w:r w:rsidR="00243545" w:rsidDel="00906EAD">
          <w:delText>ere to each node a question is attached, whether a specific factor has a smaller o</w:delText>
        </w:r>
        <w:r w:rsidR="007E2122" w:rsidDel="00906EAD">
          <w:delText>r</w:delText>
        </w:r>
        <w:r w:rsidR="00243545" w:rsidDel="00906EAD">
          <w:delText xml:space="preserve"> larger value th</w:delText>
        </w:r>
        <w:r w:rsidR="007E2122" w:rsidDel="00906EAD">
          <w:delText>a</w:delText>
        </w:r>
        <w:r w:rsidR="00243545" w:rsidDel="00906EAD">
          <w:delText xml:space="preserve">n a given </w:delText>
        </w:r>
        <w:r w:rsidR="00402FCE" w:rsidRPr="005D3409" w:rsidDel="00906EAD">
          <w:delText>threshold</w:delText>
        </w:r>
        <w:r w:rsidR="00DD08F6" w:rsidDel="00906EAD">
          <w:delText xml:space="preserve"> value</w:delText>
        </w:r>
        <w:r w:rsidR="00F422F3" w:rsidDel="00906EAD">
          <w:delText>.</w:delText>
        </w:r>
      </w:del>
    </w:p>
    <w:p w14:paraId="2B342137" w14:textId="38CFECD0" w:rsidR="000F6E53" w:rsidRPr="005D3409" w:rsidDel="00906EAD" w:rsidRDefault="00F422F3">
      <w:pPr>
        <w:rPr>
          <w:del w:id="2257" w:author="mkoenig" w:date="2015-09-04T18:34:00Z"/>
        </w:rPr>
      </w:pPr>
      <w:del w:id="2258" w:author="mkoenig" w:date="2015-09-04T18:34:00Z">
        <w:r w:rsidDel="00906EAD">
          <w:delText>Computationally, the</w:delText>
        </w:r>
        <w:r w:rsidR="00DD08F6" w:rsidRPr="005D3409" w:rsidDel="00906EAD">
          <w:delText xml:space="preserve"> decision tree is determined by the </w:delText>
        </w:r>
        <w:r w:rsidDel="00906EAD">
          <w:delText>rule</w:delText>
        </w:r>
        <w:r w:rsidR="00DD08F6" w:rsidRPr="005D3409" w:rsidDel="00906EAD">
          <w:delText xml:space="preserve"> that the </w:delText>
        </w:r>
        <w:r w:rsidDel="00906EAD">
          <w:delText xml:space="preserve">partial </w:delText>
        </w:r>
        <w:r w:rsidR="00DD08F6" w:rsidRPr="005D3409" w:rsidDel="00906EAD">
          <w:delText xml:space="preserve">separator with the </w:delText>
        </w:r>
        <w:r w:rsidR="00243545" w:rsidDel="00906EAD">
          <w:delText>largest relative gap</w:delText>
        </w:r>
        <w:r w:rsidR="00DD08F6" w:rsidRPr="005D3409" w:rsidDel="00906EAD">
          <w:delText xml:space="preserve"> is used. </w:delText>
        </w:r>
        <w:r w:rsidR="00402FCE" w:rsidRPr="005D3409" w:rsidDel="00906EAD">
          <w:delText xml:space="preserve">A partial separator </w:delText>
        </w:r>
        <w:r w:rsidR="00243545" w:rsidDel="00906EAD">
          <w:delText xml:space="preserve">is a combination of a factor and a threshold value, which </w:delText>
        </w:r>
        <w:r w:rsidR="00402FCE" w:rsidRPr="005D3409" w:rsidDel="00906EAD">
          <w:delText>splits a time fr</w:delText>
        </w:r>
        <w:r w:rsidDel="00906EAD">
          <w:delText>ame in subordinate time frames</w:delText>
        </w:r>
        <w:r w:rsidR="00BF49F5" w:rsidDel="00906EAD">
          <w:delText>,</w:delText>
        </w:r>
        <w:r w:rsidDel="00906EAD">
          <w:delText xml:space="preserve"> if</w:delText>
        </w:r>
        <w:r w:rsidR="00402FCE" w:rsidRPr="005D3409" w:rsidDel="00906EAD">
          <w:delText xml:space="preserve"> the respective value ranges </w:delText>
        </w:r>
        <w:r w:rsidDel="00906EAD">
          <w:delText>are</w:delText>
        </w:r>
        <w:r w:rsidR="00402FCE" w:rsidRPr="005D3409" w:rsidDel="00906EAD">
          <w:delText xml:space="preserve"> disjoint. The thresholds </w:delText>
        </w:r>
        <w:r w:rsidDel="00906EAD">
          <w:delText xml:space="preserve">of the decision tree </w:delText>
        </w:r>
        <w:r w:rsidR="00402FCE" w:rsidRPr="005D3409" w:rsidDel="00906EAD">
          <w:delText xml:space="preserve">are </w:delText>
        </w:r>
        <w:r w:rsidR="006D7A08" w:rsidDel="00906EAD">
          <w:delText>defin</w:delText>
        </w:r>
        <w:r w:rsidR="006D7A08" w:rsidRPr="005D3409" w:rsidDel="00906EAD">
          <w:delText xml:space="preserve">ed </w:delText>
        </w:r>
        <w:r w:rsidR="00402FCE" w:rsidRPr="005D3409" w:rsidDel="00906EAD">
          <w:delText>as the median of the gap between the ranges.</w:delText>
        </w:r>
        <w:r w:rsidDel="00906EAD">
          <w:delText xml:space="preserve"> For</w:delText>
        </w:r>
        <w:r w:rsidR="00402FCE" w:rsidRPr="005D3409" w:rsidDel="00906EAD">
          <w:delText xml:space="preserve"> a partial separator</w:delText>
        </w:r>
        <w:r w:rsidR="006D7A08" w:rsidDel="00906EAD">
          <w:delText>,</w:delText>
        </w:r>
        <w:r w:rsidR="00402FCE" w:rsidRPr="005D3409" w:rsidDel="00906EAD">
          <w:delText xml:space="preserve"> it is sufficient to split a time frame (except for the root of the decision tree), e.g. ALT s</w:delText>
        </w:r>
        <w:r w:rsidR="006D7A08" w:rsidDel="00906EAD">
          <w:delText>eparate</w:delText>
        </w:r>
        <w:r w:rsidR="00402FCE" w:rsidRPr="005D3409" w:rsidDel="00906EAD">
          <w:delText xml:space="preserve">s </w:delText>
        </w:r>
        <w:r w:rsidR="006D7A08" w:rsidDel="00906EAD">
          <w:delText xml:space="preserve">very </w:delText>
        </w:r>
        <w:r w:rsidR="006D7A08" w:rsidRPr="005D3409" w:rsidDel="00906EAD">
          <w:delText xml:space="preserve">well </w:delText>
        </w:r>
        <w:r w:rsidR="00402FCE" w:rsidRPr="00DC442C" w:rsidDel="00906EAD">
          <w:delText>0</w:delText>
        </w:r>
        <w:r w:rsidR="00E64DB5" w:rsidRPr="00DC442C" w:rsidDel="00906EAD">
          <w:delText xml:space="preserve">h </w:delText>
        </w:r>
        <w:r w:rsidR="00402FCE" w:rsidRPr="005D3409" w:rsidDel="00906EAD">
          <w:delText xml:space="preserve">from </w:delText>
        </w:r>
        <w:r w:rsidR="00402FCE" w:rsidRPr="00DC442C" w:rsidDel="00906EAD">
          <w:delText>6</w:delText>
        </w:r>
        <w:r w:rsidR="00E64DB5" w:rsidRPr="00DC442C" w:rsidDel="00906EAD">
          <w:delText>h</w:delText>
        </w:r>
        <w:r w:rsidR="00E64DB5" w:rsidDel="00906EAD">
          <w:delText xml:space="preserve"> </w:delText>
        </w:r>
        <w:r w:rsidR="00402FCE" w:rsidRPr="005D3409" w:rsidDel="00906EAD">
          <w:delText xml:space="preserve">(with respect to </w:delText>
        </w:r>
        <w:r w:rsidR="006D7A08" w:rsidDel="00906EAD">
          <w:delText xml:space="preserve">the </w:delText>
        </w:r>
        <w:r w:rsidR="00402FCE" w:rsidRPr="005D3409" w:rsidDel="00906EAD">
          <w:delText xml:space="preserve">time frame </w:delText>
        </w:r>
        <w:r w:rsidR="00402FCE" w:rsidRPr="00DC442C" w:rsidDel="00906EAD">
          <w:delText>0</w:delText>
        </w:r>
        <w:r w:rsidR="00E64DB5" w:rsidRPr="00DC442C" w:rsidDel="00906EAD">
          <w:delText>h-</w:delText>
        </w:r>
        <w:r w:rsidR="00402FCE" w:rsidRPr="00DC442C" w:rsidDel="00906EAD">
          <w:delText>6</w:delText>
        </w:r>
        <w:r w:rsidR="00E64DB5" w:rsidRPr="00DC442C" w:rsidDel="00906EAD">
          <w:delText>h</w:delText>
        </w:r>
        <w:r w:rsidR="00E64DB5" w:rsidDel="00906EAD">
          <w:delText>)</w:delText>
        </w:r>
        <w:r w:rsidR="006D7A08" w:rsidDel="00906EAD">
          <w:delText>,</w:delText>
        </w:r>
        <w:r w:rsidR="00402FCE" w:rsidRPr="005D3409" w:rsidDel="00906EAD">
          <w:delText xml:space="preserve"> although the values </w:delText>
        </w:r>
        <w:r w:rsidR="006D7A08" w:rsidDel="00906EAD">
          <w:delText xml:space="preserve">at </w:delText>
        </w:r>
        <w:r w:rsidR="00402FCE" w:rsidRPr="00DC442C" w:rsidDel="00906EAD">
          <w:delText>14</w:delText>
        </w:r>
        <w:r w:rsidR="00E64DB5" w:rsidRPr="00DC442C" w:rsidDel="00906EAD">
          <w:delText>d</w:delText>
        </w:r>
        <w:r w:rsidR="00E64DB5" w:rsidDel="00906EAD">
          <w:delText xml:space="preserve"> </w:delText>
        </w:r>
        <w:r w:rsidR="00402FCE" w:rsidRPr="005D3409" w:rsidDel="00906EAD">
          <w:delText xml:space="preserve">are similar to the values at </w:delText>
        </w:r>
        <w:r w:rsidR="00402FCE" w:rsidRPr="00DC442C" w:rsidDel="00906EAD">
          <w:delText>0</w:delText>
        </w:r>
        <w:r w:rsidR="00E64DB5" w:rsidRPr="00DC442C" w:rsidDel="00906EAD">
          <w:delText>h</w:delText>
        </w:r>
        <w:r w:rsidR="00E64DB5" w:rsidDel="00906EAD">
          <w:delText>.</w:delText>
        </w:r>
        <w:r w:rsidR="00243545" w:rsidDel="00906EAD">
          <w:delText xml:space="preserve"> </w:delText>
        </w:r>
        <w:r w:rsidR="007E2122" w:rsidDel="00906EAD">
          <w:delText>A partial separator is measured by</w:delText>
        </w:r>
        <w:r w:rsidR="00243545" w:rsidDel="00906EAD">
          <w:delText xml:space="preserve"> the quotient of the gap range and the value range</w:delText>
        </w:r>
        <w:r w:rsidR="007E2122" w:rsidDel="00906EAD">
          <w:delText>, the relative gap</w:delText>
        </w:r>
        <w:r w:rsidR="00243545" w:rsidDel="00906EAD">
          <w:delText>.</w:delText>
        </w:r>
      </w:del>
    </w:p>
    <w:p w14:paraId="3C0B2E04" w14:textId="11A955C0" w:rsidR="001C5EFB" w:rsidDel="001C5EFB" w:rsidRDefault="00F422F3">
      <w:pPr>
        <w:ind w:firstLine="0"/>
        <w:rPr>
          <w:del w:id="2259" w:author="mkoenig" w:date="2015-09-04T18:48:00Z"/>
          <w:b/>
        </w:rPr>
        <w:pPrChange w:id="2260" w:author="mkoenig" w:date="2015-09-04T18:46:00Z">
          <w:pPr/>
        </w:pPrChange>
      </w:pPr>
      <w:del w:id="2261" w:author="mkoenig" w:date="2015-09-05T13:33:00Z">
        <w:r w:rsidRPr="00C31300" w:rsidDel="00867982">
          <w:delText>T</w:delText>
        </w:r>
        <w:r w:rsidR="00402FCE" w:rsidRPr="00C31300" w:rsidDel="00867982">
          <w:delText xml:space="preserve">he </w:delText>
        </w:r>
      </w:del>
      <w:del w:id="2262" w:author="mkoenig" w:date="2015-09-04T18:35:00Z">
        <w:r w:rsidR="00402FCE" w:rsidRPr="00C31300" w:rsidDel="00906EAD">
          <w:delText>decision</w:delText>
        </w:r>
      </w:del>
      <w:del w:id="2263" w:author="mkoenig" w:date="2015-09-05T13:33:00Z">
        <w:r w:rsidR="00402FCE" w:rsidRPr="00C31300" w:rsidDel="00867982">
          <w:delText xml:space="preserve"> tree </w:delText>
        </w:r>
        <w:r w:rsidRPr="00C31300" w:rsidDel="00867982">
          <w:delText xml:space="preserve">to </w:delText>
        </w:r>
        <w:r w:rsidR="00243545" w:rsidRPr="00C31300" w:rsidDel="00867982">
          <w:delText>predict the time point</w:delText>
        </w:r>
        <w:r w:rsidRPr="00C31300" w:rsidDel="00867982">
          <w:delText xml:space="preserve"> </w:delText>
        </w:r>
        <w:r w:rsidR="00243545" w:rsidRPr="00C31300" w:rsidDel="00867982">
          <w:delText>computed</w:delText>
        </w:r>
        <w:r w:rsidR="00402FCE" w:rsidRPr="00C31300" w:rsidDel="00867982">
          <w:delText xml:space="preserve"> from all available data</w:delText>
        </w:r>
        <w:r w:rsidRPr="00C31300" w:rsidDel="00867982">
          <w:delText xml:space="preserve"> is shown in</w:delText>
        </w:r>
        <w:r w:rsidR="00402FCE" w:rsidRPr="00C31300" w:rsidDel="00867982">
          <w:delText xml:space="preserve"> </w:delText>
        </w:r>
        <w:r w:rsidR="009E231B" w:rsidDel="00867982">
          <w:delText>Figure</w:delText>
        </w:r>
        <w:r w:rsidR="007A05B9" w:rsidRPr="00C31300" w:rsidDel="00867982">
          <w:delText xml:space="preserve"> 1</w:delText>
        </w:r>
        <w:r w:rsidR="00106914" w:rsidRPr="00C31300" w:rsidDel="00867982">
          <w:delText>1</w:delText>
        </w:r>
      </w:del>
      <w:del w:id="2264" w:author="mkoenig" w:date="2015-09-04T18:35:00Z">
        <w:r w:rsidR="005D0545" w:rsidRPr="00C31300" w:rsidDel="00906EAD">
          <w:delText>A</w:delText>
        </w:r>
      </w:del>
      <w:del w:id="2265" w:author="mkoenig" w:date="2015-09-05T13:33:00Z">
        <w:r w:rsidR="00402FCE" w:rsidRPr="00C31300" w:rsidDel="00867982">
          <w:delText xml:space="preserve">. </w:delText>
        </w:r>
      </w:del>
      <w:moveToRangeStart w:id="2266" w:author="mkoenig" w:date="2015-09-04T18:46:00Z" w:name="move429155746"/>
      <w:moveTo w:id="2267" w:author="mkoenig" w:date="2015-09-04T18:46:00Z">
        <w:del w:id="2268" w:author="mkoenig" w:date="2015-09-04T18:47:00Z">
          <w:r w:rsidR="001C5EFB" w:rsidRPr="006D187B" w:rsidDel="001C5EFB">
            <w:delText>As the decision trees are automatically</w:delText>
          </w:r>
          <w:r w:rsidR="001C5EFB" w:rsidRPr="005D3409" w:rsidDel="001C5EFB">
            <w:delText xml:space="preserve"> generated, </w:delText>
          </w:r>
          <w:r w:rsidR="001C5EFB" w:rsidDel="001C5EFB">
            <w:delText xml:space="preserve">their </w:delText>
          </w:r>
        </w:del>
        <w:del w:id="2269" w:author="mkoenig" w:date="2015-09-05T13:37:00Z">
          <w:r w:rsidR="001C5EFB" w:rsidDel="002669AE">
            <w:delText xml:space="preserve">predictive capacity </w:delText>
          </w:r>
          <w:r w:rsidR="001C5EFB" w:rsidRPr="005D3409" w:rsidDel="002669AE">
            <w:delText>can be tested with the leave</w:delText>
          </w:r>
          <w:r w:rsidR="001C5EFB" w:rsidDel="002669AE">
            <w:delText>-</w:delText>
          </w:r>
          <w:r w:rsidR="001C5EFB" w:rsidRPr="005D3409" w:rsidDel="002669AE">
            <w:delText>one</w:delText>
          </w:r>
          <w:r w:rsidR="001C5EFB" w:rsidDel="002669AE">
            <w:delText>-</w:delText>
          </w:r>
          <w:r w:rsidR="001C5EFB" w:rsidRPr="005D3409" w:rsidDel="002669AE">
            <w:delText>out approach. For each mouse</w:delText>
          </w:r>
          <w:r w:rsidR="001C5EFB" w:rsidDel="002669AE">
            <w:delText xml:space="preserve"> in the experiment</w:delText>
          </w:r>
          <w:r w:rsidR="001C5EFB" w:rsidRPr="005D3409" w:rsidDel="002669AE">
            <w:delText>, a decision tree is generated</w:delText>
          </w:r>
          <w:r w:rsidR="001C5EFB" w:rsidDel="002669AE">
            <w:delText xml:space="preserve"> under the exclusion of</w:delText>
          </w:r>
          <w:r w:rsidR="001C5EFB" w:rsidRPr="005D3409" w:rsidDel="002669AE">
            <w:delText xml:space="preserve"> data </w:delText>
          </w:r>
          <w:r w:rsidR="001C5EFB" w:rsidDel="002669AE">
            <w:delText>from</w:delText>
          </w:r>
          <w:r w:rsidR="001C5EFB" w:rsidRPr="005D3409" w:rsidDel="002669AE">
            <w:delText xml:space="preserve"> this mouse. Then, the</w:delText>
          </w:r>
          <w:r w:rsidR="001C5EFB" w:rsidDel="002669AE">
            <w:delText xml:space="preserve"> decision tree is evaluated with the factor values of this mouse </w:delText>
          </w:r>
          <w:r w:rsidR="001C5EFB" w:rsidRPr="005D3409" w:rsidDel="002669AE">
            <w:delText xml:space="preserve">and compared with </w:delText>
          </w:r>
          <w:r w:rsidR="001C5EFB" w:rsidDel="002669AE">
            <w:delText>its</w:delText>
          </w:r>
          <w:r w:rsidR="001C5EFB" w:rsidRPr="005D3409" w:rsidDel="002669AE">
            <w:delText xml:space="preserve"> </w:delText>
          </w:r>
          <w:r w:rsidR="001C5EFB" w:rsidDel="002669AE">
            <w:delText>true</w:delText>
          </w:r>
          <w:r w:rsidR="001C5EFB" w:rsidRPr="005D3409" w:rsidDel="002669AE">
            <w:delText xml:space="preserve"> time point.</w:delText>
          </w:r>
        </w:del>
      </w:moveTo>
    </w:p>
    <w:p w14:paraId="68375EC9" w14:textId="419631A7" w:rsidR="001C5EFB" w:rsidRPr="00F00430" w:rsidDel="001C5EFB" w:rsidRDefault="001C5EFB">
      <w:pPr>
        <w:rPr>
          <w:del w:id="2270" w:author="mkoenig" w:date="2015-09-04T18:48:00Z"/>
        </w:rPr>
      </w:pPr>
      <w:moveTo w:id="2271" w:author="mkoenig" w:date="2015-09-04T18:46:00Z">
        <w:del w:id="2272" w:author="mkoenig" w:date="2015-09-04T18:48:00Z">
          <w:r w:rsidRPr="00F00430" w:rsidDel="001C5EFB">
            <w:delText xml:space="preserve">Doing so, 24 of 40 mice were not accountable by the decision tree, because the factors CTGF- and </w:delText>
          </w:r>
          <w:r w:rsidRPr="00F00430" w:rsidDel="001C5EFB">
            <w:rPr>
              <w:rFonts w:ascii="Symbol" w:hAnsi="Symbol"/>
            </w:rPr>
            <w:delText></w:delText>
          </w:r>
          <w:r w:rsidRPr="00F00430" w:rsidDel="001C5EFB">
            <w:delText>-SMA-positive cells used in all trees were only measured for 24 mice (3 of 5 repeats). Of the 24 accountable mice, the predictions were correct for 15. For those 9 wrong predictions, the predicted time point was adjacent to the true time point. 4 of them misclassified between 18h and 30h, 3 between 2d and 5d, one between 5d and 14d, as well as between 0h and 6h. The reason for misclassification is always an extreme value of the left out mouse.</w:delText>
          </w:r>
        </w:del>
      </w:moveTo>
    </w:p>
    <w:moveToRangeEnd w:id="2266"/>
    <w:p w14:paraId="09EB0AB5" w14:textId="2CC336A2" w:rsidR="000F6E53" w:rsidRPr="005D3409" w:rsidDel="00117CCB" w:rsidRDefault="00402FCE">
      <w:pPr>
        <w:ind w:firstLine="0"/>
        <w:rPr>
          <w:del w:id="2273" w:author="mkoenig" w:date="2015-09-04T19:50:00Z"/>
        </w:rPr>
        <w:pPrChange w:id="2274" w:author="mkoenig" w:date="2015-09-05T10:52:00Z">
          <w:pPr/>
        </w:pPrChange>
      </w:pPr>
      <w:del w:id="2275" w:author="mkoenig" w:date="2015-09-04T18:38:00Z">
        <w:r w:rsidRPr="00C31300" w:rsidDel="00906EAD">
          <w:delText>This decision tree recalls the available data, i</w:delText>
        </w:r>
        <w:r w:rsidR="00160545" w:rsidRPr="00C31300" w:rsidDel="00906EAD">
          <w:delText>.e. the time point of every</w:delText>
        </w:r>
        <w:r w:rsidRPr="00C31300" w:rsidDel="00906EAD">
          <w:delText xml:space="preserve"> mouse is correctly predicted.</w:delText>
        </w:r>
        <w:r w:rsidRPr="005D3409" w:rsidDel="00906EAD">
          <w:delText xml:space="preserve"> It relies mainly on the factors CTGF</w:delText>
        </w:r>
        <w:r w:rsidR="00FB3C89" w:rsidDel="00906EAD">
          <w:delText>-</w:delText>
        </w:r>
        <w:r w:rsidRPr="005D3409" w:rsidDel="00906EAD">
          <w:delText xml:space="preserve"> and </w:delText>
        </w:r>
        <w:r w:rsidR="00FB3C89" w:rsidRPr="00FB3C89" w:rsidDel="00906EAD">
          <w:rPr>
            <w:rFonts w:ascii="Symbol" w:hAnsi="Symbol"/>
          </w:rPr>
          <w:delText></w:delText>
        </w:r>
        <w:r w:rsidR="00FB3C89" w:rsidDel="00906EAD">
          <w:delText>-</w:delText>
        </w:r>
        <w:r w:rsidRPr="005D3409" w:rsidDel="00906EAD">
          <w:delText>SMA</w:delText>
        </w:r>
        <w:r w:rsidR="00FB3C89" w:rsidDel="00906EAD">
          <w:delText>-positive cells</w:delText>
        </w:r>
        <w:r w:rsidR="007918CC" w:rsidDel="00906EAD">
          <w:delText xml:space="preserve">. </w:delText>
        </w:r>
      </w:del>
      <w:del w:id="2276" w:author="mkoenig" w:date="2015-09-04T19:50:00Z">
        <w:r w:rsidR="00484443" w:rsidDel="00117CCB">
          <w:delText>This is consistent with d</w:delText>
        </w:r>
        <w:r w:rsidR="00790404" w:rsidDel="00117CCB">
          <w:delText xml:space="preserve">ata from </w:delText>
        </w:r>
        <w:r w:rsidR="00AA7033" w:rsidDel="00117CCB">
          <w:delText>other</w:delText>
        </w:r>
        <w:r w:rsidR="00790404" w:rsidDel="00117CCB">
          <w:delText xml:space="preserve"> studies</w:delText>
        </w:r>
        <w:r w:rsidR="001F1041" w:rsidDel="00117CCB">
          <w:delText>,</w:delText>
        </w:r>
        <w:r w:rsidR="00790404" w:rsidDel="00117CCB">
          <w:delText xml:space="preserve"> which observed </w:delText>
        </w:r>
        <w:r w:rsidR="00AA7033" w:rsidDel="00117CCB">
          <w:delText xml:space="preserve">a correlation of </w:delText>
        </w:r>
        <w:r w:rsidR="00790404" w:rsidDel="00117CCB">
          <w:delText>increased CTGF levels w</w:delText>
        </w:r>
        <w:r w:rsidR="00790404" w:rsidRPr="004F39D5" w:rsidDel="00117CCB">
          <w:delText>ith histological fibrosis stage</w:delText>
        </w:r>
        <w:r w:rsidR="00AA7033" w:rsidRPr="004F39D5" w:rsidDel="00117CCB">
          <w:delText xml:space="preserve">s </w:delText>
        </w:r>
        <w:r w:rsidR="00DD2920" w:rsidRPr="004F39D5" w:rsidDel="00117CCB">
          <w:delText>[</w:delText>
        </w:r>
        <w:r w:rsidR="004F39D5" w:rsidRPr="004F39D5" w:rsidDel="00117CCB">
          <w:delText>62</w:delText>
        </w:r>
        <w:r w:rsidR="00AA7033" w:rsidRPr="004F39D5" w:rsidDel="00117CCB">
          <w:delText xml:space="preserve">; </w:delText>
        </w:r>
        <w:r w:rsidR="004F39D5" w:rsidRPr="004F39D5" w:rsidDel="00117CCB">
          <w:delText>63</w:delText>
        </w:r>
        <w:r w:rsidR="00DD2920" w:rsidRPr="004F39D5" w:rsidDel="00117CCB">
          <w:delText>]</w:delText>
        </w:r>
        <w:r w:rsidR="007E2122" w:rsidDel="00117CCB">
          <w:delText>,</w:delText>
        </w:r>
        <w:r w:rsidR="00AA7033" w:rsidRPr="004F39D5" w:rsidDel="00117CCB">
          <w:delText xml:space="preserve"> </w:delText>
        </w:r>
        <w:r w:rsidR="00D85458" w:rsidDel="00117CCB">
          <w:delText>s</w:delText>
        </w:r>
        <w:r w:rsidR="00790404" w:rsidDel="00117CCB">
          <w:delText>uggest</w:delText>
        </w:r>
        <w:r w:rsidR="007E2122" w:rsidDel="00117CCB">
          <w:delText>ing</w:delText>
        </w:r>
        <w:r w:rsidR="00790404" w:rsidDel="00117CCB">
          <w:delText xml:space="preserve"> </w:delText>
        </w:r>
        <w:r w:rsidR="00AA7033" w:rsidDel="00117CCB">
          <w:delText xml:space="preserve">CTGF as </w:delText>
        </w:r>
        <w:r w:rsidR="00790404" w:rsidDel="00117CCB">
          <w:delText xml:space="preserve">a valuable diagnostic </w:delText>
        </w:r>
        <w:r w:rsidR="00AA7033" w:rsidDel="00117CCB">
          <w:delText xml:space="preserve">target, since it can be measured in </w:delText>
        </w:r>
        <w:r w:rsidR="003F40AB" w:rsidDel="00117CCB">
          <w:delText>patients’</w:delText>
        </w:r>
        <w:r w:rsidR="00AA7033" w:rsidDel="00117CCB">
          <w:delText xml:space="preserve"> blood and maybe used to </w:delText>
        </w:r>
        <w:r w:rsidR="00790404" w:rsidDel="00117CCB">
          <w:delText>follow-up o</w:delText>
        </w:r>
        <w:r w:rsidR="00AA7033" w:rsidDel="00117CCB">
          <w:delText>n</w:delText>
        </w:r>
        <w:r w:rsidR="00790404" w:rsidDel="00117CCB">
          <w:delText xml:space="preserve"> patients suffering from chronic liver diseases</w:delText>
        </w:r>
        <w:r w:rsidR="00D85458" w:rsidDel="00117CCB">
          <w:delText xml:space="preserve"> </w:delText>
        </w:r>
        <w:r w:rsidR="00DD2920" w:rsidDel="00117CCB">
          <w:delText>[</w:delText>
        </w:r>
        <w:r w:rsidR="004F39D5" w:rsidDel="00117CCB">
          <w:delText>64</w:delText>
        </w:r>
        <w:r w:rsidR="00DD2920" w:rsidDel="00117CCB">
          <w:delText>]</w:delText>
        </w:r>
        <w:r w:rsidR="00790404" w:rsidDel="00117CCB">
          <w:delText xml:space="preserve">. </w:delText>
        </w:r>
      </w:del>
      <w:del w:id="2277" w:author="mkoenig" w:date="2015-09-04T18:39:00Z">
        <w:r w:rsidR="007918CC" w:rsidDel="00906EAD">
          <w:delText>Other f</w:delText>
        </w:r>
        <w:r w:rsidRPr="005D3409" w:rsidDel="00906EAD">
          <w:delText xml:space="preserve">actors </w:delText>
        </w:r>
        <w:r w:rsidR="00BE0324" w:rsidDel="00906EAD">
          <w:delText>identifi</w:delText>
        </w:r>
        <w:r w:rsidR="00501C36" w:rsidDel="00906EAD">
          <w:delText xml:space="preserve">ed are Tnfrsf1a, Gstm1, and </w:delText>
        </w:r>
        <w:r w:rsidR="000F112C" w:rsidDel="00906EAD">
          <w:delText>Il</w:delText>
        </w:r>
        <w:r w:rsidRPr="005D3409" w:rsidDel="00906EAD">
          <w:delText xml:space="preserve">28b. </w:delText>
        </w:r>
      </w:del>
      <w:del w:id="2278" w:author="mkoenig" w:date="2015-09-04T19:50:00Z">
        <w:r w:rsidRPr="005D3409" w:rsidDel="00117CCB">
          <w:delText>Tnfrsf1a (tumor necrosis factor 1</w:delText>
        </w:r>
        <w:r w:rsidR="00605233" w:rsidDel="00117CCB">
          <w:delText xml:space="preserve">, see </w:delText>
        </w:r>
        <w:r w:rsidR="009E231B" w:rsidDel="00117CCB">
          <w:delText>Figure</w:delText>
        </w:r>
        <w:r w:rsidR="00605233" w:rsidDel="00117CCB">
          <w:delText xml:space="preserve"> 6L</w:delText>
        </w:r>
        <w:r w:rsidRPr="005D3409" w:rsidDel="00117CCB">
          <w:delText>) aggravate</w:delText>
        </w:r>
        <w:r w:rsidR="00324753" w:rsidDel="00117CCB">
          <w:delText xml:space="preserve">s </w:delText>
        </w:r>
        <w:r w:rsidR="00DD2920" w:rsidDel="00117CCB">
          <w:delText>steatohepatitis [</w:delText>
        </w:r>
        <w:r w:rsidR="004F39D5" w:rsidDel="00117CCB">
          <w:delText>65</w:delText>
        </w:r>
        <w:r w:rsidR="00DD2920" w:rsidDel="00117CCB">
          <w:delText>]</w:delText>
        </w:r>
        <w:r w:rsidRPr="005D3409" w:rsidDel="00117CCB">
          <w:delText xml:space="preserve"> and is essential for </w:delText>
        </w:r>
        <w:r w:rsidR="00BE0324" w:rsidDel="00117CCB">
          <w:delText>HSC</w:delText>
        </w:r>
        <w:r w:rsidRPr="005D3409" w:rsidDel="00117CCB">
          <w:delText xml:space="preserve"> proliferation and </w:delText>
        </w:r>
        <w:r w:rsidR="00BE0324" w:rsidDel="00117CCB">
          <w:delText>ECM</w:delText>
        </w:r>
        <w:r w:rsidR="00DD2920" w:rsidDel="00117CCB">
          <w:delText xml:space="preserve"> remodeling [</w:delText>
        </w:r>
        <w:r w:rsidR="004F39D5" w:rsidDel="00117CCB">
          <w:delText>66</w:delText>
        </w:r>
        <w:r w:rsidR="00DD2920" w:rsidDel="00117CCB">
          <w:delText>]</w:delText>
        </w:r>
        <w:r w:rsidRPr="005D3409" w:rsidDel="00117CCB">
          <w:delText>. Polymorphisms of Gstm1 (glutathione-S-transferase mu 1</w:delText>
        </w:r>
        <w:r w:rsidR="00605233" w:rsidDel="00117CCB">
          <w:delText xml:space="preserve">, see </w:delText>
        </w:r>
        <w:r w:rsidR="009E231B" w:rsidDel="00117CCB">
          <w:delText>Figure</w:delText>
        </w:r>
        <w:r w:rsidR="00605233" w:rsidDel="00117CCB">
          <w:delText xml:space="preserve"> 6C</w:delText>
        </w:r>
        <w:r w:rsidRPr="005D3409" w:rsidDel="00117CCB">
          <w:delText>) are a risk factor in alcoholic liver c</w:delText>
        </w:r>
        <w:r w:rsidR="00DD2920" w:rsidDel="00117CCB">
          <w:delText>irrhosis [</w:delText>
        </w:r>
        <w:r w:rsidR="004F39D5" w:rsidDel="00117CCB">
          <w:delText>67</w:delText>
        </w:r>
        <w:r w:rsidR="00DD2920" w:rsidDel="00117CCB">
          <w:delText>]</w:delText>
        </w:r>
        <w:r w:rsidR="00605233" w:rsidDel="00117CCB">
          <w:delText>.</w:delText>
        </w:r>
        <w:r w:rsidR="00484443" w:rsidDel="00117CCB">
          <w:delText xml:space="preserve"> </w:delText>
        </w:r>
        <w:r w:rsidR="000F112C" w:rsidDel="00117CCB">
          <w:delText>Il</w:delText>
        </w:r>
        <w:r w:rsidR="00484443" w:rsidDel="00117CCB">
          <w:delText xml:space="preserve">28b </w:delText>
        </w:r>
        <w:r w:rsidR="00605233" w:rsidDel="00117CCB">
          <w:delText>(interleukin 28</w:delText>
        </w:r>
        <w:r w:rsidR="00605233" w:rsidDel="00117CCB">
          <w:rPr>
            <w:rFonts w:cs="Times New Roman"/>
          </w:rPr>
          <w:delText>β</w:delText>
        </w:r>
        <w:r w:rsidR="00605233" w:rsidDel="00117CCB">
          <w:delText xml:space="preserve">, see </w:delText>
        </w:r>
        <w:r w:rsidR="009E231B" w:rsidDel="00117CCB">
          <w:delText>Figure</w:delText>
        </w:r>
        <w:r w:rsidR="00605233" w:rsidDel="00117CCB">
          <w:delText xml:space="preserve"> 6K) </w:delText>
        </w:r>
        <w:r w:rsidR="00484443" w:rsidDel="00117CCB">
          <w:delText>polymorphisms are associated with</w:delText>
        </w:r>
        <w:r w:rsidR="009F44B4" w:rsidDel="00117CCB">
          <w:delText xml:space="preserve"> fibrosis progression in patients with chronic hepatitis C</w:delText>
        </w:r>
        <w:r w:rsidR="009F44B4" w:rsidRPr="009F44B4" w:rsidDel="00117CCB">
          <w:delText xml:space="preserve"> </w:delText>
        </w:r>
        <w:r w:rsidR="00DD2920" w:rsidDel="00117CCB">
          <w:delText>[</w:delText>
        </w:r>
        <w:r w:rsidR="004F39D5" w:rsidDel="00117CCB">
          <w:delText>68</w:delText>
        </w:r>
        <w:r w:rsidR="00DD2920" w:rsidDel="00117CCB">
          <w:delText>]</w:delText>
        </w:r>
        <w:r w:rsidRPr="005D3409" w:rsidDel="00117CCB">
          <w:delText>.</w:delText>
        </w:r>
      </w:del>
    </w:p>
    <w:p w14:paraId="19067F6C" w14:textId="786DB6C6" w:rsidR="000F6E53" w:rsidRPr="005D3409" w:rsidDel="00526C39" w:rsidRDefault="00402FCE">
      <w:pPr>
        <w:ind w:firstLine="0"/>
        <w:rPr>
          <w:del w:id="2279" w:author="mkoenig" w:date="2015-09-06T12:42:00Z"/>
        </w:rPr>
        <w:pPrChange w:id="2280" w:author="mkoenig" w:date="2015-09-05T10:52:00Z">
          <w:pPr/>
        </w:pPrChange>
      </w:pPr>
      <w:moveFromRangeStart w:id="2281" w:author="mkoenig" w:date="2015-09-04T18:46:00Z" w:name="move429155746"/>
      <w:moveFrom w:id="2282" w:author="mkoenig" w:date="2015-09-04T18:46:00Z">
        <w:del w:id="2283" w:author="mkoenig" w:date="2015-09-06T12:42:00Z">
          <w:r w:rsidRPr="006D187B" w:rsidDel="00526C39">
            <w:delText>As the decision trees are automatically</w:delText>
          </w:r>
          <w:r w:rsidRPr="005D3409" w:rsidDel="00526C39">
            <w:delText xml:space="preserve"> generated, </w:delText>
          </w:r>
          <w:r w:rsidR="006D187B" w:rsidDel="00526C39">
            <w:delText>their</w:delText>
          </w:r>
          <w:r w:rsidR="00923A62" w:rsidDel="00526C39">
            <w:delText xml:space="preserve"> predictive capacity </w:delText>
          </w:r>
          <w:r w:rsidRPr="005D3409" w:rsidDel="00526C39">
            <w:delText>can be tested with the leave</w:delText>
          </w:r>
          <w:r w:rsidR="003F40AB" w:rsidDel="00526C39">
            <w:delText>-</w:delText>
          </w:r>
          <w:r w:rsidRPr="005D3409" w:rsidDel="00526C39">
            <w:delText>one</w:delText>
          </w:r>
          <w:r w:rsidR="003F40AB" w:rsidDel="00526C39">
            <w:delText>-</w:delText>
          </w:r>
          <w:r w:rsidRPr="005D3409" w:rsidDel="00526C39">
            <w:delText>out approach. For each mouse</w:delText>
          </w:r>
          <w:r w:rsidR="00160545" w:rsidDel="00526C39">
            <w:delText xml:space="preserve"> in the experiment</w:delText>
          </w:r>
          <w:r w:rsidRPr="005D3409" w:rsidDel="00526C39">
            <w:delText>, a decision tree is generated</w:delText>
          </w:r>
          <w:r w:rsidR="00160545" w:rsidDel="00526C39">
            <w:delText xml:space="preserve"> under the exclusion of</w:delText>
          </w:r>
          <w:r w:rsidRPr="005D3409" w:rsidDel="00526C39">
            <w:delText xml:space="preserve"> data </w:delText>
          </w:r>
          <w:r w:rsidR="006D187B" w:rsidDel="00526C39">
            <w:delText>from</w:delText>
          </w:r>
          <w:r w:rsidRPr="005D3409" w:rsidDel="00526C39">
            <w:delText xml:space="preserve"> this mouse. Then, the</w:delText>
          </w:r>
          <w:r w:rsidR="00160545" w:rsidDel="00526C39">
            <w:delText xml:space="preserve"> decision tree is evaluated with the factor values of this mouse </w:delText>
          </w:r>
          <w:r w:rsidRPr="005D3409" w:rsidDel="00526C39">
            <w:delText xml:space="preserve">and compared with </w:delText>
          </w:r>
          <w:r w:rsidR="00160545" w:rsidDel="00526C39">
            <w:delText>its</w:delText>
          </w:r>
          <w:r w:rsidRPr="005D3409" w:rsidDel="00526C39">
            <w:delText xml:space="preserve"> </w:delText>
          </w:r>
          <w:r w:rsidR="00160545" w:rsidDel="00526C39">
            <w:delText>true</w:delText>
          </w:r>
          <w:r w:rsidRPr="005D3409" w:rsidDel="00526C39">
            <w:delText xml:space="preserve"> time point.</w:delText>
          </w:r>
        </w:del>
      </w:moveFrom>
    </w:p>
    <w:p w14:paraId="29531885" w14:textId="0060F625" w:rsidR="000F6E53" w:rsidRPr="005D3409" w:rsidDel="001C5EFB" w:rsidRDefault="006D187B">
      <w:pPr>
        <w:ind w:firstLine="0"/>
        <w:pPrChange w:id="2284" w:author="mkoenig" w:date="2015-09-05T10:52:00Z">
          <w:pPr/>
        </w:pPrChange>
      </w:pPr>
      <w:moveFrom w:id="2285" w:author="mkoenig" w:date="2015-09-04T18:46:00Z">
        <w:r w:rsidDel="001C5EFB">
          <w:t>Doing so,</w:t>
        </w:r>
        <w:r w:rsidR="00402FCE" w:rsidRPr="005D3409" w:rsidDel="001C5EFB">
          <w:t xml:space="preserve"> </w:t>
        </w:r>
        <w:r w:rsidR="003F40AB" w:rsidDel="001C5EFB">
          <w:t xml:space="preserve">24 of 40 </w:t>
        </w:r>
        <w:r w:rsidR="003F40AB" w:rsidRPr="005D3409" w:rsidDel="001C5EFB">
          <w:t>mice were not accountable by the decision tree, because the factors CTGF</w:t>
        </w:r>
        <w:r w:rsidR="003F40AB" w:rsidDel="001C5EFB">
          <w:t>-</w:t>
        </w:r>
        <w:r w:rsidR="003F40AB" w:rsidRPr="005D3409" w:rsidDel="001C5EFB">
          <w:t xml:space="preserve"> and </w:t>
        </w:r>
        <w:r w:rsidR="003F40AB" w:rsidRPr="00635CE0" w:rsidDel="001C5EFB">
          <w:rPr>
            <w:rFonts w:ascii="Symbol" w:hAnsi="Symbol"/>
          </w:rPr>
          <w:t></w:t>
        </w:r>
        <w:r w:rsidR="003F40AB" w:rsidDel="001C5EFB">
          <w:t>-</w:t>
        </w:r>
        <w:r w:rsidR="003F40AB" w:rsidRPr="005D3409" w:rsidDel="001C5EFB">
          <w:t>SMA</w:t>
        </w:r>
        <w:r w:rsidR="003F40AB" w:rsidDel="001C5EFB">
          <w:t>-</w:t>
        </w:r>
        <w:r w:rsidR="003F40AB" w:rsidRPr="005D3409" w:rsidDel="001C5EFB">
          <w:t xml:space="preserve">positive cells used in </w:t>
        </w:r>
        <w:r w:rsidR="003F40AB" w:rsidDel="001C5EFB">
          <w:t>all</w:t>
        </w:r>
        <w:r w:rsidR="003F40AB" w:rsidRPr="005D3409" w:rsidDel="001C5EFB">
          <w:t xml:space="preserve"> trees were </w:t>
        </w:r>
        <w:r w:rsidR="003F40AB" w:rsidDel="001C5EFB">
          <w:t xml:space="preserve">only measured for 24 mice (3 of 5 repeats). Of the 24 accountable mice, the </w:t>
        </w:r>
        <w:r w:rsidR="00402FCE" w:rsidRPr="005D3409" w:rsidDel="001C5EFB">
          <w:t>prediction</w:t>
        </w:r>
        <w:r w:rsidDel="001C5EFB">
          <w:t>s</w:t>
        </w:r>
        <w:r w:rsidR="00402FCE" w:rsidRPr="005D3409" w:rsidDel="001C5EFB">
          <w:t xml:space="preserve"> </w:t>
        </w:r>
        <w:r w:rsidDel="001C5EFB">
          <w:t>were</w:t>
        </w:r>
        <w:r w:rsidR="00402FCE" w:rsidRPr="005D3409" w:rsidDel="001C5EFB">
          <w:t xml:space="preserve"> correct for 15</w:t>
        </w:r>
        <w:r w:rsidR="003F40AB" w:rsidDel="001C5EFB">
          <w:t xml:space="preserve">. </w:t>
        </w:r>
        <w:r w:rsidR="00402FCE" w:rsidRPr="005D3409" w:rsidDel="001C5EFB">
          <w:t>For th</w:t>
        </w:r>
        <w:r w:rsidR="009330C5" w:rsidDel="001C5EFB">
          <w:t>ose</w:t>
        </w:r>
        <w:r w:rsidR="00402FCE" w:rsidRPr="005D3409" w:rsidDel="001C5EFB">
          <w:t xml:space="preserve"> 9 </w:t>
        </w:r>
        <w:r w:rsidR="003F40AB" w:rsidDel="001C5EFB">
          <w:t xml:space="preserve">wrong </w:t>
        </w:r>
        <w:r w:rsidR="00402FCE" w:rsidRPr="005D3409" w:rsidDel="001C5EFB">
          <w:t>predictions, the predict</w:t>
        </w:r>
        <w:r w:rsidR="00160545" w:rsidDel="001C5EFB">
          <w:t>ed time point was adjacent to the true time point</w:t>
        </w:r>
        <w:r w:rsidR="00402FCE" w:rsidRPr="005D3409" w:rsidDel="001C5EFB">
          <w:t xml:space="preserve">. 4 of them </w:t>
        </w:r>
        <w:r w:rsidR="00B8182A" w:rsidRPr="005D3409" w:rsidDel="001C5EFB">
          <w:t>mis</w:t>
        </w:r>
        <w:r w:rsidR="00B8182A" w:rsidDel="001C5EFB">
          <w:t xml:space="preserve">classified </w:t>
        </w:r>
        <w:r w:rsidR="00402FCE" w:rsidRPr="005D3409" w:rsidDel="001C5EFB">
          <w:t xml:space="preserve">between </w:t>
        </w:r>
        <w:r w:rsidR="00402FCE" w:rsidRPr="000F43B6" w:rsidDel="001C5EFB">
          <w:t>18</w:t>
        </w:r>
        <w:r w:rsidR="00E64DB5" w:rsidRPr="000F43B6" w:rsidDel="001C5EFB">
          <w:t>h</w:t>
        </w:r>
        <w:r w:rsidR="00E64DB5" w:rsidDel="001C5EFB">
          <w:t xml:space="preserve"> </w:t>
        </w:r>
        <w:r w:rsidR="00402FCE" w:rsidRPr="005D3409" w:rsidDel="001C5EFB">
          <w:t xml:space="preserve">and </w:t>
        </w:r>
        <w:r w:rsidR="00402FCE" w:rsidRPr="000F43B6" w:rsidDel="001C5EFB">
          <w:t>30</w:t>
        </w:r>
        <w:r w:rsidR="00E64DB5" w:rsidRPr="000F43B6" w:rsidDel="001C5EFB">
          <w:t>h</w:t>
        </w:r>
        <w:r w:rsidR="00E64DB5" w:rsidDel="001C5EFB">
          <w:t>,</w:t>
        </w:r>
        <w:r w:rsidR="00402FCE" w:rsidRPr="005D3409" w:rsidDel="001C5EFB">
          <w:t xml:space="preserve"> 3 between </w:t>
        </w:r>
        <w:r w:rsidR="00402FCE" w:rsidRPr="000F43B6" w:rsidDel="001C5EFB">
          <w:t>2</w:t>
        </w:r>
        <w:r w:rsidR="00E64DB5" w:rsidRPr="000F43B6" w:rsidDel="001C5EFB">
          <w:t xml:space="preserve">d </w:t>
        </w:r>
        <w:r w:rsidR="00402FCE" w:rsidRPr="005D3409" w:rsidDel="001C5EFB">
          <w:t xml:space="preserve">and </w:t>
        </w:r>
        <w:r w:rsidR="00402FCE" w:rsidRPr="000F43B6" w:rsidDel="001C5EFB">
          <w:t>5</w:t>
        </w:r>
        <w:r w:rsidR="00E64DB5" w:rsidRPr="000F43B6" w:rsidDel="001C5EFB">
          <w:t>d</w:t>
        </w:r>
        <w:r w:rsidR="00E64DB5" w:rsidDel="001C5EFB">
          <w:t>,</w:t>
        </w:r>
        <w:r w:rsidR="00402FCE" w:rsidRPr="005D3409" w:rsidDel="001C5EFB">
          <w:t xml:space="preserve"> one between </w:t>
        </w:r>
        <w:r w:rsidR="00402FCE" w:rsidRPr="000F43B6" w:rsidDel="001C5EFB">
          <w:t>5</w:t>
        </w:r>
        <w:r w:rsidR="00E64DB5" w:rsidRPr="000F43B6" w:rsidDel="001C5EFB">
          <w:t>d</w:t>
        </w:r>
        <w:r w:rsidR="00E64DB5" w:rsidDel="001C5EFB">
          <w:t xml:space="preserve"> </w:t>
        </w:r>
        <w:r w:rsidR="00402FCE" w:rsidRPr="005D3409" w:rsidDel="001C5EFB">
          <w:t xml:space="preserve">and </w:t>
        </w:r>
        <w:r w:rsidR="00402FCE" w:rsidRPr="000F43B6" w:rsidDel="001C5EFB">
          <w:t>14</w:t>
        </w:r>
        <w:r w:rsidR="00E64DB5" w:rsidRPr="000F43B6" w:rsidDel="001C5EFB">
          <w:t>d</w:t>
        </w:r>
        <w:r w:rsidR="00E64DB5" w:rsidDel="001C5EFB">
          <w:t>,</w:t>
        </w:r>
        <w:r w:rsidR="00402FCE" w:rsidRPr="005D3409" w:rsidDel="001C5EFB">
          <w:t xml:space="preserve"> as well as </w:t>
        </w:r>
        <w:r w:rsidR="009330C5" w:rsidDel="001C5EFB">
          <w:t xml:space="preserve">between </w:t>
        </w:r>
        <w:r w:rsidR="00402FCE" w:rsidRPr="000F43B6" w:rsidDel="001C5EFB">
          <w:t>0</w:t>
        </w:r>
        <w:r w:rsidR="00E64DB5" w:rsidRPr="000F43B6" w:rsidDel="001C5EFB">
          <w:t>h</w:t>
        </w:r>
        <w:r w:rsidR="00E64DB5" w:rsidDel="001C5EFB">
          <w:t xml:space="preserve"> </w:t>
        </w:r>
        <w:r w:rsidR="00402FCE" w:rsidRPr="005D3409" w:rsidDel="001C5EFB">
          <w:t xml:space="preserve">and </w:t>
        </w:r>
        <w:r w:rsidR="00402FCE" w:rsidRPr="000F43B6" w:rsidDel="001C5EFB">
          <w:t>6</w:t>
        </w:r>
        <w:r w:rsidR="00E64DB5" w:rsidRPr="000F43B6" w:rsidDel="001C5EFB">
          <w:t>h</w:t>
        </w:r>
        <w:r w:rsidR="00E64DB5" w:rsidDel="001C5EFB">
          <w:t>.</w:t>
        </w:r>
        <w:r w:rsidR="00402FCE" w:rsidRPr="005D3409" w:rsidDel="001C5EFB">
          <w:t xml:space="preserve"> The reason for </w:t>
        </w:r>
        <w:r w:rsidR="00B8182A" w:rsidRPr="005D3409" w:rsidDel="001C5EFB">
          <w:t>mis</w:t>
        </w:r>
        <w:r w:rsidR="00B8182A" w:rsidDel="001C5EFB">
          <w:t>classification</w:t>
        </w:r>
        <w:r w:rsidR="00B8182A" w:rsidRPr="005D3409" w:rsidDel="001C5EFB">
          <w:t xml:space="preserve"> </w:t>
        </w:r>
        <w:r w:rsidR="00402FCE" w:rsidRPr="005D3409" w:rsidDel="001C5EFB">
          <w:t xml:space="preserve">is </w:t>
        </w:r>
        <w:r w:rsidR="00160545" w:rsidDel="001C5EFB">
          <w:t xml:space="preserve">always </w:t>
        </w:r>
        <w:r w:rsidR="00402FCE" w:rsidRPr="005D3409" w:rsidDel="001C5EFB">
          <w:t>an extreme value of the left out mouse.</w:t>
        </w:r>
      </w:moveFrom>
    </w:p>
    <w:moveFromRangeEnd w:id="2281"/>
    <w:p w14:paraId="73E06853" w14:textId="1FE846FA" w:rsidR="00B8182A" w:rsidRPr="005D3409" w:rsidDel="001C5EFB" w:rsidRDefault="00B8182A">
      <w:pPr>
        <w:ind w:firstLine="0"/>
        <w:rPr>
          <w:del w:id="2286" w:author="mkoenig" w:date="2015-09-04T18:49:00Z"/>
        </w:rPr>
        <w:pPrChange w:id="2287" w:author="mkoenig" w:date="2015-09-05T10:52:00Z">
          <w:pPr/>
        </w:pPrChange>
      </w:pPr>
      <w:commentRangeStart w:id="2288"/>
      <w:del w:id="2289" w:author="mkoenig" w:date="2015-09-04T18:49:00Z">
        <w:r w:rsidDel="001C5EFB">
          <w:delText xml:space="preserve">As most of the misclassifications occurred between </w:delText>
        </w:r>
        <w:r w:rsidRPr="000F43B6" w:rsidDel="001C5EFB">
          <w:delText>18</w:delText>
        </w:r>
        <w:r w:rsidR="00E64DB5" w:rsidRPr="000F43B6" w:rsidDel="001C5EFB">
          <w:delText>h</w:delText>
        </w:r>
        <w:r w:rsidR="009330C5" w:rsidDel="001C5EFB">
          <w:delText xml:space="preserve"> and </w:delText>
        </w:r>
        <w:r w:rsidRPr="000F43B6" w:rsidDel="001C5EFB">
          <w:delText>30</w:delText>
        </w:r>
        <w:r w:rsidR="00E64DB5" w:rsidRPr="000F43B6" w:rsidDel="001C5EFB">
          <w:delText>h</w:delText>
        </w:r>
        <w:r w:rsidR="00E64DB5" w:rsidDel="001C5EFB">
          <w:delText>,</w:delText>
        </w:r>
        <w:r w:rsidDel="001C5EFB">
          <w:delText xml:space="preserve"> </w:delText>
        </w:r>
        <w:r w:rsidRPr="006A6352" w:rsidDel="001C5EFB">
          <w:delText xml:space="preserve">reliability </w:delText>
        </w:r>
        <w:r w:rsidR="00535BB1" w:rsidDel="001C5EFB">
          <w:delText>is presumably improved if these time points are combined. Thus, for the next series of decision trees, phases instead of time points shall be predicted</w:delText>
        </w:r>
        <w:r w:rsidDel="001C5EFB">
          <w:delText xml:space="preserve">. As the histological </w:delText>
        </w:r>
        <w:r w:rsidRPr="005D3409" w:rsidDel="001C5EFB">
          <w:delText xml:space="preserve">factor </w:delText>
        </w:r>
        <w:r w:rsidDel="001C5EFB">
          <w:delText>“</w:delText>
        </w:r>
        <w:r w:rsidRPr="005D3409" w:rsidDel="001C5EFB">
          <w:delText>CTGF</w:delText>
        </w:r>
        <w:r w:rsidDel="001C5EFB">
          <w:delText>-positive cells”</w:delText>
        </w:r>
        <w:r w:rsidRPr="005D3409" w:rsidDel="001C5EFB">
          <w:delText xml:space="preserve"> </w:delText>
        </w:r>
        <w:r w:rsidDel="001C5EFB">
          <w:delText>i</w:delText>
        </w:r>
        <w:r w:rsidRPr="005D3409" w:rsidDel="001C5EFB">
          <w:delText xml:space="preserve">s </w:delText>
        </w:r>
        <w:r w:rsidDel="001C5EFB">
          <w:delText xml:space="preserve">the only separator between </w:delText>
        </w:r>
        <w:r w:rsidRPr="000F43B6" w:rsidDel="001C5EFB">
          <w:delText>18</w:delText>
        </w:r>
        <w:r w:rsidR="00E64DB5" w:rsidRPr="000F43B6" w:rsidDel="001C5EFB">
          <w:delText>h</w:delText>
        </w:r>
        <w:r w:rsidR="00E64DB5" w:rsidDel="001C5EFB">
          <w:delText xml:space="preserve"> </w:delText>
        </w:r>
        <w:r w:rsidDel="001C5EFB">
          <w:delText>and</w:delText>
        </w:r>
        <w:r w:rsidRPr="005D3409" w:rsidDel="001C5EFB">
          <w:delText xml:space="preserve"> </w:delText>
        </w:r>
        <w:r w:rsidRPr="000F43B6" w:rsidDel="001C5EFB">
          <w:delText>30</w:delText>
        </w:r>
        <w:r w:rsidR="00E64DB5" w:rsidRPr="000F43B6" w:rsidDel="001C5EFB">
          <w:delText>h</w:delText>
        </w:r>
        <w:r w:rsidR="009330C5" w:rsidDel="001C5EFB">
          <w:delText>,</w:delText>
        </w:r>
        <w:r w:rsidR="00E64DB5" w:rsidDel="001C5EFB">
          <w:delText xml:space="preserve"> </w:delText>
        </w:r>
        <w:r w:rsidR="00535BB1" w:rsidDel="001C5EFB">
          <w:delText>decision trees for time points must use this factor, while for the prediction of phases, decision trees are possible that do</w:delText>
        </w:r>
        <w:r w:rsidDel="001C5EFB">
          <w:delText xml:space="preserve"> not depend on histologic parameters.</w:delText>
        </w:r>
        <w:r w:rsidRPr="005D3409" w:rsidDel="001C5EFB">
          <w:delText xml:space="preserve"> </w:delText>
        </w:r>
      </w:del>
    </w:p>
    <w:p w14:paraId="030F3955" w14:textId="5B6F3398" w:rsidR="000F6E53" w:rsidRPr="005D3409" w:rsidDel="00A36EE3" w:rsidRDefault="00573176">
      <w:pPr>
        <w:ind w:firstLine="0"/>
        <w:rPr>
          <w:del w:id="2290" w:author="mkoenig" w:date="2015-09-05T11:52:00Z"/>
        </w:rPr>
        <w:pPrChange w:id="2291" w:author="mkoenig" w:date="2015-09-05T10:52:00Z">
          <w:pPr/>
        </w:pPrChange>
      </w:pPr>
      <w:del w:id="2292" w:author="mkoenig" w:date="2015-09-04T18:49:00Z">
        <w:r w:rsidRPr="00573176" w:rsidDel="001C5EFB">
          <w:delText xml:space="preserve">The decision tree to </w:delText>
        </w:r>
        <w:r w:rsidR="003369FC" w:rsidDel="001C5EFB">
          <w:delText>predict the disease</w:delText>
        </w:r>
        <w:r w:rsidRPr="00573176" w:rsidDel="001C5EFB">
          <w:delText xml:space="preserve"> </w:delText>
        </w:r>
        <w:r w:rsidDel="001C5EFB">
          <w:delText xml:space="preserve">phase </w:delText>
        </w:r>
        <w:r w:rsidRPr="00573176" w:rsidDel="001C5EFB">
          <w:delText xml:space="preserve">deduced from all available data is </w:delText>
        </w:r>
        <w:r w:rsidRPr="00C31300" w:rsidDel="001C5EFB">
          <w:delText xml:space="preserve">shown in </w:delText>
        </w:r>
        <w:r w:rsidR="009E231B" w:rsidDel="001C5EFB">
          <w:delText>Figure</w:delText>
        </w:r>
        <w:r w:rsidR="007A05B9" w:rsidRPr="00C31300" w:rsidDel="001C5EFB">
          <w:delText xml:space="preserve"> 1</w:delText>
        </w:r>
        <w:r w:rsidR="00106914" w:rsidRPr="00C31300" w:rsidDel="001C5EFB">
          <w:delText>1</w:delText>
        </w:r>
        <w:r w:rsidR="005D0545" w:rsidRPr="00C31300" w:rsidDel="001C5EFB">
          <w:delText>B</w:delText>
        </w:r>
        <w:r w:rsidRPr="00DF04B8" w:rsidDel="001C5EFB">
          <w:delText xml:space="preserve">. </w:delText>
        </w:r>
        <w:r w:rsidR="007B0E76" w:rsidDel="001C5EFB">
          <w:delText>Il</w:delText>
        </w:r>
        <w:r w:rsidR="007B0E76" w:rsidRPr="005D3409" w:rsidDel="001C5EFB">
          <w:delText xml:space="preserve">28b and CTGF </w:delText>
        </w:r>
        <w:r w:rsidR="007B0E76" w:rsidDel="001C5EFB">
          <w:delText xml:space="preserve">are contained as decision parameters, like in </w:delText>
        </w:r>
        <w:r w:rsidR="003369FC" w:rsidDel="001C5EFB">
          <w:delText>the decision tree for time points</w:delText>
        </w:r>
        <w:r w:rsidDel="001C5EFB">
          <w:delText>.</w:delText>
        </w:r>
        <w:r w:rsidR="00DF5CB5" w:rsidDel="001C5EFB">
          <w:delText xml:space="preserve"> </w:delText>
        </w:r>
      </w:del>
      <w:del w:id="2293" w:author="mkoenig" w:date="2015-09-05T11:54:00Z">
        <w:r w:rsidR="00DF5CB5" w:rsidDel="00A36EE3">
          <w:delText>Additionally, Fn1 (</w:delText>
        </w:r>
        <w:r w:rsidR="00142701" w:rsidDel="00A36EE3">
          <w:delText xml:space="preserve">Fibronectin, see </w:delText>
        </w:r>
        <w:r w:rsidR="009E231B" w:rsidDel="00A36EE3">
          <w:delText>Figure</w:delText>
        </w:r>
        <w:r w:rsidR="00142701" w:rsidDel="00A36EE3">
          <w:delText xml:space="preserve"> 6G</w:delText>
        </w:r>
        <w:r w:rsidR="00402FCE" w:rsidRPr="005D3409" w:rsidDel="00A36EE3">
          <w:delText xml:space="preserve">) is used, a constituent of the </w:delText>
        </w:r>
        <w:r w:rsidR="009330C5" w:rsidDel="00A36EE3">
          <w:delText>ECM</w:delText>
        </w:r>
        <w:r w:rsidR="00402FCE" w:rsidRPr="005D3409" w:rsidDel="00A36EE3">
          <w:delText xml:space="preserve"> in liver fibrosis.</w:delText>
        </w:r>
        <w:r w:rsidR="006A1F26" w:rsidDel="00A36EE3">
          <w:delText xml:space="preserve"> </w:delText>
        </w:r>
      </w:del>
      <w:del w:id="2294" w:author="mkoenig" w:date="2015-09-04T18:50:00Z">
        <w:r w:rsidR="00402FCE" w:rsidRPr="005D3409" w:rsidDel="001C5EFB">
          <w:delText>The leave-one-out approach yielded decision trees</w:delText>
        </w:r>
        <w:r w:rsidR="009330C5" w:rsidDel="001C5EFB">
          <w:delText>,</w:delText>
        </w:r>
        <w:r w:rsidR="00402FCE" w:rsidRPr="005D3409" w:rsidDel="001C5EFB">
          <w:delText xml:space="preserve"> </w:delText>
        </w:r>
        <w:r w:rsidR="007B0E76" w:rsidDel="001C5EFB">
          <w:delText>for which 29 of 40 mice could</w:delText>
        </w:r>
        <w:r w:rsidR="007B0E76" w:rsidRPr="005D3409" w:rsidDel="001C5EFB">
          <w:delText xml:space="preserve"> be assessed because </w:delText>
        </w:r>
        <w:r w:rsidR="007B0E76" w:rsidDel="001C5EFB">
          <w:delText xml:space="preserve">the parameter </w:delText>
        </w:r>
        <w:r w:rsidR="007B0E76" w:rsidRPr="005D3409" w:rsidDel="001C5EFB">
          <w:delText>CTGF</w:delText>
        </w:r>
        <w:r w:rsidR="007B0E76" w:rsidDel="001C5EFB">
          <w:delText>-positive cells</w:delText>
        </w:r>
        <w:r w:rsidR="007B0E76" w:rsidRPr="005D3409" w:rsidDel="001C5EFB">
          <w:delText xml:space="preserve"> was</w:delText>
        </w:r>
        <w:r w:rsidR="007B0E76" w:rsidDel="001C5EFB">
          <w:delText xml:space="preserve"> </w:delText>
        </w:r>
        <w:r w:rsidR="007B0E76" w:rsidRPr="005D3409" w:rsidDel="001C5EFB">
          <w:delText>measured</w:delText>
        </w:r>
        <w:r w:rsidR="007B0E76" w:rsidDel="001C5EFB">
          <w:delText xml:space="preserve"> for the left out mouse</w:delText>
        </w:r>
        <w:r w:rsidR="007B0E76" w:rsidRPr="005D3409" w:rsidDel="001C5EFB">
          <w:delText xml:space="preserve">. </w:delText>
        </w:r>
        <w:r w:rsidR="007B0E76" w:rsidDel="001C5EFB">
          <w:delText>They predicted</w:delText>
        </w:r>
        <w:r w:rsidR="00402FCE" w:rsidRPr="005D3409" w:rsidDel="001C5EFB">
          <w:delText xml:space="preserve"> the phase for 28 of 29 mice</w:delText>
        </w:r>
        <w:r w:rsidR="007B0E76" w:rsidRPr="007B0E76" w:rsidDel="001C5EFB">
          <w:delText xml:space="preserve"> </w:delText>
        </w:r>
        <w:r w:rsidR="007B0E76" w:rsidRPr="005D3409" w:rsidDel="001C5EFB">
          <w:delText>correctly</w:delText>
        </w:r>
        <w:r w:rsidR="007B0E76" w:rsidDel="001C5EFB">
          <w:delText xml:space="preserve">. </w:delText>
        </w:r>
        <w:r w:rsidR="00402FCE" w:rsidRPr="005D3409" w:rsidDel="001C5EFB">
          <w:delText xml:space="preserve">The wrong prediction </w:delText>
        </w:r>
        <w:r w:rsidDel="001C5EFB">
          <w:delText>was caused by</w:delText>
        </w:r>
        <w:r w:rsidR="006A1F26" w:rsidDel="001C5EFB">
          <w:delText xml:space="preserve"> the transcript value of </w:delText>
        </w:r>
        <w:r w:rsidR="003369FC" w:rsidDel="001C5EFB">
          <w:delText>Il</w:delText>
        </w:r>
        <w:r w:rsidR="003369FC" w:rsidRPr="005D3409" w:rsidDel="001C5EFB">
          <w:delText xml:space="preserve">10rb </w:delText>
        </w:r>
        <w:r w:rsidR="00402FCE" w:rsidRPr="005D3409" w:rsidDel="001C5EFB">
          <w:delText>for the left-out mouse</w:delText>
        </w:r>
        <w:r w:rsidR="009330C5" w:rsidDel="001C5EFB">
          <w:delText>,</w:delText>
        </w:r>
        <w:r w:rsidR="00402FCE" w:rsidRPr="005D3409" w:rsidDel="001C5EFB">
          <w:delText xml:space="preserve"> </w:delText>
        </w:r>
        <w:r w:rsidDel="001C5EFB">
          <w:delText>which</w:delText>
        </w:r>
        <w:r w:rsidR="003369FC" w:rsidDel="001C5EFB">
          <w:delText xml:space="preserve"> </w:delText>
        </w:r>
        <w:r w:rsidR="00402FCE" w:rsidRPr="005D3409" w:rsidDel="001C5EFB">
          <w:delText xml:space="preserve">is </w:delText>
        </w:r>
        <w:r w:rsidR="003369FC" w:rsidDel="001C5EFB">
          <w:delText>far from the values of the other mice of the same time point</w:delText>
        </w:r>
        <w:r w:rsidR="00402FCE" w:rsidRPr="005D3409" w:rsidDel="001C5EFB">
          <w:delText xml:space="preserve">, and the </w:delText>
        </w:r>
        <w:r w:rsidR="003369FC" w:rsidDel="001C5EFB">
          <w:delText xml:space="preserve">algorithm did not select this </w:delText>
        </w:r>
        <w:r w:rsidR="00402FCE" w:rsidRPr="005D3409" w:rsidDel="001C5EFB">
          <w:delText xml:space="preserve">factor </w:delText>
        </w:r>
        <w:r w:rsidDel="001C5EFB">
          <w:delText>as a predictor for all other</w:delText>
        </w:r>
        <w:r w:rsidR="00402FCE" w:rsidRPr="005D3409" w:rsidDel="001C5EFB">
          <w:delText xml:space="preserve"> decision trees.</w:delText>
        </w:r>
      </w:del>
    </w:p>
    <w:p w14:paraId="435B67CC" w14:textId="0E0A2A61" w:rsidR="009B491A" w:rsidDel="00F00430" w:rsidRDefault="007E2122">
      <w:pPr>
        <w:ind w:firstLine="0"/>
        <w:rPr>
          <w:del w:id="2295" w:author="mkoenig" w:date="2015-09-05T10:45:00Z"/>
        </w:rPr>
        <w:pPrChange w:id="2296" w:author="mkoenig" w:date="2015-09-04T18:50:00Z">
          <w:pPr/>
        </w:pPrChange>
      </w:pPr>
      <w:del w:id="2297" w:author="mkoenig" w:date="2015-09-05T10:52:00Z">
        <w:r w:rsidDel="00F00430">
          <w:delText>T</w:delText>
        </w:r>
        <w:r w:rsidR="00402FCE" w:rsidRPr="005D3409" w:rsidDel="00F00430">
          <w:delText>he histopathological factors (cell count</w:delText>
        </w:r>
        <w:r w:rsidR="0082221B" w:rsidDel="00F00430">
          <w:delText>s</w:delText>
        </w:r>
        <w:r w:rsidR="00402FCE" w:rsidRPr="005D3409" w:rsidDel="00F00430">
          <w:delText xml:space="preserve">) were </w:delText>
        </w:r>
        <w:r w:rsidR="007B0E76" w:rsidDel="00F00430">
          <w:delText xml:space="preserve">only measured only for 24 mice. After their exclusion, </w:delText>
        </w:r>
      </w:del>
      <w:del w:id="2298" w:author="mkoenig" w:date="2015-09-04T18:50:00Z">
        <w:r w:rsidR="007B0E76" w:rsidDel="001C5EFB">
          <w:delText>all 40 mice can be subjected to the leave-one-out test</w:delText>
        </w:r>
        <w:r w:rsidR="003F40AB" w:rsidDel="001C5EFB">
          <w:delText>, in which</w:delText>
        </w:r>
        <w:r w:rsidR="007B0E76" w:rsidDel="001C5EFB">
          <w:delText xml:space="preserve"> </w:delText>
        </w:r>
        <w:r w:rsidR="00402FCE" w:rsidRPr="005D3409" w:rsidDel="001C5EFB">
          <w:delText>37 of 40 predictions were correct</w:delText>
        </w:r>
        <w:r w:rsidR="005F31B9" w:rsidDel="001C5EFB">
          <w:delText>.</w:delText>
        </w:r>
        <w:r w:rsidR="00402FCE" w:rsidRPr="005D3409" w:rsidDel="001C5EFB">
          <w:delText xml:space="preserve"> </w:delText>
        </w:r>
        <w:r w:rsidR="00DD774C" w:rsidDel="001C5EFB">
          <w:delText>W</w:delText>
        </w:r>
        <w:r w:rsidR="00402FCE" w:rsidRPr="005D3409" w:rsidDel="001C5EFB">
          <w:delText xml:space="preserve">rong predictions </w:delText>
        </w:r>
        <w:r w:rsidR="00DD774C" w:rsidDel="001C5EFB">
          <w:delText>we</w:delText>
        </w:r>
        <w:r w:rsidR="00402FCE" w:rsidRPr="005D3409" w:rsidDel="001C5EFB">
          <w:delText xml:space="preserve">re the result of </w:delText>
        </w:r>
        <w:r w:rsidR="006A1F26" w:rsidDel="001C5EFB">
          <w:delText xml:space="preserve">outlying values </w:delText>
        </w:r>
        <w:r w:rsidR="00DD774C" w:rsidDel="001C5EFB">
          <w:delText>for</w:delText>
        </w:r>
        <w:r w:rsidR="006A1F26" w:rsidDel="001C5EFB">
          <w:delText xml:space="preserve"> Cyp1a2 </w:delText>
        </w:r>
        <w:r w:rsidR="00605233" w:rsidDel="001C5EFB">
          <w:delText>(</w:delText>
        </w:r>
        <w:r w:rsidR="009E231B" w:rsidDel="001C5EFB">
          <w:delText>Figure</w:delText>
        </w:r>
        <w:r w:rsidR="00605233" w:rsidDel="001C5EFB">
          <w:delText xml:space="preserve"> 6A) </w:delText>
        </w:r>
        <w:r w:rsidR="006A1F26" w:rsidDel="001C5EFB">
          <w:delText xml:space="preserve">and </w:delText>
        </w:r>
        <w:r w:rsidR="000F112C" w:rsidDel="001C5EFB">
          <w:delText>Il</w:delText>
        </w:r>
        <w:r w:rsidR="00402FCE" w:rsidRPr="005D3409" w:rsidDel="001C5EFB">
          <w:delText xml:space="preserve">10rb (which were chosen as the </w:delText>
        </w:r>
        <w:r w:rsidR="0082221B" w:rsidRPr="0082221B" w:rsidDel="001C5EFB">
          <w:delText>decision</w:delText>
        </w:r>
        <w:r w:rsidR="0082221B" w:rsidDel="001C5EFB">
          <w:delText xml:space="preserve"> </w:delText>
        </w:r>
        <w:r w:rsidR="00402FCE" w:rsidRPr="005D3409" w:rsidDel="001C5EFB">
          <w:delText xml:space="preserve">factors for the decision tree </w:delText>
        </w:r>
        <w:r w:rsidR="00DD774C" w:rsidDel="001C5EFB">
          <w:delText>in</w:delText>
        </w:r>
        <w:r w:rsidR="00402FCE" w:rsidRPr="005D3409" w:rsidDel="001C5EFB">
          <w:delText xml:space="preserve"> these cases)</w:delText>
        </w:r>
        <w:r w:rsidR="00DD774C" w:rsidDel="001C5EFB">
          <w:delText>,</w:delText>
        </w:r>
        <w:r w:rsidR="00402FCE" w:rsidRPr="005D3409" w:rsidDel="001C5EFB">
          <w:delText xml:space="preserve"> and the largest value </w:delText>
        </w:r>
        <w:r w:rsidR="00DD774C" w:rsidDel="001C5EFB">
          <w:delText>for</w:delText>
        </w:r>
        <w:r w:rsidR="00402FCE" w:rsidRPr="005D3409" w:rsidDel="001C5EFB">
          <w:delText xml:space="preserve"> Cdh2. As cadherin is not excreted</w:delText>
        </w:r>
        <w:r w:rsidR="00573176" w:rsidDel="001C5EFB">
          <w:delText xml:space="preserve"> and presumably not suited as a serum marker</w:delText>
        </w:r>
        <w:r w:rsidR="00402FCE" w:rsidRPr="005D3409" w:rsidDel="001C5EFB">
          <w:delText>, it was also exclude</w:delText>
        </w:r>
        <w:r w:rsidR="006A1F26" w:rsidDel="001C5EFB">
          <w:delText>d. Finally</w:delText>
        </w:r>
        <w:r w:rsidR="0082221B" w:rsidDel="001C5EFB">
          <w:delText>,</w:delText>
        </w:r>
        <w:r w:rsidR="006A1F26" w:rsidDel="001C5EFB">
          <w:delText xml:space="preserve"> a decision tree of </w:delText>
        </w:r>
        <w:r w:rsidR="000F112C" w:rsidDel="001C5EFB">
          <w:delText>Il</w:delText>
        </w:r>
        <w:r w:rsidR="006A1F26" w:rsidDel="001C5EFB">
          <w:delText xml:space="preserve">28b, Fn1, </w:delText>
        </w:r>
        <w:r w:rsidR="00501C36" w:rsidDel="001C5EFB">
          <w:delText xml:space="preserve">and </w:delText>
        </w:r>
        <w:r w:rsidR="000F112C" w:rsidDel="001C5EFB">
          <w:delText>Il</w:delText>
        </w:r>
        <w:r w:rsidR="00402FCE" w:rsidRPr="005D3409" w:rsidDel="001C5EFB">
          <w:delText xml:space="preserve">2 </w:delText>
        </w:r>
        <w:r w:rsidR="009E231B" w:rsidDel="001C5EFB">
          <w:delText>(Figures</w:delText>
        </w:r>
        <w:r w:rsidR="00045B1E" w:rsidDel="001C5EFB">
          <w:delText xml:space="preserve"> 6K, G, and J) </w:delText>
        </w:r>
        <w:r w:rsidR="00DD774C" w:rsidDel="001C5EFB">
          <w:delText>wa</w:delText>
        </w:r>
        <w:r w:rsidR="00402FCE" w:rsidRPr="005D3409" w:rsidDel="001C5EFB">
          <w:delText>s formed</w:delText>
        </w:r>
        <w:r w:rsidR="00DD774C" w:rsidDel="001C5EFB">
          <w:delText>,</w:delText>
        </w:r>
        <w:r w:rsidR="00402FCE" w:rsidRPr="005D3409" w:rsidDel="001C5EFB">
          <w:delText xml:space="preserve"> </w:delText>
        </w:r>
        <w:r w:rsidR="00B22957" w:rsidDel="001C5EFB">
          <w:delText xml:space="preserve">genes whose gene products are likely to be excreted and more easily </w:delText>
        </w:r>
        <w:r w:rsidR="00402FCE" w:rsidRPr="00C31300" w:rsidDel="001C5EFB">
          <w:delText>observable</w:delText>
        </w:r>
        <w:r w:rsidR="006A1F26" w:rsidRPr="00C31300" w:rsidDel="001C5EFB">
          <w:delText xml:space="preserve"> </w:delText>
        </w:r>
        <w:r w:rsidR="005D0545" w:rsidRPr="00C31300" w:rsidDel="001C5EFB">
          <w:delText>(</w:delText>
        </w:r>
        <w:r w:rsidR="009E231B" w:rsidDel="001C5EFB">
          <w:delText>Figure</w:delText>
        </w:r>
        <w:r w:rsidR="007A05B9" w:rsidRPr="00C31300" w:rsidDel="001C5EFB">
          <w:delText xml:space="preserve"> 1</w:delText>
        </w:r>
        <w:r w:rsidR="00106914" w:rsidRPr="00C31300" w:rsidDel="001C5EFB">
          <w:delText>1</w:delText>
        </w:r>
        <w:r w:rsidR="005D0545" w:rsidRPr="00C31300" w:rsidDel="001C5EFB">
          <w:delText>C)</w:delText>
        </w:r>
        <w:r w:rsidR="00402FCE" w:rsidRPr="00C31300" w:rsidDel="001C5EFB">
          <w:delText>. The leave</w:delText>
        </w:r>
        <w:r w:rsidR="003F40AB" w:rsidRPr="00C31300" w:rsidDel="001C5EFB">
          <w:delText>-</w:delText>
        </w:r>
        <w:r w:rsidR="00402FCE" w:rsidRPr="00C31300" w:rsidDel="001C5EFB">
          <w:delText>one</w:delText>
        </w:r>
        <w:r w:rsidR="003F40AB" w:rsidDel="001C5EFB">
          <w:delText>-</w:delText>
        </w:r>
        <w:r w:rsidR="00DD774C" w:rsidDel="001C5EFB">
          <w:delText xml:space="preserve">out </w:delText>
        </w:r>
        <w:r w:rsidR="00402FCE" w:rsidRPr="005D3409" w:rsidDel="001C5EFB">
          <w:delText xml:space="preserve">test </w:delText>
        </w:r>
        <w:r w:rsidR="00DD774C" w:rsidRPr="005D3409" w:rsidDel="001C5EFB">
          <w:delText>a</w:delText>
        </w:r>
        <w:r w:rsidR="003F40AB" w:rsidDel="001C5EFB">
          <w:delText>gain</w:delText>
        </w:r>
        <w:r w:rsidR="00DD774C" w:rsidRPr="005D3409" w:rsidDel="001C5EFB">
          <w:delText xml:space="preserve"> </w:delText>
        </w:r>
        <w:r w:rsidR="00402FCE" w:rsidRPr="005D3409" w:rsidDel="001C5EFB">
          <w:delText>yielded 37 of 40 correct predictions.</w:delText>
        </w:r>
        <w:r w:rsidDel="001C5EFB">
          <w:delText xml:space="preserve"> See Supplementary File 3 for more details.</w:delText>
        </w:r>
      </w:del>
    </w:p>
    <w:p w14:paraId="303AF33D" w14:textId="04D91D59" w:rsidR="00922FF5" w:rsidRPr="00922FF5" w:rsidRDefault="006A1ECC">
      <w:pPr>
        <w:pStyle w:val="Heading2"/>
      </w:pPr>
      <w:r w:rsidRPr="005E74B2">
        <w:t>Alternate progressio</w:t>
      </w:r>
      <w:r w:rsidR="008D1090">
        <w:t>n routes</w:t>
      </w:r>
      <w:ins w:id="2299" w:author="mkoenig" w:date="2015-09-04T19:49:00Z">
        <w:r w:rsidR="00117CCB">
          <w:t xml:space="preserve"> &amp; individual variation</w:t>
        </w:r>
      </w:ins>
      <w:commentRangeEnd w:id="2288"/>
      <w:ins w:id="2300" w:author="mkoenig" w:date="2015-09-06T16:10:00Z">
        <w:r w:rsidR="00005672">
          <w:rPr>
            <w:rStyle w:val="CommentReference"/>
            <w:rFonts w:ascii="Times New Roman" w:eastAsia="Times New Roman" w:hAnsi="Times New Roman" w:cs="Times New Roman"/>
            <w:b w:val="0"/>
            <w:bCs w:val="0"/>
            <w:lang w:val="de-DE"/>
          </w:rPr>
          <w:commentReference w:id="2288"/>
        </w:r>
      </w:ins>
    </w:p>
    <w:p w14:paraId="55B8273F" w14:textId="637E1CCA" w:rsidR="00B46A2F" w:rsidRDefault="00B46A2F">
      <w:pPr>
        <w:ind w:firstLine="0"/>
        <w:rPr>
          <w:ins w:id="2301" w:author="mkoenig" w:date="2015-09-05T12:45:00Z"/>
        </w:rPr>
        <w:pPrChange w:id="2302" w:author="mkoenig" w:date="2015-09-05T12:45:00Z">
          <w:pPr/>
        </w:pPrChange>
      </w:pPr>
      <w:moveToRangeStart w:id="2303" w:author="mkoenig" w:date="2015-09-05T12:45:00Z" w:name="move429220444"/>
      <w:moveTo w:id="2304" w:author="mkoenig" w:date="2015-09-05T12:45:00Z">
        <w:r w:rsidRPr="00932777">
          <w:t xml:space="preserve">However, there is </w:t>
        </w:r>
        <w:r>
          <w:t xml:space="preserve">large variance in </w:t>
        </w:r>
        <w:r w:rsidRPr="00932777">
          <w:t xml:space="preserve">values </w:t>
        </w:r>
        <w:r>
          <w:t>for</w:t>
        </w:r>
        <w:r w:rsidRPr="00932777">
          <w:t xml:space="preserve"> many </w:t>
        </w:r>
        <w:r>
          <w:t xml:space="preserve">analyzed </w:t>
        </w:r>
        <w:r w:rsidRPr="00932777">
          <w:t>factors</w:t>
        </w:r>
        <w:r>
          <w:t>, when comparing individual mice of</w:t>
        </w:r>
        <w:r w:rsidRPr="00932777">
          <w:t xml:space="preserve"> the same time point</w:t>
        </w:r>
        <w:r>
          <w:t>s</w:t>
        </w:r>
        <w:r w:rsidRPr="00932777">
          <w:t>. For example, at 5 days, the infarct area varies from 0.9% to 12% and the collagen deposition area varies from 0.8%-5.9%.</w:t>
        </w:r>
      </w:moveTo>
      <w:moveToRangeEnd w:id="2303"/>
    </w:p>
    <w:p w14:paraId="25871169" w14:textId="41A21846" w:rsidR="00B46A2F" w:rsidRDefault="00B46A2F">
      <w:pPr>
        <w:ind w:firstLine="0"/>
        <w:rPr>
          <w:ins w:id="2305" w:author="mkoenig" w:date="2015-09-06T13:04:00Z"/>
        </w:rPr>
        <w:pPrChange w:id="2306" w:author="mkoenig" w:date="2015-09-05T12:45:00Z">
          <w:pPr/>
        </w:pPrChange>
      </w:pPr>
      <w:ins w:id="2307" w:author="mkoenig" w:date="2015-09-05T12:45:00Z">
        <w:r>
          <w:t xml:space="preserve">See especially also Supplement </w:t>
        </w:r>
        <w:proofErr w:type="gramStart"/>
        <w:r>
          <w:t>Figure ?.</w:t>
        </w:r>
      </w:ins>
      <w:proofErr w:type="gramEnd"/>
    </w:p>
    <w:p w14:paraId="79CAF2F3" w14:textId="77777777" w:rsidR="00005672" w:rsidRDefault="00005672" w:rsidP="00005672">
      <w:pPr>
        <w:rPr>
          <w:ins w:id="2308" w:author="mkoenig" w:date="2015-09-06T16:10:00Z"/>
        </w:rPr>
      </w:pPr>
      <w:ins w:id="2309" w:author="mkoenig" w:date="2015-09-06T16:10:00Z">
        <w:r w:rsidRPr="007A79E2">
          <w:t>In addition, 5 days is the time point with the highest variance</w:t>
        </w:r>
        <w:r>
          <w:t xml:space="preserve"> of the infarct area </w:t>
        </w:r>
        <w:r w:rsidRPr="007A79E2">
          <w:t>(</w:t>
        </w:r>
        <w:r>
          <w:t>Figure 2A</w:t>
        </w:r>
        <w:r w:rsidRPr="007A79E2">
          <w:t>). This indicates</w:t>
        </w:r>
        <w:r>
          <w:t xml:space="preserve"> that different routes of the disease process exist, defined by the infarct area at day 5 </w:t>
        </w:r>
      </w:ins>
    </w:p>
    <w:p w14:paraId="1DAD20BE" w14:textId="77777777" w:rsidR="00005672" w:rsidRDefault="00005672">
      <w:pPr>
        <w:ind w:firstLine="0"/>
        <w:rPr>
          <w:ins w:id="2310" w:author="mkoenig" w:date="2015-09-06T13:04:00Z"/>
        </w:rPr>
        <w:pPrChange w:id="2311" w:author="mkoenig" w:date="2015-09-05T12:45:00Z">
          <w:pPr/>
        </w:pPrChange>
      </w:pPr>
    </w:p>
    <w:p w14:paraId="72D98E21" w14:textId="6FCAD8AD" w:rsidR="00405285" w:rsidRDefault="00405285">
      <w:pPr>
        <w:ind w:firstLine="0"/>
        <w:rPr>
          <w:ins w:id="2312" w:author="mkoenig" w:date="2015-09-05T12:45:00Z"/>
        </w:rPr>
        <w:pPrChange w:id="2313" w:author="mkoenig" w:date="2015-09-05T12:45:00Z">
          <w:pPr/>
        </w:pPrChange>
      </w:pPr>
      <w:ins w:id="2314" w:author="mkoenig" w:date="2015-09-06T13:04:00Z">
        <w:r>
          <w:t>The very early events and the progression after BDL can be predicted well, whereas in the intermediate stage the prediction of the actual time not very accurate.</w:t>
        </w:r>
        <w:r>
          <w:t xml:space="preserve"> </w:t>
        </w:r>
      </w:ins>
      <w:ins w:id="2315" w:author="mkoenig" w:date="2015-09-06T13:05:00Z">
        <w:r>
          <w:t xml:space="preserve">This could be also a consequence of the individual variation in response, and especially the time course of development. The control, initial phase but also the progression phase, due to the long time frames, are </w:t>
        </w:r>
        <w:proofErr w:type="spellStart"/>
        <w:r>
          <w:t>snychonized</w:t>
        </w:r>
        <w:proofErr w:type="spellEnd"/>
        <w:r>
          <w:t xml:space="preserve">, whereas in the intermediate phase the individual </w:t>
        </w:r>
        <w:proofErr w:type="spellStart"/>
        <w:r>
          <w:t>repsonses</w:t>
        </w:r>
        <w:proofErr w:type="spellEnd"/>
        <w:r>
          <w:t xml:space="preserve"> can show </w:t>
        </w:r>
        <w:proofErr w:type="spellStart"/>
        <w:r>
          <w:t>heterogenous</w:t>
        </w:r>
        <w:proofErr w:type="spellEnd"/>
        <w:r>
          <w:t xml:space="preserve"> time course depending on individual factors, like </w:t>
        </w:r>
      </w:ins>
      <w:ins w:id="2316" w:author="mkoenig" w:date="2015-09-06T13:07:00Z">
        <w:r>
          <w:t>susceptibility</w:t>
        </w:r>
      </w:ins>
      <w:ins w:id="2317" w:author="mkoenig" w:date="2015-09-06T13:05:00Z">
        <w:r>
          <w:t xml:space="preserve"> </w:t>
        </w:r>
      </w:ins>
      <w:ins w:id="2318" w:author="mkoenig" w:date="2015-09-06T13:07:00Z">
        <w:r>
          <w:t xml:space="preserve">of the </w:t>
        </w:r>
        <w:proofErr w:type="spellStart"/>
        <w:r>
          <w:t>indiviuuum</w:t>
        </w:r>
        <w:proofErr w:type="spellEnd"/>
        <w:r>
          <w:t xml:space="preserve"> to the initial damage.</w:t>
        </w:r>
      </w:ins>
    </w:p>
    <w:p w14:paraId="651F6230" w14:textId="77777777" w:rsidR="00B46A2F" w:rsidRDefault="00B46A2F">
      <w:pPr>
        <w:ind w:firstLine="0"/>
        <w:rPr>
          <w:ins w:id="2319" w:author="mkoenig" w:date="2015-09-05T12:45:00Z"/>
        </w:rPr>
        <w:pPrChange w:id="2320" w:author="mkoenig" w:date="2015-09-05T12:45:00Z">
          <w:pPr/>
        </w:pPrChange>
      </w:pPr>
    </w:p>
    <w:p w14:paraId="3E35C9E2" w14:textId="2DF3A9BC" w:rsidR="00922FF5" w:rsidRDefault="006A1ECC">
      <w:pPr>
        <w:rPr>
          <w:ins w:id="2321" w:author="mkoenig" w:date="2015-09-04T18:52:00Z"/>
        </w:rPr>
      </w:pPr>
      <w:r>
        <w:lastRenderedPageBreak/>
        <w:t xml:space="preserve">The large variation in the </w:t>
      </w:r>
      <w:r w:rsidR="00DD774C">
        <w:t xml:space="preserve">parameters </w:t>
      </w:r>
      <w:r>
        <w:t>infarct area (</w:t>
      </w:r>
      <w:r w:rsidR="009E231B">
        <w:t>Figure</w:t>
      </w:r>
      <w:r w:rsidR="00712144">
        <w:t xml:space="preserve"> 2</w:t>
      </w:r>
      <w:r>
        <w:t xml:space="preserve">) and collagen area </w:t>
      </w:r>
      <w:r w:rsidR="005D0545">
        <w:t>(</w:t>
      </w:r>
      <w:r w:rsidR="009E231B">
        <w:t>Figures</w:t>
      </w:r>
      <w:r w:rsidR="00712144">
        <w:t xml:space="preserve"> 4</w:t>
      </w:r>
      <w:r w:rsidR="005D0545">
        <w:t>B</w:t>
      </w:r>
      <w:r w:rsidR="009E231B">
        <w:t xml:space="preserve"> and</w:t>
      </w:r>
      <w:r w:rsidR="005D0545">
        <w:t xml:space="preserve"> C)</w:t>
      </w:r>
      <w:r>
        <w:t xml:space="preserve"> in </w:t>
      </w:r>
      <w:r w:rsidR="00DD774C">
        <w:t xml:space="preserve">mice from </w:t>
      </w:r>
      <w:r>
        <w:t xml:space="preserve">the </w:t>
      </w:r>
      <w:r w:rsidR="00DD774C">
        <w:t>late experimental</w:t>
      </w:r>
      <w:r>
        <w:t xml:space="preserve"> time points are an intriguing finding</w:t>
      </w:r>
      <w:r w:rsidR="00DD774C">
        <w:t>,</w:t>
      </w:r>
      <w:r>
        <w:t xml:space="preserve"> considering the homogeneity of the experimental system</w:t>
      </w:r>
      <w:ins w:id="2322" w:author="mkoenig" w:date="2015-09-05T10:56:00Z">
        <w:r w:rsidR="00572B87">
          <w:t>, suggesting that alternate routes of disease progression exist.</w:t>
        </w:r>
      </w:ins>
      <w:del w:id="2323" w:author="mkoenig" w:date="2015-09-05T10:56:00Z">
        <w:r w:rsidDel="00572B87">
          <w:delText xml:space="preserve">. </w:delText>
        </w:r>
      </w:del>
    </w:p>
    <w:p w14:paraId="215D1027" w14:textId="019B2299" w:rsidR="001C5EFB" w:rsidRDefault="001C5EFB" w:rsidP="001C5EFB">
      <w:pPr>
        <w:rPr>
          <w:ins w:id="2324" w:author="mkoenig" w:date="2015-09-04T18:52:00Z"/>
        </w:rPr>
      </w:pPr>
      <w:ins w:id="2325" w:author="mkoenig" w:date="2015-09-04T18:52:00Z">
        <w:r>
          <w:t xml:space="preserve">Also in other parameters. Large variation in </w:t>
        </w:r>
        <w:proofErr w:type="gramStart"/>
        <w:r>
          <w:t>mice ,</w:t>
        </w:r>
        <w:proofErr w:type="gramEnd"/>
        <w:r>
          <w:t xml:space="preserve"> individual differences =&gt; see also original data</w:t>
        </w:r>
      </w:ins>
    </w:p>
    <w:p w14:paraId="378AF3CA" w14:textId="7DF3488E" w:rsidR="001C5EFB" w:rsidRDefault="001C5EFB">
      <w:pPr>
        <w:pStyle w:val="ListParagraph"/>
        <w:ind w:left="757" w:firstLine="0"/>
        <w:rPr>
          <w:ins w:id="2326" w:author="mkoenig" w:date="2015-09-04T18:52:00Z"/>
        </w:rPr>
        <w:pPrChange w:id="2327" w:author="mkoenig" w:date="2015-09-04T18:52:00Z">
          <w:pPr/>
        </w:pPrChange>
      </w:pPr>
      <w:ins w:id="2328" w:author="mkoenig" w:date="2015-09-04T18:52:00Z">
        <w:r>
          <w:t xml:space="preserve">=&gt; </w:t>
        </w:r>
        <w:proofErr w:type="gramStart"/>
        <w:r>
          <w:t>early</w:t>
        </w:r>
        <w:proofErr w:type="gramEnd"/>
        <w:r>
          <w:t xml:space="preserve"> marker important to be exact, probably additional time points at 3h, </w:t>
        </w:r>
      </w:ins>
      <w:ins w:id="2329" w:author="mkoenig" w:date="2015-09-04T18:53:00Z">
        <w:r>
          <w:t xml:space="preserve">9h… very early effect. On the other hand some mice seem to show earlier and strong development of fibrosis. </w:t>
        </w:r>
      </w:ins>
      <w:ins w:id="2330" w:author="mkoenig" w:date="2015-09-04T18:54:00Z">
        <w:r>
          <w:t>Different susceptibility, genetic factors.</w:t>
        </w:r>
      </w:ins>
    </w:p>
    <w:p w14:paraId="6A72151F" w14:textId="0E6A858F" w:rsidR="001C5EFB" w:rsidRDefault="00875EBA">
      <w:pPr>
        <w:rPr>
          <w:ins w:id="2331" w:author="mkoenig" w:date="2015-09-04T18:52:00Z"/>
        </w:rPr>
      </w:pPr>
      <w:ins w:id="2332" w:author="mkoenig" w:date="2015-09-05T13:53:00Z">
        <w:r>
          <w:fldChar w:fldCharType="begin"/>
        </w:r>
        <w:r>
          <w:instrText xml:space="preserve"> LISTNUM </w:instrText>
        </w:r>
        <w:r>
          <w:fldChar w:fldCharType="end"/>
        </w:r>
      </w:ins>
    </w:p>
    <w:p w14:paraId="0EC319AF" w14:textId="77777777" w:rsidR="001C5EFB" w:rsidRDefault="001C5EFB">
      <w:pPr>
        <w:rPr>
          <w:ins w:id="2333" w:author="mkoenig" w:date="2015-09-04T18:20:00Z"/>
        </w:rPr>
      </w:pPr>
    </w:p>
    <w:p w14:paraId="31442B8C" w14:textId="77777777" w:rsidR="00572B87" w:rsidRDefault="006A1ECC">
      <w:pPr>
        <w:rPr>
          <w:ins w:id="2334" w:author="mkoenig" w:date="2015-09-05T10:57:00Z"/>
        </w:rPr>
      </w:pPr>
      <w:del w:id="2335" w:author="mkoenig" w:date="2015-09-05T10:56:00Z">
        <w:r w:rsidDel="00572B87">
          <w:delText xml:space="preserve">Indeed, </w:delText>
        </w:r>
        <w:r w:rsidR="00B22957" w:rsidDel="00572B87">
          <w:delText>they</w:delText>
        </w:r>
        <w:r w:rsidDel="00572B87">
          <w:delText xml:space="preserve"> are negatively correlated</w:delText>
        </w:r>
        <w:r w:rsidR="00B22957" w:rsidDel="00572B87">
          <w:delText xml:space="preserve"> with each other</w:delText>
        </w:r>
        <w:r w:rsidDel="00572B87">
          <w:delText xml:space="preserve">, and suggest </w:delText>
        </w:r>
        <w:r w:rsidR="00B22957" w:rsidDel="00572B87">
          <w:delText xml:space="preserve">that </w:delText>
        </w:r>
        <w:r w:rsidDel="00572B87">
          <w:delText>alternate routes of disease progression</w:delText>
        </w:r>
        <w:r w:rsidR="00B22957" w:rsidDel="00572B87">
          <w:delText xml:space="preserve"> exist</w:delText>
        </w:r>
        <w:r w:rsidDel="00572B87">
          <w:delText>.</w:delText>
        </w:r>
      </w:del>
      <w:r>
        <w:t xml:space="preserve"> One route is characterized by a strong increase in necrotic tissue and a weak</w:t>
      </w:r>
      <w:r w:rsidR="00B22957">
        <w:t>er activation</w:t>
      </w:r>
      <w:r>
        <w:t xml:space="preserve"> of </w:t>
      </w:r>
      <w:r w:rsidR="00DD774C">
        <w:t>HSC</w:t>
      </w:r>
      <w:r>
        <w:t xml:space="preserve"> and </w:t>
      </w:r>
      <w:r w:rsidR="00B22957">
        <w:t xml:space="preserve">lower expression change of inflammation </w:t>
      </w:r>
      <w:r>
        <w:t>factors. The ot</w:t>
      </w:r>
      <w:r w:rsidR="00AF0350">
        <w:t xml:space="preserve">her route is characterized by strong activation of </w:t>
      </w:r>
      <w:proofErr w:type="spellStart"/>
      <w:r w:rsidR="00AF0350">
        <w:t>fibro</w:t>
      </w:r>
      <w:r w:rsidR="00DD774C">
        <w:t>gene</w:t>
      </w:r>
      <w:r w:rsidR="00AF0350">
        <w:t>sis</w:t>
      </w:r>
      <w:proofErr w:type="spellEnd"/>
      <w:r w:rsidR="00DD774C">
        <w:t xml:space="preserve"> </w:t>
      </w:r>
      <w:r w:rsidR="00AF0350">
        <w:t xml:space="preserve">factors, and finally macroscopic collagen tissue. Both routes are similarly connected to loss of liver function, however, the </w:t>
      </w:r>
      <w:proofErr w:type="spellStart"/>
      <w:r w:rsidR="00AF0350">
        <w:t>histopat</w:t>
      </w:r>
      <w:r w:rsidR="00A467D5">
        <w:t>h</w:t>
      </w:r>
      <w:r w:rsidR="00AF0350">
        <w:t>ological</w:t>
      </w:r>
      <w:proofErr w:type="spellEnd"/>
      <w:r w:rsidR="00AF0350">
        <w:t xml:space="preserve"> </w:t>
      </w:r>
      <w:r w:rsidR="00B22957">
        <w:t xml:space="preserve">display </w:t>
      </w:r>
      <w:r w:rsidR="00AF0350">
        <w:t>is quite different</w:t>
      </w:r>
      <w:r w:rsidR="00B22957">
        <w:t>: the former contains a large amount of necrotic tissue while the latter contains large fibrotic tissue</w:t>
      </w:r>
      <w:r w:rsidR="00AF0350">
        <w:t xml:space="preserve">. </w:t>
      </w:r>
    </w:p>
    <w:p w14:paraId="2B619718" w14:textId="1F47762C" w:rsidR="00E963DD" w:rsidRDefault="00AF0350">
      <w:pPr>
        <w:rPr>
          <w:ins w:id="2336" w:author="mkoenig" w:date="2015-09-04T18:18:00Z"/>
        </w:rPr>
      </w:pPr>
      <w:r>
        <w:t>Once verified also for human livers, the hypothesis of alternate disease routes can be of far-reaching importance for an individualized therapy, as obviously the medical interventions avoiding necrosis differ from interventions reducing overshooting fibrosis.</w:t>
      </w:r>
      <w:r w:rsidR="00A467D5">
        <w:t xml:space="preserve"> </w:t>
      </w:r>
      <w:r>
        <w:t>The design of the study, which included the sacrifice of mice after a specific time, did not allow to answer</w:t>
      </w:r>
      <w:r w:rsidR="00A467D5">
        <w:t xml:space="preserve"> </w:t>
      </w:r>
      <w:r>
        <w:t>whether the alternate developments, shown macroscopically in later time points, can also be observed in earlier time points</w:t>
      </w:r>
      <w:r w:rsidR="003F7F28">
        <w:t>.</w:t>
      </w:r>
    </w:p>
    <w:p w14:paraId="7ABDFB0D" w14:textId="77777777" w:rsidR="009B491A" w:rsidRDefault="009B491A">
      <w:pPr>
        <w:rPr>
          <w:ins w:id="2337" w:author="mkoenig" w:date="2015-09-05T11:04:00Z"/>
        </w:rPr>
      </w:pPr>
    </w:p>
    <w:p w14:paraId="30C71A47" w14:textId="77777777" w:rsidR="004D6A35" w:rsidRDefault="004D6A35" w:rsidP="004D6A35">
      <w:pPr>
        <w:rPr>
          <w:ins w:id="2338" w:author="mkoenig" w:date="2015-09-05T11:04:00Z"/>
          <w:b/>
        </w:rPr>
      </w:pPr>
      <w:ins w:id="2339" w:author="mkoenig" w:date="2015-09-05T11:04:00Z">
        <w:r>
          <w:rPr>
            <w:b/>
          </w:rPr>
          <w:t>Summary disease progression</w:t>
        </w:r>
      </w:ins>
    </w:p>
    <w:p w14:paraId="5A14E2C5" w14:textId="6147D2C8" w:rsidR="004D6A35" w:rsidDel="004D6A35" w:rsidRDefault="004D6A35" w:rsidP="004D6A35">
      <w:pPr>
        <w:rPr>
          <w:del w:id="2340" w:author="mkoenig" w:date="2015-09-05T11:05:00Z"/>
        </w:rPr>
      </w:pPr>
      <w:moveToRangeStart w:id="2341" w:author="mkoenig" w:date="2015-09-05T11:03:00Z" w:name="move429214351"/>
      <w:moveTo w:id="2342" w:author="mkoenig" w:date="2015-09-05T11:03:00Z">
        <w:r w:rsidRPr="000A6955">
          <w:t>Figure 1</w:t>
        </w:r>
      </w:moveTo>
      <w:ins w:id="2343" w:author="mkoenig" w:date="2015-09-05T11:03:00Z">
        <w:r>
          <w:t>1</w:t>
        </w:r>
      </w:ins>
      <w:moveTo w:id="2344" w:author="mkoenig" w:date="2015-09-05T11:03:00Z">
        <w:del w:id="2345" w:author="mkoenig" w:date="2015-09-05T11:03:00Z">
          <w:r w:rsidRPr="000A6955" w:rsidDel="004D6A35">
            <w:delText>0</w:delText>
          </w:r>
        </w:del>
        <w:r w:rsidRPr="000A6955">
          <w:t xml:space="preserve"> shows a summary of the disease processes, the serum factors or </w:t>
        </w:r>
        <w:proofErr w:type="spellStart"/>
        <w:r w:rsidRPr="000A6955">
          <w:t>histopathological</w:t>
        </w:r>
        <w:proofErr w:type="spellEnd"/>
        <w:r w:rsidRPr="000A6955">
          <w:t xml:space="preserve"> parameters they represent, and the most correlate</w:t>
        </w:r>
        <w:r w:rsidRPr="00C31300">
          <w:t>d</w:t>
        </w:r>
        <w:r>
          <w:t xml:space="preserve"> factors.</w:t>
        </w:r>
      </w:moveTo>
    </w:p>
    <w:moveToRangeEnd w:id="2341"/>
    <w:p w14:paraId="0B0264A9" w14:textId="77777777" w:rsidR="004D6A35" w:rsidRDefault="004D6A35">
      <w:pPr>
        <w:rPr>
          <w:ins w:id="2346" w:author="mkoenig" w:date="2015-09-04T18:18:00Z"/>
        </w:rPr>
      </w:pPr>
    </w:p>
    <w:p w14:paraId="6B9D2B2E" w14:textId="478AB1DA" w:rsidR="009B491A" w:rsidRDefault="009B491A">
      <w:pPr>
        <w:rPr>
          <w:ins w:id="2347" w:author="mkoenig" w:date="2015-09-05T11:05:00Z"/>
        </w:rPr>
      </w:pPr>
      <w:moveToRangeStart w:id="2348" w:author="mkoenig" w:date="2015-09-04T18:18:00Z" w:name="move429154038"/>
      <w:moveTo w:id="2349" w:author="mkoenig" w:date="2015-09-04T18:18:00Z">
        <w:r w:rsidRPr="00A85BD1">
          <w:t xml:space="preserve">Taken together, </w:t>
        </w:r>
        <w:r>
          <w:t xml:space="preserve">the </w:t>
        </w:r>
        <w:r w:rsidRPr="00A85BD1">
          <w:t>detailed time-resolved transcriptional profiling of liver homogenates following BDL revealed a coordinated induction of detoxification processes immediately after surgery and</w:t>
        </w:r>
        <w:r>
          <w:t xml:space="preserve"> </w:t>
        </w:r>
        <w:r w:rsidRPr="00A85BD1">
          <w:t xml:space="preserve">an </w:t>
        </w:r>
        <w:proofErr w:type="spellStart"/>
        <w:r w:rsidRPr="00A85BD1">
          <w:t>upregulation</w:t>
        </w:r>
        <w:proofErr w:type="spellEnd"/>
        <w:r w:rsidRPr="00A85BD1">
          <w:t xml:space="preserve"> of an inflammatory response along with activation of metabolically active genes, which can be explained by physiological recovery and adaptation of the mice to the bile acid exposure.</w:t>
        </w:r>
      </w:moveTo>
      <w:moveToRangeEnd w:id="2348"/>
    </w:p>
    <w:p w14:paraId="37F2F446" w14:textId="58E54117" w:rsidR="004D6A35" w:rsidRDefault="004D6A35">
      <w:ins w:id="2350" w:author="mkoenig" w:date="2015-09-05T11:05:00Z">
        <w:r>
          <w:lastRenderedPageBreak/>
          <w:t xml:space="preserve">The main findings are summarized in </w:t>
        </w:r>
        <w:proofErr w:type="spellStart"/>
        <w:proofErr w:type="gramStart"/>
        <w:r>
          <w:t>th</w:t>
        </w:r>
        <w:proofErr w:type="spellEnd"/>
        <w:proofErr w:type="gramEnd"/>
        <w:r>
          <w:t xml:space="preserve"> Figure 11 bringing the different aspects, phases and </w:t>
        </w:r>
      </w:ins>
      <w:ins w:id="2351" w:author="mkoenig" w:date="2015-09-05T11:06:00Z">
        <w:r w:rsidR="00A3453E">
          <w:t>markers together.</w:t>
        </w:r>
      </w:ins>
    </w:p>
    <w:p w14:paraId="59EE35F4" w14:textId="77777777" w:rsidR="000F6E53" w:rsidRPr="005D3409" w:rsidRDefault="00ED1EE7" w:rsidP="00A139B2">
      <w:pPr>
        <w:pStyle w:val="Heading1"/>
      </w:pPr>
      <w:commentRangeStart w:id="2352"/>
      <w:commentRangeStart w:id="2353"/>
      <w:r>
        <w:t>Conclusion</w:t>
      </w:r>
      <w:commentRangeEnd w:id="2352"/>
      <w:r w:rsidR="007501AA">
        <w:rPr>
          <w:rStyle w:val="CommentReference"/>
          <w:rFonts w:ascii="Times New Roman" w:eastAsia="Times New Roman" w:hAnsi="Times New Roman" w:cs="Times New Roman"/>
          <w:b w:val="0"/>
          <w:sz w:val="24"/>
          <w:szCs w:val="24"/>
          <w:lang w:val="de-DE"/>
        </w:rPr>
        <w:commentReference w:id="2352"/>
      </w:r>
      <w:commentRangeEnd w:id="2353"/>
      <w:r w:rsidR="00A139B2">
        <w:rPr>
          <w:rStyle w:val="CommentReference"/>
          <w:rFonts w:ascii="Times New Roman" w:eastAsia="Times New Roman" w:hAnsi="Times New Roman" w:cs="Times New Roman"/>
          <w:b w:val="0"/>
          <w:sz w:val="24"/>
          <w:szCs w:val="24"/>
          <w:lang w:val="de-DE"/>
        </w:rPr>
        <w:commentReference w:id="2353"/>
      </w:r>
    </w:p>
    <w:p w14:paraId="2298C15C" w14:textId="77BC1545" w:rsidR="00EF1B46" w:rsidRDefault="00DE707A">
      <w:r>
        <w:t xml:space="preserve">The time-resolved analysis of a wide range of </w:t>
      </w:r>
      <w:r w:rsidR="00A467D5" w:rsidRPr="00172ABB">
        <w:t>parameter</w:t>
      </w:r>
      <w:r w:rsidRPr="00172ABB">
        <w:t>s</w:t>
      </w:r>
      <w:r w:rsidR="00A467D5" w:rsidRPr="00172ABB">
        <w:t xml:space="preserve"> (</w:t>
      </w:r>
      <w:r w:rsidR="006E5151" w:rsidRPr="00BC1059">
        <w:t>6</w:t>
      </w:r>
      <w:r w:rsidR="00172ABB">
        <w:t>,</w:t>
      </w:r>
      <w:r w:rsidR="006E5151" w:rsidRPr="00BC1059">
        <w:t>313 in total)</w:t>
      </w:r>
      <w:r w:rsidR="00503E3A">
        <w:t xml:space="preserve"> in bile</w:t>
      </w:r>
      <w:r>
        <w:t xml:space="preserve"> duct ligated mice has shown that many factors share </w:t>
      </w:r>
      <w:r w:rsidRPr="00C31300">
        <w:t>the pattern of an increase throughout disease progression</w:t>
      </w:r>
      <w:r w:rsidR="00491077" w:rsidRPr="00C31300">
        <w:t xml:space="preserve"> (</w:t>
      </w:r>
      <w:r w:rsidR="009E231B">
        <w:t>Figure</w:t>
      </w:r>
      <w:r w:rsidR="00712144" w:rsidRPr="00C31300">
        <w:t xml:space="preserve"> </w:t>
      </w:r>
      <w:r w:rsidR="00106914" w:rsidRPr="00C31300">
        <w:t>10</w:t>
      </w:r>
      <w:r w:rsidR="00491077" w:rsidRPr="00C31300">
        <w:t>)</w:t>
      </w:r>
      <w:r w:rsidRPr="00C31300">
        <w:t xml:space="preserve">, however, most of them </w:t>
      </w:r>
      <w:r w:rsidR="00A467D5" w:rsidRPr="00C31300">
        <w:t>display</w:t>
      </w:r>
      <w:r w:rsidRPr="00C31300">
        <w:t xml:space="preserve"> a large variability</w:t>
      </w:r>
      <w:r w:rsidR="00A467D5">
        <w:t>, which maybe the major reason why translation of a set of such parameters into diagnostic approaches have not proven sufficient robustness for valid predictions in human patients with chronic liver diseases</w:t>
      </w:r>
      <w:r>
        <w:t xml:space="preserve">. </w:t>
      </w:r>
      <w:r w:rsidR="00A467D5">
        <w:t>C</w:t>
      </w:r>
      <w:r>
        <w:t>ount of CTGF</w:t>
      </w:r>
      <w:r w:rsidR="00B0597E">
        <w:t>-</w:t>
      </w:r>
      <w:r>
        <w:t xml:space="preserve">positive cells </w:t>
      </w:r>
      <w:r w:rsidR="00C652C1">
        <w:t xml:space="preserve">and expression of </w:t>
      </w:r>
      <w:r w:rsidR="000F112C">
        <w:t>Il</w:t>
      </w:r>
      <w:r w:rsidR="00C652C1">
        <w:t xml:space="preserve">28b are among </w:t>
      </w:r>
      <w:r>
        <w:t xml:space="preserve">the few exceptions and </w:t>
      </w:r>
      <w:r w:rsidR="00A467D5">
        <w:t>their diagnostic potential is promising.</w:t>
      </w:r>
      <w:r>
        <w:t xml:space="preserve"> </w:t>
      </w:r>
      <w:r w:rsidR="007E659F">
        <w:t xml:space="preserve">The most correlated factor to </w:t>
      </w:r>
      <w:r w:rsidR="00A467D5">
        <w:t>CTGF</w:t>
      </w:r>
      <w:r w:rsidR="00B0597E">
        <w:t>-</w:t>
      </w:r>
      <w:r w:rsidR="00A467D5">
        <w:t xml:space="preserve">positive </w:t>
      </w:r>
      <w:r w:rsidR="007E659F">
        <w:t>cell</w:t>
      </w:r>
      <w:r w:rsidR="00A467D5">
        <w:t xml:space="preserve"> number</w:t>
      </w:r>
      <w:r w:rsidR="007E659F">
        <w:t xml:space="preserve">s is </w:t>
      </w:r>
      <w:del w:id="2354" w:author="Kerstin Abshagen" w:date="2015-07-07T10:47:00Z">
        <w:r w:rsidR="007E659F" w:rsidRPr="0014557E" w:rsidDel="004C2517">
          <w:delText>TGF</w:delText>
        </w:r>
      </w:del>
      <w:proofErr w:type="spellStart"/>
      <w:ins w:id="2355" w:author="Kerstin Abshagen" w:date="2015-07-07T10:47:00Z">
        <w:r w:rsidR="004C2517" w:rsidRPr="0014557E">
          <w:t>T</w:t>
        </w:r>
        <w:r w:rsidR="004C2517">
          <w:t>gf</w:t>
        </w:r>
      </w:ins>
      <w:proofErr w:type="spellEnd"/>
      <w:r w:rsidR="007E659F" w:rsidRPr="0014557E">
        <w:t>-β</w:t>
      </w:r>
      <w:r w:rsidR="00A467D5">
        <w:t>2</w:t>
      </w:r>
      <w:r w:rsidR="007E659F" w:rsidRPr="0014557E">
        <w:t xml:space="preserve"> (</w:t>
      </w:r>
      <w:r w:rsidR="009E231B">
        <w:t>Figure</w:t>
      </w:r>
      <w:r w:rsidR="00142701">
        <w:t xml:space="preserve"> 6I</w:t>
      </w:r>
      <w:r w:rsidR="007E659F" w:rsidRPr="0014557E">
        <w:t>)</w:t>
      </w:r>
      <w:r w:rsidR="00CB6E87">
        <w:t xml:space="preserve">. Both, </w:t>
      </w:r>
      <w:del w:id="2356" w:author="Kerstin Abshagen" w:date="2015-07-07T10:47:00Z">
        <w:r w:rsidR="00CB6E87" w:rsidDel="004C2517">
          <w:delText xml:space="preserve">CTGF </w:delText>
        </w:r>
      </w:del>
      <w:proofErr w:type="spellStart"/>
      <w:ins w:id="2357" w:author="Kerstin Abshagen" w:date="2015-07-07T10:47:00Z">
        <w:r w:rsidR="004C2517">
          <w:t>Ctgf</w:t>
        </w:r>
        <w:proofErr w:type="spellEnd"/>
        <w:r w:rsidR="004C2517">
          <w:t xml:space="preserve"> </w:t>
        </w:r>
      </w:ins>
      <w:r w:rsidR="00CB6E87">
        <w:t xml:space="preserve">and </w:t>
      </w:r>
      <w:del w:id="2358" w:author="Kerstin Abshagen" w:date="2015-07-07T10:47:00Z">
        <w:r w:rsidR="00CB6E87" w:rsidRPr="0014557E" w:rsidDel="004C2517">
          <w:delText>TGF</w:delText>
        </w:r>
      </w:del>
      <w:proofErr w:type="spellStart"/>
      <w:ins w:id="2359" w:author="Kerstin Abshagen" w:date="2015-07-07T10:47:00Z">
        <w:r w:rsidR="004C2517" w:rsidRPr="0014557E">
          <w:t>T</w:t>
        </w:r>
        <w:r w:rsidR="004C2517">
          <w:t>gf</w:t>
        </w:r>
      </w:ins>
      <w:proofErr w:type="spellEnd"/>
      <w:r w:rsidR="00CB6E87" w:rsidRPr="0014557E">
        <w:t>-β</w:t>
      </w:r>
      <w:r w:rsidR="00CB6E87">
        <w:t>2</w:t>
      </w:r>
      <w:r w:rsidR="007E659F">
        <w:t xml:space="preserve"> encod</w:t>
      </w:r>
      <w:r w:rsidR="00CB6E87">
        <w:t>e</w:t>
      </w:r>
      <w:r w:rsidR="007E659F">
        <w:t xml:space="preserve"> excreted cytokine</w:t>
      </w:r>
      <w:r w:rsidR="00CB6E87">
        <w:t>s</w:t>
      </w:r>
      <w:r w:rsidR="007E659F">
        <w:t>, a</w:t>
      </w:r>
      <w:r w:rsidR="00CB6E87">
        <w:t>nd therefore represent</w:t>
      </w:r>
      <w:r w:rsidR="007E659F">
        <w:t xml:space="preserve"> </w:t>
      </w:r>
      <w:r w:rsidR="00CB6E87">
        <w:t xml:space="preserve">good </w:t>
      </w:r>
      <w:r w:rsidR="007E659F">
        <w:t>candidate</w:t>
      </w:r>
      <w:r w:rsidR="00CB6E87">
        <w:t>s as</w:t>
      </w:r>
      <w:r w:rsidR="007E659F">
        <w:t xml:space="preserve"> serum marker to monitor disease progression.</w:t>
      </w:r>
    </w:p>
    <w:p w14:paraId="593EB997" w14:textId="77777777" w:rsidR="00EF1B46" w:rsidRDefault="00C652C1">
      <w:r>
        <w:t xml:space="preserve">For the regulatory program, the largest change of </w:t>
      </w:r>
      <w:r w:rsidRPr="00BC1059">
        <w:rPr>
          <w:rFonts w:cs="Times New Roman"/>
        </w:rPr>
        <w:t>quality of the disease</w:t>
      </w:r>
      <w:r w:rsidR="00BC1059" w:rsidRPr="00BC1059">
        <w:rPr>
          <w:rFonts w:cs="Times New Roman"/>
        </w:rPr>
        <w:t xml:space="preserve"> progress occurs between</w:t>
      </w:r>
      <w:r w:rsidRPr="00BC1059">
        <w:rPr>
          <w:rFonts w:cs="Times New Roman"/>
        </w:rPr>
        <w:t xml:space="preserve"> </w:t>
      </w:r>
      <w:r w:rsidR="00B0597E">
        <w:rPr>
          <w:rFonts w:cs="Times New Roman"/>
        </w:rPr>
        <w:t xml:space="preserve">days </w:t>
      </w:r>
      <w:r w:rsidR="000B01F9" w:rsidRPr="00BC1059">
        <w:rPr>
          <w:rFonts w:cs="Times New Roman"/>
        </w:rPr>
        <w:t>2</w:t>
      </w:r>
      <w:r w:rsidRPr="00BC1059">
        <w:rPr>
          <w:rFonts w:cs="Times New Roman"/>
        </w:rPr>
        <w:t xml:space="preserve"> and </w:t>
      </w:r>
      <w:r w:rsidR="000B01F9" w:rsidRPr="00BC1059">
        <w:rPr>
          <w:rFonts w:cs="Times New Roman"/>
        </w:rPr>
        <w:t>5</w:t>
      </w:r>
      <w:r w:rsidRPr="00BC1059">
        <w:rPr>
          <w:rFonts w:cs="Times New Roman"/>
        </w:rPr>
        <w:t xml:space="preserve">, </w:t>
      </w:r>
      <w:r w:rsidR="00CB6E87" w:rsidRPr="00BC1059">
        <w:rPr>
          <w:rFonts w:cs="Times New Roman"/>
        </w:rPr>
        <w:t>and is characteriz</w:t>
      </w:r>
      <w:r w:rsidRPr="00BC1059">
        <w:rPr>
          <w:rFonts w:cs="Times New Roman"/>
        </w:rPr>
        <w:t xml:space="preserve">ed by large </w:t>
      </w:r>
      <w:r w:rsidR="00CB6E87" w:rsidRPr="00BC1059">
        <w:rPr>
          <w:rFonts w:cs="Times New Roman"/>
        </w:rPr>
        <w:t xml:space="preserve">expression </w:t>
      </w:r>
      <w:r w:rsidRPr="00BC1059">
        <w:rPr>
          <w:rFonts w:cs="Times New Roman"/>
        </w:rPr>
        <w:t>change</w:t>
      </w:r>
      <w:r w:rsidR="00CB6E87" w:rsidRPr="00BC1059">
        <w:rPr>
          <w:rFonts w:cs="Times New Roman"/>
        </w:rPr>
        <w:t>s</w:t>
      </w:r>
      <w:r>
        <w:t xml:space="preserve"> of factors</w:t>
      </w:r>
      <w:r w:rsidR="00CB6E87">
        <w:t>,</w:t>
      </w:r>
      <w:r>
        <w:t xml:space="preserve"> such as Il2, Il28b</w:t>
      </w:r>
      <w:r w:rsidR="00CB6E87">
        <w:t xml:space="preserve"> or</w:t>
      </w:r>
      <w:r>
        <w:t xml:space="preserve"> Il13. This information has </w:t>
      </w:r>
      <w:r w:rsidR="00CB6E87">
        <w:t>strong</w:t>
      </w:r>
      <w:r>
        <w:t xml:space="preserve"> clinical relevance</w:t>
      </w:r>
      <w:r w:rsidR="00CB6E87">
        <w:t>,</w:t>
      </w:r>
      <w:r w:rsidR="0014557E">
        <w:t xml:space="preserve"> as it indicates a switching point, and h</w:t>
      </w:r>
      <w:r>
        <w:t xml:space="preserve">uman homologs of the respective </w:t>
      </w:r>
      <w:proofErr w:type="spellStart"/>
      <w:r>
        <w:t>interleukines</w:t>
      </w:r>
      <w:proofErr w:type="spellEnd"/>
      <w:r>
        <w:t xml:space="preserve"> are </w:t>
      </w:r>
      <w:r w:rsidR="0014557E">
        <w:t xml:space="preserve">top </w:t>
      </w:r>
      <w:r>
        <w:t xml:space="preserve">candidates </w:t>
      </w:r>
      <w:r w:rsidR="00CB6E87">
        <w:t xml:space="preserve">to be used as </w:t>
      </w:r>
      <w:r w:rsidR="0014557E">
        <w:t>clinical markers.</w:t>
      </w:r>
      <w:r w:rsidR="0014557E" w:rsidRPr="0014557E">
        <w:t xml:space="preserve"> </w:t>
      </w:r>
    </w:p>
    <w:p w14:paraId="5662C785" w14:textId="77777777" w:rsidR="00EF1B46" w:rsidRDefault="00CB6E87">
      <w:r>
        <w:t>Our data suggest</w:t>
      </w:r>
      <w:r w:rsidR="0014557E">
        <w:t xml:space="preserve"> </w:t>
      </w:r>
      <w:proofErr w:type="spellStart"/>
      <w:r w:rsidR="0014557E">
        <w:t>f</w:t>
      </w:r>
      <w:r w:rsidR="0014557E" w:rsidRPr="0014557E">
        <w:t>ibronectin</w:t>
      </w:r>
      <w:proofErr w:type="spellEnd"/>
      <w:r w:rsidR="0014557E" w:rsidRPr="0014557E">
        <w:t xml:space="preserve"> (Fn1</w:t>
      </w:r>
      <w:r w:rsidR="00142701">
        <w:t xml:space="preserve">, </w:t>
      </w:r>
      <w:r w:rsidR="009E231B">
        <w:t>Figure</w:t>
      </w:r>
      <w:r w:rsidR="00142701">
        <w:t xml:space="preserve"> 6G</w:t>
      </w:r>
      <w:r w:rsidR="0014557E" w:rsidRPr="0014557E">
        <w:t xml:space="preserve">) </w:t>
      </w:r>
      <w:r>
        <w:t>a</w:t>
      </w:r>
      <w:r w:rsidR="0014557E">
        <w:t xml:space="preserve">s the most sensitive marker for the </w:t>
      </w:r>
      <w:r w:rsidR="0014557E" w:rsidRPr="0014557E">
        <w:t>o</w:t>
      </w:r>
      <w:r w:rsidR="0014557E">
        <w:t>nset of the disease process.</w:t>
      </w:r>
      <w:r w:rsidR="00826E3E">
        <w:t xml:space="preserve"> </w:t>
      </w:r>
      <w:proofErr w:type="spellStart"/>
      <w:r w:rsidR="00940250">
        <w:t>Oncostatin</w:t>
      </w:r>
      <w:proofErr w:type="spellEnd"/>
      <w:r w:rsidR="00940250">
        <w:t xml:space="preserve"> M and its receptor are both highly correlated </w:t>
      </w:r>
      <w:r w:rsidR="00E904C2">
        <w:t xml:space="preserve">with </w:t>
      </w:r>
      <w:r w:rsidR="00940250">
        <w:t xml:space="preserve">the area of </w:t>
      </w:r>
      <w:r w:rsidR="00E904C2">
        <w:t xml:space="preserve">deposited collagen/ECM, </w:t>
      </w:r>
      <w:r w:rsidR="00940250">
        <w:t xml:space="preserve">suggesting </w:t>
      </w:r>
      <w:r w:rsidR="00E904C2">
        <w:t xml:space="preserve">it as </w:t>
      </w:r>
      <w:r w:rsidR="00940250">
        <w:t xml:space="preserve">a sensitive diagnostic marker for </w:t>
      </w:r>
      <w:r w:rsidR="00E904C2">
        <w:t>ongoing</w:t>
      </w:r>
      <w:r w:rsidR="00940250">
        <w:t xml:space="preserve"> </w:t>
      </w:r>
      <w:proofErr w:type="spellStart"/>
      <w:r w:rsidR="00940250">
        <w:t>fibro</w:t>
      </w:r>
      <w:r w:rsidR="00E904C2">
        <w:t>gene</w:t>
      </w:r>
      <w:r w:rsidR="00940250">
        <w:t>sis</w:t>
      </w:r>
      <w:proofErr w:type="spellEnd"/>
      <w:r w:rsidR="00940250">
        <w:t>.</w:t>
      </w:r>
    </w:p>
    <w:p w14:paraId="268D2836" w14:textId="77777777" w:rsidR="00EF1B46" w:rsidRDefault="007E659F">
      <w:r>
        <w:t>Our experiments also found previously unknown molecular events</w:t>
      </w:r>
      <w:r w:rsidR="003A57BA">
        <w:t xml:space="preserve"> which are probably elements of</w:t>
      </w:r>
      <w:r>
        <w:t xml:space="preserve"> a transcriptional program</w:t>
      </w:r>
      <w:r w:rsidR="003A57BA">
        <w:t>.</w:t>
      </w:r>
      <w:r>
        <w:t xml:space="preserve"> For instance, there are </w:t>
      </w:r>
      <w:r w:rsidR="0014557E" w:rsidRPr="0014557E">
        <w:t xml:space="preserve">strong transcript peaks for SHP (Nr0b2) at </w:t>
      </w:r>
      <w:r w:rsidR="000B01F9" w:rsidRPr="007555DF">
        <w:t>6h</w:t>
      </w:r>
      <w:r w:rsidR="00E64DB5">
        <w:t xml:space="preserve"> </w:t>
      </w:r>
      <w:r w:rsidR="00DF0586">
        <w:t>or</w:t>
      </w:r>
      <w:r w:rsidR="00826E3E">
        <w:t xml:space="preserve"> transin-2 (Mmp10</w:t>
      </w:r>
      <w:r w:rsidR="00142701">
        <w:t xml:space="preserve">, </w:t>
      </w:r>
      <w:r w:rsidR="009E231B">
        <w:t>Figure</w:t>
      </w:r>
      <w:r w:rsidR="00142701">
        <w:t xml:space="preserve"> 6H</w:t>
      </w:r>
      <w:r w:rsidR="00826E3E">
        <w:t xml:space="preserve">) at </w:t>
      </w:r>
      <w:r w:rsidR="000B01F9" w:rsidRPr="007555DF">
        <w:t>18h</w:t>
      </w:r>
      <w:r w:rsidR="00E64DB5">
        <w:t>,</w:t>
      </w:r>
      <w:r w:rsidR="00826E3E">
        <w:t xml:space="preserve"> which </w:t>
      </w:r>
      <w:r w:rsidR="00DF0586">
        <w:t xml:space="preserve">now </w:t>
      </w:r>
      <w:r w:rsidR="00826E3E">
        <w:t xml:space="preserve">need a focused analysis </w:t>
      </w:r>
      <w:r w:rsidR="00DF0586">
        <w:t>to delineate</w:t>
      </w:r>
      <w:r w:rsidR="00826E3E">
        <w:t xml:space="preserve"> the chain of molecular interactions causing it and the </w:t>
      </w:r>
      <w:r w:rsidR="00DF0586">
        <w:t xml:space="preserve">functional </w:t>
      </w:r>
      <w:r w:rsidR="00826E3E">
        <w:t xml:space="preserve">consequences </w:t>
      </w:r>
      <w:r w:rsidR="00DF0586">
        <w:t>for disease onset and progression</w:t>
      </w:r>
      <w:r w:rsidR="003A57BA">
        <w:t>. This is a potential starting point in therapy.</w:t>
      </w:r>
    </w:p>
    <w:p w14:paraId="104C72DE" w14:textId="77777777" w:rsidR="001E0AAC" w:rsidRDefault="00DF0586">
      <w:r>
        <w:t>To conclude, a d</w:t>
      </w:r>
      <w:r w:rsidR="001E0AAC" w:rsidRPr="001C5B85">
        <w:t>etailed time-resolved transcriptional profiling of liver homogenates following BDL revealed a coordinated induction of detoxification processes immediately after surgery and an up</w:t>
      </w:r>
      <w:r w:rsidR="006D4809">
        <w:t>-</w:t>
      </w:r>
      <w:r w:rsidR="001E0AAC" w:rsidRPr="001C5B85">
        <w:t xml:space="preserve">regulation of an inflammatory response along with activation of metabolically active genes, which can be explained by physiological recovery and adaptation of the mice to </w:t>
      </w:r>
      <w:r w:rsidR="001E0AAC" w:rsidRPr="001C5B85">
        <w:rPr>
          <w:szCs w:val="20"/>
        </w:rPr>
        <w:t xml:space="preserve">the </w:t>
      </w:r>
      <w:r w:rsidR="001E0AAC" w:rsidRPr="001C5B85">
        <w:t>bile acid exposure.</w:t>
      </w:r>
    </w:p>
    <w:p w14:paraId="5FDF5A8E" w14:textId="77777777" w:rsidR="000649B1" w:rsidRDefault="000649B1">
      <w:r w:rsidRPr="00C31300">
        <w:lastRenderedPageBreak/>
        <w:t xml:space="preserve">Based on our results, we propose binary decision trees from selected serum parameters, such as in </w:t>
      </w:r>
      <w:r w:rsidR="009E231B">
        <w:t>Figure</w:t>
      </w:r>
      <w:r w:rsidRPr="00C31300">
        <w:t xml:space="preserve"> 1</w:t>
      </w:r>
      <w:r w:rsidR="00106914" w:rsidRPr="00C31300">
        <w:t>1</w:t>
      </w:r>
      <w:r w:rsidRPr="00C31300">
        <w:t>C as a promising tool for bedside assessment of disease progression. Therefore, as</w:t>
      </w:r>
      <w:r>
        <w:t xml:space="preserve"> next step, suitability of the parameters selected from the mouse model need to be confirmed for human patients</w:t>
      </w:r>
      <w:r w:rsidR="00604978">
        <w:t xml:space="preserve"> as in </w:t>
      </w:r>
      <w:r w:rsidR="0072529E" w:rsidRPr="007B1213">
        <w:t>[</w:t>
      </w:r>
      <w:r w:rsidR="007B1213" w:rsidRPr="007B1213">
        <w:t>69</w:t>
      </w:r>
      <w:r w:rsidR="0072529E" w:rsidRPr="007B1213">
        <w:t>].</w:t>
      </w:r>
      <w:r w:rsidRPr="000649B1">
        <w:t xml:space="preserve"> </w:t>
      </w:r>
      <w:r>
        <w:t>We additionally suggest to identify common transcription factors (TF)/TF-binding sites controlling the transcription of those genes with the most significantly correlated expression.</w:t>
      </w:r>
    </w:p>
    <w:p w14:paraId="16A1E45D" w14:textId="77777777" w:rsidR="00ED1EE7" w:rsidRDefault="00ED1EE7" w:rsidP="00A139B2">
      <w:pPr>
        <w:pStyle w:val="Heading1"/>
      </w:pPr>
      <w:r>
        <w:t>Availability of supporting data</w:t>
      </w:r>
    </w:p>
    <w:p w14:paraId="5BC2710A" w14:textId="77777777" w:rsidR="00ED1EE7" w:rsidRPr="00ED1EE7" w:rsidRDefault="00ED1EE7" w:rsidP="00ED1EE7">
      <w:pPr>
        <w:ind w:firstLine="0"/>
      </w:pPr>
      <w:r w:rsidRPr="00ED1EE7">
        <w:t>The data sets supporting the results of this article are</w:t>
      </w:r>
      <w:r>
        <w:t xml:space="preserve"> included within the article </w:t>
      </w:r>
      <w:r w:rsidRPr="00ED1EE7">
        <w:t>and its additional file</w:t>
      </w:r>
      <w:r>
        <w:t>s.</w:t>
      </w:r>
    </w:p>
    <w:p w14:paraId="4D7781BF" w14:textId="77777777" w:rsidR="00ED1EE7" w:rsidRPr="00704D2A" w:rsidRDefault="00ED1EE7" w:rsidP="00ED1EE7">
      <w:pPr>
        <w:pStyle w:val="NoSpacing"/>
      </w:pPr>
      <w:r w:rsidRPr="00704D2A">
        <w:t>Dataset S1. Measurements in bile duct ligated mice.</w:t>
      </w:r>
    </w:p>
    <w:p w14:paraId="7CB9528D" w14:textId="27EF9423" w:rsidR="00ED1EE7" w:rsidRPr="00704D2A" w:rsidDel="004A34E4" w:rsidRDefault="00ED1EE7">
      <w:pPr>
        <w:pStyle w:val="NoSpacing"/>
        <w:rPr>
          <w:del w:id="2360" w:author="Windows User" w:date="2015-08-20T16:47:00Z"/>
        </w:rPr>
      </w:pPr>
      <w:r w:rsidRPr="00704D2A">
        <w:t xml:space="preserve">Dataset S2. </w:t>
      </w:r>
      <w:ins w:id="2361" w:author="Windows User" w:date="2015-08-20T16:47:00Z">
        <w:r w:rsidR="004A34E4">
          <w:t>Statistical analysis.</w:t>
        </w:r>
      </w:ins>
      <w:del w:id="2362" w:author="Windows User" w:date="2015-08-20T16:47:00Z">
        <w:r w:rsidRPr="00704D2A" w:rsidDel="004A34E4">
          <w:delText>Correlations of factors.</w:delText>
        </w:r>
      </w:del>
    </w:p>
    <w:p w14:paraId="6CA0E714" w14:textId="29C43829" w:rsidR="00ED1EE7" w:rsidRPr="00704D2A" w:rsidDel="004A34E4" w:rsidRDefault="00ED1EE7">
      <w:pPr>
        <w:pStyle w:val="NoSpacing"/>
        <w:rPr>
          <w:del w:id="2363" w:author="Windows User" w:date="2015-08-20T16:47:00Z"/>
        </w:rPr>
      </w:pPr>
      <w:del w:id="2364" w:author="Windows User" w:date="2015-08-20T16:47:00Z">
        <w:r w:rsidRPr="00704D2A" w:rsidDel="004A34E4">
          <w:delText>Dataset S3. Separators and decision trees.</w:delText>
        </w:r>
      </w:del>
    </w:p>
    <w:p w14:paraId="73CDCDD8" w14:textId="2E4E93F8" w:rsidR="004018DE" w:rsidRDefault="00ED1EE7">
      <w:pPr>
        <w:pStyle w:val="NoSpacing"/>
      </w:pPr>
      <w:del w:id="2365" w:author="Windows User" w:date="2015-08-20T16:47:00Z">
        <w:r w:rsidRPr="00704D2A" w:rsidDel="004A34E4">
          <w:delText xml:space="preserve">Dataset S4. </w:delText>
        </w:r>
        <w:r w:rsidDel="004A34E4">
          <w:delText>Detailed account on significance calculations.</w:delText>
        </w:r>
      </w:del>
    </w:p>
    <w:p w14:paraId="395EC0BE" w14:textId="77777777" w:rsidR="00E963DD" w:rsidRPr="001410FF" w:rsidRDefault="004018DE" w:rsidP="00A139B2">
      <w:pPr>
        <w:pStyle w:val="Heading1"/>
      </w:pPr>
      <w:r w:rsidRPr="001410FF">
        <w:rPr>
          <w:rStyle w:val="Heading1Char"/>
        </w:rPr>
        <w:t>List of Abbreviations</w:t>
      </w:r>
      <w:r w:rsidRPr="001410FF">
        <w:t xml:space="preserve"> </w:t>
      </w:r>
    </w:p>
    <w:p w14:paraId="03151ACF" w14:textId="77777777" w:rsidR="004018DE" w:rsidRDefault="004018DE" w:rsidP="004018DE">
      <w:pPr>
        <w:pStyle w:val="NoSpacing"/>
      </w:pPr>
      <w:r w:rsidRPr="0025223E">
        <w:t>CTGF</w:t>
      </w:r>
      <w:r>
        <w:t>:</w:t>
      </w:r>
      <w:r w:rsidRPr="0025223E">
        <w:t xml:space="preserve"> connective tissue growth factor</w:t>
      </w:r>
      <w:r>
        <w:t xml:space="preserve">; BDL: bile duct ligation; SHP: </w:t>
      </w:r>
      <w:r w:rsidRPr="0025223E">
        <w:t>small heterodimer partner</w:t>
      </w:r>
      <w:r>
        <w:t xml:space="preserve">; </w:t>
      </w:r>
      <w:r w:rsidRPr="0025223E">
        <w:t>CLD</w:t>
      </w:r>
      <w:r>
        <w:t>:</w:t>
      </w:r>
      <w:r w:rsidRPr="0025223E">
        <w:t xml:space="preserve"> </w:t>
      </w:r>
      <w:r>
        <w:t xml:space="preserve">chronic liver disease; </w:t>
      </w:r>
      <w:r w:rsidRPr="0025223E">
        <w:t>HSC</w:t>
      </w:r>
      <w:r>
        <w:t xml:space="preserve">: hepatic stellate cells; KC: </w:t>
      </w:r>
      <w:proofErr w:type="spellStart"/>
      <w:r>
        <w:t>Kupffer</w:t>
      </w:r>
      <w:proofErr w:type="spellEnd"/>
      <w:r>
        <w:t xml:space="preserve"> cells; </w:t>
      </w:r>
      <w:r w:rsidRPr="0025223E">
        <w:t>ADME</w:t>
      </w:r>
      <w:r>
        <w:t xml:space="preserve">: </w:t>
      </w:r>
      <w:r w:rsidRPr="0025223E">
        <w:t>absorption, distribution, metabolism, and excretion</w:t>
      </w:r>
      <w:r>
        <w:t xml:space="preserve">; </w:t>
      </w:r>
      <w:r w:rsidRPr="0025223E">
        <w:t>ALT</w:t>
      </w:r>
      <w:r>
        <w:t xml:space="preserve">: </w:t>
      </w:r>
      <w:r w:rsidRPr="0025223E">
        <w:t>alanine aminotransferase</w:t>
      </w:r>
      <w:r>
        <w:t xml:space="preserve">; </w:t>
      </w:r>
      <w:r w:rsidRPr="0025223E">
        <w:t>GLDH</w:t>
      </w:r>
      <w:r>
        <w:t>:</w:t>
      </w:r>
      <w:r w:rsidRPr="0025223E">
        <w:t xml:space="preserve"> </w:t>
      </w:r>
      <w:r>
        <w:t xml:space="preserve">glutamate dehydrogenase; </w:t>
      </w:r>
      <w:r w:rsidRPr="0025223E">
        <w:t>EDTA</w:t>
      </w:r>
      <w:r>
        <w:t xml:space="preserve">: </w:t>
      </w:r>
      <w:proofErr w:type="spellStart"/>
      <w:r>
        <w:t>e</w:t>
      </w:r>
      <w:r w:rsidRPr="0025223E">
        <w:t>thylenediaminetetraacetic</w:t>
      </w:r>
      <w:proofErr w:type="spellEnd"/>
      <w:r w:rsidRPr="0025223E">
        <w:t xml:space="preserve"> acid</w:t>
      </w:r>
      <w:r>
        <w:t xml:space="preserve">; </w:t>
      </w:r>
      <w:r w:rsidRPr="0025223E">
        <w:t>H&amp;E</w:t>
      </w:r>
      <w:r>
        <w:t xml:space="preserve">: </w:t>
      </w:r>
      <w:proofErr w:type="spellStart"/>
      <w:r>
        <w:t>h</w:t>
      </w:r>
      <w:r w:rsidRPr="0025223E">
        <w:t>e</w:t>
      </w:r>
      <w:r>
        <w:t>matoxylin</w:t>
      </w:r>
      <w:proofErr w:type="spellEnd"/>
      <w:r>
        <w:t xml:space="preserve"> and eosin;</w:t>
      </w:r>
    </w:p>
    <w:p w14:paraId="5BB22C3F" w14:textId="77777777" w:rsidR="004018DE" w:rsidRDefault="004018DE" w:rsidP="004018DE">
      <w:pPr>
        <w:pStyle w:val="NoSpacing"/>
      </w:pPr>
    </w:p>
    <w:p w14:paraId="5D585DCE" w14:textId="77777777" w:rsidR="004018DE" w:rsidRPr="004018DE" w:rsidRDefault="004018DE" w:rsidP="004018DE">
      <w:pPr>
        <w:pStyle w:val="NoSpacing"/>
        <w:rPr>
          <w:b/>
          <w:sz w:val="28"/>
          <w:szCs w:val="28"/>
        </w:rPr>
      </w:pPr>
      <w:r w:rsidRPr="004018DE">
        <w:rPr>
          <w:b/>
          <w:sz w:val="28"/>
          <w:szCs w:val="28"/>
        </w:rPr>
        <w:t>Competing Interests</w:t>
      </w:r>
    </w:p>
    <w:p w14:paraId="22138E6A" w14:textId="77777777" w:rsidR="004018DE" w:rsidRDefault="004018DE" w:rsidP="004018DE">
      <w:pPr>
        <w:pStyle w:val="NoSpacing"/>
      </w:pPr>
      <w:r>
        <w:t>The authors declare that they have no conflicts of interest.</w:t>
      </w:r>
    </w:p>
    <w:p w14:paraId="634B4588" w14:textId="77777777" w:rsidR="004018DE" w:rsidRPr="00907D50" w:rsidRDefault="004018DE" w:rsidP="004018DE">
      <w:pPr>
        <w:pStyle w:val="NoSpacing"/>
      </w:pPr>
    </w:p>
    <w:p w14:paraId="59B7681E" w14:textId="77777777" w:rsidR="004018DE" w:rsidRPr="004018DE" w:rsidRDefault="004018DE" w:rsidP="004018DE">
      <w:pPr>
        <w:pStyle w:val="NoSpacing"/>
        <w:rPr>
          <w:b/>
          <w:sz w:val="28"/>
          <w:szCs w:val="28"/>
        </w:rPr>
      </w:pPr>
      <w:r w:rsidRPr="004018DE">
        <w:rPr>
          <w:b/>
          <w:sz w:val="28"/>
          <w:szCs w:val="28"/>
        </w:rPr>
        <w:t>Author Contributions</w:t>
      </w:r>
    </w:p>
    <w:p w14:paraId="6C222E72" w14:textId="6C86D3B7" w:rsidR="004018DE" w:rsidRDefault="004018DE" w:rsidP="004018DE">
      <w:pPr>
        <w:pStyle w:val="NoSpacing"/>
      </w:pPr>
      <w:r>
        <w:t xml:space="preserve">Conceived and designed the experiments: KA AH MT IM BV SD. Performed the experiments: KA MT IM HW. Analyzed the data: KA </w:t>
      </w:r>
      <w:ins w:id="2366" w:author="Windows User" w:date="2015-08-20T16:44:00Z">
        <w:r w:rsidR="004A34E4">
          <w:t xml:space="preserve">MK </w:t>
        </w:r>
      </w:ins>
      <w:r>
        <w:t>AH</w:t>
      </w:r>
      <w:del w:id="2367" w:author="Windows User" w:date="2015-08-20T16:44:00Z">
        <w:r w:rsidDel="004A34E4">
          <w:delText xml:space="preserve"> </w:delText>
        </w:r>
      </w:del>
      <w:ins w:id="2368" w:author="Kerstin Abshagen" w:date="2015-08-06T15:37:00Z">
        <w:del w:id="2369" w:author="Windows User" w:date="2015-08-20T16:44:00Z">
          <w:r w:rsidR="004B544C" w:rsidDel="004A34E4">
            <w:delText>MK</w:delText>
          </w:r>
        </w:del>
        <w:r w:rsidR="004B544C">
          <w:t xml:space="preserve"> </w:t>
        </w:r>
      </w:ins>
      <w:r>
        <w:t xml:space="preserve">MT IM ME HW HH UMZ BV SD. Wrote the paper: KA </w:t>
      </w:r>
      <w:del w:id="2370" w:author="Windows User" w:date="2015-08-20T16:45:00Z">
        <w:r w:rsidDel="004A34E4">
          <w:delText>AH</w:delText>
        </w:r>
      </w:del>
      <w:ins w:id="2371" w:author="Kerstin Abshagen" w:date="2015-08-06T15:37:00Z">
        <w:del w:id="2372" w:author="Windows User" w:date="2015-08-20T16:45:00Z">
          <w:r w:rsidR="004B544C" w:rsidDel="004A34E4">
            <w:delText xml:space="preserve"> </w:delText>
          </w:r>
        </w:del>
        <w:r w:rsidR="004B544C">
          <w:t>MK</w:t>
        </w:r>
      </w:ins>
      <w:ins w:id="2373" w:author="Windows User" w:date="2015-08-20T16:44:00Z">
        <w:r w:rsidR="004A34E4">
          <w:t xml:space="preserve"> AH</w:t>
        </w:r>
      </w:ins>
      <w:r>
        <w:t xml:space="preserve"> MT ME HW HH UMZ BV SD.</w:t>
      </w:r>
      <w:r w:rsidRPr="004018DE">
        <w:t xml:space="preserve"> </w:t>
      </w:r>
      <w:r>
        <w:t>All authors read and approved the final manuscript.</w:t>
      </w:r>
    </w:p>
    <w:p w14:paraId="765CCCAA" w14:textId="77777777" w:rsidR="00C81EF7" w:rsidRPr="001410FF" w:rsidRDefault="00C81EF7" w:rsidP="00A139B2">
      <w:pPr>
        <w:pStyle w:val="Heading1"/>
      </w:pPr>
      <w:r w:rsidRPr="001410FF">
        <w:lastRenderedPageBreak/>
        <w:t>Acknowledgments</w:t>
      </w:r>
    </w:p>
    <w:p w14:paraId="61247C55" w14:textId="4E63752E" w:rsidR="00E963DD" w:rsidRDefault="00C81EF7">
      <w:pPr>
        <w:pStyle w:val="NoSpacing"/>
      </w:pPr>
      <w:r>
        <w:t xml:space="preserve">The authors kindly thank Dorothea </w:t>
      </w:r>
      <w:proofErr w:type="spellStart"/>
      <w:r>
        <w:t>Frenz</w:t>
      </w:r>
      <w:proofErr w:type="spellEnd"/>
      <w:r>
        <w:t xml:space="preserve">, </w:t>
      </w:r>
      <w:proofErr w:type="spellStart"/>
      <w:r>
        <w:t>Berit</w:t>
      </w:r>
      <w:proofErr w:type="spellEnd"/>
      <w:r>
        <w:t xml:space="preserve"> </w:t>
      </w:r>
      <w:proofErr w:type="spellStart"/>
      <w:r>
        <w:t>Blendow</w:t>
      </w:r>
      <w:proofErr w:type="spellEnd"/>
      <w:r>
        <w:t xml:space="preserve">, Maren </w:t>
      </w:r>
      <w:proofErr w:type="spellStart"/>
      <w:r>
        <w:t>Nerowski</w:t>
      </w:r>
      <w:proofErr w:type="spellEnd"/>
      <w:r>
        <w:t xml:space="preserve">, Doris </w:t>
      </w:r>
      <w:proofErr w:type="spellStart"/>
      <w:r>
        <w:t>Butzlaff</w:t>
      </w:r>
      <w:proofErr w:type="spellEnd"/>
      <w:r>
        <w:t xml:space="preserve"> and Eva </w:t>
      </w:r>
      <w:proofErr w:type="spellStart"/>
      <w:r>
        <w:t>Lorbeer-Rehfeldt</w:t>
      </w:r>
      <w:proofErr w:type="spellEnd"/>
      <w:r>
        <w:t xml:space="preserve"> (Institute for Experimental Surgery, University of Rostock) and Igor Liebermann (Institute of Clinical Pharmacology, Stuttgart) for their excellent technical assistance. </w:t>
      </w:r>
      <w:ins w:id="2374" w:author="Windows User" w:date="2015-08-20T16:45:00Z">
        <w:r w:rsidR="004A34E4">
          <w:t xml:space="preserve">The authors thank </w:t>
        </w:r>
      </w:ins>
      <w:ins w:id="2375" w:author="Windows User" w:date="2015-08-20T16:46:00Z">
        <w:r w:rsidR="004A34E4">
          <w:t xml:space="preserve">Pablo </w:t>
        </w:r>
        <w:proofErr w:type="spellStart"/>
        <w:r w:rsidR="004A34E4">
          <w:t>Jaskowiak</w:t>
        </w:r>
        <w:proofErr w:type="spellEnd"/>
        <w:r w:rsidR="004A34E4">
          <w:t xml:space="preserve"> for helpful discussions. </w:t>
        </w:r>
      </w:ins>
      <w:r w:rsidR="004018DE" w:rsidRPr="002B69BE">
        <w:t xml:space="preserve">The study was supported by grants from the German Research Foundation to Kerstin </w:t>
      </w:r>
      <w:proofErr w:type="spellStart"/>
      <w:r w:rsidR="004018DE" w:rsidRPr="002B69BE">
        <w:t>Abshagen</w:t>
      </w:r>
      <w:proofErr w:type="spellEnd"/>
      <w:r w:rsidR="004018DE" w:rsidRPr="002B69BE">
        <w:t xml:space="preserve"> (AB 453/1-1)</w:t>
      </w:r>
      <w:r w:rsidR="004018DE">
        <w:t>,</w:t>
      </w:r>
      <w:r w:rsidR="004018DE" w:rsidRPr="002B69BE">
        <w:t xml:space="preserve"> by the BMBF program “Virtual Liver” (Grants 0315755, 0315764)</w:t>
      </w:r>
      <w:r w:rsidR="004018DE">
        <w:t xml:space="preserve"> and</w:t>
      </w:r>
      <w:r w:rsidR="004018DE" w:rsidRPr="00ED391E">
        <w:t xml:space="preserve"> by the Robert Bosch Foundation, Stuttgart, Germany.</w:t>
      </w:r>
      <w:r w:rsidR="004018DE" w:rsidRPr="002B69BE">
        <w:t xml:space="preserve"> The funders had no role in study design, data collection and analysis, decision to publish, or preparation of the manuscript.</w:t>
      </w:r>
    </w:p>
    <w:p w14:paraId="4FC2BC58" w14:textId="77777777" w:rsidR="00E963DD" w:rsidRDefault="00F9139B">
      <w:r>
        <w:br w:type="page"/>
      </w:r>
    </w:p>
    <w:p w14:paraId="7CC05248" w14:textId="77777777" w:rsidR="00EF1B46" w:rsidRDefault="00156799" w:rsidP="00A139B2">
      <w:pPr>
        <w:pStyle w:val="Heading1"/>
      </w:pPr>
      <w:r w:rsidRPr="00B55E2E">
        <w:lastRenderedPageBreak/>
        <w:t>References</w:t>
      </w:r>
    </w:p>
    <w:p w14:paraId="79219DF2" w14:textId="77777777" w:rsidR="00E963DD" w:rsidRDefault="00950979">
      <w:pPr>
        <w:pStyle w:val="NoSpacing"/>
        <w:numPr>
          <w:ilvl w:val="0"/>
          <w:numId w:val="6"/>
        </w:numPr>
      </w:pPr>
      <w:proofErr w:type="spellStart"/>
      <w:r>
        <w:t>Rockey</w:t>
      </w:r>
      <w:proofErr w:type="spellEnd"/>
      <w:r>
        <w:t xml:space="preserve"> DC</w:t>
      </w:r>
      <w:r w:rsidR="00D37B7F">
        <w:t>.</w:t>
      </w:r>
      <w:r>
        <w:t xml:space="preserve"> </w:t>
      </w:r>
      <w:r w:rsidR="00156799" w:rsidRPr="005A493F">
        <w:t xml:space="preserve">Translating an understanding of the pathogenesis of hepatic fibrosis to novel therapies. </w:t>
      </w:r>
      <w:proofErr w:type="spellStart"/>
      <w:r w:rsidR="00156799" w:rsidRPr="005A493F">
        <w:t>Clin</w:t>
      </w:r>
      <w:proofErr w:type="spellEnd"/>
      <w:r w:rsidR="00156799" w:rsidRPr="005A493F">
        <w:t xml:space="preserve"> </w:t>
      </w:r>
      <w:proofErr w:type="spellStart"/>
      <w:r w:rsidR="00156799" w:rsidRPr="005A493F">
        <w:t>Gastroenterol</w:t>
      </w:r>
      <w:proofErr w:type="spellEnd"/>
      <w:r w:rsidR="00156799" w:rsidRPr="005A493F">
        <w:t xml:space="preserve"> </w:t>
      </w:r>
      <w:proofErr w:type="spellStart"/>
      <w:r w:rsidR="00156799" w:rsidRPr="005A493F">
        <w:t>Hepatol</w:t>
      </w:r>
      <w:proofErr w:type="spellEnd"/>
      <w:r w:rsidR="00DF4D4B">
        <w:t xml:space="preserve">. </w:t>
      </w:r>
      <w:r w:rsidRPr="005A493F">
        <w:t>2013</w:t>
      </w:r>
      <w:proofErr w:type="gramStart"/>
      <w:r w:rsidR="00DF4D4B">
        <w:t>;</w:t>
      </w:r>
      <w:r w:rsidR="00156799" w:rsidRPr="005A493F">
        <w:t>11:224</w:t>
      </w:r>
      <w:proofErr w:type="gramEnd"/>
      <w:r w:rsidR="00156799" w:rsidRPr="005A493F">
        <w:t>-</w:t>
      </w:r>
      <w:r w:rsidR="00A50CD2" w:rsidRPr="005A493F">
        <w:t>31</w:t>
      </w:r>
      <w:r w:rsidR="00DF4D4B">
        <w:t>.</w:t>
      </w:r>
    </w:p>
    <w:p w14:paraId="19B54E9E" w14:textId="77777777" w:rsidR="00E963DD" w:rsidRDefault="00156799">
      <w:pPr>
        <w:pStyle w:val="NoSpacing"/>
        <w:numPr>
          <w:ilvl w:val="0"/>
          <w:numId w:val="6"/>
        </w:numPr>
      </w:pPr>
      <w:r w:rsidRPr="005A493F">
        <w:t>Diehl AM</w:t>
      </w:r>
      <w:r w:rsidR="00DF4D4B">
        <w:t>,</w:t>
      </w:r>
      <w:r w:rsidR="00A03C94" w:rsidRPr="005A493F">
        <w:t xml:space="preserve"> </w:t>
      </w:r>
      <w:r w:rsidRPr="005A493F">
        <w:t>Chute J</w:t>
      </w:r>
      <w:r w:rsidR="00D37B7F">
        <w:t>.</w:t>
      </w:r>
      <w:r w:rsidRPr="005A493F">
        <w:t xml:space="preserve"> Underlying potential: cellular and molecular determinants of adult liver repair. J </w:t>
      </w:r>
      <w:proofErr w:type="spellStart"/>
      <w:r w:rsidRPr="005A493F">
        <w:t>Clin</w:t>
      </w:r>
      <w:proofErr w:type="spellEnd"/>
      <w:r w:rsidRPr="005A493F">
        <w:t xml:space="preserve"> Invest</w:t>
      </w:r>
      <w:r w:rsidR="00DF4D4B">
        <w:t>.</w:t>
      </w:r>
      <w:r w:rsidRPr="005A493F">
        <w:t xml:space="preserve"> </w:t>
      </w:r>
      <w:r w:rsidR="00DF4D4B">
        <w:t>2013</w:t>
      </w:r>
      <w:proofErr w:type="gramStart"/>
      <w:r w:rsidR="00DF4D4B">
        <w:t>;</w:t>
      </w:r>
      <w:r w:rsidRPr="005A493F">
        <w:t>123:1858</w:t>
      </w:r>
      <w:proofErr w:type="gramEnd"/>
      <w:r w:rsidRPr="005A493F">
        <w:t>-60</w:t>
      </w:r>
      <w:r w:rsidR="00DF4D4B">
        <w:t>.</w:t>
      </w:r>
    </w:p>
    <w:p w14:paraId="5B95C70F" w14:textId="77777777" w:rsidR="00E963DD" w:rsidRDefault="00156799">
      <w:pPr>
        <w:pStyle w:val="NoSpacing"/>
        <w:numPr>
          <w:ilvl w:val="0"/>
          <w:numId w:val="6"/>
        </w:numPr>
      </w:pPr>
      <w:proofErr w:type="spellStart"/>
      <w:r w:rsidRPr="005A493F">
        <w:t>Schuppan</w:t>
      </w:r>
      <w:proofErr w:type="spellEnd"/>
      <w:r w:rsidRPr="005A493F">
        <w:t xml:space="preserve"> D</w:t>
      </w:r>
      <w:r w:rsidR="00DF4D4B">
        <w:t>,</w:t>
      </w:r>
      <w:r w:rsidR="00A03C94" w:rsidRPr="005A493F">
        <w:t xml:space="preserve"> </w:t>
      </w:r>
      <w:r w:rsidRPr="005A493F">
        <w:t>Kim YO</w:t>
      </w:r>
      <w:r w:rsidR="00D37B7F">
        <w:t>.</w:t>
      </w:r>
      <w:r w:rsidRPr="005A493F">
        <w:t xml:space="preserve"> Evolving therapies for liver fibrosis. J </w:t>
      </w:r>
      <w:proofErr w:type="spellStart"/>
      <w:r w:rsidRPr="005A493F">
        <w:t>Clin</w:t>
      </w:r>
      <w:proofErr w:type="spellEnd"/>
      <w:r w:rsidRPr="005A493F">
        <w:t xml:space="preserve"> Invest</w:t>
      </w:r>
      <w:r w:rsidR="00DF4D4B">
        <w:t>.</w:t>
      </w:r>
      <w:r w:rsidRPr="005A493F">
        <w:t xml:space="preserve"> </w:t>
      </w:r>
      <w:r w:rsidR="00DF4D4B">
        <w:t>2013</w:t>
      </w:r>
      <w:proofErr w:type="gramStart"/>
      <w:r w:rsidR="00DF4D4B">
        <w:t>;</w:t>
      </w:r>
      <w:r w:rsidRPr="005A493F">
        <w:t>123:1887</w:t>
      </w:r>
      <w:proofErr w:type="gramEnd"/>
      <w:r w:rsidRPr="005A493F">
        <w:t>-</w:t>
      </w:r>
      <w:r w:rsidR="00A50CD2" w:rsidRPr="005A493F">
        <w:t>1901</w:t>
      </w:r>
      <w:r w:rsidR="00DF4D4B">
        <w:t>.</w:t>
      </w:r>
    </w:p>
    <w:p w14:paraId="1C02651D" w14:textId="77777777" w:rsidR="00E963DD" w:rsidRDefault="00156799">
      <w:pPr>
        <w:pStyle w:val="NoSpacing"/>
        <w:numPr>
          <w:ilvl w:val="0"/>
          <w:numId w:val="6"/>
        </w:numPr>
      </w:pPr>
      <w:proofErr w:type="gramStart"/>
      <w:r w:rsidRPr="005A493F">
        <w:t>An</w:t>
      </w:r>
      <w:proofErr w:type="gramEnd"/>
      <w:r w:rsidRPr="005A493F">
        <w:t xml:space="preserve"> G, </w:t>
      </w:r>
      <w:proofErr w:type="spellStart"/>
      <w:r w:rsidRPr="005A493F">
        <w:t>Mi</w:t>
      </w:r>
      <w:proofErr w:type="spellEnd"/>
      <w:r w:rsidRPr="005A493F">
        <w:t xml:space="preserve"> Q, Dutta-</w:t>
      </w:r>
      <w:proofErr w:type="spellStart"/>
      <w:r w:rsidRPr="005A493F">
        <w:t>Moscato</w:t>
      </w:r>
      <w:r w:rsidR="00A03C94" w:rsidRPr="005A493F">
        <w:t>m</w:t>
      </w:r>
      <w:proofErr w:type="spellEnd"/>
      <w:r w:rsidR="00A03C94" w:rsidRPr="005A493F">
        <w:t xml:space="preserve"> </w:t>
      </w:r>
      <w:r w:rsidRPr="005A493F">
        <w:t>J</w:t>
      </w:r>
      <w:r w:rsidR="00DF4D4B">
        <w:t>,</w:t>
      </w:r>
      <w:r w:rsidR="00A03C94" w:rsidRPr="005A493F">
        <w:t xml:space="preserve"> </w:t>
      </w:r>
      <w:proofErr w:type="spellStart"/>
      <w:r w:rsidRPr="005A493F">
        <w:t>Vodovotz</w:t>
      </w:r>
      <w:proofErr w:type="spellEnd"/>
      <w:r w:rsidRPr="005A493F">
        <w:t xml:space="preserve"> Y</w:t>
      </w:r>
      <w:r w:rsidR="00D37B7F">
        <w:t>.</w:t>
      </w:r>
      <w:r w:rsidRPr="005A493F">
        <w:t xml:space="preserve"> Agent-based models in translational systems biology. Wiley </w:t>
      </w:r>
      <w:proofErr w:type="spellStart"/>
      <w:r w:rsidRPr="005A493F">
        <w:t>Interdiscip</w:t>
      </w:r>
      <w:proofErr w:type="spellEnd"/>
      <w:r w:rsidRPr="005A493F">
        <w:t xml:space="preserve"> Rev </w:t>
      </w:r>
      <w:proofErr w:type="spellStart"/>
      <w:r w:rsidRPr="005A493F">
        <w:t>Syst</w:t>
      </w:r>
      <w:proofErr w:type="spellEnd"/>
      <w:r w:rsidRPr="005A493F">
        <w:t xml:space="preserve"> </w:t>
      </w:r>
      <w:proofErr w:type="spellStart"/>
      <w:r w:rsidRPr="005A493F">
        <w:t>Biol</w:t>
      </w:r>
      <w:proofErr w:type="spellEnd"/>
      <w:r w:rsidRPr="005A493F">
        <w:t xml:space="preserve"> Med</w:t>
      </w:r>
      <w:r w:rsidR="00DF4D4B">
        <w:t>.</w:t>
      </w:r>
      <w:r w:rsidRPr="005A493F">
        <w:t xml:space="preserve"> </w:t>
      </w:r>
      <w:r w:rsidR="00950979" w:rsidRPr="005A493F">
        <w:t>2009</w:t>
      </w:r>
      <w:r w:rsidR="00DF4D4B">
        <w:t>;</w:t>
      </w:r>
      <w:r w:rsidR="00950979" w:rsidRPr="005A493F">
        <w:t xml:space="preserve"> </w:t>
      </w:r>
      <w:r w:rsidRPr="005A493F">
        <w:t>1:159-</w:t>
      </w:r>
      <w:r w:rsidR="00A50CD2" w:rsidRPr="005A493F">
        <w:t>71</w:t>
      </w:r>
      <w:r w:rsidR="00DF4D4B">
        <w:t>.</w:t>
      </w:r>
    </w:p>
    <w:p w14:paraId="22EDDB22" w14:textId="77777777" w:rsidR="00E963DD" w:rsidRDefault="00950979">
      <w:pPr>
        <w:pStyle w:val="NoSpacing"/>
        <w:numPr>
          <w:ilvl w:val="0"/>
          <w:numId w:val="6"/>
        </w:numPr>
      </w:pPr>
      <w:proofErr w:type="spellStart"/>
      <w:r w:rsidRPr="00950979">
        <w:t>Georgiev</w:t>
      </w:r>
      <w:proofErr w:type="spellEnd"/>
      <w:r w:rsidRPr="00950979">
        <w:t xml:space="preserve"> P, </w:t>
      </w:r>
      <w:proofErr w:type="spellStart"/>
      <w:r w:rsidRPr="00950979">
        <w:t>Jochum</w:t>
      </w:r>
      <w:proofErr w:type="spellEnd"/>
      <w:r w:rsidRPr="00950979">
        <w:t xml:space="preserve"> W, Heinrich S, Jang JH, </w:t>
      </w:r>
      <w:proofErr w:type="spellStart"/>
      <w:r w:rsidRPr="00950979">
        <w:t>Nocito</w:t>
      </w:r>
      <w:proofErr w:type="spellEnd"/>
      <w:r w:rsidRPr="00950979">
        <w:t xml:space="preserve"> A, </w:t>
      </w:r>
      <w:proofErr w:type="spellStart"/>
      <w:r w:rsidRPr="00950979">
        <w:t>Dahm</w:t>
      </w:r>
      <w:proofErr w:type="spellEnd"/>
      <w:r w:rsidRPr="00950979">
        <w:t xml:space="preserve"> F, </w:t>
      </w:r>
      <w:r w:rsidR="00DF4D4B">
        <w:t>et al.</w:t>
      </w:r>
      <w:r w:rsidRPr="00950979">
        <w:t xml:space="preserve"> </w:t>
      </w:r>
      <w:r w:rsidR="00156799" w:rsidRPr="005A493F">
        <w:t>Characterization of time-related changes after experimental bile duct ligation. Br J Surg</w:t>
      </w:r>
      <w:r w:rsidR="00DF4D4B">
        <w:t>.</w:t>
      </w:r>
      <w:r>
        <w:t xml:space="preserve"> 2008</w:t>
      </w:r>
      <w:proofErr w:type="gramStart"/>
      <w:r w:rsidR="00DF4D4B">
        <w:t>;</w:t>
      </w:r>
      <w:r w:rsidR="00156799" w:rsidRPr="005A493F">
        <w:t>95:646</w:t>
      </w:r>
      <w:proofErr w:type="gramEnd"/>
      <w:r w:rsidR="00156799" w:rsidRPr="005A493F">
        <w:t>-</w:t>
      </w:r>
      <w:r w:rsidR="00A50CD2" w:rsidRPr="005A493F">
        <w:t>56</w:t>
      </w:r>
      <w:r w:rsidR="00DF4D4B">
        <w:t>.</w:t>
      </w:r>
    </w:p>
    <w:p w14:paraId="19FC79C6" w14:textId="77777777" w:rsidR="00E963DD" w:rsidRDefault="00156799">
      <w:pPr>
        <w:pStyle w:val="NoSpacing"/>
        <w:numPr>
          <w:ilvl w:val="0"/>
          <w:numId w:val="6"/>
        </w:numPr>
      </w:pPr>
      <w:r w:rsidRPr="005A493F">
        <w:t>Spurgeon SL, Jones RC</w:t>
      </w:r>
      <w:r w:rsidR="00DF4D4B">
        <w:t>,</w:t>
      </w:r>
      <w:r w:rsidR="00A03C94" w:rsidRPr="005A493F">
        <w:t xml:space="preserve"> </w:t>
      </w:r>
      <w:proofErr w:type="spellStart"/>
      <w:r w:rsidRPr="005A493F">
        <w:t>Ramakrishnan</w:t>
      </w:r>
      <w:proofErr w:type="spellEnd"/>
      <w:r w:rsidRPr="005A493F">
        <w:t xml:space="preserve"> R</w:t>
      </w:r>
      <w:r w:rsidR="00D37B7F">
        <w:t>.</w:t>
      </w:r>
      <w:r w:rsidR="00B02458" w:rsidRPr="005A493F">
        <w:t xml:space="preserve"> </w:t>
      </w:r>
      <w:r w:rsidRPr="005A493F">
        <w:t xml:space="preserve">High throughput gene expression measurement with real time PCR in a microfluidic dynamic array. </w:t>
      </w:r>
      <w:proofErr w:type="spellStart"/>
      <w:r w:rsidRPr="005A493F">
        <w:t>PLoS</w:t>
      </w:r>
      <w:proofErr w:type="spellEnd"/>
      <w:r w:rsidRPr="005A493F">
        <w:t xml:space="preserve"> One</w:t>
      </w:r>
      <w:r w:rsidR="00DF4D4B">
        <w:t>.</w:t>
      </w:r>
      <w:r w:rsidRPr="005A493F">
        <w:t xml:space="preserve"> </w:t>
      </w:r>
      <w:r w:rsidR="00950979">
        <w:t>2008</w:t>
      </w:r>
      <w:proofErr w:type="gramStart"/>
      <w:r w:rsidR="00DF4D4B">
        <w:t>;</w:t>
      </w:r>
      <w:r w:rsidRPr="005A493F">
        <w:t>3:e1662</w:t>
      </w:r>
      <w:proofErr w:type="gramEnd"/>
      <w:r w:rsidR="00DF4D4B">
        <w:t>.</w:t>
      </w:r>
    </w:p>
    <w:p w14:paraId="05D87348" w14:textId="77777777" w:rsidR="00E963DD" w:rsidRDefault="00200EFC">
      <w:pPr>
        <w:pStyle w:val="NoSpacing"/>
        <w:numPr>
          <w:ilvl w:val="0"/>
          <w:numId w:val="6"/>
        </w:numPr>
      </w:pPr>
      <w:proofErr w:type="spellStart"/>
      <w:r w:rsidRPr="00950979">
        <w:t>Geerts</w:t>
      </w:r>
      <w:proofErr w:type="spellEnd"/>
      <w:r w:rsidRPr="00950979">
        <w:t xml:space="preserve"> AM, </w:t>
      </w:r>
      <w:proofErr w:type="spellStart"/>
      <w:r w:rsidRPr="00950979">
        <w:t>Vanheule</w:t>
      </w:r>
      <w:proofErr w:type="spellEnd"/>
      <w:r w:rsidRPr="00950979">
        <w:t xml:space="preserve"> E, </w:t>
      </w:r>
      <w:proofErr w:type="spellStart"/>
      <w:r w:rsidRPr="00950979">
        <w:t>Praet</w:t>
      </w:r>
      <w:proofErr w:type="spellEnd"/>
      <w:r w:rsidRPr="00950979">
        <w:t xml:space="preserve"> M, Van </w:t>
      </w:r>
      <w:proofErr w:type="spellStart"/>
      <w:r w:rsidRPr="00950979">
        <w:t>Vlierberghe</w:t>
      </w:r>
      <w:proofErr w:type="spellEnd"/>
      <w:r w:rsidRPr="00950979">
        <w:t xml:space="preserve"> H, De </w:t>
      </w:r>
      <w:proofErr w:type="spellStart"/>
      <w:r w:rsidRPr="00950979">
        <w:t>Vos</w:t>
      </w:r>
      <w:proofErr w:type="spellEnd"/>
      <w:r w:rsidRPr="00950979">
        <w:t xml:space="preserve"> M, </w:t>
      </w:r>
      <w:proofErr w:type="spellStart"/>
      <w:r w:rsidR="00950979" w:rsidRPr="00950979">
        <w:t>Colle</w:t>
      </w:r>
      <w:proofErr w:type="spellEnd"/>
      <w:r w:rsidR="00950979" w:rsidRPr="00950979">
        <w:t xml:space="preserve"> I</w:t>
      </w:r>
      <w:r w:rsidR="00D37B7F">
        <w:t>.</w:t>
      </w:r>
      <w:r w:rsidRPr="00950979">
        <w:t xml:space="preserve"> </w:t>
      </w:r>
      <w:r w:rsidRPr="005A493F">
        <w:t xml:space="preserve">Comparison of three research models of portal hypertension in mice: macroscopic, histological and portal pressure evaluation. </w:t>
      </w:r>
      <w:proofErr w:type="spellStart"/>
      <w:r w:rsidRPr="005A493F">
        <w:t>Int</w:t>
      </w:r>
      <w:proofErr w:type="spellEnd"/>
      <w:r w:rsidRPr="005A493F">
        <w:t xml:space="preserve"> J </w:t>
      </w:r>
      <w:proofErr w:type="spellStart"/>
      <w:r w:rsidRPr="005A493F">
        <w:t>Exp</w:t>
      </w:r>
      <w:proofErr w:type="spellEnd"/>
      <w:r w:rsidRPr="005A493F">
        <w:t xml:space="preserve"> </w:t>
      </w:r>
      <w:proofErr w:type="spellStart"/>
      <w:r w:rsidRPr="005A493F">
        <w:t>Pathol</w:t>
      </w:r>
      <w:proofErr w:type="spellEnd"/>
      <w:r w:rsidR="00DF4D4B">
        <w:t>.</w:t>
      </w:r>
      <w:r w:rsidRPr="005A493F">
        <w:t xml:space="preserve"> </w:t>
      </w:r>
      <w:r w:rsidR="00950979" w:rsidRPr="005A493F">
        <w:t>2008</w:t>
      </w:r>
      <w:proofErr w:type="gramStart"/>
      <w:r w:rsidR="00DF4D4B">
        <w:t>;</w:t>
      </w:r>
      <w:r w:rsidR="00950979">
        <w:t>89:</w:t>
      </w:r>
      <w:r w:rsidR="00DF4D4B">
        <w:t>251</w:t>
      </w:r>
      <w:proofErr w:type="gramEnd"/>
      <w:r w:rsidR="00DF4D4B">
        <w:t>-</w:t>
      </w:r>
      <w:r w:rsidRPr="005A493F">
        <w:t>63</w:t>
      </w:r>
      <w:r w:rsidR="00DF4D4B">
        <w:t>.</w:t>
      </w:r>
    </w:p>
    <w:p w14:paraId="5BCB362B" w14:textId="77777777" w:rsidR="00E963DD" w:rsidRDefault="00200EFC">
      <w:pPr>
        <w:pStyle w:val="NoSpacing"/>
        <w:numPr>
          <w:ilvl w:val="0"/>
          <w:numId w:val="6"/>
        </w:numPr>
      </w:pPr>
      <w:proofErr w:type="spellStart"/>
      <w:r w:rsidRPr="005A493F">
        <w:t>Kisseleva</w:t>
      </w:r>
      <w:proofErr w:type="spellEnd"/>
      <w:r w:rsidRPr="005A493F">
        <w:t xml:space="preserve"> T</w:t>
      </w:r>
      <w:r w:rsidR="00D37B7F">
        <w:t>,</w:t>
      </w:r>
      <w:r w:rsidRPr="005A493F">
        <w:t xml:space="preserve"> Brenner DA</w:t>
      </w:r>
      <w:r w:rsidR="00D37B7F">
        <w:t>.</w:t>
      </w:r>
      <w:r w:rsidRPr="005A493F">
        <w:t xml:space="preserve"> Anti-</w:t>
      </w:r>
      <w:proofErr w:type="spellStart"/>
      <w:r w:rsidRPr="005A493F">
        <w:t>fibrogenic</w:t>
      </w:r>
      <w:proofErr w:type="spellEnd"/>
      <w:r w:rsidRPr="005A493F">
        <w:t xml:space="preserve"> strategies and the regression of fibrosis. Best </w:t>
      </w:r>
      <w:proofErr w:type="spellStart"/>
      <w:r w:rsidRPr="005A493F">
        <w:t>Pract</w:t>
      </w:r>
      <w:proofErr w:type="spellEnd"/>
      <w:r w:rsidRPr="005A493F">
        <w:t xml:space="preserve"> Res </w:t>
      </w:r>
      <w:proofErr w:type="spellStart"/>
      <w:r w:rsidRPr="005A493F">
        <w:t>Clin</w:t>
      </w:r>
      <w:proofErr w:type="spellEnd"/>
      <w:r w:rsidRPr="005A493F">
        <w:t xml:space="preserve"> </w:t>
      </w:r>
      <w:proofErr w:type="spellStart"/>
      <w:r w:rsidRPr="005A493F">
        <w:t>Gastroenterol</w:t>
      </w:r>
      <w:proofErr w:type="spellEnd"/>
      <w:r w:rsidR="00DF4D4B">
        <w:t>.</w:t>
      </w:r>
      <w:r w:rsidRPr="005A493F">
        <w:t xml:space="preserve"> </w:t>
      </w:r>
      <w:r w:rsidR="00950979" w:rsidRPr="005A493F">
        <w:t>2011</w:t>
      </w:r>
      <w:proofErr w:type="gramStart"/>
      <w:r w:rsidR="00DF4D4B">
        <w:t>;</w:t>
      </w:r>
      <w:r w:rsidR="00BE3784">
        <w:t>25:</w:t>
      </w:r>
      <w:r w:rsidR="00DF4D4B">
        <w:t>305</w:t>
      </w:r>
      <w:proofErr w:type="gramEnd"/>
      <w:r w:rsidR="00DF4D4B">
        <w:t>-</w:t>
      </w:r>
      <w:r w:rsidRPr="005A493F">
        <w:t>17</w:t>
      </w:r>
      <w:r w:rsidR="00DF4D4B">
        <w:t>.</w:t>
      </w:r>
    </w:p>
    <w:p w14:paraId="1DEA057C" w14:textId="77777777" w:rsidR="00E963DD" w:rsidRDefault="00950979">
      <w:pPr>
        <w:pStyle w:val="NoSpacing"/>
        <w:numPr>
          <w:ilvl w:val="0"/>
          <w:numId w:val="6"/>
        </w:numPr>
      </w:pPr>
      <w:proofErr w:type="spellStart"/>
      <w:r w:rsidRPr="00D37B7F">
        <w:rPr>
          <w:lang w:val="de-DE"/>
        </w:rPr>
        <w:t>Mederacke</w:t>
      </w:r>
      <w:proofErr w:type="spellEnd"/>
      <w:r w:rsidRPr="00D37B7F">
        <w:rPr>
          <w:lang w:val="de-DE"/>
        </w:rPr>
        <w:t xml:space="preserve"> I, Hsu CC, Troeger JS, </w:t>
      </w:r>
      <w:proofErr w:type="spellStart"/>
      <w:r w:rsidRPr="00D37B7F">
        <w:rPr>
          <w:lang w:val="de-DE"/>
        </w:rPr>
        <w:t>Huebener</w:t>
      </w:r>
      <w:proofErr w:type="spellEnd"/>
      <w:r w:rsidRPr="00D37B7F">
        <w:rPr>
          <w:lang w:val="de-DE"/>
        </w:rPr>
        <w:t xml:space="preserve"> P, </w:t>
      </w:r>
      <w:proofErr w:type="spellStart"/>
      <w:r w:rsidRPr="00D37B7F">
        <w:rPr>
          <w:lang w:val="de-DE"/>
        </w:rPr>
        <w:t>Mu</w:t>
      </w:r>
      <w:proofErr w:type="spellEnd"/>
      <w:r w:rsidRPr="00D37B7F">
        <w:rPr>
          <w:lang w:val="de-DE"/>
        </w:rPr>
        <w:t xml:space="preserve"> X, </w:t>
      </w:r>
      <w:proofErr w:type="spellStart"/>
      <w:r w:rsidRPr="00D37B7F">
        <w:rPr>
          <w:lang w:val="de-DE"/>
        </w:rPr>
        <w:t>Dapito</w:t>
      </w:r>
      <w:proofErr w:type="spellEnd"/>
      <w:r w:rsidRPr="00D37B7F">
        <w:rPr>
          <w:lang w:val="de-DE"/>
        </w:rPr>
        <w:t xml:space="preserve"> DH, </w:t>
      </w:r>
      <w:r w:rsidR="00D37B7F" w:rsidRPr="00D37B7F">
        <w:rPr>
          <w:lang w:val="de-DE"/>
        </w:rPr>
        <w:t>et al.</w:t>
      </w:r>
      <w:r w:rsidRPr="00D37B7F">
        <w:rPr>
          <w:lang w:val="de-DE"/>
        </w:rPr>
        <w:t xml:space="preserve"> </w:t>
      </w:r>
      <w:r w:rsidR="00FF5576" w:rsidRPr="00EB6A15">
        <w:t xml:space="preserve">Fate tracing reveals hepatic stellate cells as dominant contributors to liver fibrosis independent of its </w:t>
      </w:r>
      <w:proofErr w:type="spellStart"/>
      <w:r w:rsidR="00FF5576" w:rsidRPr="00EB6A15">
        <w:t>aetiology</w:t>
      </w:r>
      <w:proofErr w:type="spellEnd"/>
      <w:r w:rsidR="00FF5576" w:rsidRPr="00FF5576">
        <w:t xml:space="preserve">. Nat </w:t>
      </w:r>
      <w:proofErr w:type="spellStart"/>
      <w:r w:rsidR="00FF5576" w:rsidRPr="00FF5576">
        <w:t>Commun</w:t>
      </w:r>
      <w:proofErr w:type="spellEnd"/>
      <w:r w:rsidR="00D37B7F">
        <w:t>.</w:t>
      </w:r>
      <w:r w:rsidR="00FF5576" w:rsidRPr="00FF5576">
        <w:t xml:space="preserve"> </w:t>
      </w:r>
      <w:r w:rsidRPr="00EB6A15">
        <w:t>2013</w:t>
      </w:r>
      <w:proofErr w:type="gramStart"/>
      <w:r w:rsidR="00D37B7F">
        <w:t>;</w:t>
      </w:r>
      <w:r w:rsidR="00FF5576" w:rsidRPr="00FF5576">
        <w:t>4:2823</w:t>
      </w:r>
      <w:proofErr w:type="gramEnd"/>
      <w:r w:rsidR="00D37B7F">
        <w:t>.</w:t>
      </w:r>
    </w:p>
    <w:p w14:paraId="35E1352C" w14:textId="77777777" w:rsidR="00E963DD" w:rsidRDefault="00FF5576">
      <w:pPr>
        <w:pStyle w:val="NoSpacing"/>
        <w:numPr>
          <w:ilvl w:val="0"/>
          <w:numId w:val="6"/>
        </w:numPr>
      </w:pPr>
      <w:r w:rsidRPr="00FF5576">
        <w:t>Holt AP, Salmon M, Buckley CD, Adams DH</w:t>
      </w:r>
      <w:r w:rsidR="00D37B7F">
        <w:t>.</w:t>
      </w:r>
      <w:r w:rsidRPr="00FF5576">
        <w:t xml:space="preserve"> Immune interactions in hepatic fibrosis. </w:t>
      </w:r>
      <w:proofErr w:type="spellStart"/>
      <w:r w:rsidRPr="00FF5576">
        <w:t>Clin</w:t>
      </w:r>
      <w:proofErr w:type="spellEnd"/>
      <w:r w:rsidRPr="00FF5576">
        <w:t xml:space="preserve"> Liver Dis</w:t>
      </w:r>
      <w:r w:rsidR="00D37B7F">
        <w:t>.</w:t>
      </w:r>
      <w:r w:rsidRPr="00FF5576">
        <w:t xml:space="preserve"> </w:t>
      </w:r>
      <w:r w:rsidR="00950979" w:rsidRPr="00FF5576">
        <w:t>2008</w:t>
      </w:r>
      <w:proofErr w:type="gramStart"/>
      <w:r w:rsidR="00D37B7F">
        <w:t>;</w:t>
      </w:r>
      <w:r w:rsidR="00950979">
        <w:t>12:</w:t>
      </w:r>
      <w:r w:rsidR="00D37B7F">
        <w:t>861</w:t>
      </w:r>
      <w:proofErr w:type="gramEnd"/>
      <w:r w:rsidR="00D37B7F">
        <w:t>-</w:t>
      </w:r>
      <w:r w:rsidRPr="00FF5576">
        <w:t>82</w:t>
      </w:r>
      <w:r w:rsidR="00D37B7F">
        <w:t>.</w:t>
      </w:r>
    </w:p>
    <w:p w14:paraId="1BC1ABA2" w14:textId="77777777" w:rsidR="00E963DD" w:rsidRDefault="00950979">
      <w:pPr>
        <w:pStyle w:val="NoSpacing"/>
        <w:numPr>
          <w:ilvl w:val="0"/>
          <w:numId w:val="6"/>
        </w:numPr>
      </w:pPr>
      <w:r w:rsidRPr="00D37B7F">
        <w:rPr>
          <w:lang w:val="de-DE"/>
        </w:rPr>
        <w:t xml:space="preserve">Wasmuth HE, Lammert F, </w:t>
      </w:r>
      <w:proofErr w:type="spellStart"/>
      <w:r w:rsidRPr="00D37B7F">
        <w:rPr>
          <w:lang w:val="de-DE"/>
        </w:rPr>
        <w:t>Zaldivar</w:t>
      </w:r>
      <w:proofErr w:type="spellEnd"/>
      <w:r w:rsidRPr="00D37B7F">
        <w:rPr>
          <w:lang w:val="de-DE"/>
        </w:rPr>
        <w:t xml:space="preserve"> MM, </w:t>
      </w:r>
      <w:proofErr w:type="spellStart"/>
      <w:r w:rsidRPr="00D37B7F">
        <w:rPr>
          <w:lang w:val="de-DE"/>
        </w:rPr>
        <w:t>Weiskirchen</w:t>
      </w:r>
      <w:proofErr w:type="spellEnd"/>
      <w:r w:rsidRPr="00D37B7F">
        <w:rPr>
          <w:lang w:val="de-DE"/>
        </w:rPr>
        <w:t xml:space="preserve"> R, Hellerbrand C, Scholten D, </w:t>
      </w:r>
      <w:r w:rsidR="00D37B7F" w:rsidRPr="00D37B7F">
        <w:rPr>
          <w:lang w:val="de-DE"/>
        </w:rPr>
        <w:t>et al.</w:t>
      </w:r>
      <w:r w:rsidR="00FF5576" w:rsidRPr="00D37B7F">
        <w:rPr>
          <w:lang w:val="de-DE"/>
        </w:rPr>
        <w:t xml:space="preserve"> </w:t>
      </w:r>
      <w:proofErr w:type="spellStart"/>
      <w:r w:rsidR="00FF5576" w:rsidRPr="00FF5576">
        <w:t>Antifibrotic</w:t>
      </w:r>
      <w:proofErr w:type="spellEnd"/>
      <w:r w:rsidR="00FF5576" w:rsidRPr="00FF5576">
        <w:t xml:space="preserve"> effects of CXCL9 and its receptor CXCR3 in livers of mice and humans. Gastroenterology</w:t>
      </w:r>
      <w:r w:rsidR="00D37B7F">
        <w:t>. 2009</w:t>
      </w:r>
      <w:proofErr w:type="gramStart"/>
      <w:r w:rsidR="00D37B7F">
        <w:t>;</w:t>
      </w:r>
      <w:r w:rsidR="00FF5576" w:rsidRPr="00FF5576">
        <w:t>137:309</w:t>
      </w:r>
      <w:proofErr w:type="gramEnd"/>
      <w:r w:rsidR="00FF5576" w:rsidRPr="00FF5576">
        <w:t>-19</w:t>
      </w:r>
      <w:r w:rsidR="00D37B7F">
        <w:t>.</w:t>
      </w:r>
    </w:p>
    <w:p w14:paraId="6FE226BD" w14:textId="77777777" w:rsidR="00E963DD" w:rsidRDefault="00FF5576">
      <w:pPr>
        <w:pStyle w:val="NoSpacing"/>
        <w:numPr>
          <w:ilvl w:val="0"/>
          <w:numId w:val="6"/>
        </w:numPr>
      </w:pPr>
      <w:r w:rsidRPr="00D37B7F">
        <w:rPr>
          <w:lang w:val="de-DE"/>
        </w:rPr>
        <w:t xml:space="preserve">Heinrichs D, </w:t>
      </w:r>
      <w:proofErr w:type="spellStart"/>
      <w:r w:rsidRPr="00D37B7F">
        <w:rPr>
          <w:lang w:val="de-DE"/>
        </w:rPr>
        <w:t>Berres</w:t>
      </w:r>
      <w:proofErr w:type="spellEnd"/>
      <w:r w:rsidRPr="00D37B7F">
        <w:rPr>
          <w:lang w:val="de-DE"/>
        </w:rPr>
        <w:t xml:space="preserve"> ML, </w:t>
      </w:r>
      <w:proofErr w:type="spellStart"/>
      <w:r w:rsidRPr="00D37B7F">
        <w:rPr>
          <w:lang w:val="de-DE"/>
        </w:rPr>
        <w:t>Nellen</w:t>
      </w:r>
      <w:proofErr w:type="spellEnd"/>
      <w:r w:rsidRPr="00D37B7F">
        <w:rPr>
          <w:lang w:val="de-DE"/>
        </w:rPr>
        <w:t xml:space="preserve"> A, Fischer P, Scholten D, </w:t>
      </w:r>
      <w:r w:rsidR="00BF09AA" w:rsidRPr="00D37B7F">
        <w:rPr>
          <w:lang w:val="de-DE"/>
        </w:rPr>
        <w:t xml:space="preserve">Trautwein C, </w:t>
      </w:r>
      <w:r w:rsidR="00D37B7F" w:rsidRPr="00D37B7F">
        <w:rPr>
          <w:lang w:val="de-DE"/>
        </w:rPr>
        <w:t>et al.</w:t>
      </w:r>
      <w:r w:rsidRPr="00D37B7F">
        <w:rPr>
          <w:lang w:val="de-DE"/>
        </w:rPr>
        <w:t xml:space="preserve"> </w:t>
      </w:r>
      <w:r w:rsidRPr="00FF5576">
        <w:t xml:space="preserve">The chemokine CCL3 promotes experimental liver fibrosis in mice. </w:t>
      </w:r>
      <w:proofErr w:type="spellStart"/>
      <w:r w:rsidRPr="00FF5576">
        <w:t>PLoS</w:t>
      </w:r>
      <w:proofErr w:type="spellEnd"/>
      <w:r w:rsidRPr="00FF5576">
        <w:t xml:space="preserve"> One</w:t>
      </w:r>
      <w:r w:rsidR="00D37B7F">
        <w:t>.</w:t>
      </w:r>
      <w:r w:rsidR="00BF09AA">
        <w:t xml:space="preserve"> 2013</w:t>
      </w:r>
      <w:proofErr w:type="gramStart"/>
      <w:r w:rsidR="00D37B7F">
        <w:t>;</w:t>
      </w:r>
      <w:r w:rsidRPr="00FF5576">
        <w:t>8:e66106</w:t>
      </w:r>
      <w:proofErr w:type="gramEnd"/>
      <w:r w:rsidR="00D37B7F">
        <w:t>.</w:t>
      </w:r>
    </w:p>
    <w:p w14:paraId="51F5060A" w14:textId="77777777" w:rsidR="00E963DD" w:rsidRDefault="00FF5576">
      <w:pPr>
        <w:pStyle w:val="NoSpacing"/>
        <w:numPr>
          <w:ilvl w:val="0"/>
          <w:numId w:val="6"/>
        </w:numPr>
      </w:pPr>
      <w:proofErr w:type="spellStart"/>
      <w:r w:rsidRPr="00FF5576">
        <w:lastRenderedPageBreak/>
        <w:t>Leask</w:t>
      </w:r>
      <w:proofErr w:type="spellEnd"/>
      <w:r w:rsidRPr="00FF5576">
        <w:t xml:space="preserve"> A, Abraham DJ</w:t>
      </w:r>
      <w:r w:rsidR="00D37B7F">
        <w:t>.</w:t>
      </w:r>
      <w:r w:rsidRPr="00FF5576">
        <w:t xml:space="preserve"> All in the CCN family: essential </w:t>
      </w:r>
      <w:proofErr w:type="spellStart"/>
      <w:r w:rsidRPr="00FF5576">
        <w:t>matricellular</w:t>
      </w:r>
      <w:proofErr w:type="spellEnd"/>
      <w:r w:rsidRPr="00FF5576">
        <w:t xml:space="preserve"> signaling modulators emerge from the bunker. J Cell Sci</w:t>
      </w:r>
      <w:r w:rsidR="00D37B7F">
        <w:t>.</w:t>
      </w:r>
      <w:r w:rsidRPr="00FF5576">
        <w:t xml:space="preserve"> </w:t>
      </w:r>
      <w:r w:rsidR="00BF09AA" w:rsidRPr="00FF5576">
        <w:t>2006</w:t>
      </w:r>
      <w:proofErr w:type="gramStart"/>
      <w:r w:rsidR="00D37B7F">
        <w:t>;</w:t>
      </w:r>
      <w:r w:rsidR="00BF09AA">
        <w:t>119:</w:t>
      </w:r>
      <w:r w:rsidRPr="00FF5576">
        <w:t>4803</w:t>
      </w:r>
      <w:proofErr w:type="gramEnd"/>
      <w:r w:rsidRPr="00FF5576">
        <w:t>-10</w:t>
      </w:r>
      <w:r w:rsidR="00D37B7F">
        <w:t>.</w:t>
      </w:r>
    </w:p>
    <w:p w14:paraId="3FF57E55" w14:textId="77777777" w:rsidR="00E963DD" w:rsidRDefault="00FF5576">
      <w:pPr>
        <w:pStyle w:val="NoSpacing"/>
        <w:numPr>
          <w:ilvl w:val="0"/>
          <w:numId w:val="6"/>
        </w:numPr>
      </w:pPr>
      <w:proofErr w:type="spellStart"/>
      <w:r w:rsidRPr="00FF5576">
        <w:t>Gressner</w:t>
      </w:r>
      <w:proofErr w:type="spellEnd"/>
      <w:r w:rsidRPr="00FF5576">
        <w:t xml:space="preserve"> AM, </w:t>
      </w:r>
      <w:proofErr w:type="spellStart"/>
      <w:r w:rsidRPr="00FF5576">
        <w:t>Weiskirchen</w:t>
      </w:r>
      <w:proofErr w:type="spellEnd"/>
      <w:r w:rsidRPr="00FF5576">
        <w:t xml:space="preserve"> R, </w:t>
      </w:r>
      <w:proofErr w:type="spellStart"/>
      <w:r w:rsidRPr="00FF5576">
        <w:t>Breitkopf</w:t>
      </w:r>
      <w:proofErr w:type="spellEnd"/>
      <w:r w:rsidRPr="00FF5576">
        <w:t xml:space="preserve"> K, </w:t>
      </w:r>
      <w:proofErr w:type="gramStart"/>
      <w:r w:rsidRPr="00FF5576">
        <w:t>Dooley</w:t>
      </w:r>
      <w:proofErr w:type="gramEnd"/>
      <w:r w:rsidRPr="00FF5576">
        <w:t xml:space="preserve"> S</w:t>
      </w:r>
      <w:r w:rsidR="00D37B7F">
        <w:t>.</w:t>
      </w:r>
      <w:r w:rsidRPr="00FF5576">
        <w:t xml:space="preserve"> Roles of TGF-beta in hepatic fibrosis. Front </w:t>
      </w:r>
      <w:proofErr w:type="spellStart"/>
      <w:r w:rsidRPr="00FF5576">
        <w:t>Biosci</w:t>
      </w:r>
      <w:proofErr w:type="spellEnd"/>
      <w:r w:rsidR="00D37B7F">
        <w:t>.</w:t>
      </w:r>
      <w:r w:rsidRPr="00FF5576">
        <w:t xml:space="preserve"> </w:t>
      </w:r>
      <w:r w:rsidR="00BF09AA" w:rsidRPr="00FF5576">
        <w:t>2002</w:t>
      </w:r>
      <w:proofErr w:type="gramStart"/>
      <w:r w:rsidR="00D37B7F">
        <w:t>;</w:t>
      </w:r>
      <w:r w:rsidR="00BF09AA">
        <w:t>7:</w:t>
      </w:r>
      <w:r w:rsidRPr="00FF5576">
        <w:t>d793</w:t>
      </w:r>
      <w:proofErr w:type="gramEnd"/>
      <w:r w:rsidRPr="00FF5576">
        <w:t>-807</w:t>
      </w:r>
      <w:r w:rsidR="00D37B7F">
        <w:t>.</w:t>
      </w:r>
    </w:p>
    <w:p w14:paraId="47FC4E68" w14:textId="77777777" w:rsidR="00E963DD" w:rsidRDefault="00FF5576">
      <w:pPr>
        <w:pStyle w:val="NoSpacing"/>
        <w:numPr>
          <w:ilvl w:val="0"/>
          <w:numId w:val="6"/>
        </w:numPr>
      </w:pPr>
      <w:r w:rsidRPr="00FF5576">
        <w:t xml:space="preserve">Gupta S, </w:t>
      </w:r>
      <w:proofErr w:type="spellStart"/>
      <w:r w:rsidRPr="00FF5576">
        <w:t>Stravitz</w:t>
      </w:r>
      <w:proofErr w:type="spellEnd"/>
      <w:r w:rsidRPr="00FF5576">
        <w:t xml:space="preserve"> RT, Dent P, </w:t>
      </w:r>
      <w:proofErr w:type="spellStart"/>
      <w:r w:rsidRPr="00FF5576">
        <w:t>Hylemon</w:t>
      </w:r>
      <w:proofErr w:type="spellEnd"/>
      <w:r w:rsidRPr="00FF5576">
        <w:t xml:space="preserve"> PB</w:t>
      </w:r>
      <w:r w:rsidR="00D37B7F">
        <w:t>.</w:t>
      </w:r>
      <w:r w:rsidRPr="00FF5576">
        <w:t xml:space="preserve"> Down-regulation of cholesterol 7alpha-hydroxylase (CYP7A1) gene expression by bile acids in primary rat hepatocytes is mediated by the c-Jun N-terminal kinase pathway. J </w:t>
      </w:r>
      <w:proofErr w:type="spellStart"/>
      <w:r w:rsidRPr="00FF5576">
        <w:t>Biol</w:t>
      </w:r>
      <w:proofErr w:type="spellEnd"/>
      <w:r w:rsidRPr="00FF5576">
        <w:t xml:space="preserve"> Chem</w:t>
      </w:r>
      <w:r w:rsidR="00D37B7F">
        <w:t>.</w:t>
      </w:r>
      <w:r w:rsidRPr="00FF5576">
        <w:t xml:space="preserve"> </w:t>
      </w:r>
      <w:r w:rsidR="00BF09AA" w:rsidRPr="00FF5576">
        <w:t>2001</w:t>
      </w:r>
      <w:proofErr w:type="gramStart"/>
      <w:r w:rsidR="00D37B7F">
        <w:t>;</w:t>
      </w:r>
      <w:r w:rsidR="00BF09AA">
        <w:t>276:</w:t>
      </w:r>
      <w:r w:rsidRPr="00FF5576">
        <w:t>15816</w:t>
      </w:r>
      <w:proofErr w:type="gramEnd"/>
      <w:r w:rsidRPr="00FF5576">
        <w:t>-22</w:t>
      </w:r>
      <w:r w:rsidR="00D37B7F">
        <w:t>.</w:t>
      </w:r>
    </w:p>
    <w:p w14:paraId="3558C938" w14:textId="77777777" w:rsidR="00E963DD" w:rsidRDefault="00FF5576">
      <w:pPr>
        <w:pStyle w:val="NoSpacing"/>
        <w:numPr>
          <w:ilvl w:val="0"/>
          <w:numId w:val="6"/>
        </w:numPr>
      </w:pPr>
      <w:r w:rsidRPr="00FF5576">
        <w:t>Russell DW</w:t>
      </w:r>
      <w:r w:rsidR="00D37B7F">
        <w:t>.</w:t>
      </w:r>
      <w:r w:rsidRPr="00FF5576">
        <w:t xml:space="preserve"> Nuclear orphan receptors control cholesterol catabolism. Cell</w:t>
      </w:r>
      <w:r w:rsidR="00D37B7F">
        <w:t>.</w:t>
      </w:r>
      <w:r w:rsidRPr="00FF5576">
        <w:t xml:space="preserve"> </w:t>
      </w:r>
      <w:r w:rsidR="00BF09AA" w:rsidRPr="00FF5576">
        <w:t>1999</w:t>
      </w:r>
      <w:proofErr w:type="gramStart"/>
      <w:r w:rsidR="00D37B7F">
        <w:t>;</w:t>
      </w:r>
      <w:r w:rsidR="00BF09AA">
        <w:t>97:</w:t>
      </w:r>
      <w:r w:rsidR="00D37B7F">
        <w:t>539</w:t>
      </w:r>
      <w:proofErr w:type="gramEnd"/>
      <w:r w:rsidR="00D37B7F">
        <w:t>-</w:t>
      </w:r>
      <w:r w:rsidRPr="00FF5576">
        <w:t>42</w:t>
      </w:r>
      <w:r w:rsidR="00D37B7F">
        <w:t>.</w:t>
      </w:r>
    </w:p>
    <w:p w14:paraId="2A2C303A" w14:textId="77777777" w:rsidR="00E963DD" w:rsidRDefault="00FF5576">
      <w:pPr>
        <w:pStyle w:val="NoSpacing"/>
        <w:numPr>
          <w:ilvl w:val="0"/>
          <w:numId w:val="6"/>
        </w:numPr>
      </w:pPr>
      <w:proofErr w:type="spellStart"/>
      <w:r w:rsidRPr="00FF5576">
        <w:t>Schacter</w:t>
      </w:r>
      <w:proofErr w:type="spellEnd"/>
      <w:r w:rsidRPr="00FF5576">
        <w:t xml:space="preserve"> BA, Joseph E, </w:t>
      </w:r>
      <w:proofErr w:type="spellStart"/>
      <w:r w:rsidRPr="00FF5576">
        <w:t>Firneisz</w:t>
      </w:r>
      <w:proofErr w:type="spellEnd"/>
      <w:r w:rsidRPr="00FF5576">
        <w:t xml:space="preserve"> G</w:t>
      </w:r>
      <w:r w:rsidR="00D37B7F">
        <w:t>.</w:t>
      </w:r>
      <w:r w:rsidRPr="00FF5576">
        <w:t xml:space="preserve"> Effect of cholestasis produced by bile duct ligation on hepatic </w:t>
      </w:r>
      <w:proofErr w:type="spellStart"/>
      <w:r w:rsidRPr="00FF5576">
        <w:t>heme</w:t>
      </w:r>
      <w:proofErr w:type="spellEnd"/>
      <w:r w:rsidRPr="00FF5576">
        <w:t xml:space="preserve"> and </w:t>
      </w:r>
      <w:proofErr w:type="spellStart"/>
      <w:r w:rsidRPr="00FF5576">
        <w:t>hemoprotein</w:t>
      </w:r>
      <w:proofErr w:type="spellEnd"/>
      <w:r w:rsidRPr="00FF5576">
        <w:t xml:space="preserve"> metabolism in rats. Gastroenterology</w:t>
      </w:r>
      <w:r w:rsidR="00D37B7F">
        <w:t>.</w:t>
      </w:r>
      <w:r w:rsidRPr="00FF5576">
        <w:t xml:space="preserve"> </w:t>
      </w:r>
      <w:r w:rsidR="00BF09AA" w:rsidRPr="00FF5576">
        <w:t>1983</w:t>
      </w:r>
      <w:proofErr w:type="gramStart"/>
      <w:r w:rsidR="00D37B7F">
        <w:t>;</w:t>
      </w:r>
      <w:r w:rsidR="00BF09AA">
        <w:t>84:</w:t>
      </w:r>
      <w:r w:rsidRPr="00FF5576">
        <w:t>227</w:t>
      </w:r>
      <w:proofErr w:type="gramEnd"/>
      <w:r w:rsidRPr="00FF5576">
        <w:t>-35</w:t>
      </w:r>
      <w:r w:rsidR="00D37B7F">
        <w:t>.</w:t>
      </w:r>
    </w:p>
    <w:p w14:paraId="7C42F476" w14:textId="77777777" w:rsidR="00E963DD" w:rsidRDefault="00FF5576">
      <w:pPr>
        <w:pStyle w:val="NoSpacing"/>
        <w:numPr>
          <w:ilvl w:val="0"/>
          <w:numId w:val="6"/>
        </w:numPr>
      </w:pPr>
      <w:r w:rsidRPr="00FF5576">
        <w:t xml:space="preserve">Hattori T, </w:t>
      </w:r>
      <w:proofErr w:type="spellStart"/>
      <w:r w:rsidRPr="00FF5576">
        <w:t>Ohoka</w:t>
      </w:r>
      <w:proofErr w:type="spellEnd"/>
      <w:r w:rsidRPr="00FF5576">
        <w:t xml:space="preserve"> N, Hayashi H, </w:t>
      </w:r>
      <w:proofErr w:type="spellStart"/>
      <w:r w:rsidRPr="00FF5576">
        <w:t>Onozaki</w:t>
      </w:r>
      <w:proofErr w:type="spellEnd"/>
      <w:r w:rsidRPr="00FF5576">
        <w:t xml:space="preserve"> K</w:t>
      </w:r>
      <w:r w:rsidR="00D37B7F">
        <w:t>.</w:t>
      </w:r>
      <w:r w:rsidRPr="00FF5576">
        <w:t xml:space="preserve"> C/EBP homologous protein (CHOP) up-regulates IL-6 transcription by trapping negative regulating</w:t>
      </w:r>
      <w:r w:rsidR="00BF09AA">
        <w:t xml:space="preserve"> NF-IL6 isoform. FEBS </w:t>
      </w:r>
      <w:proofErr w:type="spellStart"/>
      <w:r w:rsidR="00BF09AA">
        <w:t>Lett</w:t>
      </w:r>
      <w:proofErr w:type="spellEnd"/>
      <w:r w:rsidR="00D37B7F">
        <w:t>.</w:t>
      </w:r>
      <w:r w:rsidR="00BF09AA">
        <w:t xml:space="preserve"> </w:t>
      </w:r>
      <w:r w:rsidR="00BF09AA" w:rsidRPr="00FF5576">
        <w:t>2003</w:t>
      </w:r>
      <w:proofErr w:type="gramStart"/>
      <w:r w:rsidR="00D37B7F">
        <w:t>;</w:t>
      </w:r>
      <w:r w:rsidR="00BF09AA">
        <w:t>541:</w:t>
      </w:r>
      <w:r w:rsidR="00D37B7F">
        <w:t>33</w:t>
      </w:r>
      <w:proofErr w:type="gramEnd"/>
      <w:r w:rsidR="00D37B7F">
        <w:t>-</w:t>
      </w:r>
      <w:r w:rsidRPr="00FF5576">
        <w:t>9</w:t>
      </w:r>
      <w:r w:rsidR="00D37B7F">
        <w:t>.</w:t>
      </w:r>
    </w:p>
    <w:p w14:paraId="2FA95971" w14:textId="77777777" w:rsidR="00E963DD" w:rsidRDefault="00FF5576">
      <w:pPr>
        <w:pStyle w:val="NoSpacing"/>
        <w:numPr>
          <w:ilvl w:val="0"/>
          <w:numId w:val="6"/>
        </w:numPr>
      </w:pPr>
      <w:r w:rsidRPr="00FF5576">
        <w:t xml:space="preserve">Hara M, </w:t>
      </w:r>
      <w:proofErr w:type="spellStart"/>
      <w:r w:rsidRPr="00FF5576">
        <w:t>Kono</w:t>
      </w:r>
      <w:proofErr w:type="spellEnd"/>
      <w:r w:rsidRPr="00FF5576">
        <w:t xml:space="preserve"> H, </w:t>
      </w:r>
      <w:proofErr w:type="spellStart"/>
      <w:r w:rsidRPr="00FF5576">
        <w:t>Furuya</w:t>
      </w:r>
      <w:proofErr w:type="spellEnd"/>
      <w:r w:rsidRPr="00FF5576">
        <w:t xml:space="preserve"> S, Hirayama K, Tsuchiya M, </w:t>
      </w:r>
      <w:proofErr w:type="spellStart"/>
      <w:r w:rsidR="00BF09AA" w:rsidRPr="00BF09AA">
        <w:t>Fujii</w:t>
      </w:r>
      <w:proofErr w:type="spellEnd"/>
      <w:r w:rsidR="00BF09AA" w:rsidRPr="00BF09AA">
        <w:t xml:space="preserve"> H</w:t>
      </w:r>
      <w:r w:rsidR="00D37B7F">
        <w:t>.</w:t>
      </w:r>
      <w:r w:rsidR="00BF09AA" w:rsidRPr="00BF09AA">
        <w:t xml:space="preserve"> </w:t>
      </w:r>
      <w:r w:rsidRPr="00FF5576">
        <w:t xml:space="preserve">Interleukin-17A plays a pivotal role in </w:t>
      </w:r>
      <w:proofErr w:type="spellStart"/>
      <w:r w:rsidRPr="00FF5576">
        <w:t>cholestatic</w:t>
      </w:r>
      <w:proofErr w:type="spellEnd"/>
      <w:r w:rsidRPr="00FF5576">
        <w:t xml:space="preserve"> liver fi</w:t>
      </w:r>
      <w:r w:rsidR="00BF09AA">
        <w:t xml:space="preserve">brosis in mice. J </w:t>
      </w:r>
      <w:proofErr w:type="spellStart"/>
      <w:r w:rsidR="00BF09AA">
        <w:t>Surg</w:t>
      </w:r>
      <w:proofErr w:type="spellEnd"/>
      <w:r w:rsidR="00BF09AA">
        <w:t xml:space="preserve"> Res</w:t>
      </w:r>
      <w:r w:rsidR="00D37B7F">
        <w:t>.</w:t>
      </w:r>
      <w:r w:rsidR="00BF09AA">
        <w:t xml:space="preserve"> </w:t>
      </w:r>
      <w:r w:rsidR="00D37B7F">
        <w:t>2013</w:t>
      </w:r>
      <w:proofErr w:type="gramStart"/>
      <w:r w:rsidR="00D37B7F">
        <w:t>;</w:t>
      </w:r>
      <w:r w:rsidR="00BF09AA">
        <w:t>183:</w:t>
      </w:r>
      <w:r w:rsidR="00D37B7F">
        <w:t>574</w:t>
      </w:r>
      <w:proofErr w:type="gramEnd"/>
      <w:r w:rsidR="00D37B7F">
        <w:t>-</w:t>
      </w:r>
      <w:r w:rsidRPr="00FF5576">
        <w:t>82</w:t>
      </w:r>
      <w:r w:rsidR="00D37B7F">
        <w:t>.</w:t>
      </w:r>
    </w:p>
    <w:p w14:paraId="0ED90039" w14:textId="77777777" w:rsidR="00E963DD" w:rsidRDefault="00FF5576">
      <w:pPr>
        <w:pStyle w:val="NoSpacing"/>
        <w:numPr>
          <w:ilvl w:val="0"/>
          <w:numId w:val="6"/>
        </w:numPr>
      </w:pPr>
      <w:r w:rsidRPr="00D37B7F">
        <w:rPr>
          <w:lang w:val="de-DE"/>
        </w:rPr>
        <w:t>Chen YX, Weng ZH, Zhang SL</w:t>
      </w:r>
      <w:r w:rsidR="00D37B7F" w:rsidRPr="00D37B7F">
        <w:rPr>
          <w:lang w:val="de-DE"/>
        </w:rPr>
        <w:t>.</w:t>
      </w:r>
      <w:r w:rsidRPr="00D37B7F">
        <w:rPr>
          <w:lang w:val="de-DE"/>
        </w:rPr>
        <w:t xml:space="preserve"> </w:t>
      </w:r>
      <w:r w:rsidRPr="00FF5576">
        <w:t>Notch3 regulates the activation of hepatic stellate c</w:t>
      </w:r>
      <w:r w:rsidR="00BF09AA">
        <w:t xml:space="preserve">ells. World J </w:t>
      </w:r>
      <w:proofErr w:type="spellStart"/>
      <w:r w:rsidR="00BF09AA">
        <w:t>Gastroenterol</w:t>
      </w:r>
      <w:proofErr w:type="spellEnd"/>
      <w:r w:rsidR="00D37B7F">
        <w:t>.</w:t>
      </w:r>
      <w:r w:rsidR="00BF09AA">
        <w:t xml:space="preserve"> 2012</w:t>
      </w:r>
      <w:proofErr w:type="gramStart"/>
      <w:r w:rsidR="00D37B7F">
        <w:t>;</w:t>
      </w:r>
      <w:r w:rsidR="00BF09AA">
        <w:t>18:</w:t>
      </w:r>
      <w:r w:rsidRPr="00FF5576">
        <w:t>1397</w:t>
      </w:r>
      <w:proofErr w:type="gramEnd"/>
      <w:r w:rsidRPr="00FF5576">
        <w:t>-403</w:t>
      </w:r>
      <w:r w:rsidR="00D37B7F">
        <w:t>.</w:t>
      </w:r>
    </w:p>
    <w:p w14:paraId="35EA38B7" w14:textId="77777777" w:rsidR="00E963DD" w:rsidRDefault="00BF09AA">
      <w:pPr>
        <w:pStyle w:val="NoSpacing"/>
        <w:numPr>
          <w:ilvl w:val="0"/>
          <w:numId w:val="6"/>
        </w:numPr>
      </w:pPr>
      <w:r w:rsidRPr="00BF09AA">
        <w:t>Sancho-</w:t>
      </w:r>
      <w:proofErr w:type="spellStart"/>
      <w:r w:rsidRPr="00BF09AA">
        <w:t>Bru</w:t>
      </w:r>
      <w:proofErr w:type="spellEnd"/>
      <w:r w:rsidRPr="00BF09AA">
        <w:t xml:space="preserve"> P, </w:t>
      </w:r>
      <w:proofErr w:type="spellStart"/>
      <w:r w:rsidRPr="00BF09AA">
        <w:t>Altamirano</w:t>
      </w:r>
      <w:proofErr w:type="spellEnd"/>
      <w:r w:rsidRPr="00BF09AA">
        <w:t xml:space="preserve"> J, Rodrigo-Torres D, </w:t>
      </w:r>
      <w:proofErr w:type="spellStart"/>
      <w:r w:rsidRPr="00BF09AA">
        <w:t>Coll</w:t>
      </w:r>
      <w:proofErr w:type="spellEnd"/>
      <w:r w:rsidRPr="00BF09AA">
        <w:t xml:space="preserve"> M, </w:t>
      </w:r>
      <w:proofErr w:type="spellStart"/>
      <w:r w:rsidRPr="00BF09AA">
        <w:t>Millán</w:t>
      </w:r>
      <w:proofErr w:type="spellEnd"/>
      <w:r w:rsidRPr="00BF09AA">
        <w:t xml:space="preserve"> C, José Lozano J, </w:t>
      </w:r>
      <w:r w:rsidR="00D37B7F">
        <w:t>et al.</w:t>
      </w:r>
      <w:r w:rsidRPr="00BF09AA">
        <w:t xml:space="preserve"> </w:t>
      </w:r>
      <w:r w:rsidR="00FF5576" w:rsidRPr="00FF5576">
        <w:t xml:space="preserve">Liver progenitor cell markers correlate with liver damage and predict short-term mortality in patients with alcoholic hepatitis. </w:t>
      </w:r>
      <w:proofErr w:type="spellStart"/>
      <w:r w:rsidR="00FF5576" w:rsidRPr="00FF5576">
        <w:t>Hepatology</w:t>
      </w:r>
      <w:proofErr w:type="spellEnd"/>
      <w:r w:rsidR="00D37B7F">
        <w:t>.</w:t>
      </w:r>
      <w:r w:rsidR="00FF5576" w:rsidRPr="00FF5576">
        <w:t xml:space="preserve"> </w:t>
      </w:r>
      <w:r w:rsidRPr="00FF5576">
        <w:t>2012</w:t>
      </w:r>
      <w:proofErr w:type="gramStart"/>
      <w:r w:rsidR="00D37B7F">
        <w:t>;</w:t>
      </w:r>
      <w:r w:rsidR="00FF5576" w:rsidRPr="00FF5576">
        <w:t>55:1931</w:t>
      </w:r>
      <w:proofErr w:type="gramEnd"/>
      <w:r w:rsidR="00FF5576" w:rsidRPr="00FF5576">
        <w:t>-41</w:t>
      </w:r>
      <w:r w:rsidR="00D37B7F">
        <w:t>.</w:t>
      </w:r>
    </w:p>
    <w:p w14:paraId="758E8C2F" w14:textId="77777777" w:rsidR="00E963DD" w:rsidRDefault="00BF09AA">
      <w:pPr>
        <w:pStyle w:val="NoSpacing"/>
        <w:numPr>
          <w:ilvl w:val="0"/>
          <w:numId w:val="6"/>
        </w:numPr>
      </w:pPr>
      <w:proofErr w:type="spellStart"/>
      <w:r w:rsidRPr="00BF09AA">
        <w:t>Fujii</w:t>
      </w:r>
      <w:proofErr w:type="spellEnd"/>
      <w:r w:rsidRPr="00BF09AA">
        <w:t xml:space="preserve"> T, Fuchs BC, Yamada S, </w:t>
      </w:r>
      <w:proofErr w:type="spellStart"/>
      <w:r w:rsidRPr="00BF09AA">
        <w:t>Lauwers</w:t>
      </w:r>
      <w:proofErr w:type="spellEnd"/>
      <w:r w:rsidRPr="00BF09AA">
        <w:t xml:space="preserve"> GY, </w:t>
      </w:r>
      <w:proofErr w:type="spellStart"/>
      <w:r w:rsidRPr="00BF09AA">
        <w:t>Kulu</w:t>
      </w:r>
      <w:proofErr w:type="spellEnd"/>
      <w:r w:rsidRPr="00BF09AA">
        <w:t xml:space="preserve"> Y, </w:t>
      </w:r>
      <w:r>
        <w:t xml:space="preserve">Goodwin JM, </w:t>
      </w:r>
      <w:r w:rsidR="00D37B7F">
        <w:t>et al.</w:t>
      </w:r>
      <w:r w:rsidRPr="00BF09AA">
        <w:t xml:space="preserve"> </w:t>
      </w:r>
      <w:r w:rsidR="001C6FC6" w:rsidRPr="001C6FC6">
        <w:t xml:space="preserve">Mouse model of carbon tetrachloride induced liver fibrosis: </w:t>
      </w:r>
      <w:proofErr w:type="spellStart"/>
      <w:r w:rsidR="001C6FC6" w:rsidRPr="001C6FC6">
        <w:t>Histopathological</w:t>
      </w:r>
      <w:proofErr w:type="spellEnd"/>
      <w:r w:rsidR="001C6FC6" w:rsidRPr="001C6FC6">
        <w:t xml:space="preserve"> changes and expression of CD133 and epidermal growth factor. BMC </w:t>
      </w:r>
      <w:proofErr w:type="spellStart"/>
      <w:r w:rsidR="001C6FC6" w:rsidRPr="001C6FC6">
        <w:t>Gastroenterol</w:t>
      </w:r>
      <w:proofErr w:type="spellEnd"/>
      <w:r w:rsidR="00D37B7F">
        <w:t>.</w:t>
      </w:r>
      <w:r w:rsidR="001C6FC6" w:rsidRPr="001C6FC6">
        <w:t xml:space="preserve"> </w:t>
      </w:r>
      <w:r>
        <w:t>2010</w:t>
      </w:r>
      <w:r w:rsidR="00D37B7F">
        <w:t>.</w:t>
      </w:r>
      <w:r>
        <w:t>10:</w:t>
      </w:r>
      <w:r w:rsidR="001C6FC6" w:rsidRPr="001C6FC6">
        <w:t>79</w:t>
      </w:r>
      <w:r w:rsidR="00D37B7F">
        <w:t>.</w:t>
      </w:r>
    </w:p>
    <w:p w14:paraId="78A4E0C1" w14:textId="77777777" w:rsidR="00E963DD" w:rsidRDefault="001C6FC6">
      <w:pPr>
        <w:pStyle w:val="NoSpacing"/>
        <w:numPr>
          <w:ilvl w:val="0"/>
          <w:numId w:val="6"/>
        </w:numPr>
      </w:pPr>
      <w:proofErr w:type="spellStart"/>
      <w:r w:rsidRPr="001C6FC6">
        <w:t>Reister</w:t>
      </w:r>
      <w:proofErr w:type="spellEnd"/>
      <w:r w:rsidRPr="001C6FC6">
        <w:t xml:space="preserve"> S, </w:t>
      </w:r>
      <w:proofErr w:type="spellStart"/>
      <w:r w:rsidRPr="001C6FC6">
        <w:t>Kordes</w:t>
      </w:r>
      <w:proofErr w:type="spellEnd"/>
      <w:r w:rsidRPr="001C6FC6">
        <w:t xml:space="preserve"> C, </w:t>
      </w:r>
      <w:proofErr w:type="spellStart"/>
      <w:r w:rsidRPr="001C6FC6">
        <w:t>Sawitza</w:t>
      </w:r>
      <w:proofErr w:type="spellEnd"/>
      <w:r w:rsidRPr="001C6FC6">
        <w:t xml:space="preserve"> I, </w:t>
      </w:r>
      <w:proofErr w:type="spellStart"/>
      <w:r w:rsidRPr="001C6FC6">
        <w:t>Häussinger</w:t>
      </w:r>
      <w:proofErr w:type="spellEnd"/>
      <w:r w:rsidRPr="001C6FC6">
        <w:t xml:space="preserve"> D</w:t>
      </w:r>
      <w:r w:rsidR="00D37B7F">
        <w:t>.</w:t>
      </w:r>
      <w:r w:rsidRPr="001C6FC6">
        <w:t xml:space="preserve"> The epigenetic regulation of stem cell factors in hepatic stellate cells. Stem Cells Dev</w:t>
      </w:r>
      <w:r w:rsidR="00D37B7F">
        <w:t>.</w:t>
      </w:r>
      <w:r w:rsidRPr="001C6FC6">
        <w:t xml:space="preserve"> </w:t>
      </w:r>
      <w:r w:rsidR="00BF09AA" w:rsidRPr="001C6FC6">
        <w:t>2011</w:t>
      </w:r>
      <w:proofErr w:type="gramStart"/>
      <w:r w:rsidR="00D37B7F">
        <w:t>;</w:t>
      </w:r>
      <w:r w:rsidRPr="001C6FC6">
        <w:t>20:1687</w:t>
      </w:r>
      <w:proofErr w:type="gramEnd"/>
      <w:r w:rsidRPr="001C6FC6">
        <w:t>-99</w:t>
      </w:r>
      <w:r w:rsidR="00D37B7F">
        <w:t>.</w:t>
      </w:r>
    </w:p>
    <w:p w14:paraId="684F4BB7" w14:textId="77777777" w:rsidR="00E963DD" w:rsidRDefault="001C6FC6">
      <w:pPr>
        <w:pStyle w:val="NoSpacing"/>
        <w:numPr>
          <w:ilvl w:val="0"/>
          <w:numId w:val="6"/>
        </w:numPr>
      </w:pPr>
      <w:r w:rsidRPr="001C6FC6">
        <w:t xml:space="preserve">Page S, </w:t>
      </w:r>
      <w:proofErr w:type="spellStart"/>
      <w:r w:rsidRPr="001C6FC6">
        <w:t>Birerdinc</w:t>
      </w:r>
      <w:proofErr w:type="spellEnd"/>
      <w:r w:rsidRPr="001C6FC6">
        <w:t xml:space="preserve"> A, Estep M, </w:t>
      </w:r>
      <w:proofErr w:type="spellStart"/>
      <w:r w:rsidRPr="001C6FC6">
        <w:t>Stepanova</w:t>
      </w:r>
      <w:proofErr w:type="spellEnd"/>
      <w:r w:rsidRPr="001C6FC6">
        <w:t xml:space="preserve"> M, </w:t>
      </w:r>
      <w:proofErr w:type="spellStart"/>
      <w:r w:rsidRPr="001C6FC6">
        <w:t>Afendy</w:t>
      </w:r>
      <w:proofErr w:type="spellEnd"/>
      <w:r w:rsidRPr="001C6FC6">
        <w:t xml:space="preserve"> A, </w:t>
      </w:r>
      <w:proofErr w:type="spellStart"/>
      <w:r w:rsidR="00BF09AA" w:rsidRPr="00BF09AA">
        <w:t>Petricoin</w:t>
      </w:r>
      <w:proofErr w:type="spellEnd"/>
      <w:r w:rsidR="00BF09AA" w:rsidRPr="00BF09AA">
        <w:t xml:space="preserve"> E, </w:t>
      </w:r>
      <w:r w:rsidR="00D37B7F">
        <w:t>et al.</w:t>
      </w:r>
      <w:r w:rsidR="00BF09AA" w:rsidRPr="00BF09AA">
        <w:t xml:space="preserve"> </w:t>
      </w:r>
      <w:r w:rsidRPr="001C6FC6">
        <w:t xml:space="preserve">Knowledge-based identification of soluble biomarkers: hepatic fibrosis in NAFLD as an example. </w:t>
      </w:r>
      <w:proofErr w:type="spellStart"/>
      <w:r w:rsidRPr="001C6FC6">
        <w:t>PLoS</w:t>
      </w:r>
      <w:proofErr w:type="spellEnd"/>
      <w:r w:rsidRPr="001C6FC6">
        <w:t xml:space="preserve"> One</w:t>
      </w:r>
      <w:r w:rsidR="00D37B7F">
        <w:t>.</w:t>
      </w:r>
      <w:r w:rsidRPr="001C6FC6">
        <w:t xml:space="preserve"> </w:t>
      </w:r>
      <w:r w:rsidR="00BF09AA">
        <w:t>2013</w:t>
      </w:r>
      <w:proofErr w:type="gramStart"/>
      <w:r w:rsidR="00D37B7F">
        <w:t>;</w:t>
      </w:r>
      <w:r w:rsidRPr="001C6FC6">
        <w:t>8:e56009</w:t>
      </w:r>
      <w:proofErr w:type="gramEnd"/>
      <w:r w:rsidR="00D37B7F">
        <w:t>.</w:t>
      </w:r>
    </w:p>
    <w:p w14:paraId="45189235" w14:textId="77777777" w:rsidR="00E963DD" w:rsidRDefault="001C6FC6">
      <w:pPr>
        <w:pStyle w:val="NoSpacing"/>
        <w:numPr>
          <w:ilvl w:val="0"/>
          <w:numId w:val="6"/>
        </w:numPr>
      </w:pPr>
      <w:r w:rsidRPr="001C6FC6">
        <w:lastRenderedPageBreak/>
        <w:t xml:space="preserve">Estep JM, </w:t>
      </w:r>
      <w:proofErr w:type="spellStart"/>
      <w:r w:rsidRPr="001C6FC6">
        <w:t>Baranova</w:t>
      </w:r>
      <w:proofErr w:type="spellEnd"/>
      <w:r w:rsidRPr="001C6FC6">
        <w:t xml:space="preserve"> A, Hossain N, </w:t>
      </w:r>
      <w:proofErr w:type="spellStart"/>
      <w:r w:rsidRPr="001C6FC6">
        <w:t>Elariny</w:t>
      </w:r>
      <w:proofErr w:type="spellEnd"/>
      <w:r w:rsidRPr="001C6FC6">
        <w:t xml:space="preserve"> H, </w:t>
      </w:r>
      <w:proofErr w:type="spellStart"/>
      <w:r w:rsidRPr="001C6FC6">
        <w:t>Ankrah</w:t>
      </w:r>
      <w:proofErr w:type="spellEnd"/>
      <w:r w:rsidRPr="001C6FC6">
        <w:t xml:space="preserve"> K, </w:t>
      </w:r>
      <w:proofErr w:type="spellStart"/>
      <w:r w:rsidR="00BF09AA" w:rsidRPr="00BF09AA">
        <w:t>Afendy</w:t>
      </w:r>
      <w:proofErr w:type="spellEnd"/>
      <w:r w:rsidR="00BF09AA" w:rsidRPr="00BF09AA">
        <w:t xml:space="preserve"> A, </w:t>
      </w:r>
      <w:r w:rsidR="00D37B7F">
        <w:t>et al.</w:t>
      </w:r>
      <w:r w:rsidR="00BF09AA" w:rsidRPr="00BF09AA">
        <w:t xml:space="preserve"> </w:t>
      </w:r>
      <w:r w:rsidRPr="001C6FC6">
        <w:t xml:space="preserve">Expression of cytokine signaling genes in morbidly obese patients with non-alcoholic </w:t>
      </w:r>
      <w:proofErr w:type="spellStart"/>
      <w:r w:rsidRPr="001C6FC6">
        <w:t>steatohepatitis</w:t>
      </w:r>
      <w:proofErr w:type="spellEnd"/>
      <w:r w:rsidRPr="001C6FC6">
        <w:t xml:space="preserve"> and hepatic fibrosis. </w:t>
      </w:r>
      <w:proofErr w:type="spellStart"/>
      <w:r w:rsidRPr="001C6FC6">
        <w:t>Obes</w:t>
      </w:r>
      <w:proofErr w:type="spellEnd"/>
      <w:r w:rsidRPr="001C6FC6">
        <w:t xml:space="preserve"> Surg</w:t>
      </w:r>
      <w:r w:rsidR="00D37B7F">
        <w:t>.</w:t>
      </w:r>
      <w:r w:rsidRPr="001C6FC6">
        <w:t xml:space="preserve"> </w:t>
      </w:r>
      <w:r w:rsidR="00BF09AA">
        <w:t>2009</w:t>
      </w:r>
      <w:proofErr w:type="gramStart"/>
      <w:r w:rsidR="00D37B7F">
        <w:t>;</w:t>
      </w:r>
      <w:r w:rsidRPr="001C6FC6">
        <w:t>19:617</w:t>
      </w:r>
      <w:proofErr w:type="gramEnd"/>
      <w:r w:rsidRPr="001C6FC6">
        <w:t>-24</w:t>
      </w:r>
      <w:r w:rsidR="00D37B7F">
        <w:t>.</w:t>
      </w:r>
    </w:p>
    <w:p w14:paraId="5AADD637" w14:textId="77777777" w:rsidR="00E963DD" w:rsidRDefault="001C6FC6">
      <w:pPr>
        <w:pStyle w:val="NoSpacing"/>
        <w:numPr>
          <w:ilvl w:val="0"/>
          <w:numId w:val="6"/>
        </w:numPr>
      </w:pPr>
      <w:r w:rsidRPr="001C6FC6">
        <w:t xml:space="preserve">Huang W, Zhang J, Chua SS, </w:t>
      </w:r>
      <w:proofErr w:type="spellStart"/>
      <w:r w:rsidRPr="001C6FC6">
        <w:t>Qatanani</w:t>
      </w:r>
      <w:proofErr w:type="spellEnd"/>
      <w:r w:rsidRPr="001C6FC6">
        <w:t xml:space="preserve"> M, Han Y, </w:t>
      </w:r>
      <w:proofErr w:type="spellStart"/>
      <w:r w:rsidR="00BF09AA">
        <w:t>Granata</w:t>
      </w:r>
      <w:proofErr w:type="spellEnd"/>
      <w:r w:rsidR="00BF09AA">
        <w:t xml:space="preserve"> R, </w:t>
      </w:r>
      <w:r w:rsidR="00D37B7F">
        <w:t>et al.</w:t>
      </w:r>
      <w:r w:rsidR="00BF09AA" w:rsidRPr="00BF09AA">
        <w:t xml:space="preserve"> </w:t>
      </w:r>
      <w:r w:rsidRPr="001C6FC6">
        <w:t xml:space="preserve">Induction of bilirubin clearance by the constitutive </w:t>
      </w:r>
      <w:proofErr w:type="spellStart"/>
      <w:r w:rsidRPr="001C6FC6">
        <w:t>androstane</w:t>
      </w:r>
      <w:proofErr w:type="spellEnd"/>
      <w:r w:rsidRPr="001C6FC6">
        <w:t xml:space="preserve"> receptor (CAR). </w:t>
      </w:r>
      <w:proofErr w:type="spellStart"/>
      <w:r w:rsidRPr="001C6FC6">
        <w:t>Proc</w:t>
      </w:r>
      <w:proofErr w:type="spellEnd"/>
      <w:r w:rsidRPr="001C6FC6">
        <w:t xml:space="preserve"> </w:t>
      </w:r>
      <w:proofErr w:type="spellStart"/>
      <w:r w:rsidRPr="001C6FC6">
        <w:t>Natl</w:t>
      </w:r>
      <w:proofErr w:type="spellEnd"/>
      <w:r w:rsidRPr="001C6FC6">
        <w:t xml:space="preserve"> </w:t>
      </w:r>
      <w:proofErr w:type="spellStart"/>
      <w:r w:rsidRPr="001C6FC6">
        <w:t>Acad</w:t>
      </w:r>
      <w:proofErr w:type="spellEnd"/>
      <w:r w:rsidRPr="001C6FC6">
        <w:t xml:space="preserve"> </w:t>
      </w:r>
      <w:proofErr w:type="spellStart"/>
      <w:r w:rsidRPr="001C6FC6">
        <w:t>Sci</w:t>
      </w:r>
      <w:proofErr w:type="spellEnd"/>
      <w:r w:rsidRPr="001C6FC6">
        <w:t xml:space="preserve"> U S A</w:t>
      </w:r>
      <w:r w:rsidR="00D37B7F">
        <w:t>.</w:t>
      </w:r>
      <w:r w:rsidRPr="001C6FC6">
        <w:t xml:space="preserve"> </w:t>
      </w:r>
      <w:r w:rsidR="00BF09AA" w:rsidRPr="001C6FC6">
        <w:t>2003</w:t>
      </w:r>
      <w:proofErr w:type="gramStart"/>
      <w:r w:rsidR="00D37B7F">
        <w:t>;</w:t>
      </w:r>
      <w:r w:rsidR="00BF09AA">
        <w:t>100:</w:t>
      </w:r>
      <w:r w:rsidRPr="001C6FC6">
        <w:t>4156</w:t>
      </w:r>
      <w:proofErr w:type="gramEnd"/>
      <w:r w:rsidRPr="001C6FC6">
        <w:t>-61</w:t>
      </w:r>
      <w:r w:rsidR="00D37B7F">
        <w:t>.</w:t>
      </w:r>
    </w:p>
    <w:p w14:paraId="59FFE973" w14:textId="77777777" w:rsidR="00E963DD" w:rsidRDefault="00BF09AA">
      <w:pPr>
        <w:pStyle w:val="NoSpacing"/>
        <w:numPr>
          <w:ilvl w:val="0"/>
          <w:numId w:val="6"/>
        </w:numPr>
      </w:pPr>
      <w:proofErr w:type="spellStart"/>
      <w:r w:rsidRPr="00BF09AA">
        <w:t>Floreani</w:t>
      </w:r>
      <w:proofErr w:type="spellEnd"/>
      <w:r w:rsidRPr="00BF09AA">
        <w:t xml:space="preserve"> M, De Martin S, </w:t>
      </w:r>
      <w:proofErr w:type="spellStart"/>
      <w:r w:rsidRPr="00BF09AA">
        <w:t>Gabbia</w:t>
      </w:r>
      <w:proofErr w:type="spellEnd"/>
      <w:r w:rsidRPr="00BF09AA">
        <w:t xml:space="preserve"> D, </w:t>
      </w:r>
      <w:proofErr w:type="spellStart"/>
      <w:r w:rsidRPr="00BF09AA">
        <w:t>Barbierato</w:t>
      </w:r>
      <w:proofErr w:type="spellEnd"/>
      <w:r w:rsidRPr="00BF09AA">
        <w:t xml:space="preserve"> M, </w:t>
      </w:r>
      <w:proofErr w:type="spellStart"/>
      <w:r w:rsidRPr="00BF09AA">
        <w:t>Nassi</w:t>
      </w:r>
      <w:proofErr w:type="spellEnd"/>
      <w:r w:rsidRPr="00BF09AA">
        <w:t xml:space="preserve"> A, </w:t>
      </w:r>
      <w:proofErr w:type="spellStart"/>
      <w:r w:rsidRPr="00BF09AA">
        <w:t>Mescoli</w:t>
      </w:r>
      <w:proofErr w:type="spellEnd"/>
      <w:r w:rsidRPr="00BF09AA">
        <w:t xml:space="preserve"> C, </w:t>
      </w:r>
      <w:r w:rsidR="00D37B7F">
        <w:t>et al.</w:t>
      </w:r>
      <w:r w:rsidRPr="00BF09AA">
        <w:t xml:space="preserve"> </w:t>
      </w:r>
      <w:r w:rsidR="001C6FC6" w:rsidRPr="001C6FC6">
        <w:t xml:space="preserve">Severe liver cirrhosis markedly reduces </w:t>
      </w:r>
      <w:proofErr w:type="spellStart"/>
      <w:r w:rsidR="001C6FC6" w:rsidRPr="001C6FC6">
        <w:t>AhR</w:t>
      </w:r>
      <w:proofErr w:type="spellEnd"/>
      <w:r w:rsidR="001C6FC6" w:rsidRPr="001C6FC6">
        <w:t xml:space="preserve">-mediated induction of cytochrome P450 in rats by decreasing the transcription of target genes. </w:t>
      </w:r>
      <w:proofErr w:type="spellStart"/>
      <w:r w:rsidR="001C6FC6" w:rsidRPr="001C6FC6">
        <w:t>PLoS</w:t>
      </w:r>
      <w:proofErr w:type="spellEnd"/>
      <w:r w:rsidR="001C6FC6" w:rsidRPr="001C6FC6">
        <w:t xml:space="preserve"> One</w:t>
      </w:r>
      <w:r w:rsidR="00D37B7F">
        <w:t>,</w:t>
      </w:r>
      <w:r w:rsidR="001C6FC6" w:rsidRPr="001C6FC6">
        <w:t xml:space="preserve"> </w:t>
      </w:r>
      <w:r>
        <w:t>2013</w:t>
      </w:r>
      <w:proofErr w:type="gramStart"/>
      <w:r w:rsidR="00D37B7F">
        <w:t>;</w:t>
      </w:r>
      <w:r w:rsidR="000C2567">
        <w:t>8:</w:t>
      </w:r>
      <w:r w:rsidR="001C6FC6" w:rsidRPr="001C6FC6">
        <w:t>e61983</w:t>
      </w:r>
      <w:proofErr w:type="gramEnd"/>
      <w:r w:rsidR="00D37B7F">
        <w:t>.</w:t>
      </w:r>
    </w:p>
    <w:p w14:paraId="49ABC914" w14:textId="77777777" w:rsidR="00E963DD" w:rsidRDefault="001C6FC6">
      <w:pPr>
        <w:pStyle w:val="NoSpacing"/>
        <w:numPr>
          <w:ilvl w:val="0"/>
          <w:numId w:val="6"/>
        </w:numPr>
      </w:pPr>
      <w:proofErr w:type="spellStart"/>
      <w:r w:rsidRPr="000C2567">
        <w:t>Bai</w:t>
      </w:r>
      <w:proofErr w:type="spellEnd"/>
      <w:r w:rsidRPr="000C2567">
        <w:t xml:space="preserve"> H, Zhang N, </w:t>
      </w:r>
      <w:proofErr w:type="spellStart"/>
      <w:r w:rsidRPr="000C2567">
        <w:t>Xu</w:t>
      </w:r>
      <w:proofErr w:type="spellEnd"/>
      <w:r w:rsidRPr="000C2567">
        <w:t xml:space="preserve"> Y, Chen Q, Khan M, </w:t>
      </w:r>
      <w:r w:rsidR="000C2567" w:rsidRPr="000C2567">
        <w:t xml:space="preserve">Potter JJ, </w:t>
      </w:r>
      <w:r w:rsidR="00D37B7F">
        <w:t>et al.</w:t>
      </w:r>
      <w:r w:rsidR="000C2567" w:rsidRPr="000C2567">
        <w:t xml:space="preserve"> </w:t>
      </w:r>
      <w:r w:rsidRPr="001C6FC6">
        <w:t xml:space="preserve">Yes-associated protein regulates the hepatic response after bile duct ligation. </w:t>
      </w:r>
      <w:proofErr w:type="spellStart"/>
      <w:r w:rsidRPr="001C6FC6">
        <w:t>Hepatology</w:t>
      </w:r>
      <w:proofErr w:type="spellEnd"/>
      <w:r w:rsidR="00D37B7F">
        <w:t>.</w:t>
      </w:r>
      <w:r w:rsidRPr="001C6FC6">
        <w:t xml:space="preserve"> </w:t>
      </w:r>
      <w:r w:rsidR="000C2567" w:rsidRPr="001C6FC6">
        <w:t>2012</w:t>
      </w:r>
      <w:proofErr w:type="gramStart"/>
      <w:r w:rsidR="00D37B7F">
        <w:t>;</w:t>
      </w:r>
      <w:r w:rsidR="000C2567">
        <w:t>56:</w:t>
      </w:r>
      <w:r w:rsidRPr="001C6FC6">
        <w:t>1097</w:t>
      </w:r>
      <w:proofErr w:type="gramEnd"/>
      <w:r w:rsidRPr="001C6FC6">
        <w:t>-107</w:t>
      </w:r>
      <w:r w:rsidR="00D37B7F">
        <w:t>.</w:t>
      </w:r>
    </w:p>
    <w:p w14:paraId="5E4DD81C" w14:textId="77777777" w:rsidR="00E963DD" w:rsidRDefault="001C6FC6">
      <w:pPr>
        <w:pStyle w:val="NoSpacing"/>
        <w:numPr>
          <w:ilvl w:val="0"/>
          <w:numId w:val="6"/>
        </w:numPr>
      </w:pPr>
      <w:proofErr w:type="spellStart"/>
      <w:r w:rsidRPr="001C6FC6">
        <w:t>Sookoian</w:t>
      </w:r>
      <w:proofErr w:type="spellEnd"/>
      <w:r w:rsidRPr="001C6FC6">
        <w:t xml:space="preserve"> S, </w:t>
      </w:r>
      <w:proofErr w:type="spellStart"/>
      <w:r w:rsidRPr="001C6FC6">
        <w:t>Gianotti</w:t>
      </w:r>
      <w:proofErr w:type="spellEnd"/>
      <w:r w:rsidRPr="001C6FC6">
        <w:t xml:space="preserve"> TF, </w:t>
      </w:r>
      <w:proofErr w:type="spellStart"/>
      <w:r w:rsidRPr="001C6FC6">
        <w:t>Rosselli</w:t>
      </w:r>
      <w:proofErr w:type="spellEnd"/>
      <w:r w:rsidRPr="001C6FC6">
        <w:t xml:space="preserve"> MS, </w:t>
      </w:r>
      <w:proofErr w:type="spellStart"/>
      <w:r w:rsidRPr="001C6FC6">
        <w:t>Burgueño</w:t>
      </w:r>
      <w:proofErr w:type="spellEnd"/>
      <w:r w:rsidRPr="001C6FC6">
        <w:t xml:space="preserve"> AL, </w:t>
      </w:r>
      <w:proofErr w:type="spellStart"/>
      <w:r w:rsidRPr="001C6FC6">
        <w:t>Castaño</w:t>
      </w:r>
      <w:proofErr w:type="spellEnd"/>
      <w:r w:rsidRPr="001C6FC6">
        <w:t xml:space="preserve"> GO, </w:t>
      </w:r>
      <w:proofErr w:type="spellStart"/>
      <w:r w:rsidR="000C2567" w:rsidRPr="000C2567">
        <w:t>Pirola</w:t>
      </w:r>
      <w:proofErr w:type="spellEnd"/>
      <w:r w:rsidR="000C2567" w:rsidRPr="000C2567">
        <w:t xml:space="preserve"> CJ</w:t>
      </w:r>
      <w:r w:rsidR="00D37B7F">
        <w:t>.</w:t>
      </w:r>
      <w:r w:rsidR="000C2567" w:rsidRPr="000C2567">
        <w:t xml:space="preserve"> </w:t>
      </w:r>
      <w:r w:rsidRPr="001C6FC6">
        <w:t>Liver transcriptional profile of atherosclerosis-related genes in human nonalcoholic fatty liver disease. Atherosclerosis</w:t>
      </w:r>
      <w:r w:rsidR="00D37B7F">
        <w:t>.</w:t>
      </w:r>
      <w:r w:rsidRPr="001C6FC6">
        <w:t xml:space="preserve"> </w:t>
      </w:r>
      <w:r w:rsidR="000C2567" w:rsidRPr="001C6FC6">
        <w:t>2011</w:t>
      </w:r>
      <w:proofErr w:type="gramStart"/>
      <w:r w:rsidR="00D37B7F">
        <w:t>;</w:t>
      </w:r>
      <w:r w:rsidR="000C2567">
        <w:t>218:</w:t>
      </w:r>
      <w:r w:rsidRPr="001C6FC6">
        <w:t>378</w:t>
      </w:r>
      <w:proofErr w:type="gramEnd"/>
      <w:r w:rsidRPr="001C6FC6">
        <w:t>-85</w:t>
      </w:r>
      <w:r w:rsidR="00D37B7F">
        <w:t>.</w:t>
      </w:r>
    </w:p>
    <w:p w14:paraId="6B688DD3" w14:textId="77777777" w:rsidR="00E963DD" w:rsidRDefault="001C6FC6">
      <w:pPr>
        <w:pStyle w:val="NoSpacing"/>
        <w:numPr>
          <w:ilvl w:val="0"/>
          <w:numId w:val="6"/>
        </w:numPr>
      </w:pPr>
      <w:r w:rsidRPr="001C6FC6">
        <w:t>Inagaki Y, Okazaki I</w:t>
      </w:r>
      <w:r w:rsidR="00D37B7F">
        <w:t>.</w:t>
      </w:r>
      <w:r w:rsidRPr="001C6FC6">
        <w:t xml:space="preserve"> Emerging insights into </w:t>
      </w:r>
      <w:proofErr w:type="gramStart"/>
      <w:r w:rsidRPr="001C6FC6">
        <w:t>Transforming</w:t>
      </w:r>
      <w:proofErr w:type="gramEnd"/>
      <w:r w:rsidRPr="001C6FC6">
        <w:t xml:space="preserve"> growth factor beta </w:t>
      </w:r>
      <w:proofErr w:type="spellStart"/>
      <w:r w:rsidRPr="001C6FC6">
        <w:t>Smad</w:t>
      </w:r>
      <w:proofErr w:type="spellEnd"/>
      <w:r w:rsidRPr="001C6FC6">
        <w:t xml:space="preserve"> signal in hepatic </w:t>
      </w:r>
      <w:proofErr w:type="spellStart"/>
      <w:r w:rsidRPr="001C6FC6">
        <w:t>fibrogenesis</w:t>
      </w:r>
      <w:proofErr w:type="spellEnd"/>
      <w:r w:rsidRPr="001C6FC6">
        <w:t>. Gut</w:t>
      </w:r>
      <w:r w:rsidR="00D37B7F">
        <w:t>.</w:t>
      </w:r>
      <w:r w:rsidRPr="001C6FC6">
        <w:t xml:space="preserve"> </w:t>
      </w:r>
      <w:r w:rsidR="000C2567" w:rsidRPr="001C6FC6">
        <w:t>2007</w:t>
      </w:r>
      <w:proofErr w:type="gramStart"/>
      <w:r w:rsidR="00D37B7F">
        <w:t>;</w:t>
      </w:r>
      <w:r w:rsidR="000C2567">
        <w:t>56:</w:t>
      </w:r>
      <w:r w:rsidR="00D37B7F">
        <w:t>284</w:t>
      </w:r>
      <w:proofErr w:type="gramEnd"/>
      <w:r w:rsidR="00D37B7F">
        <w:t>-</w:t>
      </w:r>
      <w:r w:rsidRPr="001C6FC6">
        <w:t>92</w:t>
      </w:r>
      <w:r w:rsidR="00D37B7F">
        <w:t>.</w:t>
      </w:r>
    </w:p>
    <w:p w14:paraId="2515C7D2" w14:textId="77777777" w:rsidR="00E963DD" w:rsidRDefault="001C6FC6">
      <w:pPr>
        <w:pStyle w:val="NoSpacing"/>
        <w:numPr>
          <w:ilvl w:val="0"/>
          <w:numId w:val="6"/>
        </w:numPr>
      </w:pPr>
      <w:proofErr w:type="spellStart"/>
      <w:r w:rsidRPr="003C3E70">
        <w:rPr>
          <w:lang w:val="de-DE"/>
        </w:rPr>
        <w:t>Rachmawati</w:t>
      </w:r>
      <w:proofErr w:type="spellEnd"/>
      <w:r w:rsidRPr="003C3E70">
        <w:rPr>
          <w:lang w:val="de-DE"/>
        </w:rPr>
        <w:t xml:space="preserve"> H, </w:t>
      </w:r>
      <w:proofErr w:type="spellStart"/>
      <w:r w:rsidRPr="003C3E70">
        <w:rPr>
          <w:lang w:val="de-DE"/>
        </w:rPr>
        <w:t>Beljaars</w:t>
      </w:r>
      <w:proofErr w:type="spellEnd"/>
      <w:r w:rsidRPr="003C3E70">
        <w:rPr>
          <w:lang w:val="de-DE"/>
        </w:rPr>
        <w:t xml:space="preserve"> L, </w:t>
      </w:r>
      <w:proofErr w:type="spellStart"/>
      <w:r w:rsidRPr="003C3E70">
        <w:rPr>
          <w:lang w:val="de-DE"/>
        </w:rPr>
        <w:t>Reker</w:t>
      </w:r>
      <w:proofErr w:type="spellEnd"/>
      <w:r w:rsidRPr="003C3E70">
        <w:rPr>
          <w:lang w:val="de-DE"/>
        </w:rPr>
        <w:t xml:space="preserve">-Smit C, Van </w:t>
      </w:r>
      <w:proofErr w:type="spellStart"/>
      <w:r w:rsidRPr="003C3E70">
        <w:rPr>
          <w:lang w:val="de-DE"/>
        </w:rPr>
        <w:t>Loenen-Weemaes</w:t>
      </w:r>
      <w:proofErr w:type="spellEnd"/>
      <w:r w:rsidRPr="003C3E70">
        <w:rPr>
          <w:lang w:val="de-DE"/>
        </w:rPr>
        <w:t xml:space="preserve"> AM, Hagens WI, </w:t>
      </w:r>
      <w:r w:rsidR="000C2567" w:rsidRPr="003C3E70">
        <w:rPr>
          <w:lang w:val="de-DE"/>
        </w:rPr>
        <w:t xml:space="preserve">Meijer DK, </w:t>
      </w:r>
      <w:r w:rsidR="003C3E70" w:rsidRPr="003C3E70">
        <w:rPr>
          <w:lang w:val="de-DE"/>
        </w:rPr>
        <w:t>et al.</w:t>
      </w:r>
      <w:r w:rsidR="000C2567" w:rsidRPr="003C3E70">
        <w:rPr>
          <w:lang w:val="de-DE"/>
        </w:rPr>
        <w:t xml:space="preserve"> </w:t>
      </w:r>
      <w:r w:rsidRPr="001C6FC6">
        <w:t xml:space="preserve">Pharmacokinetic and </w:t>
      </w:r>
      <w:proofErr w:type="spellStart"/>
      <w:r w:rsidRPr="001C6FC6">
        <w:t>biodistribution</w:t>
      </w:r>
      <w:proofErr w:type="spellEnd"/>
      <w:r w:rsidRPr="001C6FC6">
        <w:t xml:space="preserve"> profile of recombinant human interleukin-10 following intravenous administration in rats with extensive liver fibrosis. Pharm Res</w:t>
      </w:r>
      <w:r w:rsidR="003C3E70">
        <w:t>.</w:t>
      </w:r>
      <w:r w:rsidRPr="001C6FC6">
        <w:t xml:space="preserve"> </w:t>
      </w:r>
      <w:r w:rsidR="000C2567" w:rsidRPr="001C6FC6">
        <w:t>2004</w:t>
      </w:r>
      <w:proofErr w:type="gramStart"/>
      <w:r w:rsidR="003C3E70">
        <w:t>;</w:t>
      </w:r>
      <w:r w:rsidRPr="001C6FC6">
        <w:t>21:2072</w:t>
      </w:r>
      <w:proofErr w:type="gramEnd"/>
      <w:r w:rsidRPr="001C6FC6">
        <w:t>-8</w:t>
      </w:r>
      <w:r w:rsidR="003C3E70">
        <w:t>.</w:t>
      </w:r>
    </w:p>
    <w:p w14:paraId="4F9F99FB" w14:textId="77777777" w:rsidR="00E963DD" w:rsidRDefault="00282F98">
      <w:pPr>
        <w:pStyle w:val="NoSpacing"/>
        <w:numPr>
          <w:ilvl w:val="0"/>
          <w:numId w:val="6"/>
        </w:numPr>
      </w:pPr>
      <w:proofErr w:type="spellStart"/>
      <w:r w:rsidRPr="000C2567">
        <w:t>Eipel</w:t>
      </w:r>
      <w:proofErr w:type="spellEnd"/>
      <w:r w:rsidRPr="000C2567">
        <w:t xml:space="preserve"> C, </w:t>
      </w:r>
      <w:proofErr w:type="spellStart"/>
      <w:r w:rsidRPr="000C2567">
        <w:t>Menschikow</w:t>
      </w:r>
      <w:proofErr w:type="spellEnd"/>
      <w:r w:rsidRPr="000C2567">
        <w:t xml:space="preserve"> E, </w:t>
      </w:r>
      <w:proofErr w:type="spellStart"/>
      <w:r w:rsidRPr="000C2567">
        <w:t>Sigal</w:t>
      </w:r>
      <w:proofErr w:type="spellEnd"/>
      <w:r w:rsidRPr="000C2567">
        <w:t xml:space="preserve"> M, </w:t>
      </w:r>
      <w:proofErr w:type="spellStart"/>
      <w:r w:rsidRPr="000C2567">
        <w:t>Kuhla</w:t>
      </w:r>
      <w:proofErr w:type="spellEnd"/>
      <w:r w:rsidRPr="000C2567">
        <w:t xml:space="preserve"> A, </w:t>
      </w:r>
      <w:proofErr w:type="spellStart"/>
      <w:r w:rsidRPr="000C2567">
        <w:t>Abshagen</w:t>
      </w:r>
      <w:proofErr w:type="spellEnd"/>
      <w:r w:rsidRPr="000C2567">
        <w:t xml:space="preserve"> K, </w:t>
      </w:r>
      <w:proofErr w:type="spellStart"/>
      <w:r w:rsidR="000C2567" w:rsidRPr="000C2567">
        <w:t>Vo</w:t>
      </w:r>
      <w:r w:rsidR="003C3E70">
        <w:t>llmar</w:t>
      </w:r>
      <w:proofErr w:type="spellEnd"/>
      <w:r w:rsidR="003C3E70">
        <w:t xml:space="preserve"> B.</w:t>
      </w:r>
      <w:r w:rsidRPr="000C2567">
        <w:t xml:space="preserve"> </w:t>
      </w:r>
      <w:proofErr w:type="spellStart"/>
      <w:r w:rsidRPr="00282F98">
        <w:t>Hepatoprotection</w:t>
      </w:r>
      <w:proofErr w:type="spellEnd"/>
      <w:r w:rsidRPr="00282F98">
        <w:t xml:space="preserve"> in bile duct ligated mice mediated by </w:t>
      </w:r>
      <w:proofErr w:type="spellStart"/>
      <w:r w:rsidRPr="00282F98">
        <w:t>darbepoetin</w:t>
      </w:r>
      <w:proofErr w:type="spellEnd"/>
      <w:r w:rsidRPr="00282F98">
        <w:t xml:space="preserve">-α is not caused by changes in </w:t>
      </w:r>
      <w:proofErr w:type="spellStart"/>
      <w:r w:rsidRPr="00282F98">
        <w:t>hepatobiliary</w:t>
      </w:r>
      <w:proofErr w:type="spellEnd"/>
      <w:r w:rsidRPr="00282F98">
        <w:t xml:space="preserve"> transporter expression. </w:t>
      </w:r>
      <w:proofErr w:type="spellStart"/>
      <w:r w:rsidRPr="00282F98">
        <w:t>Int</w:t>
      </w:r>
      <w:proofErr w:type="spellEnd"/>
      <w:r w:rsidRPr="00282F98">
        <w:t xml:space="preserve"> J </w:t>
      </w:r>
      <w:proofErr w:type="spellStart"/>
      <w:r w:rsidRPr="00282F98">
        <w:t>Clin</w:t>
      </w:r>
      <w:proofErr w:type="spellEnd"/>
      <w:r w:rsidRPr="00282F98">
        <w:t xml:space="preserve"> </w:t>
      </w:r>
      <w:proofErr w:type="spellStart"/>
      <w:r w:rsidRPr="00282F98">
        <w:t>Exp</w:t>
      </w:r>
      <w:proofErr w:type="spellEnd"/>
      <w:r w:rsidRPr="00282F98">
        <w:t xml:space="preserve"> </w:t>
      </w:r>
      <w:proofErr w:type="spellStart"/>
      <w:r w:rsidRPr="00282F98">
        <w:t>Pathol</w:t>
      </w:r>
      <w:proofErr w:type="spellEnd"/>
      <w:r w:rsidR="003C3E70">
        <w:t>.</w:t>
      </w:r>
      <w:r w:rsidRPr="00282F98">
        <w:t xml:space="preserve"> </w:t>
      </w:r>
      <w:r w:rsidR="000C2567" w:rsidRPr="00282F98">
        <w:t>2013</w:t>
      </w:r>
      <w:proofErr w:type="gramStart"/>
      <w:r w:rsidR="003C3E70">
        <w:t>;</w:t>
      </w:r>
      <w:r w:rsidR="000C2567">
        <w:t>6:</w:t>
      </w:r>
      <w:r w:rsidRPr="00282F98">
        <w:t>80</w:t>
      </w:r>
      <w:proofErr w:type="gramEnd"/>
      <w:r w:rsidRPr="00282F98">
        <w:t>-90</w:t>
      </w:r>
      <w:r w:rsidR="003C3E70">
        <w:t>.</w:t>
      </w:r>
    </w:p>
    <w:p w14:paraId="38E31218" w14:textId="77777777" w:rsidR="00E963DD" w:rsidRDefault="00282F98">
      <w:pPr>
        <w:pStyle w:val="NoSpacing"/>
        <w:numPr>
          <w:ilvl w:val="0"/>
          <w:numId w:val="6"/>
        </w:numPr>
      </w:pPr>
      <w:proofErr w:type="spellStart"/>
      <w:r w:rsidRPr="00282F98">
        <w:t>Paradis</w:t>
      </w:r>
      <w:proofErr w:type="spellEnd"/>
      <w:r w:rsidRPr="00282F98">
        <w:t xml:space="preserve"> V, </w:t>
      </w:r>
      <w:proofErr w:type="spellStart"/>
      <w:r w:rsidRPr="00282F98">
        <w:t>Dargere</w:t>
      </w:r>
      <w:proofErr w:type="spellEnd"/>
      <w:r w:rsidRPr="00282F98">
        <w:t xml:space="preserve"> D, </w:t>
      </w:r>
      <w:proofErr w:type="spellStart"/>
      <w:r w:rsidRPr="00282F98">
        <w:t>Vidaud</w:t>
      </w:r>
      <w:proofErr w:type="spellEnd"/>
      <w:r w:rsidRPr="00282F98">
        <w:t xml:space="preserve"> M, De </w:t>
      </w:r>
      <w:proofErr w:type="spellStart"/>
      <w:r w:rsidRPr="00282F98">
        <w:t>Gouville</w:t>
      </w:r>
      <w:proofErr w:type="spellEnd"/>
      <w:r w:rsidRPr="00282F98">
        <w:t xml:space="preserve"> AC, </w:t>
      </w:r>
      <w:proofErr w:type="spellStart"/>
      <w:r w:rsidRPr="00282F98">
        <w:t>Huet</w:t>
      </w:r>
      <w:proofErr w:type="spellEnd"/>
      <w:r w:rsidRPr="00282F98">
        <w:t xml:space="preserve"> S, </w:t>
      </w:r>
      <w:r w:rsidR="000C2567" w:rsidRPr="000C2567">
        <w:t xml:space="preserve">Martinez V, </w:t>
      </w:r>
      <w:r w:rsidR="003C3E70">
        <w:t>et al.</w:t>
      </w:r>
      <w:r w:rsidRPr="00282F98">
        <w:t xml:space="preserve"> Expression of connective tissue growth factor in experimental rat and human liver fibrosis. </w:t>
      </w:r>
      <w:proofErr w:type="spellStart"/>
      <w:r w:rsidRPr="00282F98">
        <w:t>Hepatology</w:t>
      </w:r>
      <w:proofErr w:type="spellEnd"/>
      <w:r w:rsidR="003C3E70">
        <w:t>.</w:t>
      </w:r>
      <w:r w:rsidRPr="00282F98">
        <w:t xml:space="preserve"> </w:t>
      </w:r>
      <w:r w:rsidR="000C2567" w:rsidRPr="00282F98">
        <w:t>1999</w:t>
      </w:r>
      <w:proofErr w:type="gramStart"/>
      <w:r w:rsidR="003C3E70">
        <w:t>;</w:t>
      </w:r>
      <w:r w:rsidR="000C2567">
        <w:t>30:</w:t>
      </w:r>
      <w:r w:rsidRPr="00282F98">
        <w:t>968</w:t>
      </w:r>
      <w:proofErr w:type="gramEnd"/>
      <w:r w:rsidRPr="00282F98">
        <w:t>-76</w:t>
      </w:r>
      <w:r w:rsidR="003C3E70">
        <w:t>.</w:t>
      </w:r>
    </w:p>
    <w:p w14:paraId="7A39E95F" w14:textId="77777777" w:rsidR="00E963DD" w:rsidRDefault="00282F98">
      <w:pPr>
        <w:pStyle w:val="NoSpacing"/>
        <w:numPr>
          <w:ilvl w:val="0"/>
          <w:numId w:val="6"/>
        </w:numPr>
      </w:pPr>
      <w:proofErr w:type="spellStart"/>
      <w:r w:rsidRPr="003C3E70">
        <w:rPr>
          <w:lang w:val="de-DE"/>
        </w:rPr>
        <w:t>Sedlaczek</w:t>
      </w:r>
      <w:proofErr w:type="spellEnd"/>
      <w:r w:rsidRPr="003C3E70">
        <w:rPr>
          <w:lang w:val="de-DE"/>
        </w:rPr>
        <w:t xml:space="preserve"> N, </w:t>
      </w:r>
      <w:proofErr w:type="spellStart"/>
      <w:r w:rsidRPr="003C3E70">
        <w:rPr>
          <w:lang w:val="de-DE"/>
        </w:rPr>
        <w:t>Jia</w:t>
      </w:r>
      <w:proofErr w:type="spellEnd"/>
      <w:r w:rsidRPr="003C3E70">
        <w:rPr>
          <w:lang w:val="de-DE"/>
        </w:rPr>
        <w:t xml:space="preserve"> JD, Bauer M, Herbst H, </w:t>
      </w:r>
      <w:proofErr w:type="spellStart"/>
      <w:r w:rsidRPr="003C3E70">
        <w:rPr>
          <w:lang w:val="de-DE"/>
        </w:rPr>
        <w:t>Ruehl</w:t>
      </w:r>
      <w:proofErr w:type="spellEnd"/>
      <w:r w:rsidRPr="003C3E70">
        <w:rPr>
          <w:lang w:val="de-DE"/>
        </w:rPr>
        <w:t xml:space="preserve"> M, </w:t>
      </w:r>
      <w:r w:rsidR="000C2567" w:rsidRPr="003C3E70">
        <w:rPr>
          <w:lang w:val="de-DE"/>
        </w:rPr>
        <w:t xml:space="preserve">Hahn EG, </w:t>
      </w:r>
      <w:r w:rsidR="003C3E70" w:rsidRPr="003C3E70">
        <w:rPr>
          <w:lang w:val="de-DE"/>
        </w:rPr>
        <w:t>et al.</w:t>
      </w:r>
      <w:r w:rsidR="000C2567" w:rsidRPr="003C3E70">
        <w:rPr>
          <w:lang w:val="de-DE"/>
        </w:rPr>
        <w:t xml:space="preserve"> </w:t>
      </w:r>
      <w:r w:rsidRPr="00282F98">
        <w:t xml:space="preserve">Proliferating bile duct epithelial cells are a major source of connective tissue growth factor in rat biliary fibrosis. Am J </w:t>
      </w:r>
      <w:proofErr w:type="spellStart"/>
      <w:r w:rsidRPr="00282F98">
        <w:t>Pathol</w:t>
      </w:r>
      <w:proofErr w:type="spellEnd"/>
      <w:r w:rsidR="003C3E70">
        <w:t>.</w:t>
      </w:r>
      <w:r w:rsidRPr="00282F98">
        <w:t xml:space="preserve"> </w:t>
      </w:r>
      <w:r w:rsidR="000C2567" w:rsidRPr="00282F98">
        <w:t>2001</w:t>
      </w:r>
      <w:proofErr w:type="gramStart"/>
      <w:r w:rsidR="003C3E70">
        <w:t>;</w:t>
      </w:r>
      <w:r w:rsidRPr="00282F98">
        <w:t>158:1239</w:t>
      </w:r>
      <w:proofErr w:type="gramEnd"/>
      <w:r w:rsidRPr="00282F98">
        <w:t>-44</w:t>
      </w:r>
      <w:r w:rsidR="003C3E70">
        <w:t>.</w:t>
      </w:r>
    </w:p>
    <w:p w14:paraId="1ABAECBB" w14:textId="77777777" w:rsidR="00E963DD" w:rsidRDefault="00282F98">
      <w:pPr>
        <w:pStyle w:val="NoSpacing"/>
        <w:numPr>
          <w:ilvl w:val="0"/>
          <w:numId w:val="6"/>
        </w:numPr>
      </w:pPr>
      <w:proofErr w:type="spellStart"/>
      <w:r w:rsidRPr="00282F98">
        <w:t>Rachfal</w:t>
      </w:r>
      <w:proofErr w:type="spellEnd"/>
      <w:r w:rsidRPr="00282F98">
        <w:t xml:space="preserve"> AW, </w:t>
      </w:r>
      <w:proofErr w:type="spellStart"/>
      <w:r w:rsidRPr="00282F98">
        <w:t>Brigstock</w:t>
      </w:r>
      <w:proofErr w:type="spellEnd"/>
      <w:r w:rsidRPr="00282F98">
        <w:t xml:space="preserve"> DR</w:t>
      </w:r>
      <w:r w:rsidR="003C3E70">
        <w:t>.</w:t>
      </w:r>
      <w:r w:rsidRPr="00282F98">
        <w:t xml:space="preserve"> Connective tissue growth factor (CTGF/CCN2) in hepatic fibrosis. </w:t>
      </w:r>
      <w:proofErr w:type="spellStart"/>
      <w:r w:rsidRPr="00282F98">
        <w:t>Hepatol</w:t>
      </w:r>
      <w:proofErr w:type="spellEnd"/>
      <w:r w:rsidRPr="00282F98">
        <w:t xml:space="preserve"> Res</w:t>
      </w:r>
      <w:r w:rsidR="003C3E70">
        <w:t>.</w:t>
      </w:r>
      <w:r w:rsidRPr="00282F98">
        <w:t xml:space="preserve"> </w:t>
      </w:r>
      <w:r w:rsidR="000C2567">
        <w:t>2003</w:t>
      </w:r>
      <w:proofErr w:type="gramStart"/>
      <w:r w:rsidR="003C3E70">
        <w:t>;</w:t>
      </w:r>
      <w:r w:rsidR="000C2567">
        <w:t>26:</w:t>
      </w:r>
      <w:r w:rsidRPr="00282F98">
        <w:t>1</w:t>
      </w:r>
      <w:proofErr w:type="gramEnd"/>
      <w:r w:rsidRPr="00282F98">
        <w:t>-9</w:t>
      </w:r>
      <w:r w:rsidR="003C3E70">
        <w:t>.</w:t>
      </w:r>
    </w:p>
    <w:p w14:paraId="1018884B" w14:textId="77777777" w:rsidR="00E963DD" w:rsidRDefault="00282F98">
      <w:pPr>
        <w:pStyle w:val="NoSpacing"/>
        <w:numPr>
          <w:ilvl w:val="0"/>
          <w:numId w:val="6"/>
        </w:numPr>
      </w:pPr>
      <w:proofErr w:type="spellStart"/>
      <w:r w:rsidRPr="00282F98">
        <w:lastRenderedPageBreak/>
        <w:t>Dendooven</w:t>
      </w:r>
      <w:proofErr w:type="spellEnd"/>
      <w:r w:rsidRPr="00282F98">
        <w:t xml:space="preserve"> A, </w:t>
      </w:r>
      <w:proofErr w:type="spellStart"/>
      <w:r w:rsidRPr="00282F98">
        <w:t>Gerritsen</w:t>
      </w:r>
      <w:proofErr w:type="spellEnd"/>
      <w:r w:rsidRPr="00282F98">
        <w:t xml:space="preserve"> KG, Nguyen TQ, </w:t>
      </w:r>
      <w:proofErr w:type="spellStart"/>
      <w:r w:rsidRPr="00282F98">
        <w:t>Kok</w:t>
      </w:r>
      <w:proofErr w:type="spellEnd"/>
      <w:r w:rsidRPr="00282F98">
        <w:t xml:space="preserve"> RJ, </w:t>
      </w:r>
      <w:proofErr w:type="spellStart"/>
      <w:r w:rsidRPr="00282F98">
        <w:t>Goldschmeding</w:t>
      </w:r>
      <w:proofErr w:type="spellEnd"/>
      <w:r w:rsidRPr="00282F98">
        <w:t xml:space="preserve"> R</w:t>
      </w:r>
      <w:r w:rsidR="003C3E70">
        <w:t>.</w:t>
      </w:r>
      <w:r w:rsidRPr="00282F98">
        <w:t xml:space="preserve"> Connective tissue growth factor (CTGF/CCN2) ELISA: a novel tool for monitoring fibrosis. Biomarkers</w:t>
      </w:r>
      <w:r w:rsidR="003C3E70">
        <w:t>.</w:t>
      </w:r>
      <w:r w:rsidRPr="00282F98">
        <w:t xml:space="preserve"> </w:t>
      </w:r>
      <w:r w:rsidR="000C2567">
        <w:t>2011</w:t>
      </w:r>
      <w:proofErr w:type="gramStart"/>
      <w:r w:rsidR="003C3E70">
        <w:t>;</w:t>
      </w:r>
      <w:r w:rsidR="000C2567">
        <w:t>16:</w:t>
      </w:r>
      <w:r w:rsidRPr="00282F98">
        <w:t>289</w:t>
      </w:r>
      <w:proofErr w:type="gramEnd"/>
      <w:r w:rsidRPr="00282F98">
        <w:t>-301</w:t>
      </w:r>
      <w:r w:rsidR="003C3E70">
        <w:t>.</w:t>
      </w:r>
    </w:p>
    <w:p w14:paraId="18316E3B" w14:textId="77777777" w:rsidR="00E963DD" w:rsidRDefault="00282F98">
      <w:pPr>
        <w:pStyle w:val="NoSpacing"/>
        <w:numPr>
          <w:ilvl w:val="0"/>
          <w:numId w:val="6"/>
        </w:numPr>
      </w:pPr>
      <w:r w:rsidRPr="00282F98">
        <w:t xml:space="preserve">Liu Y, Liu H, Meyer C, Li J, </w:t>
      </w:r>
      <w:proofErr w:type="spellStart"/>
      <w:r w:rsidRPr="00282F98">
        <w:t>Nadalin</w:t>
      </w:r>
      <w:proofErr w:type="spellEnd"/>
      <w:r w:rsidRPr="00282F98">
        <w:t xml:space="preserve"> S, </w:t>
      </w:r>
      <w:proofErr w:type="spellStart"/>
      <w:r w:rsidR="000C2567" w:rsidRPr="000C2567">
        <w:t>Königsrainer</w:t>
      </w:r>
      <w:proofErr w:type="spellEnd"/>
      <w:r w:rsidR="000C2567" w:rsidRPr="000C2567">
        <w:t xml:space="preserve"> A, </w:t>
      </w:r>
      <w:r w:rsidR="003C3E70">
        <w:t>et al.</w:t>
      </w:r>
      <w:r w:rsidR="000C2567" w:rsidRPr="000C2567">
        <w:t xml:space="preserve"> </w:t>
      </w:r>
      <w:r w:rsidRPr="00282F98">
        <w:t xml:space="preserve">Transforming growth factor-β (TGF-β)-mediated connective tissue growth factor (CTGF) expression in hepatic stellate cells requires Stat3 signaling activation. J </w:t>
      </w:r>
      <w:proofErr w:type="spellStart"/>
      <w:r w:rsidRPr="00282F98">
        <w:t>Biol</w:t>
      </w:r>
      <w:proofErr w:type="spellEnd"/>
      <w:r w:rsidRPr="00282F98">
        <w:t xml:space="preserve"> Chem</w:t>
      </w:r>
      <w:r w:rsidR="003C3E70">
        <w:t>.</w:t>
      </w:r>
      <w:r w:rsidRPr="00282F98">
        <w:t xml:space="preserve"> </w:t>
      </w:r>
      <w:r w:rsidR="000C2567" w:rsidRPr="00282F98">
        <w:t>2013</w:t>
      </w:r>
      <w:proofErr w:type="gramStart"/>
      <w:r w:rsidR="003C3E70">
        <w:t>;</w:t>
      </w:r>
      <w:r w:rsidR="000C2567">
        <w:t>288:</w:t>
      </w:r>
      <w:r w:rsidRPr="00282F98">
        <w:t>30708</w:t>
      </w:r>
      <w:proofErr w:type="gramEnd"/>
      <w:r w:rsidRPr="00282F98">
        <w:t>-19</w:t>
      </w:r>
      <w:r w:rsidR="003C3E70">
        <w:t>.</w:t>
      </w:r>
    </w:p>
    <w:p w14:paraId="3B5E7DC3" w14:textId="77777777" w:rsidR="00E963DD" w:rsidRDefault="00282F98">
      <w:pPr>
        <w:pStyle w:val="NoSpacing"/>
        <w:numPr>
          <w:ilvl w:val="0"/>
          <w:numId w:val="6"/>
        </w:numPr>
      </w:pPr>
      <w:proofErr w:type="spellStart"/>
      <w:r w:rsidRPr="003C3E70">
        <w:rPr>
          <w:lang w:val="de-DE"/>
        </w:rPr>
        <w:t>Schierwagen</w:t>
      </w:r>
      <w:proofErr w:type="spellEnd"/>
      <w:r w:rsidRPr="003C3E70">
        <w:rPr>
          <w:lang w:val="de-DE"/>
        </w:rPr>
        <w:t xml:space="preserve"> R, </w:t>
      </w:r>
      <w:proofErr w:type="spellStart"/>
      <w:r w:rsidRPr="003C3E70">
        <w:rPr>
          <w:lang w:val="de-DE"/>
        </w:rPr>
        <w:t>Leeming</w:t>
      </w:r>
      <w:proofErr w:type="spellEnd"/>
      <w:r w:rsidRPr="003C3E70">
        <w:rPr>
          <w:lang w:val="de-DE"/>
        </w:rPr>
        <w:t xml:space="preserve"> DJ, Klein S, </w:t>
      </w:r>
      <w:proofErr w:type="spellStart"/>
      <w:r w:rsidRPr="003C3E70">
        <w:rPr>
          <w:lang w:val="de-DE"/>
        </w:rPr>
        <w:t>Granzow</w:t>
      </w:r>
      <w:proofErr w:type="spellEnd"/>
      <w:r w:rsidRPr="003C3E70">
        <w:rPr>
          <w:lang w:val="de-DE"/>
        </w:rPr>
        <w:t xml:space="preserve"> M, Nielsen MJ, </w:t>
      </w:r>
      <w:r w:rsidR="000C2567" w:rsidRPr="003C3E70">
        <w:rPr>
          <w:lang w:val="de-DE"/>
        </w:rPr>
        <w:t xml:space="preserve">Sauerbruch T, </w:t>
      </w:r>
      <w:r w:rsidR="003C3E70" w:rsidRPr="003C3E70">
        <w:rPr>
          <w:lang w:val="de-DE"/>
        </w:rPr>
        <w:t xml:space="preserve">et al. </w:t>
      </w:r>
      <w:r w:rsidRPr="00282F98">
        <w:t xml:space="preserve">Serum markers of the extracellular matrix remodeling reflect </w:t>
      </w:r>
      <w:proofErr w:type="spellStart"/>
      <w:r w:rsidRPr="00282F98">
        <w:t>antifibrotic</w:t>
      </w:r>
      <w:proofErr w:type="spellEnd"/>
      <w:r w:rsidRPr="00282F98">
        <w:t xml:space="preserve"> therapy in bile-duct ligated rats. Front Physiol</w:t>
      </w:r>
      <w:r w:rsidR="003C3E70">
        <w:t>.</w:t>
      </w:r>
      <w:r w:rsidRPr="00282F98">
        <w:t xml:space="preserve"> </w:t>
      </w:r>
      <w:r w:rsidR="000C2567" w:rsidRPr="00282F98">
        <w:t>2013</w:t>
      </w:r>
      <w:proofErr w:type="gramStart"/>
      <w:r w:rsidR="003C3E70">
        <w:t>;</w:t>
      </w:r>
      <w:r w:rsidR="000C2567">
        <w:t>4:</w:t>
      </w:r>
      <w:r w:rsidRPr="00282F98">
        <w:t>195</w:t>
      </w:r>
      <w:proofErr w:type="gramEnd"/>
      <w:r w:rsidR="003C3E70">
        <w:t>.</w:t>
      </w:r>
    </w:p>
    <w:p w14:paraId="330B81C0" w14:textId="77777777" w:rsidR="00E963DD" w:rsidRDefault="0018098E">
      <w:pPr>
        <w:pStyle w:val="NoSpacing"/>
        <w:numPr>
          <w:ilvl w:val="0"/>
          <w:numId w:val="6"/>
        </w:numPr>
      </w:pPr>
      <w:r w:rsidRPr="0018098E">
        <w:t xml:space="preserve">Wang Q, </w:t>
      </w:r>
      <w:proofErr w:type="spellStart"/>
      <w:r w:rsidRPr="0018098E">
        <w:t>Usinger</w:t>
      </w:r>
      <w:proofErr w:type="spellEnd"/>
      <w:r w:rsidRPr="0018098E">
        <w:t xml:space="preserve"> W, Nichols B, Gray J, </w:t>
      </w:r>
      <w:proofErr w:type="spellStart"/>
      <w:r w:rsidRPr="0018098E">
        <w:t>Xu</w:t>
      </w:r>
      <w:proofErr w:type="spellEnd"/>
      <w:r w:rsidRPr="0018098E">
        <w:t xml:space="preserve"> L, </w:t>
      </w:r>
      <w:r w:rsidR="000E426E" w:rsidRPr="000E426E">
        <w:t xml:space="preserve">Seeley TW, </w:t>
      </w:r>
      <w:r w:rsidR="003C3E70">
        <w:t xml:space="preserve">et al. </w:t>
      </w:r>
      <w:r w:rsidRPr="0018098E">
        <w:t xml:space="preserve">Cooperative interaction of CTGF and TGF-β in animal models of fibrotic disease. </w:t>
      </w:r>
      <w:proofErr w:type="spellStart"/>
      <w:r w:rsidRPr="0018098E">
        <w:t>Fibrogenesis</w:t>
      </w:r>
      <w:proofErr w:type="spellEnd"/>
      <w:r w:rsidRPr="0018098E">
        <w:t xml:space="preserve"> Tissue Repair</w:t>
      </w:r>
      <w:r w:rsidR="003C3E70">
        <w:t>.</w:t>
      </w:r>
      <w:r w:rsidRPr="0018098E">
        <w:t xml:space="preserve"> </w:t>
      </w:r>
      <w:r w:rsidR="000E426E" w:rsidRPr="0018098E">
        <w:t>2011</w:t>
      </w:r>
      <w:proofErr w:type="gramStart"/>
      <w:r w:rsidR="003C3E70">
        <w:t>;</w:t>
      </w:r>
      <w:r w:rsidR="000E426E">
        <w:t>4:</w:t>
      </w:r>
      <w:r w:rsidRPr="0018098E">
        <w:t>4</w:t>
      </w:r>
      <w:proofErr w:type="gramEnd"/>
      <w:r w:rsidR="003C3E70">
        <w:t>.</w:t>
      </w:r>
    </w:p>
    <w:p w14:paraId="5B7D6968" w14:textId="77777777" w:rsidR="00E963DD" w:rsidRDefault="0018098E">
      <w:pPr>
        <w:pStyle w:val="NoSpacing"/>
        <w:numPr>
          <w:ilvl w:val="0"/>
          <w:numId w:val="6"/>
        </w:numPr>
      </w:pPr>
      <w:proofErr w:type="spellStart"/>
      <w:r w:rsidRPr="0018098E">
        <w:t>Malizia</w:t>
      </w:r>
      <w:proofErr w:type="spellEnd"/>
      <w:r w:rsidRPr="0018098E">
        <w:t xml:space="preserve"> G, Brunt EM, Peters MG, Rizzo A, </w:t>
      </w:r>
      <w:proofErr w:type="spellStart"/>
      <w:r w:rsidRPr="0018098E">
        <w:t>Broekelmann</w:t>
      </w:r>
      <w:proofErr w:type="spellEnd"/>
      <w:r w:rsidRPr="0018098E">
        <w:t xml:space="preserve"> TJ, </w:t>
      </w:r>
      <w:r w:rsidR="000E426E" w:rsidRPr="000E426E">
        <w:t>McDonald JA</w:t>
      </w:r>
      <w:r w:rsidR="003C3E70">
        <w:t>.</w:t>
      </w:r>
      <w:r w:rsidR="000E426E" w:rsidRPr="000E426E">
        <w:t xml:space="preserve"> </w:t>
      </w:r>
      <w:r w:rsidRPr="0018098E">
        <w:t xml:space="preserve">Growth factor and </w:t>
      </w:r>
      <w:proofErr w:type="spellStart"/>
      <w:r w:rsidRPr="0018098E">
        <w:t>procollagen</w:t>
      </w:r>
      <w:proofErr w:type="spellEnd"/>
      <w:r w:rsidRPr="0018098E">
        <w:t xml:space="preserve"> type I gene expression in human liver disease. Gastroenterology</w:t>
      </w:r>
      <w:r w:rsidR="003C3E70">
        <w:t>.</w:t>
      </w:r>
      <w:r w:rsidRPr="0018098E">
        <w:t xml:space="preserve"> </w:t>
      </w:r>
      <w:r w:rsidR="003C3E70">
        <w:t>1995</w:t>
      </w:r>
      <w:proofErr w:type="gramStart"/>
      <w:r w:rsidR="003C3E70">
        <w:t>;108:145</w:t>
      </w:r>
      <w:proofErr w:type="gramEnd"/>
      <w:r w:rsidR="003C3E70">
        <w:t>-</w:t>
      </w:r>
      <w:r w:rsidRPr="0018098E">
        <w:t>56</w:t>
      </w:r>
      <w:r w:rsidR="003C3E70">
        <w:t>.</w:t>
      </w:r>
    </w:p>
    <w:p w14:paraId="75419FA2" w14:textId="77777777" w:rsidR="00E963DD" w:rsidRDefault="0018098E">
      <w:pPr>
        <w:pStyle w:val="NoSpacing"/>
        <w:numPr>
          <w:ilvl w:val="0"/>
          <w:numId w:val="6"/>
        </w:numPr>
      </w:pPr>
      <w:r w:rsidRPr="0018098E">
        <w:t xml:space="preserve">Yang L, </w:t>
      </w:r>
      <w:proofErr w:type="spellStart"/>
      <w:r w:rsidRPr="0018098E">
        <w:t>Inokuchi</w:t>
      </w:r>
      <w:proofErr w:type="spellEnd"/>
      <w:r w:rsidRPr="0018098E">
        <w:t xml:space="preserve"> S, </w:t>
      </w:r>
      <w:proofErr w:type="spellStart"/>
      <w:r w:rsidRPr="0018098E">
        <w:t>Roh</w:t>
      </w:r>
      <w:proofErr w:type="spellEnd"/>
      <w:r w:rsidRPr="0018098E">
        <w:t xml:space="preserve"> YS, Song J, </w:t>
      </w:r>
      <w:proofErr w:type="spellStart"/>
      <w:r w:rsidRPr="0018098E">
        <w:t>Loomba</w:t>
      </w:r>
      <w:proofErr w:type="spellEnd"/>
      <w:r w:rsidRPr="0018098E">
        <w:t xml:space="preserve"> R, </w:t>
      </w:r>
      <w:r w:rsidR="000E426E" w:rsidRPr="000E426E">
        <w:t xml:space="preserve">Park EJ, </w:t>
      </w:r>
      <w:r w:rsidR="003C3E70">
        <w:t>et al.</w:t>
      </w:r>
      <w:r w:rsidR="000E426E" w:rsidRPr="000E426E">
        <w:t xml:space="preserve"> </w:t>
      </w:r>
      <w:r w:rsidRPr="0018098E">
        <w:t>Transforming growth factor-β signaling in hepatocytes promotes hepatic fibrosis and carcinogenesis in mice with hepatocyte-specific deletion of TAK1. Gastroenterology</w:t>
      </w:r>
      <w:r w:rsidR="003C3E70">
        <w:t>.</w:t>
      </w:r>
      <w:r w:rsidRPr="0018098E">
        <w:t xml:space="preserve"> </w:t>
      </w:r>
      <w:r w:rsidR="003C3E70">
        <w:t>2013</w:t>
      </w:r>
      <w:proofErr w:type="gramStart"/>
      <w:r w:rsidR="003C3E70">
        <w:t>;144:1042</w:t>
      </w:r>
      <w:proofErr w:type="gramEnd"/>
      <w:r w:rsidR="003C3E70">
        <w:t>-</w:t>
      </w:r>
      <w:r w:rsidRPr="0018098E">
        <w:t>54</w:t>
      </w:r>
      <w:r w:rsidR="003C3E70">
        <w:t>.</w:t>
      </w:r>
    </w:p>
    <w:p w14:paraId="7195F66C" w14:textId="77777777" w:rsidR="00E963DD" w:rsidRDefault="0018098E">
      <w:pPr>
        <w:pStyle w:val="NoSpacing"/>
        <w:numPr>
          <w:ilvl w:val="0"/>
          <w:numId w:val="6"/>
        </w:numPr>
      </w:pPr>
      <w:proofErr w:type="spellStart"/>
      <w:r w:rsidRPr="0018098E">
        <w:t>Qian</w:t>
      </w:r>
      <w:proofErr w:type="spellEnd"/>
      <w:r w:rsidRPr="0018098E">
        <w:t xml:space="preserve"> J, </w:t>
      </w:r>
      <w:proofErr w:type="spellStart"/>
      <w:r w:rsidRPr="0018098E">
        <w:t>Niu</w:t>
      </w:r>
      <w:proofErr w:type="spellEnd"/>
      <w:r w:rsidRPr="0018098E">
        <w:t xml:space="preserve"> M, </w:t>
      </w:r>
      <w:proofErr w:type="spellStart"/>
      <w:r w:rsidRPr="0018098E">
        <w:t>Zhai</w:t>
      </w:r>
      <w:proofErr w:type="spellEnd"/>
      <w:r w:rsidRPr="0018098E">
        <w:t xml:space="preserve"> X, Zhou Q, Zhou Y</w:t>
      </w:r>
      <w:r w:rsidR="003C3E70">
        <w:t>.</w:t>
      </w:r>
      <w:r w:rsidRPr="0018098E">
        <w:t xml:space="preserve"> β-Catenin pathway is required for TGF-β1 inhibition of </w:t>
      </w:r>
      <w:proofErr w:type="spellStart"/>
      <w:r w:rsidRPr="0018098E">
        <w:t>PPARγ</w:t>
      </w:r>
      <w:proofErr w:type="spellEnd"/>
      <w:r w:rsidRPr="0018098E">
        <w:t xml:space="preserve"> expression in cultured hepatic stellate cells. </w:t>
      </w:r>
      <w:proofErr w:type="spellStart"/>
      <w:r w:rsidRPr="0018098E">
        <w:t>Pharmacol</w:t>
      </w:r>
      <w:proofErr w:type="spellEnd"/>
      <w:r w:rsidRPr="0018098E">
        <w:t xml:space="preserve"> Res</w:t>
      </w:r>
      <w:r w:rsidR="003C3E70">
        <w:t>.</w:t>
      </w:r>
      <w:r w:rsidRPr="0018098E">
        <w:t xml:space="preserve"> </w:t>
      </w:r>
      <w:r w:rsidR="000E426E" w:rsidRPr="0018098E">
        <w:t>2012</w:t>
      </w:r>
      <w:proofErr w:type="gramStart"/>
      <w:r w:rsidR="003C3E70">
        <w:t>;</w:t>
      </w:r>
      <w:r w:rsidR="000E426E">
        <w:t>66:</w:t>
      </w:r>
      <w:r w:rsidRPr="0018098E">
        <w:t>219</w:t>
      </w:r>
      <w:proofErr w:type="gramEnd"/>
      <w:r w:rsidRPr="0018098E">
        <w:t>-25</w:t>
      </w:r>
      <w:r w:rsidR="003C3E70">
        <w:t>.</w:t>
      </w:r>
    </w:p>
    <w:p w14:paraId="211B6EB8" w14:textId="77777777" w:rsidR="00E963DD" w:rsidRDefault="0018098E">
      <w:pPr>
        <w:pStyle w:val="NoSpacing"/>
        <w:numPr>
          <w:ilvl w:val="0"/>
          <w:numId w:val="6"/>
        </w:numPr>
      </w:pPr>
      <w:proofErr w:type="spellStart"/>
      <w:r w:rsidRPr="003C3E70">
        <w:rPr>
          <w:lang w:val="de-DE"/>
        </w:rPr>
        <w:t>Zeisberg</w:t>
      </w:r>
      <w:proofErr w:type="spellEnd"/>
      <w:r w:rsidRPr="003C3E70">
        <w:rPr>
          <w:lang w:val="de-DE"/>
        </w:rPr>
        <w:t xml:space="preserve"> M, Yang C, Martino M, Duncan MB, Rieder F, </w:t>
      </w:r>
      <w:proofErr w:type="spellStart"/>
      <w:r w:rsidR="000E426E" w:rsidRPr="003C3E70">
        <w:rPr>
          <w:lang w:val="de-DE"/>
        </w:rPr>
        <w:t>Tanjore</w:t>
      </w:r>
      <w:proofErr w:type="spellEnd"/>
      <w:r w:rsidR="000E426E" w:rsidRPr="003C3E70">
        <w:rPr>
          <w:lang w:val="de-DE"/>
        </w:rPr>
        <w:t xml:space="preserve"> H, </w:t>
      </w:r>
      <w:r w:rsidR="003C3E70" w:rsidRPr="003C3E70">
        <w:rPr>
          <w:lang w:val="de-DE"/>
        </w:rPr>
        <w:t>et al.</w:t>
      </w:r>
      <w:r w:rsidR="000E426E" w:rsidRPr="003C3E70">
        <w:rPr>
          <w:lang w:val="de-DE"/>
        </w:rPr>
        <w:t xml:space="preserve"> </w:t>
      </w:r>
      <w:r w:rsidRPr="0018098E">
        <w:t xml:space="preserve">Fibroblasts derive from hepatocytes in liver fibrosis via epithelial to </w:t>
      </w:r>
      <w:proofErr w:type="spellStart"/>
      <w:r w:rsidRPr="0018098E">
        <w:t>mesenchymal</w:t>
      </w:r>
      <w:proofErr w:type="spellEnd"/>
      <w:r w:rsidRPr="0018098E">
        <w:t xml:space="preserve"> transition. J </w:t>
      </w:r>
      <w:proofErr w:type="spellStart"/>
      <w:r w:rsidRPr="0018098E">
        <w:t>Biol</w:t>
      </w:r>
      <w:proofErr w:type="spellEnd"/>
      <w:r w:rsidRPr="0018098E">
        <w:t xml:space="preserve"> Chem</w:t>
      </w:r>
      <w:r w:rsidR="003C3E70">
        <w:t>.</w:t>
      </w:r>
      <w:r w:rsidRPr="0018098E">
        <w:t xml:space="preserve"> </w:t>
      </w:r>
      <w:r w:rsidR="000E426E" w:rsidRPr="0018098E">
        <w:t>2007</w:t>
      </w:r>
      <w:proofErr w:type="gramStart"/>
      <w:r w:rsidR="003C3E70">
        <w:t>;</w:t>
      </w:r>
      <w:r w:rsidRPr="0018098E">
        <w:t>282:23337</w:t>
      </w:r>
      <w:proofErr w:type="gramEnd"/>
      <w:r w:rsidRPr="0018098E">
        <w:t>-47</w:t>
      </w:r>
      <w:r w:rsidR="003C3E70">
        <w:t>.</w:t>
      </w:r>
    </w:p>
    <w:p w14:paraId="34734875" w14:textId="77777777" w:rsidR="00E963DD" w:rsidRDefault="0018098E">
      <w:pPr>
        <w:pStyle w:val="NoSpacing"/>
        <w:numPr>
          <w:ilvl w:val="0"/>
          <w:numId w:val="6"/>
        </w:numPr>
      </w:pPr>
      <w:r w:rsidRPr="0018098E">
        <w:t>Robertson H, Kirby JA, Yip WW, Jones DE, Burt AD</w:t>
      </w:r>
      <w:r w:rsidR="003C3E70">
        <w:t>.</w:t>
      </w:r>
      <w:r w:rsidRPr="0018098E">
        <w:t xml:space="preserve"> Biliary epithelial-</w:t>
      </w:r>
      <w:proofErr w:type="spellStart"/>
      <w:r w:rsidRPr="0018098E">
        <w:t>mesenchymal</w:t>
      </w:r>
      <w:proofErr w:type="spellEnd"/>
      <w:r w:rsidRPr="0018098E">
        <w:t xml:space="preserve"> transition in </w:t>
      </w:r>
      <w:proofErr w:type="spellStart"/>
      <w:r w:rsidRPr="0018098E">
        <w:t>posttransplantation</w:t>
      </w:r>
      <w:proofErr w:type="spellEnd"/>
      <w:r w:rsidRPr="0018098E">
        <w:t xml:space="preserve"> recurrence of primary biliary cirrhosis. </w:t>
      </w:r>
      <w:proofErr w:type="spellStart"/>
      <w:r w:rsidRPr="0018098E">
        <w:t>Hepatology</w:t>
      </w:r>
      <w:proofErr w:type="spellEnd"/>
      <w:r w:rsidR="003C3E70">
        <w:t>.</w:t>
      </w:r>
      <w:r w:rsidR="000E426E">
        <w:t xml:space="preserve"> </w:t>
      </w:r>
      <w:r w:rsidR="000E426E" w:rsidRPr="0018098E">
        <w:t>2007</w:t>
      </w:r>
      <w:proofErr w:type="gramStart"/>
      <w:r w:rsidR="003C3E70">
        <w:t>;</w:t>
      </w:r>
      <w:r w:rsidRPr="0018098E">
        <w:t>45:977</w:t>
      </w:r>
      <w:proofErr w:type="gramEnd"/>
      <w:r w:rsidRPr="0018098E">
        <w:t>-81</w:t>
      </w:r>
      <w:r w:rsidR="003C3E70">
        <w:t>.</w:t>
      </w:r>
    </w:p>
    <w:p w14:paraId="45AF9283" w14:textId="77777777" w:rsidR="00E963DD" w:rsidRDefault="0018098E">
      <w:pPr>
        <w:pStyle w:val="NoSpacing"/>
        <w:numPr>
          <w:ilvl w:val="0"/>
          <w:numId w:val="6"/>
        </w:numPr>
      </w:pPr>
      <w:r w:rsidRPr="003C3E70">
        <w:rPr>
          <w:lang w:val="de-DE"/>
        </w:rPr>
        <w:t xml:space="preserve">Österreicher CH, </w:t>
      </w:r>
      <w:proofErr w:type="spellStart"/>
      <w:r w:rsidRPr="003C3E70">
        <w:rPr>
          <w:lang w:val="de-DE"/>
        </w:rPr>
        <w:t>Penz</w:t>
      </w:r>
      <w:proofErr w:type="spellEnd"/>
      <w:r w:rsidRPr="003C3E70">
        <w:rPr>
          <w:lang w:val="de-DE"/>
        </w:rPr>
        <w:t xml:space="preserve">-Österreicher M, </w:t>
      </w:r>
      <w:proofErr w:type="spellStart"/>
      <w:r w:rsidRPr="003C3E70">
        <w:rPr>
          <w:lang w:val="de-DE"/>
        </w:rPr>
        <w:t>Grivennikov</w:t>
      </w:r>
      <w:proofErr w:type="spellEnd"/>
      <w:r w:rsidRPr="003C3E70">
        <w:rPr>
          <w:lang w:val="de-DE"/>
        </w:rPr>
        <w:t xml:space="preserve"> SI, </w:t>
      </w:r>
      <w:proofErr w:type="spellStart"/>
      <w:r w:rsidRPr="003C3E70">
        <w:rPr>
          <w:lang w:val="de-DE"/>
        </w:rPr>
        <w:t>Guma</w:t>
      </w:r>
      <w:proofErr w:type="spellEnd"/>
      <w:r w:rsidRPr="003C3E70">
        <w:rPr>
          <w:lang w:val="de-DE"/>
        </w:rPr>
        <w:t xml:space="preserve"> M, </w:t>
      </w:r>
      <w:proofErr w:type="spellStart"/>
      <w:r w:rsidRPr="003C3E70">
        <w:rPr>
          <w:lang w:val="de-DE"/>
        </w:rPr>
        <w:t>Koltsova</w:t>
      </w:r>
      <w:proofErr w:type="spellEnd"/>
      <w:r w:rsidRPr="003C3E70">
        <w:rPr>
          <w:lang w:val="de-DE"/>
        </w:rPr>
        <w:t xml:space="preserve"> EK, </w:t>
      </w:r>
      <w:proofErr w:type="spellStart"/>
      <w:r w:rsidR="000E426E" w:rsidRPr="003C3E70">
        <w:rPr>
          <w:lang w:val="de-DE"/>
        </w:rPr>
        <w:t>Datz</w:t>
      </w:r>
      <w:proofErr w:type="spellEnd"/>
      <w:r w:rsidR="000E426E" w:rsidRPr="003C3E70">
        <w:rPr>
          <w:lang w:val="de-DE"/>
        </w:rPr>
        <w:t xml:space="preserve"> C, </w:t>
      </w:r>
      <w:r w:rsidR="003C3E70" w:rsidRPr="003C3E70">
        <w:rPr>
          <w:lang w:val="de-DE"/>
        </w:rPr>
        <w:t>et al.</w:t>
      </w:r>
      <w:r w:rsidR="000E426E" w:rsidRPr="003C3E70">
        <w:rPr>
          <w:lang w:val="de-DE"/>
        </w:rPr>
        <w:t xml:space="preserve"> </w:t>
      </w:r>
      <w:r w:rsidRPr="0018098E">
        <w:t xml:space="preserve">Fibroblast-specific protein 1 identifies an inflammatory subpopulation of macrophages in the liver. </w:t>
      </w:r>
      <w:proofErr w:type="spellStart"/>
      <w:r w:rsidRPr="0018098E">
        <w:t>Proc</w:t>
      </w:r>
      <w:proofErr w:type="spellEnd"/>
      <w:r w:rsidRPr="0018098E">
        <w:t xml:space="preserve"> </w:t>
      </w:r>
      <w:proofErr w:type="spellStart"/>
      <w:r w:rsidRPr="0018098E">
        <w:t>Natl</w:t>
      </w:r>
      <w:proofErr w:type="spellEnd"/>
      <w:r w:rsidRPr="0018098E">
        <w:t xml:space="preserve"> </w:t>
      </w:r>
      <w:proofErr w:type="spellStart"/>
      <w:r w:rsidRPr="0018098E">
        <w:t>Acad</w:t>
      </w:r>
      <w:proofErr w:type="spellEnd"/>
      <w:r w:rsidRPr="0018098E">
        <w:t xml:space="preserve"> </w:t>
      </w:r>
      <w:proofErr w:type="spellStart"/>
      <w:r w:rsidRPr="0018098E">
        <w:t>Sci</w:t>
      </w:r>
      <w:proofErr w:type="spellEnd"/>
      <w:r w:rsidRPr="0018098E">
        <w:t xml:space="preserve"> U S A</w:t>
      </w:r>
      <w:r w:rsidR="003C3E70">
        <w:t>.</w:t>
      </w:r>
      <w:r w:rsidRPr="0018098E">
        <w:t xml:space="preserve"> </w:t>
      </w:r>
      <w:r w:rsidR="000E426E" w:rsidRPr="0018098E">
        <w:t>2011</w:t>
      </w:r>
      <w:proofErr w:type="gramStart"/>
      <w:r w:rsidR="003C3E70">
        <w:t>;</w:t>
      </w:r>
      <w:r w:rsidR="000E426E">
        <w:t>108:</w:t>
      </w:r>
      <w:r w:rsidRPr="0018098E">
        <w:t>308</w:t>
      </w:r>
      <w:proofErr w:type="gramEnd"/>
      <w:r w:rsidRPr="0018098E">
        <w:t>-13</w:t>
      </w:r>
      <w:r w:rsidR="003C3E70">
        <w:t>.</w:t>
      </w:r>
    </w:p>
    <w:p w14:paraId="7B94758A" w14:textId="77777777" w:rsidR="00E963DD" w:rsidRDefault="0018098E">
      <w:pPr>
        <w:pStyle w:val="NoSpacing"/>
        <w:numPr>
          <w:ilvl w:val="0"/>
          <w:numId w:val="6"/>
        </w:numPr>
      </w:pPr>
      <w:proofErr w:type="spellStart"/>
      <w:r w:rsidRPr="0018098E">
        <w:t>Baclig</w:t>
      </w:r>
      <w:proofErr w:type="spellEnd"/>
      <w:r w:rsidRPr="0018098E">
        <w:t xml:space="preserve"> MO, Alvarez MR, </w:t>
      </w:r>
      <w:proofErr w:type="spellStart"/>
      <w:r w:rsidRPr="0018098E">
        <w:t>Lozada</w:t>
      </w:r>
      <w:proofErr w:type="spellEnd"/>
      <w:r w:rsidRPr="0018098E">
        <w:t xml:space="preserve"> XM, </w:t>
      </w:r>
      <w:proofErr w:type="spellStart"/>
      <w:r w:rsidRPr="0018098E">
        <w:t>Mapua</w:t>
      </w:r>
      <w:proofErr w:type="spellEnd"/>
      <w:r w:rsidRPr="0018098E">
        <w:t xml:space="preserve"> CA, Lozano-</w:t>
      </w:r>
      <w:proofErr w:type="spellStart"/>
      <w:r w:rsidRPr="0018098E">
        <w:t>Kühne</w:t>
      </w:r>
      <w:proofErr w:type="spellEnd"/>
      <w:r w:rsidRPr="0018098E">
        <w:t xml:space="preserve"> JP, </w:t>
      </w:r>
      <w:proofErr w:type="spellStart"/>
      <w:r w:rsidR="000E426E" w:rsidRPr="000E426E">
        <w:t>Dimamay</w:t>
      </w:r>
      <w:proofErr w:type="spellEnd"/>
      <w:r w:rsidR="000E426E" w:rsidRPr="000E426E">
        <w:t xml:space="preserve"> MP, </w:t>
      </w:r>
      <w:r w:rsidR="003C3E70">
        <w:t xml:space="preserve">et al. </w:t>
      </w:r>
      <w:r w:rsidRPr="0018098E">
        <w:t>Association of glutathione S-</w:t>
      </w:r>
      <w:proofErr w:type="spellStart"/>
      <w:r w:rsidRPr="0018098E">
        <w:t>transferase</w:t>
      </w:r>
      <w:proofErr w:type="spellEnd"/>
      <w:r w:rsidRPr="0018098E">
        <w:t xml:space="preserve"> T1 and M1 genotypes with chronic liver diseases among Filipinos. </w:t>
      </w:r>
      <w:proofErr w:type="spellStart"/>
      <w:r w:rsidRPr="0018098E">
        <w:t>Int</w:t>
      </w:r>
      <w:proofErr w:type="spellEnd"/>
      <w:r w:rsidRPr="0018098E">
        <w:t xml:space="preserve"> J </w:t>
      </w:r>
      <w:proofErr w:type="spellStart"/>
      <w:r w:rsidRPr="0018098E">
        <w:t>Mol</w:t>
      </w:r>
      <w:proofErr w:type="spellEnd"/>
      <w:r w:rsidRPr="0018098E">
        <w:t xml:space="preserve"> </w:t>
      </w:r>
      <w:proofErr w:type="spellStart"/>
      <w:r w:rsidRPr="0018098E">
        <w:t>Epidemiol</w:t>
      </w:r>
      <w:proofErr w:type="spellEnd"/>
      <w:r w:rsidRPr="0018098E">
        <w:t xml:space="preserve"> Genet</w:t>
      </w:r>
      <w:r w:rsidR="003C3E70">
        <w:t>.</w:t>
      </w:r>
      <w:r w:rsidRPr="0018098E">
        <w:t xml:space="preserve"> </w:t>
      </w:r>
      <w:r w:rsidR="000E426E" w:rsidRPr="0018098E">
        <w:t>2012</w:t>
      </w:r>
      <w:proofErr w:type="gramStart"/>
      <w:r w:rsidR="003C3E70">
        <w:t>;</w:t>
      </w:r>
      <w:r w:rsidR="000E426E">
        <w:t>3:</w:t>
      </w:r>
      <w:r w:rsidRPr="0018098E">
        <w:t>153</w:t>
      </w:r>
      <w:proofErr w:type="gramEnd"/>
      <w:r w:rsidRPr="0018098E">
        <w:t>-9</w:t>
      </w:r>
      <w:r w:rsidR="003C3E70">
        <w:t>.</w:t>
      </w:r>
    </w:p>
    <w:p w14:paraId="096E3A0E" w14:textId="77777777" w:rsidR="00E963DD" w:rsidRDefault="0018098E">
      <w:pPr>
        <w:pStyle w:val="NoSpacing"/>
        <w:numPr>
          <w:ilvl w:val="0"/>
          <w:numId w:val="6"/>
        </w:numPr>
      </w:pPr>
      <w:proofErr w:type="spellStart"/>
      <w:r w:rsidRPr="0018098E">
        <w:lastRenderedPageBreak/>
        <w:t>Znoyko</w:t>
      </w:r>
      <w:proofErr w:type="spellEnd"/>
      <w:r w:rsidRPr="0018098E">
        <w:t xml:space="preserve"> I, </w:t>
      </w:r>
      <w:proofErr w:type="spellStart"/>
      <w:r w:rsidRPr="0018098E">
        <w:t>Sohara</w:t>
      </w:r>
      <w:proofErr w:type="spellEnd"/>
      <w:r w:rsidRPr="0018098E">
        <w:t xml:space="preserve"> N, Spicer SS, </w:t>
      </w:r>
      <w:proofErr w:type="spellStart"/>
      <w:r w:rsidRPr="0018098E">
        <w:t>Trojanowska</w:t>
      </w:r>
      <w:proofErr w:type="spellEnd"/>
      <w:r w:rsidRPr="0018098E">
        <w:t xml:space="preserve"> M, Reuben A</w:t>
      </w:r>
      <w:r w:rsidR="003C3E70">
        <w:t>.</w:t>
      </w:r>
      <w:r w:rsidRPr="0018098E">
        <w:t xml:space="preserve"> Expression of </w:t>
      </w:r>
      <w:proofErr w:type="spellStart"/>
      <w:r w:rsidRPr="0018098E">
        <w:t>oncostatin</w:t>
      </w:r>
      <w:proofErr w:type="spellEnd"/>
      <w:r w:rsidRPr="0018098E">
        <w:t xml:space="preserve"> M and its receptors in normal and cirrhotic human liver. J </w:t>
      </w:r>
      <w:proofErr w:type="spellStart"/>
      <w:r w:rsidRPr="0018098E">
        <w:t>Hepatol</w:t>
      </w:r>
      <w:proofErr w:type="spellEnd"/>
      <w:r w:rsidR="003C3E70">
        <w:t>.</w:t>
      </w:r>
      <w:r w:rsidRPr="0018098E">
        <w:t xml:space="preserve"> </w:t>
      </w:r>
      <w:r w:rsidR="000E426E">
        <w:t>2005</w:t>
      </w:r>
      <w:proofErr w:type="gramStart"/>
      <w:r w:rsidR="003C3E70">
        <w:t>;</w:t>
      </w:r>
      <w:r w:rsidR="000E426E">
        <w:t>43:</w:t>
      </w:r>
      <w:r w:rsidRPr="0018098E">
        <w:t>893</w:t>
      </w:r>
      <w:proofErr w:type="gramEnd"/>
      <w:r w:rsidRPr="0018098E">
        <w:t>-900</w:t>
      </w:r>
      <w:r w:rsidR="003C3E70">
        <w:t>.</w:t>
      </w:r>
    </w:p>
    <w:p w14:paraId="64B5D592" w14:textId="77777777" w:rsidR="00E963DD" w:rsidRDefault="0018098E">
      <w:pPr>
        <w:pStyle w:val="NoSpacing"/>
        <w:numPr>
          <w:ilvl w:val="0"/>
          <w:numId w:val="6"/>
        </w:numPr>
      </w:pPr>
      <w:r>
        <w:t xml:space="preserve">Liang H, Block TM, Wang M, </w:t>
      </w:r>
      <w:proofErr w:type="spellStart"/>
      <w:r>
        <w:t>Nefsky</w:t>
      </w:r>
      <w:proofErr w:type="spellEnd"/>
      <w:r>
        <w:t xml:space="preserve"> B,</w:t>
      </w:r>
      <w:r w:rsidR="006116CA" w:rsidRPr="005A493F">
        <w:t xml:space="preserve"> L</w:t>
      </w:r>
      <w:r>
        <w:t>ong R</w:t>
      </w:r>
      <w:r w:rsidR="006116CA" w:rsidRPr="005A493F">
        <w:t xml:space="preserve">, </w:t>
      </w:r>
      <w:proofErr w:type="spellStart"/>
      <w:r w:rsidR="000E426E" w:rsidRPr="000E426E">
        <w:t>Hafner</w:t>
      </w:r>
      <w:proofErr w:type="spellEnd"/>
      <w:r w:rsidR="000E426E" w:rsidRPr="000E426E">
        <w:t xml:space="preserve"> J, </w:t>
      </w:r>
      <w:r w:rsidR="003C3E70">
        <w:t>et al.</w:t>
      </w:r>
      <w:r w:rsidR="000E426E" w:rsidRPr="000E426E">
        <w:t xml:space="preserve"> </w:t>
      </w:r>
      <w:r w:rsidR="006116CA" w:rsidRPr="005A493F">
        <w:t xml:space="preserve">Interleukin-6 and </w:t>
      </w:r>
      <w:proofErr w:type="spellStart"/>
      <w:r w:rsidR="006116CA" w:rsidRPr="005A493F">
        <w:t>oncostatin</w:t>
      </w:r>
      <w:proofErr w:type="spellEnd"/>
      <w:r w:rsidR="006116CA" w:rsidRPr="005A493F">
        <w:t xml:space="preserve"> M are elevated in liver disease in conjunction with candidate hepatocellular carcinoma biomarker GP73. Cancer </w:t>
      </w:r>
      <w:proofErr w:type="spellStart"/>
      <w:r w:rsidR="006116CA" w:rsidRPr="005A493F">
        <w:t>Biomark</w:t>
      </w:r>
      <w:proofErr w:type="spellEnd"/>
      <w:r w:rsidR="003C3E70">
        <w:t>.</w:t>
      </w:r>
      <w:r w:rsidR="006116CA" w:rsidRPr="005A493F">
        <w:t xml:space="preserve"> </w:t>
      </w:r>
      <w:r w:rsidR="000E426E" w:rsidRPr="005A493F">
        <w:t>2012</w:t>
      </w:r>
      <w:proofErr w:type="gramStart"/>
      <w:r w:rsidR="003C3E70">
        <w:t>;</w:t>
      </w:r>
      <w:r w:rsidR="000E426E">
        <w:t>11:</w:t>
      </w:r>
      <w:r w:rsidR="006116CA" w:rsidRPr="005A493F">
        <w:t>161</w:t>
      </w:r>
      <w:proofErr w:type="gramEnd"/>
      <w:r w:rsidR="006116CA" w:rsidRPr="005A493F">
        <w:t>-71</w:t>
      </w:r>
      <w:r w:rsidR="003C3E70">
        <w:t>.</w:t>
      </w:r>
    </w:p>
    <w:p w14:paraId="2ECF1B81" w14:textId="77777777" w:rsidR="00E963DD" w:rsidRDefault="0018098E">
      <w:pPr>
        <w:pStyle w:val="NoSpacing"/>
        <w:numPr>
          <w:ilvl w:val="0"/>
          <w:numId w:val="6"/>
        </w:numPr>
      </w:pPr>
      <w:proofErr w:type="spellStart"/>
      <w:r w:rsidRPr="003C3E70">
        <w:rPr>
          <w:lang w:val="de-DE"/>
        </w:rPr>
        <w:t>Barashi</w:t>
      </w:r>
      <w:proofErr w:type="spellEnd"/>
      <w:r w:rsidRPr="003C3E70">
        <w:rPr>
          <w:lang w:val="de-DE"/>
        </w:rPr>
        <w:t xml:space="preserve"> N, </w:t>
      </w:r>
      <w:proofErr w:type="spellStart"/>
      <w:r w:rsidRPr="003C3E70">
        <w:rPr>
          <w:lang w:val="de-DE"/>
        </w:rPr>
        <w:t>Weiss</w:t>
      </w:r>
      <w:proofErr w:type="spellEnd"/>
      <w:r w:rsidRPr="003C3E70">
        <w:rPr>
          <w:lang w:val="de-DE"/>
        </w:rPr>
        <w:t xml:space="preserve"> ID, Wald O, Wald H, Beider K, </w:t>
      </w:r>
      <w:r w:rsidR="000E426E" w:rsidRPr="003C3E70">
        <w:rPr>
          <w:lang w:val="de-DE"/>
        </w:rPr>
        <w:t xml:space="preserve">Abraham M, </w:t>
      </w:r>
      <w:r w:rsidR="003C3E70" w:rsidRPr="003C3E70">
        <w:rPr>
          <w:lang w:val="de-DE"/>
        </w:rPr>
        <w:t>et al.</w:t>
      </w:r>
      <w:r w:rsidR="003C3E70">
        <w:rPr>
          <w:lang w:val="de-DE"/>
        </w:rPr>
        <w:t xml:space="preserve"> </w:t>
      </w:r>
      <w:r w:rsidRPr="0018098E">
        <w:t xml:space="preserve">Inflammation-induced hepatocellular carcinoma is dependent on CCR5 in mice. </w:t>
      </w:r>
      <w:proofErr w:type="spellStart"/>
      <w:r w:rsidRPr="0018098E">
        <w:t>Hepatology</w:t>
      </w:r>
      <w:proofErr w:type="spellEnd"/>
      <w:r w:rsidR="003C3E70">
        <w:t>.</w:t>
      </w:r>
      <w:r w:rsidRPr="0018098E">
        <w:t xml:space="preserve"> </w:t>
      </w:r>
      <w:r w:rsidR="000E426E">
        <w:t>2013</w:t>
      </w:r>
      <w:proofErr w:type="gramStart"/>
      <w:r w:rsidR="003C3E70">
        <w:t>;</w:t>
      </w:r>
      <w:r w:rsidR="000E426E">
        <w:t>58:</w:t>
      </w:r>
      <w:r w:rsidRPr="0018098E">
        <w:t>1021</w:t>
      </w:r>
      <w:proofErr w:type="gramEnd"/>
      <w:r w:rsidRPr="0018098E">
        <w:t>-30</w:t>
      </w:r>
      <w:r w:rsidR="003C3E70">
        <w:t>.</w:t>
      </w:r>
    </w:p>
    <w:p w14:paraId="5A5EF90E" w14:textId="77777777" w:rsidR="00E963DD" w:rsidRDefault="0018098E">
      <w:pPr>
        <w:pStyle w:val="NoSpacing"/>
        <w:numPr>
          <w:ilvl w:val="0"/>
          <w:numId w:val="6"/>
        </w:numPr>
      </w:pPr>
      <w:r w:rsidRPr="0018098E">
        <w:t xml:space="preserve">Seki E, De </w:t>
      </w:r>
      <w:proofErr w:type="spellStart"/>
      <w:r w:rsidRPr="0018098E">
        <w:t>Minicis</w:t>
      </w:r>
      <w:proofErr w:type="spellEnd"/>
      <w:r w:rsidRPr="0018098E">
        <w:t xml:space="preserve"> S, </w:t>
      </w:r>
      <w:proofErr w:type="spellStart"/>
      <w:r w:rsidRPr="0018098E">
        <w:t>Gwak</w:t>
      </w:r>
      <w:proofErr w:type="spellEnd"/>
      <w:r w:rsidRPr="0018098E">
        <w:t xml:space="preserve"> GY, </w:t>
      </w:r>
      <w:proofErr w:type="spellStart"/>
      <w:r w:rsidRPr="0018098E">
        <w:t>Kluwe</w:t>
      </w:r>
      <w:proofErr w:type="spellEnd"/>
      <w:r w:rsidRPr="0018098E">
        <w:t xml:space="preserve"> J, </w:t>
      </w:r>
      <w:proofErr w:type="spellStart"/>
      <w:r w:rsidRPr="0018098E">
        <w:t>Inokuchi</w:t>
      </w:r>
      <w:proofErr w:type="spellEnd"/>
      <w:r w:rsidRPr="0018098E">
        <w:t xml:space="preserve"> S, </w:t>
      </w:r>
      <w:proofErr w:type="spellStart"/>
      <w:r w:rsidR="000E426E" w:rsidRPr="000E426E">
        <w:t>Bursill</w:t>
      </w:r>
      <w:proofErr w:type="spellEnd"/>
      <w:r w:rsidR="000E426E" w:rsidRPr="000E426E">
        <w:t xml:space="preserve"> CA, </w:t>
      </w:r>
      <w:r w:rsidR="003C3E70">
        <w:t>et al.</w:t>
      </w:r>
      <w:r w:rsidR="000E426E" w:rsidRPr="000E426E">
        <w:t xml:space="preserve"> </w:t>
      </w:r>
      <w:r w:rsidRPr="0018098E">
        <w:t xml:space="preserve">CCR1 and CCR5 promote hepatic fibrosis in mice. J </w:t>
      </w:r>
      <w:proofErr w:type="spellStart"/>
      <w:r w:rsidRPr="0018098E">
        <w:t>Clin</w:t>
      </w:r>
      <w:proofErr w:type="spellEnd"/>
      <w:r w:rsidRPr="0018098E">
        <w:t xml:space="preserve"> Invest</w:t>
      </w:r>
      <w:r w:rsidR="003C3E70">
        <w:t>.</w:t>
      </w:r>
      <w:r w:rsidR="000E426E">
        <w:t xml:space="preserve"> 2009</w:t>
      </w:r>
      <w:proofErr w:type="gramStart"/>
      <w:r w:rsidR="003C3E70">
        <w:t>;</w:t>
      </w:r>
      <w:r w:rsidRPr="0018098E">
        <w:t>119:1858</w:t>
      </w:r>
      <w:proofErr w:type="gramEnd"/>
      <w:r w:rsidRPr="0018098E">
        <w:t>-70</w:t>
      </w:r>
      <w:r w:rsidR="003C3E70">
        <w:t>.</w:t>
      </w:r>
    </w:p>
    <w:p w14:paraId="08857C16" w14:textId="77777777" w:rsidR="00E963DD" w:rsidRDefault="0018098E">
      <w:pPr>
        <w:pStyle w:val="NoSpacing"/>
        <w:numPr>
          <w:ilvl w:val="0"/>
          <w:numId w:val="6"/>
        </w:numPr>
      </w:pPr>
      <w:proofErr w:type="spellStart"/>
      <w:r w:rsidRPr="0018098E">
        <w:t>Sudo</w:t>
      </w:r>
      <w:proofErr w:type="spellEnd"/>
      <w:r w:rsidRPr="0018098E">
        <w:t xml:space="preserve"> K, Yamada Y, </w:t>
      </w:r>
      <w:proofErr w:type="spellStart"/>
      <w:r w:rsidRPr="0018098E">
        <w:t>Moriwaki</w:t>
      </w:r>
      <w:proofErr w:type="spellEnd"/>
      <w:r w:rsidRPr="0018098E">
        <w:t xml:space="preserve"> H, Saito K, </w:t>
      </w:r>
      <w:proofErr w:type="spellStart"/>
      <w:r w:rsidRPr="0018098E">
        <w:t>Seishima</w:t>
      </w:r>
      <w:proofErr w:type="spellEnd"/>
      <w:r w:rsidRPr="0018098E">
        <w:t xml:space="preserve"> M</w:t>
      </w:r>
      <w:r w:rsidR="003C3E70">
        <w:t>.</w:t>
      </w:r>
      <w:r w:rsidRPr="0018098E">
        <w:t xml:space="preserve"> Lack of tumor necrosis factor receptor type 1 inhibits liver fibrosis induced by carbon tetrachloride in mice. Cytokine</w:t>
      </w:r>
      <w:r w:rsidR="003C3E70">
        <w:t>.</w:t>
      </w:r>
      <w:r w:rsidRPr="0018098E">
        <w:t xml:space="preserve"> </w:t>
      </w:r>
      <w:r w:rsidR="00A667EA" w:rsidRPr="0018098E">
        <w:t>2005</w:t>
      </w:r>
      <w:proofErr w:type="gramStart"/>
      <w:r w:rsidR="003C3E70">
        <w:t>;29:236</w:t>
      </w:r>
      <w:proofErr w:type="gramEnd"/>
      <w:r w:rsidR="003C3E70">
        <w:t>-</w:t>
      </w:r>
      <w:r w:rsidRPr="0018098E">
        <w:t>44</w:t>
      </w:r>
      <w:r w:rsidR="003C3E70">
        <w:t>.</w:t>
      </w:r>
    </w:p>
    <w:p w14:paraId="03F5FDFC" w14:textId="77777777" w:rsidR="00E963DD" w:rsidRDefault="0018098E">
      <w:pPr>
        <w:pStyle w:val="NoSpacing"/>
        <w:numPr>
          <w:ilvl w:val="0"/>
          <w:numId w:val="6"/>
        </w:numPr>
      </w:pPr>
      <w:r w:rsidRPr="003C3E70">
        <w:rPr>
          <w:lang w:val="de-DE"/>
        </w:rPr>
        <w:t xml:space="preserve">Zimmermann HW, Seidler S, </w:t>
      </w:r>
      <w:proofErr w:type="spellStart"/>
      <w:r w:rsidRPr="003C3E70">
        <w:rPr>
          <w:lang w:val="de-DE"/>
        </w:rPr>
        <w:t>Gassler</w:t>
      </w:r>
      <w:proofErr w:type="spellEnd"/>
      <w:r w:rsidRPr="003C3E70">
        <w:rPr>
          <w:lang w:val="de-DE"/>
        </w:rPr>
        <w:t xml:space="preserve"> N, </w:t>
      </w:r>
      <w:proofErr w:type="spellStart"/>
      <w:r w:rsidRPr="003C3E70">
        <w:rPr>
          <w:lang w:val="de-DE"/>
        </w:rPr>
        <w:t>Nattermann</w:t>
      </w:r>
      <w:proofErr w:type="spellEnd"/>
      <w:r w:rsidRPr="003C3E70">
        <w:rPr>
          <w:lang w:val="de-DE"/>
        </w:rPr>
        <w:t xml:space="preserve"> J, </w:t>
      </w:r>
      <w:proofErr w:type="spellStart"/>
      <w:r w:rsidRPr="003C3E70">
        <w:rPr>
          <w:lang w:val="de-DE"/>
        </w:rPr>
        <w:t>Luedde</w:t>
      </w:r>
      <w:proofErr w:type="spellEnd"/>
      <w:r w:rsidRPr="003C3E70">
        <w:rPr>
          <w:lang w:val="de-DE"/>
        </w:rPr>
        <w:t xml:space="preserve"> T, </w:t>
      </w:r>
      <w:r w:rsidR="003852E3" w:rsidRPr="003C3E70">
        <w:rPr>
          <w:lang w:val="de-DE"/>
        </w:rPr>
        <w:t xml:space="preserve">Trautwein C, </w:t>
      </w:r>
      <w:r w:rsidR="003C3E70" w:rsidRPr="003C3E70">
        <w:rPr>
          <w:lang w:val="de-DE"/>
        </w:rPr>
        <w:t>et al.</w:t>
      </w:r>
      <w:r w:rsidR="003852E3" w:rsidRPr="003C3E70">
        <w:rPr>
          <w:lang w:val="de-DE"/>
        </w:rPr>
        <w:t xml:space="preserve"> </w:t>
      </w:r>
      <w:r w:rsidRPr="00BA2D47">
        <w:t xml:space="preserve">Interleukin-8 is activated in patients with chronic liver diseases and associated with hepatic macrophage accumulation in human liver fibrosis. </w:t>
      </w:r>
      <w:proofErr w:type="spellStart"/>
      <w:r w:rsidRPr="00BA2D47">
        <w:t>PLoS</w:t>
      </w:r>
      <w:proofErr w:type="spellEnd"/>
      <w:r w:rsidRPr="00BA2D47">
        <w:t xml:space="preserve"> One</w:t>
      </w:r>
      <w:r w:rsidR="003C3E70">
        <w:t>.</w:t>
      </w:r>
      <w:r w:rsidRPr="00BA2D47">
        <w:t xml:space="preserve"> </w:t>
      </w:r>
      <w:r w:rsidR="003C3E70">
        <w:t>2011</w:t>
      </w:r>
      <w:proofErr w:type="gramStart"/>
      <w:r w:rsidR="003C3E70">
        <w:t>;</w:t>
      </w:r>
      <w:r w:rsidR="003852E3">
        <w:t>6:</w:t>
      </w:r>
      <w:r w:rsidRPr="00BA2D47">
        <w:t>e21381</w:t>
      </w:r>
      <w:proofErr w:type="gramEnd"/>
      <w:r w:rsidR="003C3E70">
        <w:t>.</w:t>
      </w:r>
    </w:p>
    <w:p w14:paraId="0F1D638C" w14:textId="77777777" w:rsidR="00E963DD" w:rsidRDefault="0018098E">
      <w:pPr>
        <w:pStyle w:val="NoSpacing"/>
        <w:numPr>
          <w:ilvl w:val="0"/>
          <w:numId w:val="6"/>
        </w:numPr>
      </w:pPr>
      <w:proofErr w:type="spellStart"/>
      <w:r w:rsidRPr="0018098E">
        <w:t>Smalling</w:t>
      </w:r>
      <w:proofErr w:type="spellEnd"/>
      <w:r w:rsidRPr="0018098E">
        <w:t xml:space="preserve"> RL, </w:t>
      </w:r>
      <w:proofErr w:type="spellStart"/>
      <w:r w:rsidRPr="0018098E">
        <w:t>Delker</w:t>
      </w:r>
      <w:proofErr w:type="spellEnd"/>
      <w:r w:rsidRPr="0018098E">
        <w:t xml:space="preserve"> DA, Zhang Y, Nieto N, McGuiness MS, </w:t>
      </w:r>
      <w:r w:rsidR="003852E3" w:rsidRPr="003852E3">
        <w:t xml:space="preserve">Liu S, </w:t>
      </w:r>
      <w:r w:rsidR="003C3E70">
        <w:t>et al.</w:t>
      </w:r>
      <w:r w:rsidR="003852E3" w:rsidRPr="003852E3">
        <w:t xml:space="preserve"> </w:t>
      </w:r>
      <w:r w:rsidRPr="0018098E">
        <w:t xml:space="preserve">Genome-wide </w:t>
      </w:r>
      <w:proofErr w:type="spellStart"/>
      <w:r w:rsidRPr="0018098E">
        <w:t>transcriptome</w:t>
      </w:r>
      <w:proofErr w:type="spellEnd"/>
      <w:r w:rsidRPr="0018098E">
        <w:t xml:space="preserve"> analysis identifies novel gene signatures implicated in human chronic liver disease. Am J </w:t>
      </w:r>
      <w:proofErr w:type="spellStart"/>
      <w:r w:rsidRPr="0018098E">
        <w:t>Physiol</w:t>
      </w:r>
      <w:proofErr w:type="spellEnd"/>
      <w:r w:rsidRPr="0018098E">
        <w:t xml:space="preserve"> </w:t>
      </w:r>
      <w:proofErr w:type="spellStart"/>
      <w:r w:rsidRPr="0018098E">
        <w:t>Gastrointest</w:t>
      </w:r>
      <w:proofErr w:type="spellEnd"/>
      <w:r w:rsidRPr="0018098E">
        <w:t xml:space="preserve"> Liver Physiol</w:t>
      </w:r>
      <w:r w:rsidR="003C3E70">
        <w:t>.</w:t>
      </w:r>
      <w:r w:rsidRPr="0018098E">
        <w:t xml:space="preserve"> </w:t>
      </w:r>
      <w:r w:rsidR="003852E3" w:rsidRPr="0018098E">
        <w:t>2013</w:t>
      </w:r>
      <w:proofErr w:type="gramStart"/>
      <w:r w:rsidR="003C3E70">
        <w:t>;</w:t>
      </w:r>
      <w:r w:rsidR="003852E3">
        <w:t>305:</w:t>
      </w:r>
      <w:r w:rsidRPr="0018098E">
        <w:t>G364</w:t>
      </w:r>
      <w:proofErr w:type="gramEnd"/>
      <w:r w:rsidRPr="0018098E">
        <w:t>-74</w:t>
      </w:r>
      <w:r w:rsidR="003C3E70">
        <w:t>.</w:t>
      </w:r>
    </w:p>
    <w:p w14:paraId="7580B1C5" w14:textId="77777777" w:rsidR="00E963DD" w:rsidRDefault="0018098E">
      <w:pPr>
        <w:pStyle w:val="NoSpacing"/>
        <w:numPr>
          <w:ilvl w:val="0"/>
          <w:numId w:val="6"/>
        </w:numPr>
      </w:pPr>
      <w:r w:rsidRPr="0018098E">
        <w:t xml:space="preserve">Zhang Y, </w:t>
      </w:r>
      <w:proofErr w:type="spellStart"/>
      <w:r w:rsidRPr="0018098E">
        <w:t>Xu</w:t>
      </w:r>
      <w:proofErr w:type="spellEnd"/>
      <w:r w:rsidRPr="0018098E">
        <w:t xml:space="preserve"> N, </w:t>
      </w:r>
      <w:proofErr w:type="spellStart"/>
      <w:r w:rsidRPr="0018098E">
        <w:t>Xu</w:t>
      </w:r>
      <w:proofErr w:type="spellEnd"/>
      <w:r w:rsidRPr="0018098E">
        <w:t xml:space="preserve"> J, Kong B, </w:t>
      </w:r>
      <w:proofErr w:type="spellStart"/>
      <w:r w:rsidRPr="0018098E">
        <w:t>Copple</w:t>
      </w:r>
      <w:proofErr w:type="spellEnd"/>
      <w:r w:rsidRPr="0018098E">
        <w:t xml:space="preserve"> B, </w:t>
      </w:r>
      <w:proofErr w:type="spellStart"/>
      <w:r w:rsidR="003852E3">
        <w:t>Guo</w:t>
      </w:r>
      <w:proofErr w:type="spellEnd"/>
      <w:r w:rsidR="003852E3">
        <w:t xml:space="preserve"> GL, </w:t>
      </w:r>
      <w:r w:rsidR="003C3E70">
        <w:t>et al.</w:t>
      </w:r>
      <w:r w:rsidR="003852E3" w:rsidRPr="003852E3">
        <w:t xml:space="preserve"> </w:t>
      </w:r>
      <w:r w:rsidRPr="0018098E">
        <w:t xml:space="preserve">E2F1 is a novel </w:t>
      </w:r>
      <w:proofErr w:type="spellStart"/>
      <w:r w:rsidRPr="0018098E">
        <w:t>fibrogenic</w:t>
      </w:r>
      <w:proofErr w:type="spellEnd"/>
      <w:r w:rsidRPr="0018098E">
        <w:t xml:space="preserve"> gene that regulates </w:t>
      </w:r>
      <w:proofErr w:type="spellStart"/>
      <w:r w:rsidRPr="0018098E">
        <w:t>cholestatic</w:t>
      </w:r>
      <w:proofErr w:type="spellEnd"/>
      <w:r w:rsidRPr="0018098E">
        <w:t xml:space="preserve"> liver fibrosis through the Egr-1/SHP/EID1 network. </w:t>
      </w:r>
      <w:proofErr w:type="spellStart"/>
      <w:r w:rsidRPr="0018098E">
        <w:t>Hepatology</w:t>
      </w:r>
      <w:proofErr w:type="spellEnd"/>
      <w:r w:rsidR="003C3E70">
        <w:t>.</w:t>
      </w:r>
      <w:r w:rsidRPr="0018098E">
        <w:t xml:space="preserve"> </w:t>
      </w:r>
      <w:r w:rsidR="003852E3">
        <w:t>2014</w:t>
      </w:r>
      <w:proofErr w:type="gramStart"/>
      <w:r w:rsidR="003C3E70">
        <w:t>;</w:t>
      </w:r>
      <w:r w:rsidR="003852E3">
        <w:t>60:</w:t>
      </w:r>
      <w:r w:rsidRPr="0018098E">
        <w:t>919</w:t>
      </w:r>
      <w:proofErr w:type="gramEnd"/>
      <w:r w:rsidRPr="0018098E">
        <w:t>-30</w:t>
      </w:r>
      <w:r w:rsidR="003C3E70">
        <w:t>.</w:t>
      </w:r>
    </w:p>
    <w:p w14:paraId="6530D072" w14:textId="77777777" w:rsidR="00E963DD" w:rsidRDefault="00521CC0">
      <w:pPr>
        <w:pStyle w:val="NoSpacing"/>
        <w:numPr>
          <w:ilvl w:val="0"/>
          <w:numId w:val="6"/>
        </w:numPr>
      </w:pPr>
      <w:r w:rsidRPr="00521CC0">
        <w:t xml:space="preserve">Horvath E, </w:t>
      </w:r>
      <w:proofErr w:type="spellStart"/>
      <w:r w:rsidRPr="00521CC0">
        <w:t>Lakatos</w:t>
      </w:r>
      <w:proofErr w:type="spellEnd"/>
      <w:r w:rsidRPr="00521CC0">
        <w:t xml:space="preserve"> P, </w:t>
      </w:r>
      <w:proofErr w:type="spellStart"/>
      <w:r w:rsidRPr="00521CC0">
        <w:t>Balla</w:t>
      </w:r>
      <w:proofErr w:type="spellEnd"/>
      <w:r w:rsidRPr="00521CC0">
        <w:t xml:space="preserve"> B, </w:t>
      </w:r>
      <w:proofErr w:type="spellStart"/>
      <w:r w:rsidRPr="00521CC0">
        <w:t>Kósa</w:t>
      </w:r>
      <w:proofErr w:type="spellEnd"/>
      <w:r w:rsidRPr="00521CC0">
        <w:t xml:space="preserve"> JP, </w:t>
      </w:r>
      <w:proofErr w:type="spellStart"/>
      <w:r w:rsidRPr="00521CC0">
        <w:t>Tóbiás</w:t>
      </w:r>
      <w:proofErr w:type="spellEnd"/>
      <w:r w:rsidRPr="00521CC0">
        <w:t xml:space="preserve"> B, </w:t>
      </w:r>
      <w:proofErr w:type="spellStart"/>
      <w:r w:rsidR="00F56F59" w:rsidRPr="00F56F59">
        <w:t>Jozilan</w:t>
      </w:r>
      <w:proofErr w:type="spellEnd"/>
      <w:r w:rsidR="00F56F59" w:rsidRPr="00F56F59">
        <w:t xml:space="preserve"> H, </w:t>
      </w:r>
      <w:r w:rsidR="003C3E70">
        <w:t xml:space="preserve">et al. </w:t>
      </w:r>
      <w:r w:rsidRPr="00521CC0">
        <w:t>Marked increase of CYP24A1 mRNA level in hepatocellular carcinoma cell lines following vitamin D administration. Anticancer Res</w:t>
      </w:r>
      <w:r w:rsidR="003C3E70">
        <w:t>.</w:t>
      </w:r>
      <w:r w:rsidRPr="00521CC0">
        <w:t xml:space="preserve"> </w:t>
      </w:r>
      <w:r w:rsidR="00F56F59" w:rsidRPr="00521CC0">
        <w:t>2012</w:t>
      </w:r>
      <w:proofErr w:type="gramStart"/>
      <w:r w:rsidR="003C3E70">
        <w:t>;</w:t>
      </w:r>
      <w:r w:rsidRPr="00521CC0">
        <w:t>32:4791</w:t>
      </w:r>
      <w:proofErr w:type="gramEnd"/>
      <w:r w:rsidRPr="00521CC0">
        <w:t>-6</w:t>
      </w:r>
      <w:r w:rsidR="003C3E70">
        <w:t>.</w:t>
      </w:r>
    </w:p>
    <w:p w14:paraId="1CB98540" w14:textId="77777777" w:rsidR="00E963DD" w:rsidRDefault="00521CC0">
      <w:pPr>
        <w:pStyle w:val="NoSpacing"/>
        <w:numPr>
          <w:ilvl w:val="0"/>
          <w:numId w:val="6"/>
        </w:numPr>
      </w:pPr>
      <w:proofErr w:type="spellStart"/>
      <w:r w:rsidRPr="00521CC0">
        <w:t>Fosang</w:t>
      </w:r>
      <w:proofErr w:type="spellEnd"/>
      <w:r w:rsidRPr="00521CC0">
        <w:t xml:space="preserve"> AJ, </w:t>
      </w:r>
      <w:proofErr w:type="spellStart"/>
      <w:r w:rsidRPr="00521CC0">
        <w:t>Neame</w:t>
      </w:r>
      <w:proofErr w:type="spellEnd"/>
      <w:r w:rsidRPr="00521CC0">
        <w:t xml:space="preserve"> PJ, </w:t>
      </w:r>
      <w:proofErr w:type="spellStart"/>
      <w:r w:rsidRPr="00521CC0">
        <w:t>Hardingham</w:t>
      </w:r>
      <w:proofErr w:type="spellEnd"/>
      <w:r w:rsidRPr="00521CC0">
        <w:t xml:space="preserve"> TE, Murphy G, Hamilton JA</w:t>
      </w:r>
      <w:r w:rsidR="003C3E70">
        <w:t>.</w:t>
      </w:r>
      <w:r w:rsidRPr="00521CC0">
        <w:t xml:space="preserve"> Cleavage of cartilage proteoglycan between G1 and G2 domains by </w:t>
      </w:r>
      <w:proofErr w:type="spellStart"/>
      <w:r w:rsidRPr="00521CC0">
        <w:t>stromelysins</w:t>
      </w:r>
      <w:proofErr w:type="spellEnd"/>
      <w:r w:rsidRPr="00521CC0">
        <w:t xml:space="preserve">. J </w:t>
      </w:r>
      <w:proofErr w:type="spellStart"/>
      <w:r w:rsidRPr="00521CC0">
        <w:t>Biol</w:t>
      </w:r>
      <w:proofErr w:type="spellEnd"/>
      <w:r w:rsidRPr="00521CC0">
        <w:t xml:space="preserve"> Chem</w:t>
      </w:r>
      <w:r w:rsidR="00704B26">
        <w:t>.</w:t>
      </w:r>
      <w:r w:rsidRPr="00521CC0">
        <w:t xml:space="preserve"> </w:t>
      </w:r>
      <w:r w:rsidR="00F56F59" w:rsidRPr="00521CC0">
        <w:t>1991</w:t>
      </w:r>
      <w:proofErr w:type="gramStart"/>
      <w:r w:rsidR="00704B26">
        <w:t>;</w:t>
      </w:r>
      <w:r w:rsidR="00F56F59">
        <w:t>266:</w:t>
      </w:r>
      <w:r w:rsidRPr="00521CC0">
        <w:t>15579</w:t>
      </w:r>
      <w:proofErr w:type="gramEnd"/>
      <w:r w:rsidRPr="00521CC0">
        <w:t>-82</w:t>
      </w:r>
      <w:r w:rsidR="00704B26">
        <w:t>.</w:t>
      </w:r>
    </w:p>
    <w:p w14:paraId="1439A7F1" w14:textId="77777777" w:rsidR="00E963DD" w:rsidRDefault="00521CC0">
      <w:pPr>
        <w:pStyle w:val="NoSpacing"/>
        <w:numPr>
          <w:ilvl w:val="0"/>
          <w:numId w:val="6"/>
        </w:numPr>
        <w:rPr>
          <w:szCs w:val="20"/>
        </w:rPr>
      </w:pPr>
      <w:r w:rsidRPr="00521CC0">
        <w:rPr>
          <w:szCs w:val="20"/>
        </w:rPr>
        <w:t>Garcia-</w:t>
      </w:r>
      <w:proofErr w:type="spellStart"/>
      <w:r w:rsidRPr="00521CC0">
        <w:rPr>
          <w:szCs w:val="20"/>
        </w:rPr>
        <w:t>Irigoyen</w:t>
      </w:r>
      <w:proofErr w:type="spellEnd"/>
      <w:r w:rsidRPr="00521CC0">
        <w:rPr>
          <w:szCs w:val="20"/>
        </w:rPr>
        <w:t xml:space="preserve"> O, </w:t>
      </w:r>
      <w:proofErr w:type="spellStart"/>
      <w:r w:rsidRPr="00521CC0">
        <w:rPr>
          <w:szCs w:val="20"/>
        </w:rPr>
        <w:t>Carotti</w:t>
      </w:r>
      <w:proofErr w:type="spellEnd"/>
      <w:r w:rsidRPr="00521CC0">
        <w:rPr>
          <w:szCs w:val="20"/>
        </w:rPr>
        <w:t xml:space="preserve"> S, </w:t>
      </w:r>
      <w:proofErr w:type="spellStart"/>
      <w:r w:rsidRPr="00521CC0">
        <w:rPr>
          <w:szCs w:val="20"/>
        </w:rPr>
        <w:t>Latasa</w:t>
      </w:r>
      <w:proofErr w:type="spellEnd"/>
      <w:r w:rsidRPr="00521CC0">
        <w:rPr>
          <w:szCs w:val="20"/>
        </w:rPr>
        <w:t xml:space="preserve"> MU, </w:t>
      </w:r>
      <w:proofErr w:type="spellStart"/>
      <w:r w:rsidRPr="00521CC0">
        <w:rPr>
          <w:szCs w:val="20"/>
        </w:rPr>
        <w:t>Uriarte</w:t>
      </w:r>
      <w:proofErr w:type="spellEnd"/>
      <w:r w:rsidRPr="00521CC0">
        <w:rPr>
          <w:szCs w:val="20"/>
        </w:rPr>
        <w:t xml:space="preserve"> I, </w:t>
      </w:r>
      <w:proofErr w:type="spellStart"/>
      <w:r w:rsidRPr="00521CC0">
        <w:rPr>
          <w:szCs w:val="20"/>
        </w:rPr>
        <w:t>Fernández-Barrena</w:t>
      </w:r>
      <w:proofErr w:type="spellEnd"/>
      <w:r w:rsidRPr="00521CC0">
        <w:rPr>
          <w:szCs w:val="20"/>
        </w:rPr>
        <w:t xml:space="preserve"> MG, </w:t>
      </w:r>
      <w:proofErr w:type="spellStart"/>
      <w:r w:rsidR="00F56F59">
        <w:t>Elizalde</w:t>
      </w:r>
      <w:proofErr w:type="spellEnd"/>
      <w:r w:rsidR="00F56F59">
        <w:t xml:space="preserve"> M, </w:t>
      </w:r>
      <w:r w:rsidR="00704B26">
        <w:t xml:space="preserve">et al. </w:t>
      </w:r>
      <w:r w:rsidRPr="00521CC0">
        <w:rPr>
          <w:szCs w:val="20"/>
        </w:rPr>
        <w:t>Matrix metalloproteinase-10 expression is induced during hepatic injury and plays a fundamental role in liver tissue repair. Liver Int</w:t>
      </w:r>
      <w:r w:rsidR="00704B26">
        <w:rPr>
          <w:szCs w:val="20"/>
        </w:rPr>
        <w:t>.</w:t>
      </w:r>
      <w:r w:rsidRPr="00521CC0">
        <w:rPr>
          <w:szCs w:val="20"/>
        </w:rPr>
        <w:t xml:space="preserve"> </w:t>
      </w:r>
      <w:r w:rsidR="00F56F59" w:rsidRPr="00521CC0">
        <w:rPr>
          <w:szCs w:val="20"/>
        </w:rPr>
        <w:t>2014</w:t>
      </w:r>
      <w:proofErr w:type="gramStart"/>
      <w:r w:rsidR="00704B26">
        <w:rPr>
          <w:szCs w:val="20"/>
        </w:rPr>
        <w:t>;</w:t>
      </w:r>
      <w:r w:rsidRPr="00521CC0">
        <w:rPr>
          <w:szCs w:val="20"/>
        </w:rPr>
        <w:t>34:e257</w:t>
      </w:r>
      <w:proofErr w:type="gramEnd"/>
      <w:r w:rsidRPr="00521CC0">
        <w:rPr>
          <w:szCs w:val="20"/>
        </w:rPr>
        <w:t>-70</w:t>
      </w:r>
      <w:r w:rsidR="00704B26">
        <w:rPr>
          <w:szCs w:val="20"/>
        </w:rPr>
        <w:t>.</w:t>
      </w:r>
    </w:p>
    <w:p w14:paraId="02EC8B2B" w14:textId="77777777" w:rsidR="00E963DD" w:rsidRDefault="00521CC0">
      <w:pPr>
        <w:pStyle w:val="NoSpacing"/>
        <w:numPr>
          <w:ilvl w:val="0"/>
          <w:numId w:val="6"/>
        </w:numPr>
      </w:pPr>
      <w:proofErr w:type="spellStart"/>
      <w:r w:rsidRPr="00704B26">
        <w:rPr>
          <w:lang w:val="de-DE"/>
        </w:rPr>
        <w:lastRenderedPageBreak/>
        <w:t>Krampert</w:t>
      </w:r>
      <w:proofErr w:type="spellEnd"/>
      <w:r w:rsidRPr="00704B26">
        <w:rPr>
          <w:lang w:val="de-DE"/>
        </w:rPr>
        <w:t xml:space="preserve"> M, Bloch W, Sasaki T, </w:t>
      </w:r>
      <w:proofErr w:type="spellStart"/>
      <w:r w:rsidRPr="00704B26">
        <w:rPr>
          <w:lang w:val="de-DE"/>
        </w:rPr>
        <w:t>Bugnon</w:t>
      </w:r>
      <w:proofErr w:type="spellEnd"/>
      <w:r w:rsidRPr="00704B26">
        <w:rPr>
          <w:lang w:val="de-DE"/>
        </w:rPr>
        <w:t xml:space="preserve"> P, </w:t>
      </w:r>
      <w:proofErr w:type="spellStart"/>
      <w:r w:rsidRPr="00704B26">
        <w:rPr>
          <w:lang w:val="de-DE"/>
        </w:rPr>
        <w:t>Rülicke</w:t>
      </w:r>
      <w:proofErr w:type="spellEnd"/>
      <w:r w:rsidRPr="00704B26">
        <w:rPr>
          <w:lang w:val="de-DE"/>
        </w:rPr>
        <w:t xml:space="preserve"> T, </w:t>
      </w:r>
      <w:r w:rsidR="00F56F59" w:rsidRPr="00704B26">
        <w:rPr>
          <w:lang w:val="de-DE"/>
        </w:rPr>
        <w:t xml:space="preserve">Wolf E, </w:t>
      </w:r>
      <w:r w:rsidR="00704B26" w:rsidRPr="00704B26">
        <w:rPr>
          <w:lang w:val="de-DE"/>
        </w:rPr>
        <w:t>et al.</w:t>
      </w:r>
      <w:r w:rsidR="00F56F59" w:rsidRPr="00704B26">
        <w:rPr>
          <w:lang w:val="de-DE"/>
        </w:rPr>
        <w:t xml:space="preserve"> </w:t>
      </w:r>
      <w:r w:rsidRPr="00521CC0">
        <w:t xml:space="preserve">Activities of the matrix metalloproteinase stromelysin-2 (MMP-10) in matrix degradation and keratinocyte organization in wounded skin. </w:t>
      </w:r>
      <w:proofErr w:type="spellStart"/>
      <w:r w:rsidRPr="00521CC0">
        <w:t>Mol</w:t>
      </w:r>
      <w:proofErr w:type="spellEnd"/>
      <w:r w:rsidRPr="00521CC0">
        <w:t xml:space="preserve"> </w:t>
      </w:r>
      <w:proofErr w:type="spellStart"/>
      <w:r w:rsidRPr="00521CC0">
        <w:t>Biol</w:t>
      </w:r>
      <w:proofErr w:type="spellEnd"/>
      <w:r w:rsidRPr="00521CC0">
        <w:t xml:space="preserve"> Cell</w:t>
      </w:r>
      <w:r w:rsidR="00704B26">
        <w:t>.</w:t>
      </w:r>
      <w:r w:rsidRPr="00521CC0">
        <w:t xml:space="preserve"> </w:t>
      </w:r>
      <w:r w:rsidR="00F56F59">
        <w:t>2004</w:t>
      </w:r>
      <w:proofErr w:type="gramStart"/>
      <w:r w:rsidR="00704B26">
        <w:t>;</w:t>
      </w:r>
      <w:r w:rsidRPr="00521CC0">
        <w:t>15:5242</w:t>
      </w:r>
      <w:proofErr w:type="gramEnd"/>
      <w:r w:rsidRPr="00521CC0">
        <w:t>-54</w:t>
      </w:r>
      <w:r w:rsidR="00704B26">
        <w:t>.</w:t>
      </w:r>
    </w:p>
    <w:p w14:paraId="47A39017" w14:textId="77777777" w:rsidR="00E963DD" w:rsidRDefault="00521CC0">
      <w:pPr>
        <w:pStyle w:val="NoSpacing"/>
        <w:numPr>
          <w:ilvl w:val="0"/>
          <w:numId w:val="6"/>
        </w:numPr>
      </w:pPr>
      <w:proofErr w:type="spellStart"/>
      <w:r w:rsidRPr="00521CC0">
        <w:t>LaFramboise</w:t>
      </w:r>
      <w:proofErr w:type="spellEnd"/>
      <w:r w:rsidRPr="00521CC0">
        <w:t xml:space="preserve"> WA, </w:t>
      </w:r>
      <w:proofErr w:type="spellStart"/>
      <w:r w:rsidRPr="00521CC0">
        <w:t>Bombach</w:t>
      </w:r>
      <w:proofErr w:type="spellEnd"/>
      <w:r w:rsidRPr="00521CC0">
        <w:t xml:space="preserve"> KL, </w:t>
      </w:r>
      <w:proofErr w:type="spellStart"/>
      <w:r w:rsidRPr="00521CC0">
        <w:t>Pogozelski</w:t>
      </w:r>
      <w:proofErr w:type="spellEnd"/>
      <w:r w:rsidRPr="00521CC0">
        <w:t xml:space="preserve"> AR, Cullen RF, </w:t>
      </w:r>
      <w:proofErr w:type="spellStart"/>
      <w:r w:rsidRPr="00521CC0">
        <w:t>Muha</w:t>
      </w:r>
      <w:proofErr w:type="spellEnd"/>
      <w:r w:rsidRPr="00521CC0">
        <w:t xml:space="preserve"> N, </w:t>
      </w:r>
      <w:r w:rsidR="00F56F59">
        <w:t>Lyons-</w:t>
      </w:r>
      <w:proofErr w:type="spellStart"/>
      <w:r w:rsidR="00F56F59">
        <w:t>Weiler</w:t>
      </w:r>
      <w:proofErr w:type="spellEnd"/>
      <w:r w:rsidR="00F56F59">
        <w:t xml:space="preserve"> J, </w:t>
      </w:r>
      <w:r w:rsidR="00704B26">
        <w:t>et al.</w:t>
      </w:r>
      <w:r w:rsidR="00F56F59" w:rsidRPr="00521CC0">
        <w:t xml:space="preserve"> </w:t>
      </w:r>
      <w:r w:rsidRPr="00521CC0">
        <w:t xml:space="preserve">Hepatic gene expression response to acute indomethacin exposure. </w:t>
      </w:r>
      <w:proofErr w:type="spellStart"/>
      <w:r w:rsidRPr="00521CC0">
        <w:t>Mol</w:t>
      </w:r>
      <w:proofErr w:type="spellEnd"/>
      <w:r w:rsidRPr="00521CC0">
        <w:t xml:space="preserve"> </w:t>
      </w:r>
      <w:proofErr w:type="spellStart"/>
      <w:r w:rsidRPr="00521CC0">
        <w:t>Diagn</w:t>
      </w:r>
      <w:proofErr w:type="spellEnd"/>
      <w:r w:rsidRPr="00521CC0">
        <w:t xml:space="preserve"> </w:t>
      </w:r>
      <w:proofErr w:type="spellStart"/>
      <w:r w:rsidRPr="00521CC0">
        <w:t>Ther</w:t>
      </w:r>
      <w:proofErr w:type="spellEnd"/>
      <w:r w:rsidR="00704B26">
        <w:t>.</w:t>
      </w:r>
      <w:r w:rsidRPr="00521CC0">
        <w:t xml:space="preserve"> </w:t>
      </w:r>
      <w:r w:rsidR="00F56F59">
        <w:t>2006</w:t>
      </w:r>
      <w:proofErr w:type="gramStart"/>
      <w:r w:rsidR="00704B26">
        <w:t>;</w:t>
      </w:r>
      <w:r w:rsidR="00F56F59">
        <w:t>10:</w:t>
      </w:r>
      <w:r w:rsidR="00704B26">
        <w:t>187</w:t>
      </w:r>
      <w:proofErr w:type="gramEnd"/>
      <w:r w:rsidR="00704B26">
        <w:t>-</w:t>
      </w:r>
      <w:r w:rsidRPr="00521CC0">
        <w:t>96</w:t>
      </w:r>
      <w:r w:rsidR="00704B26">
        <w:t>.</w:t>
      </w:r>
    </w:p>
    <w:p w14:paraId="68DBA749" w14:textId="77777777" w:rsidR="00E963DD" w:rsidRDefault="00521CC0">
      <w:pPr>
        <w:pStyle w:val="NoSpacing"/>
        <w:numPr>
          <w:ilvl w:val="0"/>
          <w:numId w:val="6"/>
        </w:numPr>
      </w:pPr>
      <w:r w:rsidRPr="00521CC0">
        <w:t xml:space="preserve">Fukushima S, </w:t>
      </w:r>
      <w:proofErr w:type="spellStart"/>
      <w:r w:rsidRPr="00521CC0">
        <w:t>Okuno</w:t>
      </w:r>
      <w:proofErr w:type="spellEnd"/>
      <w:r w:rsidRPr="00521CC0">
        <w:t xml:space="preserve"> H, </w:t>
      </w:r>
      <w:proofErr w:type="spellStart"/>
      <w:r w:rsidRPr="00521CC0">
        <w:t>Shibatani</w:t>
      </w:r>
      <w:proofErr w:type="spellEnd"/>
      <w:r w:rsidRPr="00521CC0">
        <w:t xml:space="preserve"> N, </w:t>
      </w:r>
      <w:proofErr w:type="spellStart"/>
      <w:r w:rsidRPr="00521CC0">
        <w:t>Nakahashi</w:t>
      </w:r>
      <w:proofErr w:type="spellEnd"/>
      <w:r w:rsidRPr="00521CC0">
        <w:t xml:space="preserve"> Y, Seki T, </w:t>
      </w:r>
      <w:r w:rsidR="00F56F59" w:rsidRPr="00F56F59">
        <w:t>Okazaki K</w:t>
      </w:r>
      <w:r w:rsidR="00704B26">
        <w:t>.</w:t>
      </w:r>
      <w:r w:rsidR="00F56F59" w:rsidRPr="00F56F59">
        <w:t xml:space="preserve"> </w:t>
      </w:r>
      <w:r w:rsidRPr="00521CC0">
        <w:t xml:space="preserve">Effect of biliary obstruction and internal biliary drainage on hepatic cytochrome P450 </w:t>
      </w:r>
      <w:proofErr w:type="spellStart"/>
      <w:r w:rsidRPr="00521CC0">
        <w:t>isozymes</w:t>
      </w:r>
      <w:proofErr w:type="spellEnd"/>
      <w:r w:rsidRPr="00521CC0">
        <w:t xml:space="preserve"> in rats. World J </w:t>
      </w:r>
      <w:proofErr w:type="spellStart"/>
      <w:r w:rsidRPr="00521CC0">
        <w:t>Gastroenterol</w:t>
      </w:r>
      <w:proofErr w:type="spellEnd"/>
      <w:r w:rsidR="00704B26">
        <w:t>.</w:t>
      </w:r>
      <w:r w:rsidRPr="00521CC0">
        <w:t xml:space="preserve"> </w:t>
      </w:r>
      <w:r w:rsidR="00704B26">
        <w:t>2008</w:t>
      </w:r>
      <w:proofErr w:type="gramStart"/>
      <w:r w:rsidR="00704B26">
        <w:t>;</w:t>
      </w:r>
      <w:r w:rsidR="00F56F59">
        <w:t>14:</w:t>
      </w:r>
      <w:r w:rsidRPr="00521CC0">
        <w:t>2556</w:t>
      </w:r>
      <w:proofErr w:type="gramEnd"/>
      <w:r w:rsidRPr="00521CC0">
        <w:t>-60</w:t>
      </w:r>
      <w:r w:rsidR="00704B26">
        <w:t>.</w:t>
      </w:r>
    </w:p>
    <w:p w14:paraId="4DAD7FB3" w14:textId="77777777" w:rsidR="00E963DD" w:rsidRDefault="00521CC0">
      <w:pPr>
        <w:pStyle w:val="NoSpacing"/>
        <w:numPr>
          <w:ilvl w:val="0"/>
          <w:numId w:val="6"/>
        </w:numPr>
      </w:pPr>
      <w:proofErr w:type="spellStart"/>
      <w:r w:rsidRPr="00521CC0">
        <w:t>Trombetta-Esilva</w:t>
      </w:r>
      <w:proofErr w:type="spellEnd"/>
      <w:r w:rsidRPr="00521CC0">
        <w:t xml:space="preserve"> J, Bradshaw AD</w:t>
      </w:r>
      <w:r w:rsidR="00704B26">
        <w:t>.</w:t>
      </w:r>
      <w:r w:rsidRPr="00521CC0">
        <w:t xml:space="preserve"> The function of SPARC as a mediator of fibrosis. Open </w:t>
      </w:r>
      <w:proofErr w:type="spellStart"/>
      <w:r w:rsidRPr="00521CC0">
        <w:t>Rheumatol</w:t>
      </w:r>
      <w:proofErr w:type="spellEnd"/>
      <w:r w:rsidRPr="00521CC0">
        <w:t xml:space="preserve"> J</w:t>
      </w:r>
      <w:r w:rsidR="00704B26">
        <w:t>.</w:t>
      </w:r>
      <w:r w:rsidRPr="00521CC0">
        <w:t xml:space="preserve"> </w:t>
      </w:r>
      <w:r w:rsidR="00704B26">
        <w:t>2012</w:t>
      </w:r>
      <w:proofErr w:type="gramStart"/>
      <w:r w:rsidR="00704B26">
        <w:t>;</w:t>
      </w:r>
      <w:r w:rsidR="00F56F59">
        <w:t>6:</w:t>
      </w:r>
      <w:r w:rsidRPr="00521CC0">
        <w:t>146</w:t>
      </w:r>
      <w:proofErr w:type="gramEnd"/>
      <w:r w:rsidRPr="00521CC0">
        <w:t>-155</w:t>
      </w:r>
      <w:r w:rsidR="00704B26">
        <w:t>.</w:t>
      </w:r>
    </w:p>
    <w:p w14:paraId="1408CA40" w14:textId="77777777" w:rsidR="00E963DD" w:rsidRDefault="00521CC0">
      <w:pPr>
        <w:pStyle w:val="NoSpacing"/>
        <w:numPr>
          <w:ilvl w:val="0"/>
          <w:numId w:val="6"/>
        </w:numPr>
      </w:pPr>
      <w:r w:rsidRPr="00521CC0">
        <w:t xml:space="preserve">Hayashi N, </w:t>
      </w:r>
      <w:proofErr w:type="spellStart"/>
      <w:r w:rsidRPr="00521CC0">
        <w:t>Kakimuma</w:t>
      </w:r>
      <w:proofErr w:type="spellEnd"/>
      <w:r w:rsidRPr="00521CC0">
        <w:t xml:space="preserve"> T, Soma Y, </w:t>
      </w:r>
      <w:proofErr w:type="spellStart"/>
      <w:r w:rsidRPr="00521CC0">
        <w:t>Grotendorst</w:t>
      </w:r>
      <w:proofErr w:type="spellEnd"/>
      <w:r w:rsidRPr="00521CC0">
        <w:t xml:space="preserve"> GR, Tamaki K, </w:t>
      </w:r>
      <w:r w:rsidR="00F56F59" w:rsidRPr="00F56F59">
        <w:t xml:space="preserve">Harada M, </w:t>
      </w:r>
      <w:r w:rsidR="00704B26">
        <w:t>et al.</w:t>
      </w:r>
      <w:r w:rsidR="00F56F59" w:rsidRPr="00F56F59">
        <w:t xml:space="preserve"> </w:t>
      </w:r>
      <w:r w:rsidRPr="00521CC0">
        <w:t xml:space="preserve">Connective tissue growth factor is directly related to liver fibrosis. </w:t>
      </w:r>
      <w:proofErr w:type="spellStart"/>
      <w:r w:rsidRPr="00521CC0">
        <w:t>Hepatogastroenterology</w:t>
      </w:r>
      <w:proofErr w:type="spellEnd"/>
      <w:r w:rsidR="00704B26">
        <w:t>.</w:t>
      </w:r>
      <w:r w:rsidRPr="00521CC0">
        <w:t xml:space="preserve"> </w:t>
      </w:r>
      <w:r w:rsidR="00704B26">
        <w:t>2002</w:t>
      </w:r>
      <w:proofErr w:type="gramStart"/>
      <w:r w:rsidR="00704B26">
        <w:t>;</w:t>
      </w:r>
      <w:r w:rsidR="00F56F59">
        <w:t>49:</w:t>
      </w:r>
      <w:r w:rsidRPr="00521CC0">
        <w:t>133</w:t>
      </w:r>
      <w:proofErr w:type="gramEnd"/>
      <w:r w:rsidRPr="00521CC0">
        <w:t>-5</w:t>
      </w:r>
      <w:r w:rsidR="00704B26">
        <w:t>.</w:t>
      </w:r>
    </w:p>
    <w:p w14:paraId="3043B305" w14:textId="77777777" w:rsidR="00E963DD" w:rsidRDefault="00521CC0">
      <w:pPr>
        <w:pStyle w:val="NoSpacing"/>
        <w:numPr>
          <w:ilvl w:val="0"/>
          <w:numId w:val="6"/>
        </w:numPr>
      </w:pPr>
      <w:r w:rsidRPr="00704B26">
        <w:rPr>
          <w:lang w:val="de-DE"/>
        </w:rPr>
        <w:t xml:space="preserve">Colak Y, Senates E, </w:t>
      </w:r>
      <w:proofErr w:type="spellStart"/>
      <w:r w:rsidRPr="00704B26">
        <w:rPr>
          <w:lang w:val="de-DE"/>
        </w:rPr>
        <w:t>Coskunpinar</w:t>
      </w:r>
      <w:proofErr w:type="spellEnd"/>
      <w:r w:rsidRPr="00704B26">
        <w:rPr>
          <w:lang w:val="de-DE"/>
        </w:rPr>
        <w:t xml:space="preserve"> E, </w:t>
      </w:r>
      <w:proofErr w:type="spellStart"/>
      <w:r w:rsidRPr="00704B26">
        <w:rPr>
          <w:lang w:val="de-DE"/>
        </w:rPr>
        <w:t>Oltulu</w:t>
      </w:r>
      <w:proofErr w:type="spellEnd"/>
      <w:r w:rsidRPr="00704B26">
        <w:rPr>
          <w:lang w:val="de-DE"/>
        </w:rPr>
        <w:t xml:space="preserve"> YM, </w:t>
      </w:r>
      <w:proofErr w:type="spellStart"/>
      <w:r w:rsidRPr="00704B26">
        <w:rPr>
          <w:lang w:val="de-DE"/>
        </w:rPr>
        <w:t>Zemheri</w:t>
      </w:r>
      <w:proofErr w:type="spellEnd"/>
      <w:r w:rsidRPr="00704B26">
        <w:rPr>
          <w:lang w:val="de-DE"/>
        </w:rPr>
        <w:t xml:space="preserve"> E, </w:t>
      </w:r>
      <w:proofErr w:type="spellStart"/>
      <w:r w:rsidR="00F56F59" w:rsidRPr="00704B26">
        <w:rPr>
          <w:lang w:val="de-DE"/>
        </w:rPr>
        <w:t>Ozturk</w:t>
      </w:r>
      <w:proofErr w:type="spellEnd"/>
      <w:r w:rsidR="00F56F59" w:rsidRPr="00704B26">
        <w:rPr>
          <w:lang w:val="de-DE"/>
        </w:rPr>
        <w:t xml:space="preserve"> O, </w:t>
      </w:r>
      <w:r w:rsidR="00704B26" w:rsidRPr="00704B26">
        <w:rPr>
          <w:lang w:val="de-DE"/>
        </w:rPr>
        <w:t>et al.</w:t>
      </w:r>
      <w:r w:rsidR="00F56F59" w:rsidRPr="00704B26">
        <w:rPr>
          <w:lang w:val="de-DE"/>
        </w:rPr>
        <w:t xml:space="preserve"> </w:t>
      </w:r>
      <w:r w:rsidRPr="00521CC0">
        <w:t>Concentrations of connective tissue growth factor in patients with nonalcoholic fatty liver disease: association with liver fibrosis. Dis Markers</w:t>
      </w:r>
      <w:r w:rsidR="00704B26">
        <w:t>.</w:t>
      </w:r>
      <w:r w:rsidRPr="00521CC0">
        <w:t xml:space="preserve"> </w:t>
      </w:r>
      <w:r w:rsidR="00F56F59">
        <w:t>2012</w:t>
      </w:r>
      <w:proofErr w:type="gramStart"/>
      <w:r w:rsidR="00704B26">
        <w:t>;</w:t>
      </w:r>
      <w:r w:rsidRPr="00521CC0">
        <w:t>33:77</w:t>
      </w:r>
      <w:proofErr w:type="gramEnd"/>
      <w:r w:rsidRPr="00521CC0">
        <w:t>-83</w:t>
      </w:r>
      <w:r w:rsidR="00704B26">
        <w:t>.</w:t>
      </w:r>
    </w:p>
    <w:p w14:paraId="3037A261" w14:textId="77777777" w:rsidR="00E963DD" w:rsidRDefault="00521CC0">
      <w:pPr>
        <w:pStyle w:val="NoSpacing"/>
        <w:numPr>
          <w:ilvl w:val="0"/>
          <w:numId w:val="6"/>
        </w:numPr>
      </w:pPr>
      <w:proofErr w:type="spellStart"/>
      <w:r w:rsidRPr="00704B26">
        <w:rPr>
          <w:lang w:val="de-DE"/>
        </w:rPr>
        <w:t>Gressner</w:t>
      </w:r>
      <w:proofErr w:type="spellEnd"/>
      <w:r w:rsidRPr="00704B26">
        <w:rPr>
          <w:lang w:val="de-DE"/>
        </w:rPr>
        <w:t xml:space="preserve"> OA, Fang M, Li H, </w:t>
      </w:r>
      <w:proofErr w:type="spellStart"/>
      <w:r w:rsidRPr="00704B26">
        <w:rPr>
          <w:lang w:val="de-DE"/>
        </w:rPr>
        <w:t>Lu</w:t>
      </w:r>
      <w:proofErr w:type="spellEnd"/>
      <w:r w:rsidRPr="00704B26">
        <w:rPr>
          <w:lang w:val="de-DE"/>
        </w:rPr>
        <w:t xml:space="preserve"> LG, </w:t>
      </w:r>
      <w:proofErr w:type="spellStart"/>
      <w:r w:rsidRPr="00704B26">
        <w:rPr>
          <w:lang w:val="de-DE"/>
        </w:rPr>
        <w:t>Gressner</w:t>
      </w:r>
      <w:proofErr w:type="spellEnd"/>
      <w:r w:rsidRPr="00704B26">
        <w:rPr>
          <w:lang w:val="de-DE"/>
        </w:rPr>
        <w:t xml:space="preserve"> AM, </w:t>
      </w:r>
      <w:r w:rsidR="000F595D" w:rsidRPr="00704B26">
        <w:rPr>
          <w:lang w:val="de-DE"/>
        </w:rPr>
        <w:t>Gao CF</w:t>
      </w:r>
      <w:r w:rsidR="00704B26" w:rsidRPr="00704B26">
        <w:rPr>
          <w:lang w:val="de-DE"/>
        </w:rPr>
        <w:t>.</w:t>
      </w:r>
      <w:r w:rsidR="000F595D" w:rsidRPr="00704B26">
        <w:rPr>
          <w:lang w:val="de-DE"/>
        </w:rPr>
        <w:t xml:space="preserve"> </w:t>
      </w:r>
      <w:r w:rsidRPr="00521CC0">
        <w:t xml:space="preserve">Connective tissue growth factor (CTGF/CCN2) in serum is an indicator of </w:t>
      </w:r>
      <w:proofErr w:type="spellStart"/>
      <w:r w:rsidRPr="00521CC0">
        <w:t>fibrogenic</w:t>
      </w:r>
      <w:proofErr w:type="spellEnd"/>
      <w:r w:rsidRPr="00521CC0">
        <w:t xml:space="preserve"> progression and malignant transformation in patients with chronic hepatitis B infection. </w:t>
      </w:r>
      <w:proofErr w:type="spellStart"/>
      <w:r w:rsidRPr="00521CC0">
        <w:t>Clin</w:t>
      </w:r>
      <w:proofErr w:type="spellEnd"/>
      <w:r w:rsidRPr="00521CC0">
        <w:t xml:space="preserve"> </w:t>
      </w:r>
      <w:proofErr w:type="spellStart"/>
      <w:r w:rsidRPr="00521CC0">
        <w:t>Chim</w:t>
      </w:r>
      <w:proofErr w:type="spellEnd"/>
      <w:r w:rsidRPr="00521CC0">
        <w:t xml:space="preserve"> </w:t>
      </w:r>
      <w:proofErr w:type="spellStart"/>
      <w:r w:rsidRPr="00521CC0">
        <w:t>Acta</w:t>
      </w:r>
      <w:proofErr w:type="spellEnd"/>
      <w:r w:rsidR="00704B26">
        <w:t>.</w:t>
      </w:r>
      <w:r w:rsidRPr="00521CC0">
        <w:t xml:space="preserve"> </w:t>
      </w:r>
      <w:r w:rsidR="00704B26">
        <w:t>2013</w:t>
      </w:r>
      <w:proofErr w:type="gramStart"/>
      <w:r w:rsidR="00704B26">
        <w:t>;</w:t>
      </w:r>
      <w:r w:rsidRPr="00521CC0">
        <w:t>421:126</w:t>
      </w:r>
      <w:proofErr w:type="gramEnd"/>
      <w:r w:rsidRPr="00521CC0">
        <w:t>-31</w:t>
      </w:r>
      <w:r w:rsidR="00704B26">
        <w:t>.</w:t>
      </w:r>
    </w:p>
    <w:p w14:paraId="615D3BBA" w14:textId="77777777" w:rsidR="00E963DD" w:rsidRDefault="00521CC0">
      <w:pPr>
        <w:pStyle w:val="NoSpacing"/>
        <w:numPr>
          <w:ilvl w:val="0"/>
          <w:numId w:val="6"/>
        </w:numPr>
      </w:pPr>
      <w:r w:rsidRPr="00704B26">
        <w:rPr>
          <w:lang w:val="de-DE"/>
        </w:rPr>
        <w:t>Aparicio-</w:t>
      </w:r>
      <w:proofErr w:type="spellStart"/>
      <w:r w:rsidRPr="00704B26">
        <w:rPr>
          <w:lang w:val="de-DE"/>
        </w:rPr>
        <w:t>Vergara</w:t>
      </w:r>
      <w:proofErr w:type="spellEnd"/>
      <w:r w:rsidRPr="00704B26">
        <w:rPr>
          <w:lang w:val="de-DE"/>
        </w:rPr>
        <w:t xml:space="preserve"> M, </w:t>
      </w:r>
      <w:proofErr w:type="spellStart"/>
      <w:r w:rsidRPr="00704B26">
        <w:rPr>
          <w:lang w:val="de-DE"/>
        </w:rPr>
        <w:t>Hommelberg</w:t>
      </w:r>
      <w:proofErr w:type="spellEnd"/>
      <w:r w:rsidRPr="00704B26">
        <w:rPr>
          <w:lang w:val="de-DE"/>
        </w:rPr>
        <w:t xml:space="preserve"> PP, </w:t>
      </w:r>
      <w:proofErr w:type="spellStart"/>
      <w:r w:rsidRPr="00704B26">
        <w:rPr>
          <w:lang w:val="de-DE"/>
        </w:rPr>
        <w:t>Schreurs</w:t>
      </w:r>
      <w:proofErr w:type="spellEnd"/>
      <w:r w:rsidRPr="00704B26">
        <w:rPr>
          <w:lang w:val="de-DE"/>
        </w:rPr>
        <w:t xml:space="preserve"> M, Gruben N, </w:t>
      </w:r>
      <w:proofErr w:type="spellStart"/>
      <w:r w:rsidRPr="00704B26">
        <w:rPr>
          <w:lang w:val="de-DE"/>
        </w:rPr>
        <w:t>Stienstra</w:t>
      </w:r>
      <w:proofErr w:type="spellEnd"/>
      <w:r w:rsidRPr="00704B26">
        <w:rPr>
          <w:lang w:val="de-DE"/>
        </w:rPr>
        <w:t xml:space="preserve"> R, </w:t>
      </w:r>
      <w:proofErr w:type="spellStart"/>
      <w:r w:rsidR="000F595D" w:rsidRPr="00704B26">
        <w:rPr>
          <w:lang w:val="de-DE"/>
        </w:rPr>
        <w:t>Shiri-Sverdlov</w:t>
      </w:r>
      <w:proofErr w:type="spellEnd"/>
      <w:r w:rsidR="000F595D" w:rsidRPr="00704B26">
        <w:rPr>
          <w:lang w:val="de-DE"/>
        </w:rPr>
        <w:t xml:space="preserve"> R, </w:t>
      </w:r>
      <w:r w:rsidR="00704B26" w:rsidRPr="00704B26">
        <w:rPr>
          <w:lang w:val="de-DE"/>
        </w:rPr>
        <w:t>et al.</w:t>
      </w:r>
      <w:r w:rsidR="000F595D" w:rsidRPr="00704B26">
        <w:rPr>
          <w:lang w:val="de-DE"/>
        </w:rPr>
        <w:t xml:space="preserve"> </w:t>
      </w:r>
      <w:r w:rsidRPr="00521CC0">
        <w:t xml:space="preserve">Tumor necrosis factor receptor 1 gain-of-function mutation aggravates nonalcoholic fatty liver disease but does not cause insulin resistance in a murine model. </w:t>
      </w:r>
      <w:proofErr w:type="spellStart"/>
      <w:r w:rsidRPr="00521CC0">
        <w:t>Hepatology</w:t>
      </w:r>
      <w:proofErr w:type="spellEnd"/>
      <w:r w:rsidR="00704B26">
        <w:t>.</w:t>
      </w:r>
      <w:r w:rsidRPr="00521CC0">
        <w:t xml:space="preserve"> </w:t>
      </w:r>
      <w:r w:rsidR="000F595D">
        <w:t>2013</w:t>
      </w:r>
      <w:proofErr w:type="gramStart"/>
      <w:r w:rsidR="00704B26">
        <w:t>;</w:t>
      </w:r>
      <w:r w:rsidRPr="00521CC0">
        <w:t>57:566</w:t>
      </w:r>
      <w:proofErr w:type="gramEnd"/>
      <w:r w:rsidRPr="00521CC0">
        <w:t>-76</w:t>
      </w:r>
      <w:r w:rsidR="00704B26">
        <w:t>.</w:t>
      </w:r>
    </w:p>
    <w:p w14:paraId="50C93C44" w14:textId="77777777" w:rsidR="00E963DD" w:rsidRDefault="00521CC0">
      <w:pPr>
        <w:pStyle w:val="NoSpacing"/>
        <w:numPr>
          <w:ilvl w:val="0"/>
          <w:numId w:val="6"/>
        </w:numPr>
      </w:pPr>
      <w:proofErr w:type="spellStart"/>
      <w:r w:rsidRPr="00521CC0">
        <w:t>Tarrats</w:t>
      </w:r>
      <w:proofErr w:type="spellEnd"/>
      <w:r w:rsidRPr="00521CC0">
        <w:t xml:space="preserve"> N, Moles A, Morales A, </w:t>
      </w:r>
      <w:proofErr w:type="spellStart"/>
      <w:r w:rsidRPr="00521CC0">
        <w:t>García</w:t>
      </w:r>
      <w:proofErr w:type="spellEnd"/>
      <w:r w:rsidRPr="00521CC0">
        <w:t xml:space="preserve">-Ruiz C, </w:t>
      </w:r>
      <w:proofErr w:type="spellStart"/>
      <w:r w:rsidRPr="00521CC0">
        <w:t>Fernández-Checa</w:t>
      </w:r>
      <w:proofErr w:type="spellEnd"/>
      <w:r w:rsidRPr="00521CC0">
        <w:t xml:space="preserve"> JC, </w:t>
      </w:r>
      <w:proofErr w:type="spellStart"/>
      <w:r w:rsidR="000F595D">
        <w:t>Marí</w:t>
      </w:r>
      <w:proofErr w:type="spellEnd"/>
      <w:r w:rsidR="000F595D">
        <w:t xml:space="preserve"> M</w:t>
      </w:r>
      <w:r w:rsidR="00704B26">
        <w:t>.</w:t>
      </w:r>
      <w:r>
        <w:t xml:space="preserve"> </w:t>
      </w:r>
      <w:r w:rsidRPr="00521CC0">
        <w:t xml:space="preserve">Critical role of tumor necrosis factor receptor 1, but not 2, in hepatic stellate cell proliferation, extracellular matrix remodeling, and liver </w:t>
      </w:r>
      <w:proofErr w:type="spellStart"/>
      <w:r w:rsidRPr="00521CC0">
        <w:t>fibrogenesis</w:t>
      </w:r>
      <w:proofErr w:type="spellEnd"/>
      <w:r w:rsidRPr="00521CC0">
        <w:t xml:space="preserve">. </w:t>
      </w:r>
      <w:proofErr w:type="spellStart"/>
      <w:r w:rsidRPr="00521CC0">
        <w:t>Hepatology</w:t>
      </w:r>
      <w:proofErr w:type="spellEnd"/>
      <w:r w:rsidR="00704B26">
        <w:t>.</w:t>
      </w:r>
      <w:r w:rsidRPr="00521CC0">
        <w:t xml:space="preserve"> </w:t>
      </w:r>
      <w:r w:rsidR="000F595D" w:rsidRPr="00521CC0">
        <w:t>2011</w:t>
      </w:r>
      <w:proofErr w:type="gramStart"/>
      <w:r w:rsidR="00704B26">
        <w:t>;54:319</w:t>
      </w:r>
      <w:proofErr w:type="gramEnd"/>
      <w:r w:rsidR="00704B26">
        <w:t>-</w:t>
      </w:r>
      <w:r w:rsidRPr="00521CC0">
        <w:t>27</w:t>
      </w:r>
      <w:r w:rsidR="00704B26">
        <w:t>.</w:t>
      </w:r>
    </w:p>
    <w:p w14:paraId="5319D38B" w14:textId="77777777" w:rsidR="00E963DD" w:rsidRDefault="00521CC0">
      <w:pPr>
        <w:pStyle w:val="NoSpacing"/>
        <w:numPr>
          <w:ilvl w:val="0"/>
          <w:numId w:val="6"/>
        </w:numPr>
      </w:pPr>
      <w:r w:rsidRPr="00521CC0">
        <w:t xml:space="preserve">Khan AJ, </w:t>
      </w:r>
      <w:proofErr w:type="spellStart"/>
      <w:r w:rsidRPr="00521CC0">
        <w:t>Choudhuri</w:t>
      </w:r>
      <w:proofErr w:type="spellEnd"/>
      <w:r w:rsidRPr="00521CC0">
        <w:t xml:space="preserve"> G, Husain Q, </w:t>
      </w:r>
      <w:proofErr w:type="spellStart"/>
      <w:r w:rsidRPr="00521CC0">
        <w:t>Parmar</w:t>
      </w:r>
      <w:proofErr w:type="spellEnd"/>
      <w:r w:rsidRPr="00521CC0">
        <w:t xml:space="preserve"> D</w:t>
      </w:r>
      <w:r w:rsidR="00704B26">
        <w:t>.</w:t>
      </w:r>
      <w:r w:rsidRPr="00521CC0">
        <w:t xml:space="preserve"> Polymorphism in glutathione-S-</w:t>
      </w:r>
      <w:proofErr w:type="spellStart"/>
      <w:r w:rsidRPr="00521CC0">
        <w:t>transferases</w:t>
      </w:r>
      <w:proofErr w:type="spellEnd"/>
      <w:r w:rsidRPr="00521CC0">
        <w:t>: a risk factor in alcoholic liver cirrhosis. Drug Alcohol Depend</w:t>
      </w:r>
      <w:r w:rsidR="00704B26">
        <w:t>.</w:t>
      </w:r>
      <w:r w:rsidRPr="00521CC0">
        <w:t xml:space="preserve"> </w:t>
      </w:r>
      <w:r w:rsidR="000F595D" w:rsidRPr="00521CC0">
        <w:t>2009</w:t>
      </w:r>
      <w:proofErr w:type="gramStart"/>
      <w:r w:rsidR="00704B26">
        <w:t>;</w:t>
      </w:r>
      <w:r w:rsidR="000F595D">
        <w:t>101:</w:t>
      </w:r>
      <w:r w:rsidR="00704B26">
        <w:t>183</w:t>
      </w:r>
      <w:proofErr w:type="gramEnd"/>
      <w:r w:rsidR="00704B26">
        <w:t>-</w:t>
      </w:r>
      <w:r w:rsidRPr="00521CC0">
        <w:t>90</w:t>
      </w:r>
      <w:r w:rsidR="005A493F">
        <w:t>.</w:t>
      </w:r>
    </w:p>
    <w:p w14:paraId="20D56958" w14:textId="77777777" w:rsidR="00E963DD" w:rsidRDefault="00521CC0">
      <w:pPr>
        <w:pStyle w:val="NoSpacing"/>
        <w:numPr>
          <w:ilvl w:val="0"/>
          <w:numId w:val="6"/>
        </w:numPr>
        <w:rPr>
          <w:szCs w:val="20"/>
        </w:rPr>
      </w:pPr>
      <w:proofErr w:type="spellStart"/>
      <w:r w:rsidRPr="00521CC0">
        <w:lastRenderedPageBreak/>
        <w:t>Noureddin</w:t>
      </w:r>
      <w:proofErr w:type="spellEnd"/>
      <w:r w:rsidRPr="00521CC0">
        <w:t xml:space="preserve"> M, Wright EC, Alter HJ, Clark S, Thomas E, </w:t>
      </w:r>
      <w:r w:rsidR="000F595D" w:rsidRPr="000F595D">
        <w:t xml:space="preserve">Chen R, </w:t>
      </w:r>
      <w:r w:rsidR="00704B26">
        <w:t>et al.</w:t>
      </w:r>
      <w:r w:rsidR="000F595D" w:rsidRPr="000F595D">
        <w:t xml:space="preserve"> </w:t>
      </w:r>
      <w:r w:rsidRPr="00521CC0">
        <w:t xml:space="preserve">Association of IL28B genotype with fibrosis progression and clinical outcomes in patients with chronic hepatitis C: a longitudinal analysis. </w:t>
      </w:r>
      <w:proofErr w:type="spellStart"/>
      <w:r w:rsidRPr="00521CC0">
        <w:t>Hepatology</w:t>
      </w:r>
      <w:proofErr w:type="spellEnd"/>
      <w:r w:rsidR="00704B26">
        <w:t>.</w:t>
      </w:r>
      <w:r w:rsidRPr="00521CC0">
        <w:t xml:space="preserve"> </w:t>
      </w:r>
      <w:r w:rsidR="000F595D" w:rsidRPr="00521CC0">
        <w:t>2013</w:t>
      </w:r>
      <w:proofErr w:type="gramStart"/>
      <w:r w:rsidR="00704B26">
        <w:t>;</w:t>
      </w:r>
      <w:r w:rsidRPr="00521CC0">
        <w:t>58:1548</w:t>
      </w:r>
      <w:proofErr w:type="gramEnd"/>
      <w:r w:rsidRPr="00521CC0">
        <w:t>-57</w:t>
      </w:r>
      <w:r w:rsidR="00704B26">
        <w:t>.</w:t>
      </w:r>
    </w:p>
    <w:p w14:paraId="36371363" w14:textId="77777777" w:rsidR="00E963DD" w:rsidRDefault="00521CC0">
      <w:pPr>
        <w:pStyle w:val="NoSpacing"/>
        <w:numPr>
          <w:ilvl w:val="0"/>
          <w:numId w:val="6"/>
        </w:numPr>
      </w:pPr>
      <w:proofErr w:type="spellStart"/>
      <w:r w:rsidRPr="00521CC0">
        <w:t>Gadd</w:t>
      </w:r>
      <w:proofErr w:type="spellEnd"/>
      <w:r w:rsidRPr="00521CC0">
        <w:t xml:space="preserve"> VL, </w:t>
      </w:r>
      <w:proofErr w:type="spellStart"/>
      <w:r w:rsidRPr="00521CC0">
        <w:t>Skoien</w:t>
      </w:r>
      <w:proofErr w:type="spellEnd"/>
      <w:r w:rsidRPr="00521CC0">
        <w:t xml:space="preserve"> R, Powell EE, Fagan KJ, </w:t>
      </w:r>
      <w:proofErr w:type="spellStart"/>
      <w:r w:rsidRPr="00521CC0">
        <w:t>Winterford</w:t>
      </w:r>
      <w:proofErr w:type="spellEnd"/>
      <w:r w:rsidRPr="00521CC0">
        <w:t xml:space="preserve"> C, </w:t>
      </w:r>
      <w:proofErr w:type="spellStart"/>
      <w:r w:rsidR="000F595D" w:rsidRPr="000F595D">
        <w:t>Horsfall</w:t>
      </w:r>
      <w:proofErr w:type="spellEnd"/>
      <w:r w:rsidR="000F595D" w:rsidRPr="000F595D">
        <w:t xml:space="preserve"> L, </w:t>
      </w:r>
      <w:r w:rsidR="00704B26">
        <w:t>et al.</w:t>
      </w:r>
      <w:r w:rsidR="000F595D" w:rsidRPr="000F595D">
        <w:t xml:space="preserve"> </w:t>
      </w:r>
      <w:r w:rsidRPr="00521CC0">
        <w:t xml:space="preserve">The portal inflammatory infiltrate and </w:t>
      </w:r>
      <w:proofErr w:type="spellStart"/>
      <w:r w:rsidRPr="00521CC0">
        <w:t>ductular</w:t>
      </w:r>
      <w:proofErr w:type="spellEnd"/>
      <w:r w:rsidRPr="00521CC0">
        <w:t xml:space="preserve"> reaction in human nonalcoholic fatty liver disease. </w:t>
      </w:r>
      <w:proofErr w:type="spellStart"/>
      <w:r w:rsidRPr="00521CC0">
        <w:t>Hepatology</w:t>
      </w:r>
      <w:proofErr w:type="spellEnd"/>
      <w:r w:rsidR="00704B26">
        <w:t>.</w:t>
      </w:r>
      <w:r w:rsidRPr="00521CC0">
        <w:t xml:space="preserve"> </w:t>
      </w:r>
      <w:r w:rsidR="000F595D">
        <w:t>2014</w:t>
      </w:r>
      <w:proofErr w:type="gramStart"/>
      <w:r w:rsidR="00704B26">
        <w:t>;</w:t>
      </w:r>
      <w:r w:rsidRPr="00521CC0">
        <w:t>59:1393</w:t>
      </w:r>
      <w:proofErr w:type="gramEnd"/>
      <w:r w:rsidRPr="00521CC0">
        <w:t>-1405</w:t>
      </w:r>
      <w:r w:rsidR="00704B26">
        <w:t>.</w:t>
      </w:r>
    </w:p>
    <w:p w14:paraId="79EF7C33" w14:textId="77777777" w:rsidR="00E963DD" w:rsidRDefault="00521CC0">
      <w:r>
        <w:br w:type="page"/>
      </w:r>
    </w:p>
    <w:p w14:paraId="737CBC6A" w14:textId="77777777" w:rsidR="00AE0C95" w:rsidRDefault="00AE0C95">
      <w:pPr>
        <w:pStyle w:val="NoSpacing"/>
      </w:pPr>
      <w:r>
        <w:rPr>
          <w:rStyle w:val="Heading1Char"/>
        </w:rPr>
        <w:lastRenderedPageBreak/>
        <w:t>Tables</w:t>
      </w:r>
      <w:r w:rsidRPr="0025223E">
        <w:t xml:space="preserve"> </w:t>
      </w:r>
    </w:p>
    <w:p w14:paraId="13553382" w14:textId="77777777" w:rsidR="00E963DD" w:rsidRDefault="00AE0C95">
      <w:r w:rsidRPr="000E7B31">
        <w:rPr>
          <w:b/>
        </w:rPr>
        <w:t>Table 1.</w:t>
      </w:r>
      <w:r w:rsidRPr="008C678F">
        <w:t xml:space="preserve"> Analysis of systemic blood cell count of sham-operated mice (S) and mice underwent BDL. Values are given as means ± SEM. </w:t>
      </w:r>
    </w:p>
    <w:tbl>
      <w:tblPr>
        <w:tblStyle w:val="HelleSchattierung1"/>
        <w:tblW w:w="0" w:type="auto"/>
        <w:tblLook w:val="04A0" w:firstRow="1" w:lastRow="0" w:firstColumn="1" w:lastColumn="0" w:noHBand="0" w:noVBand="1"/>
      </w:tblPr>
      <w:tblGrid>
        <w:gridCol w:w="958"/>
        <w:gridCol w:w="1650"/>
        <w:gridCol w:w="178"/>
        <w:gridCol w:w="1440"/>
        <w:gridCol w:w="1648"/>
        <w:gridCol w:w="1650"/>
        <w:gridCol w:w="148"/>
        <w:gridCol w:w="1734"/>
      </w:tblGrid>
      <w:tr w:rsidR="00AE0C95" w:rsidRPr="008C678F" w14:paraId="79572791" w14:textId="77777777" w:rsidTr="008C678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6A5C596" w14:textId="77777777" w:rsidR="00E963DD" w:rsidRDefault="00E963DD">
            <w:pPr>
              <w:rPr>
                <w:b w:val="0"/>
                <w:bCs w:val="0"/>
                <w:color w:val="auto"/>
              </w:rPr>
            </w:pPr>
          </w:p>
        </w:tc>
        <w:tc>
          <w:tcPr>
            <w:tcW w:w="1843" w:type="dxa"/>
            <w:gridSpan w:val="2"/>
            <w:shd w:val="clear" w:color="auto" w:fill="auto"/>
            <w:vAlign w:val="center"/>
          </w:tcPr>
          <w:p w14:paraId="6099F0A5"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erythrocytes</w:t>
            </w:r>
          </w:p>
        </w:tc>
        <w:tc>
          <w:tcPr>
            <w:tcW w:w="1457" w:type="dxa"/>
            <w:shd w:val="clear" w:color="auto" w:fill="auto"/>
            <w:vAlign w:val="center"/>
          </w:tcPr>
          <w:p w14:paraId="0CB1CC07"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platelets</w:t>
            </w:r>
          </w:p>
        </w:tc>
        <w:tc>
          <w:tcPr>
            <w:tcW w:w="1650" w:type="dxa"/>
            <w:shd w:val="clear" w:color="auto" w:fill="auto"/>
            <w:vAlign w:val="center"/>
          </w:tcPr>
          <w:p w14:paraId="1BECD31B"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leukocytes</w:t>
            </w:r>
          </w:p>
        </w:tc>
        <w:tc>
          <w:tcPr>
            <w:tcW w:w="1854" w:type="dxa"/>
            <w:gridSpan w:val="2"/>
            <w:shd w:val="clear" w:color="auto" w:fill="auto"/>
            <w:vAlign w:val="center"/>
          </w:tcPr>
          <w:p w14:paraId="676B6CE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hemoglobin</w:t>
            </w:r>
          </w:p>
        </w:tc>
        <w:tc>
          <w:tcPr>
            <w:tcW w:w="1843" w:type="dxa"/>
            <w:shd w:val="clear" w:color="auto" w:fill="auto"/>
            <w:vAlign w:val="center"/>
          </w:tcPr>
          <w:p w14:paraId="1F3CC4D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hematocrit</w:t>
            </w:r>
          </w:p>
        </w:tc>
      </w:tr>
      <w:tr w:rsidR="00AE0C95" w:rsidRPr="008C678F" w14:paraId="1102520D"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95D4DF" w14:textId="77777777" w:rsidR="00E963DD" w:rsidRDefault="00AE0C95">
            <w:pPr>
              <w:rPr>
                <w:b w:val="0"/>
                <w:bCs w:val="0"/>
                <w:color w:val="auto"/>
              </w:rPr>
            </w:pPr>
            <w:r w:rsidRPr="008C678F">
              <w:t>S</w:t>
            </w:r>
          </w:p>
        </w:tc>
        <w:tc>
          <w:tcPr>
            <w:tcW w:w="1650" w:type="dxa"/>
            <w:shd w:val="clear" w:color="auto" w:fill="auto"/>
            <w:vAlign w:val="center"/>
          </w:tcPr>
          <w:p w14:paraId="521437C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8.4±0.1</w:t>
            </w:r>
          </w:p>
        </w:tc>
        <w:tc>
          <w:tcPr>
            <w:tcW w:w="1650" w:type="dxa"/>
            <w:gridSpan w:val="2"/>
            <w:shd w:val="clear" w:color="auto" w:fill="auto"/>
            <w:vAlign w:val="center"/>
          </w:tcPr>
          <w:p w14:paraId="6CAC425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1177±60</w:t>
            </w:r>
          </w:p>
        </w:tc>
        <w:tc>
          <w:tcPr>
            <w:tcW w:w="1650" w:type="dxa"/>
            <w:shd w:val="clear" w:color="auto" w:fill="auto"/>
            <w:vAlign w:val="center"/>
          </w:tcPr>
          <w:p w14:paraId="277A62F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7.5±0.3</w:t>
            </w:r>
          </w:p>
        </w:tc>
        <w:tc>
          <w:tcPr>
            <w:tcW w:w="1650" w:type="dxa"/>
            <w:shd w:val="clear" w:color="auto" w:fill="auto"/>
            <w:vAlign w:val="center"/>
          </w:tcPr>
          <w:p w14:paraId="1D3389B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7.9±0.1</w:t>
            </w:r>
          </w:p>
        </w:tc>
        <w:tc>
          <w:tcPr>
            <w:tcW w:w="2047" w:type="dxa"/>
            <w:gridSpan w:val="2"/>
            <w:shd w:val="clear" w:color="auto" w:fill="auto"/>
            <w:vAlign w:val="center"/>
          </w:tcPr>
          <w:p w14:paraId="5D368E6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44.8±0.7</w:t>
            </w:r>
          </w:p>
        </w:tc>
      </w:tr>
      <w:tr w:rsidR="00AE0C95" w:rsidRPr="008C678F" w14:paraId="26121BE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21127286" w14:textId="77777777" w:rsidR="00E963DD" w:rsidRDefault="00AE0C95">
            <w:pPr>
              <w:rPr>
                <w:b w:val="0"/>
                <w:bCs w:val="0"/>
                <w:color w:val="auto"/>
              </w:rPr>
            </w:pPr>
            <w:r w:rsidRPr="008C678F">
              <w:t>6h</w:t>
            </w:r>
          </w:p>
        </w:tc>
        <w:tc>
          <w:tcPr>
            <w:tcW w:w="1650" w:type="dxa"/>
            <w:shd w:val="clear" w:color="auto" w:fill="auto"/>
            <w:vAlign w:val="center"/>
          </w:tcPr>
          <w:p w14:paraId="5BC0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8.1±0.1</w:t>
            </w:r>
          </w:p>
        </w:tc>
        <w:tc>
          <w:tcPr>
            <w:tcW w:w="1650" w:type="dxa"/>
            <w:gridSpan w:val="2"/>
            <w:shd w:val="clear" w:color="auto" w:fill="auto"/>
            <w:vAlign w:val="center"/>
          </w:tcPr>
          <w:p w14:paraId="79B81E8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1061±39</w:t>
            </w:r>
          </w:p>
        </w:tc>
        <w:tc>
          <w:tcPr>
            <w:tcW w:w="1650" w:type="dxa"/>
            <w:shd w:val="clear" w:color="auto" w:fill="auto"/>
            <w:vAlign w:val="center"/>
          </w:tcPr>
          <w:p w14:paraId="2777FAE2"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4.2±0.5</w:t>
            </w:r>
          </w:p>
        </w:tc>
        <w:tc>
          <w:tcPr>
            <w:tcW w:w="1650" w:type="dxa"/>
            <w:shd w:val="clear" w:color="auto" w:fill="auto"/>
            <w:vAlign w:val="center"/>
          </w:tcPr>
          <w:p w14:paraId="40E081D9"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7FE2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42.8±0.7</w:t>
            </w:r>
          </w:p>
        </w:tc>
      </w:tr>
      <w:tr w:rsidR="00AE0C95" w:rsidRPr="008C678F" w14:paraId="166A945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C55F7C" w14:textId="77777777" w:rsidR="00E963DD" w:rsidRDefault="00AE0C95">
            <w:pPr>
              <w:rPr>
                <w:b w:val="0"/>
                <w:bCs w:val="0"/>
                <w:color w:val="auto"/>
              </w:rPr>
            </w:pPr>
            <w:r w:rsidRPr="008C678F">
              <w:t>12h</w:t>
            </w:r>
          </w:p>
        </w:tc>
        <w:tc>
          <w:tcPr>
            <w:tcW w:w="1650" w:type="dxa"/>
            <w:shd w:val="clear" w:color="auto" w:fill="auto"/>
            <w:vAlign w:val="center"/>
          </w:tcPr>
          <w:p w14:paraId="71ECE77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8.2±0.1</w:t>
            </w:r>
          </w:p>
        </w:tc>
        <w:tc>
          <w:tcPr>
            <w:tcW w:w="1650" w:type="dxa"/>
            <w:gridSpan w:val="2"/>
            <w:shd w:val="clear" w:color="auto" w:fill="auto"/>
            <w:vAlign w:val="center"/>
          </w:tcPr>
          <w:p w14:paraId="2878D51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1036±47</w:t>
            </w:r>
          </w:p>
        </w:tc>
        <w:tc>
          <w:tcPr>
            <w:tcW w:w="1650" w:type="dxa"/>
            <w:shd w:val="clear" w:color="auto" w:fill="auto"/>
            <w:vAlign w:val="center"/>
          </w:tcPr>
          <w:p w14:paraId="3E94906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4.5±0.4</w:t>
            </w:r>
          </w:p>
        </w:tc>
        <w:tc>
          <w:tcPr>
            <w:tcW w:w="1650" w:type="dxa"/>
            <w:shd w:val="clear" w:color="auto" w:fill="auto"/>
            <w:vAlign w:val="center"/>
          </w:tcPr>
          <w:p w14:paraId="6473A0B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42E9979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43.0±0.6</w:t>
            </w:r>
          </w:p>
        </w:tc>
      </w:tr>
      <w:tr w:rsidR="00AE0C95" w:rsidRPr="008C678F" w14:paraId="1071F4F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1CA9951" w14:textId="77777777" w:rsidR="00E963DD" w:rsidRDefault="00AE0C95">
            <w:pPr>
              <w:rPr>
                <w:b w:val="0"/>
                <w:bCs w:val="0"/>
                <w:color w:val="auto"/>
              </w:rPr>
            </w:pPr>
            <w:r w:rsidRPr="008C678F">
              <w:t>18h</w:t>
            </w:r>
          </w:p>
        </w:tc>
        <w:tc>
          <w:tcPr>
            <w:tcW w:w="1650" w:type="dxa"/>
            <w:shd w:val="clear" w:color="auto" w:fill="auto"/>
            <w:vAlign w:val="center"/>
          </w:tcPr>
          <w:p w14:paraId="246870A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55B5667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856±110</w:t>
            </w:r>
          </w:p>
        </w:tc>
        <w:tc>
          <w:tcPr>
            <w:tcW w:w="1650" w:type="dxa"/>
            <w:shd w:val="clear" w:color="auto" w:fill="auto"/>
            <w:vAlign w:val="center"/>
          </w:tcPr>
          <w:p w14:paraId="2B27DF5C"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4.1±0.2</w:t>
            </w:r>
          </w:p>
        </w:tc>
        <w:tc>
          <w:tcPr>
            <w:tcW w:w="1650" w:type="dxa"/>
            <w:shd w:val="clear" w:color="auto" w:fill="auto"/>
            <w:vAlign w:val="center"/>
          </w:tcPr>
          <w:p w14:paraId="33B08BE3"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8.1±0.3</w:t>
            </w:r>
          </w:p>
        </w:tc>
        <w:tc>
          <w:tcPr>
            <w:tcW w:w="2047" w:type="dxa"/>
            <w:gridSpan w:val="2"/>
            <w:shd w:val="clear" w:color="auto" w:fill="auto"/>
            <w:vAlign w:val="center"/>
          </w:tcPr>
          <w:p w14:paraId="16F3578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45.6±1.9</w:t>
            </w:r>
          </w:p>
        </w:tc>
      </w:tr>
      <w:tr w:rsidR="00AE0C95" w:rsidRPr="008C678F" w14:paraId="4BEC4B9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ECF8B88" w14:textId="77777777" w:rsidR="00E963DD" w:rsidRDefault="00AE0C95">
            <w:pPr>
              <w:rPr>
                <w:b w:val="0"/>
                <w:bCs w:val="0"/>
                <w:color w:val="auto"/>
              </w:rPr>
            </w:pPr>
            <w:r w:rsidRPr="008C678F">
              <w:t>30h</w:t>
            </w:r>
          </w:p>
        </w:tc>
        <w:tc>
          <w:tcPr>
            <w:tcW w:w="1650" w:type="dxa"/>
            <w:shd w:val="clear" w:color="auto" w:fill="auto"/>
            <w:vAlign w:val="center"/>
          </w:tcPr>
          <w:p w14:paraId="7B28DE82"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8.5±0.5</w:t>
            </w:r>
          </w:p>
        </w:tc>
        <w:tc>
          <w:tcPr>
            <w:tcW w:w="1650" w:type="dxa"/>
            <w:gridSpan w:val="2"/>
            <w:shd w:val="clear" w:color="auto" w:fill="auto"/>
            <w:vAlign w:val="center"/>
          </w:tcPr>
          <w:p w14:paraId="69ED160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1071±100</w:t>
            </w:r>
          </w:p>
        </w:tc>
        <w:tc>
          <w:tcPr>
            <w:tcW w:w="1650" w:type="dxa"/>
            <w:shd w:val="clear" w:color="auto" w:fill="auto"/>
            <w:vAlign w:val="center"/>
          </w:tcPr>
          <w:p w14:paraId="47735E5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5.8±0.9</w:t>
            </w:r>
          </w:p>
        </w:tc>
        <w:tc>
          <w:tcPr>
            <w:tcW w:w="1650" w:type="dxa"/>
            <w:shd w:val="clear" w:color="auto" w:fill="auto"/>
            <w:vAlign w:val="center"/>
          </w:tcPr>
          <w:p w14:paraId="2FF802BB"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7.9±0.5</w:t>
            </w:r>
          </w:p>
        </w:tc>
        <w:tc>
          <w:tcPr>
            <w:tcW w:w="2047" w:type="dxa"/>
            <w:gridSpan w:val="2"/>
            <w:shd w:val="clear" w:color="auto" w:fill="auto"/>
            <w:vAlign w:val="center"/>
          </w:tcPr>
          <w:p w14:paraId="588D9DD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44.9±2.8</w:t>
            </w:r>
          </w:p>
        </w:tc>
      </w:tr>
      <w:tr w:rsidR="00AE0C95" w:rsidRPr="008C678F" w14:paraId="2C46030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31DCD6E" w14:textId="77777777" w:rsidR="00E963DD" w:rsidRDefault="00AE0C95">
            <w:pPr>
              <w:rPr>
                <w:b w:val="0"/>
                <w:bCs w:val="0"/>
                <w:color w:val="auto"/>
              </w:rPr>
            </w:pPr>
            <w:r w:rsidRPr="008C678F">
              <w:t>2d</w:t>
            </w:r>
          </w:p>
        </w:tc>
        <w:tc>
          <w:tcPr>
            <w:tcW w:w="1650" w:type="dxa"/>
            <w:shd w:val="clear" w:color="auto" w:fill="auto"/>
            <w:vAlign w:val="center"/>
          </w:tcPr>
          <w:p w14:paraId="695ED76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8.7±0.2</w:t>
            </w:r>
          </w:p>
        </w:tc>
        <w:tc>
          <w:tcPr>
            <w:tcW w:w="1650" w:type="dxa"/>
            <w:gridSpan w:val="2"/>
            <w:shd w:val="clear" w:color="auto" w:fill="auto"/>
            <w:vAlign w:val="center"/>
          </w:tcPr>
          <w:p w14:paraId="767AF145"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1117±65</w:t>
            </w:r>
          </w:p>
        </w:tc>
        <w:tc>
          <w:tcPr>
            <w:tcW w:w="1650" w:type="dxa"/>
            <w:shd w:val="clear" w:color="auto" w:fill="auto"/>
            <w:vAlign w:val="center"/>
          </w:tcPr>
          <w:p w14:paraId="6586D64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4.7±1.3</w:t>
            </w:r>
          </w:p>
        </w:tc>
        <w:tc>
          <w:tcPr>
            <w:tcW w:w="1650" w:type="dxa"/>
            <w:shd w:val="clear" w:color="auto" w:fill="auto"/>
            <w:vAlign w:val="center"/>
          </w:tcPr>
          <w:p w14:paraId="00D674E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6.5±1.7</w:t>
            </w:r>
          </w:p>
        </w:tc>
        <w:tc>
          <w:tcPr>
            <w:tcW w:w="2047" w:type="dxa"/>
            <w:gridSpan w:val="2"/>
            <w:shd w:val="clear" w:color="auto" w:fill="auto"/>
            <w:vAlign w:val="center"/>
          </w:tcPr>
          <w:p w14:paraId="3E505E7F"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45.9±0.9</w:t>
            </w:r>
          </w:p>
        </w:tc>
      </w:tr>
      <w:tr w:rsidR="00AE0C95" w:rsidRPr="008C678F" w14:paraId="54813D9F"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4EF277F" w14:textId="77777777" w:rsidR="00E963DD" w:rsidRDefault="00AE0C95">
            <w:pPr>
              <w:rPr>
                <w:b w:val="0"/>
                <w:bCs w:val="0"/>
                <w:color w:val="auto"/>
              </w:rPr>
            </w:pPr>
            <w:r w:rsidRPr="008C678F">
              <w:t>5d</w:t>
            </w:r>
          </w:p>
        </w:tc>
        <w:tc>
          <w:tcPr>
            <w:tcW w:w="1650" w:type="dxa"/>
            <w:shd w:val="clear" w:color="auto" w:fill="auto"/>
            <w:vAlign w:val="center"/>
          </w:tcPr>
          <w:p w14:paraId="35CAE19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433D4F5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1295±107</w:t>
            </w:r>
          </w:p>
        </w:tc>
        <w:tc>
          <w:tcPr>
            <w:tcW w:w="1650" w:type="dxa"/>
            <w:shd w:val="clear" w:color="auto" w:fill="auto"/>
            <w:vAlign w:val="center"/>
          </w:tcPr>
          <w:p w14:paraId="221AD079"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7.6±1.2</w:t>
            </w:r>
          </w:p>
        </w:tc>
        <w:tc>
          <w:tcPr>
            <w:tcW w:w="1650" w:type="dxa"/>
            <w:shd w:val="clear" w:color="auto" w:fill="auto"/>
            <w:vAlign w:val="center"/>
          </w:tcPr>
          <w:p w14:paraId="79BC671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7.8±0.3</w:t>
            </w:r>
          </w:p>
        </w:tc>
        <w:tc>
          <w:tcPr>
            <w:tcW w:w="2047" w:type="dxa"/>
            <w:gridSpan w:val="2"/>
            <w:shd w:val="clear" w:color="auto" w:fill="auto"/>
            <w:vAlign w:val="center"/>
          </w:tcPr>
          <w:p w14:paraId="4BCB6227"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46.5±1.6</w:t>
            </w:r>
          </w:p>
        </w:tc>
      </w:tr>
      <w:tr w:rsidR="00AE0C95" w:rsidRPr="008C678F" w14:paraId="3CDF2DB4"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D25D33A" w14:textId="77777777" w:rsidR="00E963DD" w:rsidRDefault="00AE0C95">
            <w:pPr>
              <w:rPr>
                <w:b w:val="0"/>
                <w:bCs w:val="0"/>
                <w:color w:val="auto"/>
              </w:rPr>
            </w:pPr>
            <w:r w:rsidRPr="008C678F">
              <w:t>14d</w:t>
            </w:r>
          </w:p>
        </w:tc>
        <w:tc>
          <w:tcPr>
            <w:tcW w:w="1650" w:type="dxa"/>
            <w:shd w:val="clear" w:color="auto" w:fill="auto"/>
            <w:vAlign w:val="center"/>
          </w:tcPr>
          <w:p w14:paraId="2F25497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7.6±1.4</w:t>
            </w:r>
          </w:p>
        </w:tc>
        <w:tc>
          <w:tcPr>
            <w:tcW w:w="1650" w:type="dxa"/>
            <w:gridSpan w:val="2"/>
            <w:shd w:val="clear" w:color="auto" w:fill="auto"/>
            <w:vAlign w:val="center"/>
          </w:tcPr>
          <w:p w14:paraId="447F20C8"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1362±58</w:t>
            </w:r>
          </w:p>
        </w:tc>
        <w:tc>
          <w:tcPr>
            <w:tcW w:w="1650" w:type="dxa"/>
            <w:shd w:val="clear" w:color="auto" w:fill="auto"/>
            <w:vAlign w:val="center"/>
          </w:tcPr>
          <w:p w14:paraId="5C19835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7.4±1.1</w:t>
            </w:r>
          </w:p>
        </w:tc>
        <w:tc>
          <w:tcPr>
            <w:tcW w:w="1650" w:type="dxa"/>
            <w:shd w:val="clear" w:color="auto" w:fill="auto"/>
            <w:vAlign w:val="center"/>
          </w:tcPr>
          <w:p w14:paraId="59D106B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6.6±0.2</w:t>
            </w:r>
          </w:p>
        </w:tc>
        <w:tc>
          <w:tcPr>
            <w:tcW w:w="2047" w:type="dxa"/>
            <w:gridSpan w:val="2"/>
            <w:shd w:val="clear" w:color="auto" w:fill="auto"/>
            <w:vAlign w:val="center"/>
          </w:tcPr>
          <w:p w14:paraId="42FB46F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38.4±1.3</w:t>
            </w:r>
          </w:p>
        </w:tc>
      </w:tr>
    </w:tbl>
    <w:p w14:paraId="58E92B67" w14:textId="77777777" w:rsidR="00AE0C95" w:rsidRDefault="00AE0C95">
      <w:pPr>
        <w:rPr>
          <w:sz w:val="28"/>
          <w:szCs w:val="28"/>
        </w:rPr>
      </w:pPr>
      <w:r>
        <w:br w:type="page"/>
      </w:r>
    </w:p>
    <w:p w14:paraId="04330688" w14:textId="77777777" w:rsidR="003F1C03" w:rsidRPr="005D3409" w:rsidRDefault="003F1C03" w:rsidP="00A139B2">
      <w:pPr>
        <w:pStyle w:val="Heading1"/>
      </w:pPr>
      <w:r w:rsidRPr="005D3409">
        <w:lastRenderedPageBreak/>
        <w:t>Figure legends</w:t>
      </w:r>
    </w:p>
    <w:p w14:paraId="348E4967" w14:textId="77777777" w:rsidR="000718D3" w:rsidRDefault="000718D3">
      <w:pPr>
        <w:pStyle w:val="NoSpacing"/>
      </w:pPr>
      <w:r>
        <w:rPr>
          <w:b/>
        </w:rPr>
        <w:t xml:space="preserve">Figure </w:t>
      </w:r>
      <w:r w:rsidR="003B20AA">
        <w:rPr>
          <w:b/>
        </w:rPr>
        <w:t>1</w:t>
      </w:r>
      <w:r w:rsidR="001E0B13" w:rsidRPr="005D3409">
        <w:rPr>
          <w:b/>
        </w:rPr>
        <w:t>:</w:t>
      </w:r>
      <w:r w:rsidR="001E0B13" w:rsidRPr="005D3409">
        <w:t xml:space="preserve"> </w:t>
      </w:r>
      <w:r w:rsidR="008D1090" w:rsidRPr="008D1090">
        <w:rPr>
          <w:b/>
        </w:rPr>
        <w:t>Analysis of liver injury and-function.</w:t>
      </w:r>
      <w:r w:rsidR="008D1090">
        <w:t xml:space="preserve"> </w:t>
      </w:r>
      <w:r w:rsidR="004962FF" w:rsidRPr="005D3409">
        <w:t xml:space="preserve">Plasma activities of alanine aminotransferase (ALT) </w:t>
      </w:r>
      <w:r w:rsidR="00412E87" w:rsidRPr="005D3409">
        <w:t>(</w:t>
      </w:r>
      <w:r w:rsidR="00412E87" w:rsidRPr="00491077">
        <w:rPr>
          <w:b/>
        </w:rPr>
        <w:t>A</w:t>
      </w:r>
      <w:r w:rsidR="00412E87" w:rsidRPr="005D3409">
        <w:t>) and</w:t>
      </w:r>
      <w:r w:rsidR="004962FF" w:rsidRPr="005D3409">
        <w:t xml:space="preserve"> glutamate dehydrogenase (GLDH) </w:t>
      </w:r>
      <w:r w:rsidR="00412E87" w:rsidRPr="005D3409">
        <w:t>(</w:t>
      </w:r>
      <w:r w:rsidR="00412E87" w:rsidRPr="00491077">
        <w:rPr>
          <w:b/>
        </w:rPr>
        <w:t>B</w:t>
      </w:r>
      <w:r w:rsidR="00412E87" w:rsidRPr="005D3409">
        <w:t>)</w:t>
      </w:r>
      <w:r w:rsidR="004962FF" w:rsidRPr="005D3409">
        <w:t xml:space="preserve"> </w:t>
      </w:r>
      <w:r>
        <w:t>and concentrations of p</w:t>
      </w:r>
      <w:r w:rsidRPr="005D3409">
        <w:t xml:space="preserve">lasma </w:t>
      </w:r>
      <w:r>
        <w:t>bilirubin</w:t>
      </w:r>
      <w:r w:rsidRPr="005D3409">
        <w:t xml:space="preserve"> (</w:t>
      </w:r>
      <w:r w:rsidRPr="00491077">
        <w:rPr>
          <w:b/>
        </w:rPr>
        <w:t>C</w:t>
      </w:r>
      <w:r w:rsidRPr="005D3409">
        <w:t xml:space="preserve">) and </w:t>
      </w:r>
      <w:r>
        <w:t>albumin</w:t>
      </w:r>
      <w:r w:rsidRPr="005D3409">
        <w:t xml:space="preserve"> (</w:t>
      </w:r>
      <w:r w:rsidRPr="00491077">
        <w:rPr>
          <w:b/>
        </w:rPr>
        <w:t>D</w:t>
      </w:r>
      <w:r w:rsidRPr="005D3409">
        <w:t xml:space="preserve">) at multiple time points after BDL. </w:t>
      </w:r>
      <w:r w:rsidR="00156799" w:rsidRPr="005D3409">
        <w:t xml:space="preserve">Values are given in means ± SEM of five independent experiments per time point. </w:t>
      </w:r>
    </w:p>
    <w:p w14:paraId="51A2BE85" w14:textId="77777777" w:rsidR="0053000D" w:rsidRDefault="0053000D">
      <w:pPr>
        <w:pStyle w:val="NoSpacing"/>
      </w:pPr>
    </w:p>
    <w:p w14:paraId="6B73E6CE" w14:textId="77777777" w:rsidR="000718D3" w:rsidRPr="003B20AA" w:rsidRDefault="000718D3">
      <w:pPr>
        <w:pStyle w:val="NoSpacing"/>
      </w:pPr>
      <w:r w:rsidRPr="005D3409">
        <w:rPr>
          <w:b/>
        </w:rPr>
        <w:t xml:space="preserve">Figure </w:t>
      </w:r>
      <w:r w:rsidR="003B20AA">
        <w:rPr>
          <w:b/>
        </w:rPr>
        <w:t>2</w:t>
      </w:r>
      <w:r w:rsidRPr="005D3409">
        <w:rPr>
          <w:b/>
        </w:rPr>
        <w:t>:</w:t>
      </w:r>
      <w:r w:rsidRPr="005D3409">
        <w:t xml:space="preserve"> </w:t>
      </w:r>
      <w:r w:rsidRPr="008D1090">
        <w:rPr>
          <w:b/>
        </w:rPr>
        <w:t xml:space="preserve">Quantification of bile infarcts </w:t>
      </w:r>
      <w:ins w:id="2376" w:author="Kerstin Abshagen" w:date="2015-08-07T11:28:00Z">
        <w:r w:rsidR="007E4752" w:rsidRPr="007E4752">
          <w:rPr>
            <w:b/>
            <w:color w:val="FF0000"/>
            <w:u w:val="single"/>
            <w:rPrChange w:id="2377" w:author="Kerstin Abshagen" w:date="2015-08-07T11:30:00Z">
              <w:rPr>
                <w:b/>
              </w:rPr>
            </w:rPrChange>
          </w:rPr>
          <w:t>in</w:t>
        </w:r>
      </w:ins>
      <w:ins w:id="2378" w:author="Kerstin Abshagen" w:date="2015-08-07T11:29:00Z">
        <w:r w:rsidR="007E4752" w:rsidRPr="007E4752">
          <w:rPr>
            <w:b/>
            <w:color w:val="FF0000"/>
            <w:u w:val="single"/>
            <w:rPrChange w:id="2379" w:author="Kerstin Abshagen" w:date="2015-08-07T11:30:00Z">
              <w:rPr>
                <w:b/>
              </w:rPr>
            </w:rPrChange>
          </w:rPr>
          <w:t xml:space="preserve"> H&amp;E-stained liver sections </w:t>
        </w:r>
      </w:ins>
      <w:r w:rsidRPr="008D1090">
        <w:rPr>
          <w:b/>
        </w:rPr>
        <w:t>at multiple time points after BDL</w:t>
      </w:r>
      <w:r w:rsidR="00BD2D76">
        <w:rPr>
          <w:b/>
        </w:rPr>
        <w:t xml:space="preserve"> </w:t>
      </w:r>
      <w:r w:rsidR="00BD2D76" w:rsidRPr="008D1090">
        <w:rPr>
          <w:b/>
        </w:rPr>
        <w:t>(A)</w:t>
      </w:r>
      <w:r w:rsidRPr="008D1090">
        <w:rPr>
          <w:b/>
        </w:rPr>
        <w:t>.</w:t>
      </w:r>
      <w:r w:rsidRPr="005D3409">
        <w:t xml:space="preserve"> Values are given in means ± SEM of five independ</w:t>
      </w:r>
      <w:r>
        <w:t xml:space="preserve">ent experiments per time point. Representative H&amp;E </w:t>
      </w:r>
      <w:proofErr w:type="spellStart"/>
      <w:r>
        <w:t>stainings</w:t>
      </w:r>
      <w:proofErr w:type="spellEnd"/>
      <w:r w:rsidRPr="005D3409">
        <w:t xml:space="preserve"> of paraffin-embedded liver sections </w:t>
      </w:r>
      <w:r>
        <w:t xml:space="preserve">for each time point </w:t>
      </w:r>
      <w:r w:rsidRPr="005D3409">
        <w:t>after BDL</w:t>
      </w:r>
      <w:r>
        <w:t xml:space="preserve"> (</w:t>
      </w:r>
      <w:r w:rsidRPr="00491077">
        <w:rPr>
          <w:b/>
        </w:rPr>
        <w:t>B</w:t>
      </w:r>
      <w:r w:rsidR="0053000D">
        <w:t>; arrows indicate bile lakes</w:t>
      </w:r>
      <w:r w:rsidR="00BE4631">
        <w:t xml:space="preserve">; </w:t>
      </w:r>
      <w:r w:rsidR="00BE4631" w:rsidRPr="003B20AA">
        <w:t>magnification x10</w:t>
      </w:r>
      <w:r w:rsidRPr="003B20AA">
        <w:t>)</w:t>
      </w:r>
      <w:r w:rsidR="0053000D" w:rsidRPr="003B20AA">
        <w:t xml:space="preserve"> with higher magnifications </w:t>
      </w:r>
      <w:r w:rsidR="00BE4631" w:rsidRPr="003B20AA">
        <w:t xml:space="preserve">(x40) </w:t>
      </w:r>
      <w:r w:rsidR="0053000D" w:rsidRPr="003B20AA">
        <w:t>in</w:t>
      </w:r>
      <w:r w:rsidRPr="003B20AA">
        <w:t xml:space="preserve"> </w:t>
      </w:r>
      <w:r w:rsidR="0053000D" w:rsidRPr="003B20AA">
        <w:t>(</w:t>
      </w:r>
      <w:r w:rsidR="0053000D" w:rsidRPr="003B20AA">
        <w:rPr>
          <w:b/>
        </w:rPr>
        <w:t>C</w:t>
      </w:r>
      <w:r w:rsidR="0053000D" w:rsidRPr="003B20AA">
        <w:t xml:space="preserve">), displaying cellular infiltrates (asterisk) and formation of artificial bile </w:t>
      </w:r>
      <w:proofErr w:type="spellStart"/>
      <w:r w:rsidR="0053000D" w:rsidRPr="003B20AA">
        <w:t>ductules</w:t>
      </w:r>
      <w:proofErr w:type="spellEnd"/>
      <w:r w:rsidR="0053000D" w:rsidRPr="003B20AA">
        <w:t xml:space="preserve"> (arrowhead).</w:t>
      </w:r>
    </w:p>
    <w:p w14:paraId="586A5BA7" w14:textId="77777777" w:rsidR="0053000D" w:rsidRDefault="0053000D">
      <w:pPr>
        <w:pStyle w:val="NoSpacing"/>
      </w:pPr>
    </w:p>
    <w:p w14:paraId="034B0863" w14:textId="77777777" w:rsidR="00C33F74" w:rsidRDefault="00C33F74">
      <w:pPr>
        <w:pStyle w:val="NoSpacing"/>
      </w:pPr>
      <w:r w:rsidRPr="005D3409">
        <w:rPr>
          <w:b/>
        </w:rPr>
        <w:t xml:space="preserve">Figure </w:t>
      </w:r>
      <w:r w:rsidR="003B20AA">
        <w:rPr>
          <w:b/>
        </w:rPr>
        <w:t>3</w:t>
      </w:r>
      <w:r w:rsidRPr="005D3409">
        <w:rPr>
          <w:b/>
        </w:rPr>
        <w:t xml:space="preserve">: </w:t>
      </w:r>
      <w:r w:rsidRPr="008D1090">
        <w:rPr>
          <w:b/>
        </w:rPr>
        <w:t xml:space="preserve">Analysis of the proliferative </w:t>
      </w:r>
      <w:r w:rsidR="003B20AA" w:rsidRPr="008D1090">
        <w:rPr>
          <w:b/>
        </w:rPr>
        <w:t xml:space="preserve">and cellular </w:t>
      </w:r>
      <w:r w:rsidRPr="008D1090">
        <w:rPr>
          <w:b/>
        </w:rPr>
        <w:t>response at multiple time points after BDL.</w:t>
      </w:r>
      <w:r w:rsidRPr="005D3409">
        <w:t xml:space="preserve"> Quantitative </w:t>
      </w:r>
      <w:proofErr w:type="spellStart"/>
      <w:r w:rsidRPr="005D3409">
        <w:t>immunohistochemical</w:t>
      </w:r>
      <w:proofErr w:type="spellEnd"/>
      <w:r w:rsidRPr="005D3409">
        <w:t xml:space="preserve"> analysis of </w:t>
      </w:r>
      <w:proofErr w:type="spellStart"/>
      <w:r w:rsidRPr="005D3409">
        <w:t>BrdU</w:t>
      </w:r>
      <w:proofErr w:type="spellEnd"/>
      <w:r>
        <w:t>-</w:t>
      </w:r>
      <w:r w:rsidRPr="005D3409">
        <w:t xml:space="preserve">positive </w:t>
      </w:r>
      <w:r w:rsidR="0053000D">
        <w:t>biliary epithelial</w:t>
      </w:r>
      <w:r>
        <w:t xml:space="preserve"> cells (</w:t>
      </w:r>
      <w:r w:rsidRPr="00491077">
        <w:rPr>
          <w:b/>
        </w:rPr>
        <w:t>A</w:t>
      </w:r>
      <w:r>
        <w:t xml:space="preserve">), </w:t>
      </w:r>
      <w:r w:rsidR="003B20AA" w:rsidRPr="005D3409">
        <w:t>liver cells positive for α-SMA (</w:t>
      </w:r>
      <w:r w:rsidR="003B20AA">
        <w:rPr>
          <w:b/>
        </w:rPr>
        <w:t>B</w:t>
      </w:r>
      <w:r w:rsidR="003B20AA">
        <w:t>) and</w:t>
      </w:r>
      <w:r w:rsidR="003B20AA" w:rsidRPr="005D3409">
        <w:t xml:space="preserve"> S100a4 (</w:t>
      </w:r>
      <w:r w:rsidR="003B20AA" w:rsidRPr="003B20AA">
        <w:rPr>
          <w:b/>
        </w:rPr>
        <w:t>C</w:t>
      </w:r>
      <w:r w:rsidR="003B20AA">
        <w:t xml:space="preserve">), </w:t>
      </w:r>
      <w:proofErr w:type="spellStart"/>
      <w:r w:rsidR="003B20AA" w:rsidRPr="005D3409">
        <w:t>BrdU</w:t>
      </w:r>
      <w:proofErr w:type="spellEnd"/>
      <w:r w:rsidR="003B20AA">
        <w:t>-</w:t>
      </w:r>
      <w:r w:rsidR="003B20AA" w:rsidRPr="005D3409">
        <w:t xml:space="preserve">positive </w:t>
      </w:r>
      <w:r w:rsidR="0053000D">
        <w:t>hepatocytes (</w:t>
      </w:r>
      <w:r w:rsidR="003B20AA">
        <w:rPr>
          <w:b/>
        </w:rPr>
        <w:t>D</w:t>
      </w:r>
      <w:r w:rsidR="0053000D">
        <w:t xml:space="preserve">) and </w:t>
      </w:r>
      <w:proofErr w:type="spellStart"/>
      <w:r>
        <w:t>Kupffer</w:t>
      </w:r>
      <w:proofErr w:type="spellEnd"/>
      <w:r>
        <w:t xml:space="preserve"> cells (</w:t>
      </w:r>
      <w:r w:rsidR="003B20AA">
        <w:rPr>
          <w:b/>
        </w:rPr>
        <w:t>E</w:t>
      </w:r>
      <w:r w:rsidR="0053000D">
        <w:t xml:space="preserve">) </w:t>
      </w:r>
      <w:r w:rsidR="003B20AA">
        <w:t>and</w:t>
      </w:r>
      <w:r w:rsidR="003B20AA" w:rsidRPr="005D3409">
        <w:t xml:space="preserve"> CTGF</w:t>
      </w:r>
      <w:r w:rsidR="003B20AA">
        <w:t>-positive cells</w:t>
      </w:r>
      <w:r w:rsidR="003B20AA" w:rsidRPr="005D3409">
        <w:t xml:space="preserve"> (</w:t>
      </w:r>
      <w:r w:rsidR="00CB1228">
        <w:rPr>
          <w:b/>
        </w:rPr>
        <w:t>F</w:t>
      </w:r>
      <w:r w:rsidR="003B20AA" w:rsidRPr="005D3409">
        <w:t>)</w:t>
      </w:r>
      <w:r w:rsidR="003B20AA">
        <w:t xml:space="preserve">. </w:t>
      </w:r>
      <w:r w:rsidRPr="005D3409">
        <w:t xml:space="preserve">Values are given in means ± SEM of five independent experiments per time point. Corresponding representative </w:t>
      </w:r>
      <w:proofErr w:type="spellStart"/>
      <w:r w:rsidRPr="005D3409">
        <w:t>immunohistochemical</w:t>
      </w:r>
      <w:proofErr w:type="spellEnd"/>
      <w:r w:rsidRPr="005D3409">
        <w:t xml:space="preserve"> </w:t>
      </w:r>
      <w:proofErr w:type="spellStart"/>
      <w:r w:rsidRPr="005D3409">
        <w:t>stainings</w:t>
      </w:r>
      <w:proofErr w:type="spellEnd"/>
      <w:r w:rsidR="00BE4631">
        <w:t xml:space="preserve"> </w:t>
      </w:r>
      <w:r w:rsidR="003B20AA">
        <w:t>are shown in the right panel</w:t>
      </w:r>
      <w:r w:rsidR="00BB0838" w:rsidRPr="00BB0838">
        <w:t xml:space="preserve"> </w:t>
      </w:r>
      <w:r w:rsidR="00BB0838">
        <w:t>(</w:t>
      </w:r>
      <w:r w:rsidR="00BB0838" w:rsidRPr="003B20AA">
        <w:t>magnifications x40</w:t>
      </w:r>
      <w:r w:rsidR="00BB0838">
        <w:t>)</w:t>
      </w:r>
      <w:r>
        <w:t>.</w:t>
      </w:r>
      <w:r w:rsidRPr="0007688E">
        <w:t xml:space="preserve"> </w:t>
      </w:r>
    </w:p>
    <w:p w14:paraId="708D74F6" w14:textId="77777777" w:rsidR="0053000D" w:rsidRDefault="0053000D">
      <w:pPr>
        <w:pStyle w:val="NoSpacing"/>
      </w:pPr>
    </w:p>
    <w:p w14:paraId="7DCCE7A5" w14:textId="77777777" w:rsidR="00C33F74" w:rsidRDefault="00C33F74">
      <w:pPr>
        <w:pStyle w:val="NoSpacing"/>
      </w:pPr>
      <w:r>
        <w:rPr>
          <w:b/>
        </w:rPr>
        <w:t xml:space="preserve">Figure </w:t>
      </w:r>
      <w:r w:rsidR="003B20AA">
        <w:rPr>
          <w:b/>
        </w:rPr>
        <w:t>4</w:t>
      </w:r>
      <w:r w:rsidRPr="005D3409">
        <w:rPr>
          <w:b/>
        </w:rPr>
        <w:t>:</w:t>
      </w:r>
      <w:r w:rsidRPr="005D3409">
        <w:t xml:space="preserve"> </w:t>
      </w:r>
      <w:r w:rsidR="00BD2D76" w:rsidRPr="00BD2D76">
        <w:rPr>
          <w:b/>
        </w:rPr>
        <w:t>Analysis of proliferation and extracellular matrix accumulation.</w:t>
      </w:r>
      <w:r w:rsidR="00BD2D76">
        <w:t xml:space="preserve"> </w:t>
      </w:r>
      <w:proofErr w:type="gramStart"/>
      <w:r w:rsidRPr="005D3409">
        <w:t>mRNA</w:t>
      </w:r>
      <w:proofErr w:type="gramEnd"/>
      <w:r w:rsidRPr="005D3409">
        <w:t xml:space="preserve"> quantification of </w:t>
      </w:r>
      <w:r>
        <w:t>the proliferation marker Ki67</w:t>
      </w:r>
      <w:r w:rsidRPr="005D3409">
        <w:t xml:space="preserve"> (</w:t>
      </w:r>
      <w:r w:rsidRPr="00491077">
        <w:rPr>
          <w:b/>
        </w:rPr>
        <w:t>A</w:t>
      </w:r>
      <w:r w:rsidRPr="005D3409">
        <w:t xml:space="preserve">) by </w:t>
      </w:r>
      <w:proofErr w:type="spellStart"/>
      <w:r w:rsidRPr="005D3409">
        <w:t>Fluidigm</w:t>
      </w:r>
      <w:proofErr w:type="spellEnd"/>
      <w:r w:rsidRPr="005D3409">
        <w:t xml:space="preserve"> real-time PCR. Values are given in means ± </w:t>
      </w:r>
      <w:del w:id="2380" w:author="Kerstin Abshagen" w:date="2015-08-07T11:31:00Z">
        <w:r w:rsidRPr="005D3409" w:rsidDel="007E4752">
          <w:delText xml:space="preserve">SD </w:delText>
        </w:r>
      </w:del>
      <w:ins w:id="2381" w:author="Kerstin Abshagen" w:date="2015-08-07T11:31:00Z">
        <w:r w:rsidR="007E4752">
          <w:t>SEM</w:t>
        </w:r>
        <w:r w:rsidR="007E4752" w:rsidRPr="005D3409">
          <w:t xml:space="preserve"> </w:t>
        </w:r>
      </w:ins>
      <w:r w:rsidRPr="005D3409">
        <w:t xml:space="preserve">of five independent experiments per time point. Quantitative </w:t>
      </w:r>
      <w:r>
        <w:t xml:space="preserve">analysis </w:t>
      </w:r>
      <w:ins w:id="2382" w:author="Kerstin Abshagen" w:date="2015-08-07T11:32:00Z">
        <w:r w:rsidR="007E4752" w:rsidRPr="007E4752">
          <w:rPr>
            <w:color w:val="FF0000"/>
            <w:u w:val="single"/>
            <w:rPrChange w:id="2383" w:author="Kerstin Abshagen" w:date="2015-08-07T11:32:00Z">
              <w:rPr/>
            </w:rPrChange>
          </w:rPr>
          <w:t>of extracellular matrix deposition</w:t>
        </w:r>
        <w:r w:rsidR="007E4752" w:rsidRPr="007E4752">
          <w:rPr>
            <w:color w:val="FF0000"/>
            <w:rPrChange w:id="2384" w:author="Kerstin Abshagen" w:date="2015-08-07T11:32:00Z">
              <w:rPr/>
            </w:rPrChange>
          </w:rPr>
          <w:t xml:space="preserve"> </w:t>
        </w:r>
      </w:ins>
      <w:r w:rsidR="00BE4631">
        <w:t>(</w:t>
      </w:r>
      <w:r w:rsidR="00BE4631" w:rsidRPr="00491077">
        <w:rPr>
          <w:b/>
        </w:rPr>
        <w:t>B</w:t>
      </w:r>
      <w:r w:rsidR="00BE4631">
        <w:t>) and representative histological images (</w:t>
      </w:r>
      <w:r w:rsidR="00BE4631" w:rsidRPr="00BE4631">
        <w:rPr>
          <w:b/>
        </w:rPr>
        <w:t>C</w:t>
      </w:r>
      <w:r w:rsidR="00BE4631">
        <w:t xml:space="preserve">; magnification </w:t>
      </w:r>
      <w:r w:rsidR="00BE4631" w:rsidRPr="00BB0838">
        <w:t>x10)</w:t>
      </w:r>
      <w:r w:rsidR="00BE4631">
        <w:t xml:space="preserve"> </w:t>
      </w:r>
      <w:r>
        <w:t>of Sirius r</w:t>
      </w:r>
      <w:r w:rsidRPr="005D3409">
        <w:t>ed</w:t>
      </w:r>
      <w:r>
        <w:t>-positive areas</w:t>
      </w:r>
      <w:r w:rsidRPr="0007688E">
        <w:t xml:space="preserve"> </w:t>
      </w:r>
      <w:r w:rsidRPr="005D3409">
        <w:t>at multiple time points after BDL</w:t>
      </w:r>
      <w:r>
        <w:t xml:space="preserve">. </w:t>
      </w:r>
      <w:r w:rsidRPr="005D3409">
        <w:t>Values are given in means ± SEM of five independ</w:t>
      </w:r>
      <w:r w:rsidR="00BE4631">
        <w:t>ent experiments per time point.</w:t>
      </w:r>
    </w:p>
    <w:p w14:paraId="38DF9376" w14:textId="77777777" w:rsidR="0053000D" w:rsidRDefault="0053000D">
      <w:pPr>
        <w:pStyle w:val="NoSpacing"/>
        <w:rPr>
          <w:rFonts w:eastAsia="Times New Roman"/>
        </w:rPr>
      </w:pPr>
    </w:p>
    <w:p w14:paraId="7428ECB5" w14:textId="77777777" w:rsidR="00BE4631" w:rsidRDefault="00C33F74">
      <w:pPr>
        <w:pStyle w:val="NoSpacing"/>
      </w:pPr>
      <w:r>
        <w:rPr>
          <w:rFonts w:eastAsia="Times New Roman"/>
          <w:b/>
        </w:rPr>
        <w:t xml:space="preserve">Figure </w:t>
      </w:r>
      <w:r w:rsidR="003B20AA">
        <w:rPr>
          <w:rFonts w:eastAsia="Times New Roman"/>
          <w:b/>
        </w:rPr>
        <w:t>5</w:t>
      </w:r>
      <w:r w:rsidRPr="00123B2D">
        <w:rPr>
          <w:rFonts w:eastAsia="Times New Roman"/>
          <w:b/>
        </w:rPr>
        <w:t>:</w:t>
      </w:r>
      <w:r>
        <w:t xml:space="preserve"> </w:t>
      </w:r>
      <w:r w:rsidR="00704D2A" w:rsidRPr="00704D2A">
        <w:rPr>
          <w:b/>
        </w:rPr>
        <w:t>Heat maps displaying g</w:t>
      </w:r>
      <w:r w:rsidRPr="00704D2A">
        <w:rPr>
          <w:b/>
        </w:rPr>
        <w:t>ene</w:t>
      </w:r>
      <w:r w:rsidRPr="00BD2D76">
        <w:rPr>
          <w:b/>
        </w:rPr>
        <w:t xml:space="preserve"> </w:t>
      </w:r>
      <w:r w:rsidR="00BD2D76">
        <w:rPr>
          <w:b/>
        </w:rPr>
        <w:t>e</w:t>
      </w:r>
      <w:r w:rsidRPr="00BD2D76">
        <w:rPr>
          <w:b/>
        </w:rPr>
        <w:t xml:space="preserve">xpression </w:t>
      </w:r>
      <w:r w:rsidR="00BD2D76" w:rsidRPr="00BD2D76">
        <w:rPr>
          <w:b/>
        </w:rPr>
        <w:t>pattern at multiple</w:t>
      </w:r>
      <w:r w:rsidR="00BD2D76" w:rsidRPr="008D1090">
        <w:rPr>
          <w:b/>
        </w:rPr>
        <w:t xml:space="preserve"> time points after BDL.</w:t>
      </w:r>
      <w:r w:rsidR="00BD2D76" w:rsidRPr="00BD2D76">
        <w:t xml:space="preserve"> </w:t>
      </w:r>
      <w:r w:rsidR="00BD2D76">
        <w:t xml:space="preserve">Gene expression </w:t>
      </w:r>
      <w:r>
        <w:t xml:space="preserve">relative to </w:t>
      </w:r>
      <w:proofErr w:type="spellStart"/>
      <w:r>
        <w:t>Gapdh</w:t>
      </w:r>
      <w:proofErr w:type="spellEnd"/>
      <w:r>
        <w:t xml:space="preserve"> gene, obtained from </w:t>
      </w:r>
      <w:proofErr w:type="spellStart"/>
      <w:r>
        <w:t>Fluidigm</w:t>
      </w:r>
      <w:proofErr w:type="spellEnd"/>
      <w:r>
        <w:t xml:space="preserve"> </w:t>
      </w:r>
      <w:proofErr w:type="spellStart"/>
      <w:r>
        <w:t>qPCR</w:t>
      </w:r>
      <w:proofErr w:type="spellEnd"/>
      <w:r>
        <w:t>, are shown as fold changes to sham mice</w:t>
      </w:r>
      <w:ins w:id="2385" w:author="Kerstin Abshagen" w:date="2015-08-07T11:33:00Z">
        <w:r w:rsidR="007E4752">
          <w:t xml:space="preserve"> </w:t>
        </w:r>
        <w:r w:rsidR="007E4752" w:rsidRPr="007E4752">
          <w:rPr>
            <w:color w:val="FF0000"/>
            <w:u w:val="single"/>
            <w:rPrChange w:id="2386" w:author="Kerstin Abshagen" w:date="2015-08-07T11:33:00Z">
              <w:rPr/>
            </w:rPrChange>
          </w:rPr>
          <w:t>(0 h)</w:t>
        </w:r>
      </w:ins>
      <w:ins w:id="2387" w:author="Kerstin Abshagen" w:date="2015-08-07T11:39:00Z">
        <w:r w:rsidR="00B135C2">
          <w:rPr>
            <w:color w:val="FF0000"/>
            <w:u w:val="single"/>
          </w:rPr>
          <w:t xml:space="preserve"> </w:t>
        </w:r>
        <w:r w:rsidR="00B135C2" w:rsidRPr="00B135C2">
          <w:rPr>
            <w:color w:val="FF0000"/>
            <w:u w:val="single"/>
          </w:rPr>
          <w:t>and are displayed in log2 scale</w:t>
        </w:r>
      </w:ins>
      <w:r w:rsidRPr="00B135C2">
        <w:rPr>
          <w:color w:val="FF0000"/>
          <w:u w:val="single"/>
          <w:rPrChange w:id="2388" w:author="Kerstin Abshagen" w:date="2015-08-07T11:40:00Z">
            <w:rPr/>
          </w:rPrChange>
        </w:rPr>
        <w:t>.</w:t>
      </w:r>
      <w:r>
        <w:t xml:space="preserve"> </w:t>
      </w:r>
      <w:r w:rsidRPr="00A11AD6">
        <w:t xml:space="preserve">Red </w:t>
      </w:r>
      <w:proofErr w:type="spellStart"/>
      <w:r w:rsidRPr="00A11AD6">
        <w:t>colour</w:t>
      </w:r>
      <w:proofErr w:type="spellEnd"/>
      <w:r w:rsidRPr="00A11AD6">
        <w:t xml:space="preserve"> indicates up-regulation</w:t>
      </w:r>
      <w:ins w:id="2389" w:author="Kerstin Abshagen" w:date="2015-07-07T11:27:00Z">
        <w:r w:rsidR="00C00F72">
          <w:t xml:space="preserve"> (2)</w:t>
        </w:r>
      </w:ins>
      <w:r w:rsidRPr="00A11AD6">
        <w:t xml:space="preserve">, blue down-regulation </w:t>
      </w:r>
      <w:ins w:id="2390" w:author="Kerstin Abshagen" w:date="2015-07-07T11:27:00Z">
        <w:r w:rsidR="00C00F72">
          <w:t xml:space="preserve">(-2) </w:t>
        </w:r>
      </w:ins>
      <w:r w:rsidRPr="00A11AD6">
        <w:t xml:space="preserve">and </w:t>
      </w:r>
      <w:r w:rsidRPr="00A11AD6">
        <w:lastRenderedPageBreak/>
        <w:t xml:space="preserve">white transcription levels about 1. </w:t>
      </w:r>
      <w:r>
        <w:t>(</w:t>
      </w:r>
      <w:r w:rsidRPr="00123B2D">
        <w:rPr>
          <w:rFonts w:eastAsia="Times New Roman"/>
          <w:b/>
        </w:rPr>
        <w:t>A</w:t>
      </w:r>
      <w:r>
        <w:rPr>
          <w:rFonts w:eastAsia="Times New Roman"/>
          <w:b/>
        </w:rPr>
        <w:t>)</w:t>
      </w:r>
      <w:r>
        <w:t xml:space="preserve"> </w:t>
      </w:r>
      <w:proofErr w:type="gramStart"/>
      <w:r w:rsidR="00BE4631" w:rsidRPr="00783506">
        <w:t>selected</w:t>
      </w:r>
      <w:proofErr w:type="gramEnd"/>
      <w:r w:rsidR="00BE4631">
        <w:t xml:space="preserve"> ADME genes, </w:t>
      </w:r>
      <w:r w:rsidRPr="00123B2D">
        <w:rPr>
          <w:rFonts w:eastAsia="Times New Roman"/>
        </w:rPr>
        <w:t>(</w:t>
      </w:r>
      <w:r w:rsidRPr="00491077">
        <w:rPr>
          <w:rFonts w:eastAsia="Times New Roman"/>
          <w:b/>
        </w:rPr>
        <w:t>B</w:t>
      </w:r>
      <w:r w:rsidRPr="00123B2D">
        <w:rPr>
          <w:rFonts w:eastAsia="Times New Roman"/>
        </w:rPr>
        <w:t>)</w:t>
      </w:r>
      <w:r>
        <w:t xml:space="preserve"> </w:t>
      </w:r>
      <w:r w:rsidR="00BE4631">
        <w:t xml:space="preserve">selected </w:t>
      </w:r>
      <w:proofErr w:type="spellStart"/>
      <w:r w:rsidR="00BE4631">
        <w:t>fibrogenesis</w:t>
      </w:r>
      <w:proofErr w:type="spellEnd"/>
      <w:r w:rsidR="00BE4631">
        <w:t xml:space="preserve"> genes, and </w:t>
      </w:r>
      <w:r>
        <w:t>(</w:t>
      </w:r>
      <w:r w:rsidRPr="00123B2D">
        <w:rPr>
          <w:rFonts w:eastAsia="Times New Roman"/>
          <w:b/>
        </w:rPr>
        <w:t>C</w:t>
      </w:r>
      <w:r>
        <w:rPr>
          <w:rFonts w:eastAsia="Times New Roman"/>
          <w:b/>
        </w:rPr>
        <w:t>)</w:t>
      </w:r>
      <w:r>
        <w:t xml:space="preserve"> selected cytokine genes. </w:t>
      </w:r>
    </w:p>
    <w:p w14:paraId="610DC999" w14:textId="77777777" w:rsidR="00832CE6" w:rsidRDefault="00832CE6">
      <w:pPr>
        <w:pStyle w:val="NoSpacing"/>
      </w:pPr>
    </w:p>
    <w:p w14:paraId="68FBD782" w14:textId="77777777" w:rsidR="00832CE6" w:rsidRDefault="00832CE6">
      <w:pPr>
        <w:pStyle w:val="NoSpacing"/>
      </w:pPr>
      <w:r>
        <w:rPr>
          <w:b/>
        </w:rPr>
        <w:t>Figure 6</w:t>
      </w:r>
      <w:r w:rsidRPr="005D3409">
        <w:rPr>
          <w:b/>
        </w:rPr>
        <w:t>:</w:t>
      </w:r>
      <w:r w:rsidRPr="005D3409">
        <w:t xml:space="preserve"> </w:t>
      </w:r>
      <w:r w:rsidRPr="00BD2D76">
        <w:rPr>
          <w:b/>
        </w:rPr>
        <w:t xml:space="preserve">mRNA quantification of different </w:t>
      </w:r>
      <w:ins w:id="2391" w:author="Kerstin Abshagen" w:date="2015-08-07T11:36:00Z">
        <w:r w:rsidR="007E4752" w:rsidRPr="007E4752">
          <w:rPr>
            <w:b/>
            <w:color w:val="FF0000"/>
            <w:u w:val="single"/>
            <w:rPrChange w:id="2392" w:author="Kerstin Abshagen" w:date="2015-08-07T11:36:00Z">
              <w:rPr>
                <w:b/>
              </w:rPr>
            </w:rPrChange>
          </w:rPr>
          <w:t xml:space="preserve">selected </w:t>
        </w:r>
      </w:ins>
      <w:r w:rsidRPr="00BD2D76">
        <w:rPr>
          <w:b/>
        </w:rPr>
        <w:t xml:space="preserve">genes by </w:t>
      </w:r>
      <w:proofErr w:type="spellStart"/>
      <w:r w:rsidRPr="00BD2D76">
        <w:rPr>
          <w:b/>
        </w:rPr>
        <w:t>Fluidigm</w:t>
      </w:r>
      <w:proofErr w:type="spellEnd"/>
      <w:r w:rsidRPr="00BD2D76">
        <w:rPr>
          <w:b/>
        </w:rPr>
        <w:t xml:space="preserve"> real-time PCR</w:t>
      </w:r>
      <w:ins w:id="2393" w:author="Kerstin Abshagen" w:date="2015-08-07T11:37:00Z">
        <w:r w:rsidR="007E4752">
          <w:rPr>
            <w:b/>
          </w:rPr>
          <w:t xml:space="preserve"> </w:t>
        </w:r>
        <w:r w:rsidR="007E4752" w:rsidRPr="007E4752">
          <w:rPr>
            <w:b/>
            <w:color w:val="FF0000"/>
            <w:u w:val="single"/>
            <w:rPrChange w:id="2394" w:author="Kerstin Abshagen" w:date="2015-08-07T11:37:00Z">
              <w:rPr>
                <w:b/>
              </w:rPr>
            </w:rPrChange>
          </w:rPr>
          <w:t>displayed in log2 scale</w:t>
        </w:r>
      </w:ins>
      <w:r w:rsidRPr="00BD2D76">
        <w:rPr>
          <w:b/>
        </w:rPr>
        <w:t>.</w:t>
      </w:r>
      <w:r w:rsidRPr="005D3409">
        <w:t xml:space="preserve"> </w:t>
      </w:r>
      <w:r>
        <w:t>(</w:t>
      </w:r>
      <w:r w:rsidRPr="00832CE6">
        <w:rPr>
          <w:b/>
        </w:rPr>
        <w:t>A</w:t>
      </w:r>
      <w:r>
        <w:t>) Cyp1a2, (</w:t>
      </w:r>
      <w:r w:rsidRPr="00832CE6">
        <w:rPr>
          <w:b/>
        </w:rPr>
        <w:t>B</w:t>
      </w:r>
      <w:r>
        <w:t>) Cyp24a1, (</w:t>
      </w:r>
      <w:r w:rsidRPr="00832CE6">
        <w:rPr>
          <w:b/>
        </w:rPr>
        <w:t>C</w:t>
      </w:r>
      <w:r>
        <w:t>) Gstm1, (</w:t>
      </w:r>
      <w:r w:rsidRPr="00832CE6">
        <w:rPr>
          <w:b/>
        </w:rPr>
        <w:t>D</w:t>
      </w:r>
      <w:r>
        <w:t>) Nr0b2, (</w:t>
      </w:r>
      <w:r w:rsidRPr="00832CE6">
        <w:rPr>
          <w:b/>
        </w:rPr>
        <w:t>E</w:t>
      </w:r>
      <w:r>
        <w:t>) Col1</w:t>
      </w:r>
      <w:r>
        <w:rPr>
          <w:rFonts w:cs="Times New Roman"/>
        </w:rPr>
        <w:t>α</w:t>
      </w:r>
      <w:r>
        <w:t>1, (</w:t>
      </w:r>
      <w:r w:rsidRPr="00832CE6">
        <w:rPr>
          <w:b/>
        </w:rPr>
        <w:t>F</w:t>
      </w:r>
      <w:r>
        <w:t>) Col3</w:t>
      </w:r>
      <w:r>
        <w:rPr>
          <w:rFonts w:cs="Times New Roman"/>
        </w:rPr>
        <w:t>α</w:t>
      </w:r>
      <w:r>
        <w:t>1, (</w:t>
      </w:r>
      <w:r w:rsidRPr="00832CE6">
        <w:rPr>
          <w:b/>
        </w:rPr>
        <w:t>G</w:t>
      </w:r>
      <w:r>
        <w:t>), Fn1, (</w:t>
      </w:r>
      <w:r w:rsidRPr="00832CE6">
        <w:rPr>
          <w:b/>
        </w:rPr>
        <w:t>H</w:t>
      </w:r>
      <w:r>
        <w:t>) Mmp10, (</w:t>
      </w:r>
      <w:r w:rsidRPr="00832CE6">
        <w:rPr>
          <w:b/>
        </w:rPr>
        <w:t>I</w:t>
      </w:r>
      <w:r>
        <w:t>) Tgfb2, (</w:t>
      </w:r>
      <w:r w:rsidRPr="00832CE6">
        <w:rPr>
          <w:b/>
        </w:rPr>
        <w:t>J</w:t>
      </w:r>
      <w:r>
        <w:t>) Il2, (</w:t>
      </w:r>
      <w:r w:rsidRPr="00832CE6">
        <w:rPr>
          <w:b/>
        </w:rPr>
        <w:t>K</w:t>
      </w:r>
      <w:r>
        <w:t>) Il28b, (</w:t>
      </w:r>
      <w:r w:rsidRPr="00832CE6">
        <w:rPr>
          <w:b/>
        </w:rPr>
        <w:t>L</w:t>
      </w:r>
      <w:r>
        <w:t xml:space="preserve">) Tnfrsf1a. </w:t>
      </w:r>
      <w:r w:rsidRPr="005D3409">
        <w:t>Values are given in means ± S</w:t>
      </w:r>
      <w:r w:rsidR="00B0597E">
        <w:t>EM</w:t>
      </w:r>
      <w:r w:rsidRPr="005D3409">
        <w:t xml:space="preserve"> of five independent experiments per time point. </w:t>
      </w:r>
    </w:p>
    <w:p w14:paraId="208789C5" w14:textId="77777777" w:rsidR="00832CE6" w:rsidRDefault="00832CE6">
      <w:pPr>
        <w:pStyle w:val="NoSpacing"/>
      </w:pPr>
    </w:p>
    <w:p w14:paraId="53AF78A8" w14:textId="693932F2" w:rsidR="002917AF" w:rsidRDefault="002917AF">
      <w:pPr>
        <w:pStyle w:val="NoSpacing"/>
        <w:rPr>
          <w:ins w:id="2395" w:author="Windows User" w:date="2015-08-20T16:32:00Z"/>
        </w:rPr>
      </w:pPr>
      <w:ins w:id="2396" w:author="Windows User" w:date="2015-08-20T16:19:00Z">
        <w:r>
          <w:rPr>
            <w:b/>
          </w:rPr>
          <w:t>Figure 7: Correlation between</w:t>
        </w:r>
        <w:r w:rsidRPr="002917AF">
          <w:rPr>
            <w:b/>
          </w:rPr>
          <w:t xml:space="preserve"> factors. </w:t>
        </w:r>
        <w:r w:rsidRPr="002917AF">
          <w:rPr>
            <w:rPrChange w:id="2397" w:author="Windows User" w:date="2015-08-20T16:19:00Z">
              <w:rPr>
                <w:b/>
              </w:rPr>
            </w:rPrChange>
          </w:rPr>
          <w:t xml:space="preserve">Correlation matrix (YS3) for ANOVA filtered subset of significantly changed factors over time. Hierarchical clustering was performed using Complete Linkage with 6 resulting clusters depicted by colors. The side </w:t>
        </w:r>
        <w:proofErr w:type="spellStart"/>
        <w:r w:rsidRPr="002917AF">
          <w:rPr>
            <w:rPrChange w:id="2398" w:author="Windows User" w:date="2015-08-20T16:19:00Z">
              <w:rPr>
                <w:b/>
              </w:rPr>
            </w:rPrChange>
          </w:rPr>
          <w:t>dendrogram</w:t>
        </w:r>
        <w:proofErr w:type="spellEnd"/>
        <w:r w:rsidRPr="002917AF">
          <w:rPr>
            <w:rPrChange w:id="2399" w:author="Windows User" w:date="2015-08-20T16:19:00Z">
              <w:rPr>
                <w:b/>
              </w:rPr>
            </w:rPrChange>
          </w:rPr>
          <w:t xml:space="preserve"> depicts the full hierarchical clustering. Blue corresponds to positive correlation between factors, red to negative correlation based on YS3. Column colors correspond to the respective clusters, row colors for the respective type of factor (</w:t>
        </w:r>
        <w:proofErr w:type="spellStart"/>
        <w:r w:rsidRPr="002917AF">
          <w:rPr>
            <w:rPrChange w:id="2400" w:author="Windows User" w:date="2015-08-20T16:19:00Z">
              <w:rPr>
                <w:b/>
              </w:rPr>
            </w:rPrChange>
          </w:rPr>
          <w:t>Fluidigm</w:t>
        </w:r>
        <w:proofErr w:type="spellEnd"/>
        <w:r w:rsidRPr="002917AF">
          <w:rPr>
            <w:rPrChange w:id="2401" w:author="Windows User" w:date="2015-08-20T16:19:00Z">
              <w:rPr>
                <w:b/>
              </w:rPr>
            </w:rPrChange>
          </w:rPr>
          <w:t xml:space="preserve"> ADME panel, </w:t>
        </w:r>
        <w:proofErr w:type="spellStart"/>
        <w:r w:rsidRPr="002917AF">
          <w:rPr>
            <w:rPrChange w:id="2402" w:author="Windows User" w:date="2015-08-20T16:19:00Z">
              <w:rPr>
                <w:b/>
              </w:rPr>
            </w:rPrChange>
          </w:rPr>
          <w:t>Fluidigm</w:t>
        </w:r>
        <w:proofErr w:type="spellEnd"/>
        <w:r w:rsidRPr="002917AF">
          <w:rPr>
            <w:rPrChange w:id="2403" w:author="Windows User" w:date="2015-08-20T16:19:00Z">
              <w:rPr>
                <w:b/>
              </w:rPr>
            </w:rPrChange>
          </w:rPr>
          <w:t xml:space="preserve"> fibrosis panel; </w:t>
        </w:r>
        <w:proofErr w:type="spellStart"/>
        <w:r w:rsidRPr="002917AF">
          <w:rPr>
            <w:rPrChange w:id="2404" w:author="Windows User" w:date="2015-08-20T16:19:00Z">
              <w:rPr>
                <w:b/>
              </w:rPr>
            </w:rPrChange>
          </w:rPr>
          <w:t>Fluidigm</w:t>
        </w:r>
        <w:proofErr w:type="spellEnd"/>
        <w:r w:rsidRPr="002917AF">
          <w:rPr>
            <w:rPrChange w:id="2405" w:author="Windows User" w:date="2015-08-20T16:19:00Z">
              <w:rPr>
                <w:b/>
              </w:rPr>
            </w:rPrChange>
          </w:rPr>
          <w:t xml:space="preserve"> cytokine panel).</w:t>
        </w:r>
      </w:ins>
    </w:p>
    <w:p w14:paraId="024C6BAB" w14:textId="77777777" w:rsidR="00746623" w:rsidRDefault="00746623">
      <w:pPr>
        <w:pStyle w:val="NoSpacing"/>
        <w:rPr>
          <w:ins w:id="2406" w:author="Windows User" w:date="2015-08-20T16:32:00Z"/>
        </w:rPr>
      </w:pPr>
    </w:p>
    <w:p w14:paraId="7347D6C9" w14:textId="36EC6680" w:rsidR="00746623" w:rsidRDefault="00746623">
      <w:pPr>
        <w:pStyle w:val="NoSpacing"/>
        <w:rPr>
          <w:ins w:id="2407" w:author="Windows User" w:date="2015-08-20T16:33:00Z"/>
        </w:rPr>
      </w:pPr>
      <w:ins w:id="2408" w:author="Windows User" w:date="2015-08-20T16:32:00Z">
        <w:r w:rsidRPr="00746623">
          <w:rPr>
            <w:b/>
          </w:rPr>
          <w:t xml:space="preserve">Figure 8: Correlations of histological, biochemical and antibody factors. </w:t>
        </w:r>
        <w:r w:rsidRPr="00746623">
          <w:rPr>
            <w:rPrChange w:id="2409" w:author="Windows User" w:date="2015-08-20T16:32:00Z">
              <w:rPr>
                <w:b/>
              </w:rPr>
            </w:rPrChange>
          </w:rPr>
          <w:t>YS3 correlation was calculated and the factors filtered to factors with a correlation of at least YS3&gt;=0.6 or YS3&lt;=-0.6. Top correlations between histological and biochemical markers and the gene expression data set. Positive correlation in blue, negative correlation in red with shade corresponding to strength of correlation. Area of the circles corresponds to YS3 correlation. Numerical values are provided in Supporting Information S1.</w:t>
        </w:r>
      </w:ins>
    </w:p>
    <w:p w14:paraId="0A58AA9C" w14:textId="77777777" w:rsidR="00746623" w:rsidRDefault="00746623">
      <w:pPr>
        <w:pStyle w:val="NoSpacing"/>
        <w:rPr>
          <w:ins w:id="2410" w:author="Windows User" w:date="2015-08-20T16:19:00Z"/>
          <w:b/>
        </w:rPr>
      </w:pPr>
    </w:p>
    <w:p w14:paraId="0ABD017E" w14:textId="766974E5" w:rsidR="000718D3" w:rsidRPr="007E4752" w:rsidDel="002917AF" w:rsidRDefault="00746623">
      <w:pPr>
        <w:pStyle w:val="NoSpacing"/>
        <w:rPr>
          <w:del w:id="2411" w:author="Windows User" w:date="2015-08-20T16:19:00Z"/>
          <w:highlight w:val="yellow"/>
          <w:rPrChange w:id="2412" w:author="Kerstin Abshagen" w:date="2015-08-07T11:35:00Z">
            <w:rPr>
              <w:del w:id="2413" w:author="Windows User" w:date="2015-08-20T16:19:00Z"/>
            </w:rPr>
          </w:rPrChange>
        </w:rPr>
      </w:pPr>
      <w:ins w:id="2414" w:author="Windows User" w:date="2015-08-20T16:33:00Z">
        <w:r w:rsidRPr="00746623">
          <w:rPr>
            <w:b/>
          </w:rPr>
          <w:t xml:space="preserve">Figure 9: Time course clusters in BDL. </w:t>
        </w:r>
        <w:r w:rsidRPr="00746623">
          <w:rPr>
            <w:rPrChange w:id="2415" w:author="Windows User" w:date="2015-08-20T16:33:00Z">
              <w:rPr>
                <w:b/>
              </w:rPr>
            </w:rPrChange>
          </w:rPr>
          <w:t>Main clusters based on YS3 correlation with hierarchical clustering based on complete linkage. Cluster colors correspond to Figure 9. Mean cluster time course is depicted in blue with grey area corresponding to SD for the cluster members at the respective time points. Cluster members are enumerated for all classes with exception for the largest cluster, cluster 4 with N=61 members.</w:t>
        </w:r>
      </w:ins>
      <w:commentRangeStart w:id="2416"/>
      <w:del w:id="2417" w:author="Windows User" w:date="2015-08-20T16:19:00Z">
        <w:r w:rsidR="000718D3" w:rsidRPr="007E4752" w:rsidDel="002917AF">
          <w:rPr>
            <w:b/>
            <w:highlight w:val="yellow"/>
            <w:rPrChange w:id="2418" w:author="Kerstin Abshagen" w:date="2015-08-07T11:35:00Z">
              <w:rPr>
                <w:b/>
              </w:rPr>
            </w:rPrChange>
          </w:rPr>
          <w:delText xml:space="preserve">Figure </w:delText>
        </w:r>
        <w:r w:rsidR="00832CE6" w:rsidRPr="007E4752" w:rsidDel="002917AF">
          <w:rPr>
            <w:b/>
            <w:highlight w:val="yellow"/>
            <w:rPrChange w:id="2419" w:author="Kerstin Abshagen" w:date="2015-08-07T11:35:00Z">
              <w:rPr>
                <w:b/>
              </w:rPr>
            </w:rPrChange>
          </w:rPr>
          <w:delText>7</w:delText>
        </w:r>
        <w:r w:rsidR="000718D3" w:rsidRPr="007E4752" w:rsidDel="002917AF">
          <w:rPr>
            <w:b/>
            <w:highlight w:val="yellow"/>
            <w:rPrChange w:id="2420" w:author="Kerstin Abshagen" w:date="2015-08-07T11:35:00Z">
              <w:rPr>
                <w:b/>
              </w:rPr>
            </w:rPrChange>
          </w:rPr>
          <w:delText>: Clusters of consensus correlations.</w:delText>
        </w:r>
        <w:r w:rsidR="000718D3" w:rsidRPr="007E4752" w:rsidDel="002917AF">
          <w:rPr>
            <w:highlight w:val="yellow"/>
            <w:rPrChange w:id="2421" w:author="Kerstin Abshagen" w:date="2015-08-07T11:35:00Z">
              <w:rPr/>
            </w:rPrChange>
          </w:rPr>
          <w:delText xml:space="preserve"> The dendrogram represents the level of correlation. Factors </w:delText>
        </w:r>
      </w:del>
      <w:ins w:id="2422" w:author="Kerstin Abshagen" w:date="2015-07-07T10:59:00Z">
        <w:del w:id="2423" w:author="Windows User" w:date="2015-08-20T16:19:00Z">
          <w:r w:rsidR="00662AC2" w:rsidRPr="007E4752" w:rsidDel="002917AF">
            <w:rPr>
              <w:highlight w:val="yellow"/>
              <w:rPrChange w:id="2424" w:author="Kerstin Abshagen" w:date="2015-08-07T11:35:00Z">
                <w:rPr/>
              </w:rPrChange>
            </w:rPr>
            <w:delText>(RNAa-</w:delText>
          </w:r>
        </w:del>
      </w:ins>
      <w:ins w:id="2425" w:author="Kerstin Abshagen" w:date="2015-07-07T11:00:00Z">
        <w:del w:id="2426" w:author="Windows User" w:date="2015-08-20T16:19:00Z">
          <w:r w:rsidR="00662AC2" w:rsidRPr="007E4752" w:rsidDel="002917AF">
            <w:rPr>
              <w:highlight w:val="yellow"/>
              <w:rPrChange w:id="2427" w:author="Kerstin Abshagen" w:date="2015-08-07T11:35:00Z">
                <w:rPr/>
              </w:rPrChange>
            </w:rPr>
            <w:delText>gene</w:delText>
          </w:r>
          <w:r w:rsidR="00765FBC" w:rsidRPr="007E4752" w:rsidDel="002917AF">
            <w:rPr>
              <w:highlight w:val="yellow"/>
              <w:rPrChange w:id="2428" w:author="Kerstin Abshagen" w:date="2015-08-07T11:35:00Z">
                <w:rPr/>
              </w:rPrChange>
            </w:rPr>
            <w:delText xml:space="preserve"> </w:delText>
          </w:r>
        </w:del>
      </w:ins>
      <w:ins w:id="2429" w:author="Kerstin Abshagen" w:date="2015-07-07T11:05:00Z">
        <w:del w:id="2430" w:author="Windows User" w:date="2015-08-20T16:19:00Z">
          <w:r w:rsidR="002B012B" w:rsidRPr="007E4752" w:rsidDel="002917AF">
            <w:rPr>
              <w:highlight w:val="yellow"/>
              <w:rPrChange w:id="2431" w:author="Kerstin Abshagen" w:date="2015-08-07T11:35:00Z">
                <w:rPr/>
              </w:rPrChange>
            </w:rPr>
            <w:delText>from the Fluidigm</w:delText>
          </w:r>
        </w:del>
      </w:ins>
      <w:ins w:id="2432" w:author="Kerstin Abshagen" w:date="2015-07-07T11:00:00Z">
        <w:del w:id="2433" w:author="Windows User" w:date="2015-08-20T16:19:00Z">
          <w:r w:rsidR="00765FBC" w:rsidRPr="007E4752" w:rsidDel="002917AF">
            <w:rPr>
              <w:highlight w:val="yellow"/>
              <w:rPrChange w:id="2434" w:author="Kerstin Abshagen" w:date="2015-08-07T11:35:00Z">
                <w:rPr/>
              </w:rPrChange>
            </w:rPr>
            <w:delText xml:space="preserve"> ADME panel; RNAf- </w:delText>
          </w:r>
        </w:del>
      </w:ins>
      <w:ins w:id="2435" w:author="Kerstin Abshagen" w:date="2015-07-07T11:06:00Z">
        <w:del w:id="2436" w:author="Windows User" w:date="2015-08-20T16:19:00Z">
          <w:r w:rsidR="002B012B" w:rsidRPr="007E4752" w:rsidDel="002917AF">
            <w:rPr>
              <w:highlight w:val="yellow"/>
              <w:rPrChange w:id="2437" w:author="Kerstin Abshagen" w:date="2015-08-07T11:35:00Z">
                <w:rPr/>
              </w:rPrChange>
            </w:rPr>
            <w:delText>gene from the Fluidigm</w:delText>
          </w:r>
        </w:del>
      </w:ins>
      <w:ins w:id="2438" w:author="Kerstin Abshagen" w:date="2015-07-07T11:00:00Z">
        <w:del w:id="2439" w:author="Windows User" w:date="2015-08-20T16:19:00Z">
          <w:r w:rsidR="00765FBC" w:rsidRPr="007E4752" w:rsidDel="002917AF">
            <w:rPr>
              <w:highlight w:val="yellow"/>
              <w:rPrChange w:id="2440" w:author="Kerstin Abshagen" w:date="2015-08-07T11:35:00Z">
                <w:rPr/>
              </w:rPrChange>
            </w:rPr>
            <w:delText xml:space="preserve"> </w:delText>
          </w:r>
        </w:del>
      </w:ins>
      <w:ins w:id="2441" w:author="Kerstin Abshagen" w:date="2015-07-07T11:01:00Z">
        <w:del w:id="2442" w:author="Windows User" w:date="2015-08-20T16:19:00Z">
          <w:r w:rsidR="00765FBC" w:rsidRPr="007E4752" w:rsidDel="002917AF">
            <w:rPr>
              <w:highlight w:val="yellow"/>
              <w:rPrChange w:id="2443" w:author="Kerstin Abshagen" w:date="2015-08-07T11:35:00Z">
                <w:rPr/>
              </w:rPrChange>
            </w:rPr>
            <w:delText>fibrosis</w:delText>
          </w:r>
        </w:del>
      </w:ins>
      <w:ins w:id="2444" w:author="Kerstin Abshagen" w:date="2015-07-07T11:00:00Z">
        <w:del w:id="2445" w:author="Windows User" w:date="2015-08-20T16:19:00Z">
          <w:r w:rsidR="00765FBC" w:rsidRPr="007E4752" w:rsidDel="002917AF">
            <w:rPr>
              <w:highlight w:val="yellow"/>
              <w:rPrChange w:id="2446" w:author="Kerstin Abshagen" w:date="2015-08-07T11:35:00Z">
                <w:rPr/>
              </w:rPrChange>
            </w:rPr>
            <w:delText xml:space="preserve"> panel</w:delText>
          </w:r>
        </w:del>
      </w:ins>
      <w:ins w:id="2447" w:author="Kerstin Abshagen" w:date="2015-07-07T11:01:00Z">
        <w:del w:id="2448" w:author="Windows User" w:date="2015-08-20T16:19:00Z">
          <w:r w:rsidR="00765FBC" w:rsidRPr="007E4752" w:rsidDel="002917AF">
            <w:rPr>
              <w:highlight w:val="yellow"/>
              <w:rPrChange w:id="2449" w:author="Kerstin Abshagen" w:date="2015-08-07T11:35:00Z">
                <w:rPr/>
              </w:rPrChange>
            </w:rPr>
            <w:delText xml:space="preserve">; RNAz-gene </w:delText>
          </w:r>
        </w:del>
      </w:ins>
      <w:ins w:id="2450" w:author="Kerstin Abshagen" w:date="2015-07-07T11:06:00Z">
        <w:del w:id="2451" w:author="Windows User" w:date="2015-08-20T16:19:00Z">
          <w:r w:rsidR="002B012B" w:rsidRPr="007E4752" w:rsidDel="002917AF">
            <w:rPr>
              <w:highlight w:val="yellow"/>
              <w:rPrChange w:id="2452" w:author="Kerstin Abshagen" w:date="2015-08-07T11:35:00Z">
                <w:rPr/>
              </w:rPrChange>
            </w:rPr>
            <w:delText xml:space="preserve">gene from the Fluidigm </w:delText>
          </w:r>
        </w:del>
      </w:ins>
      <w:ins w:id="2453" w:author="Kerstin Abshagen" w:date="2015-07-07T11:01:00Z">
        <w:del w:id="2454" w:author="Windows User" w:date="2015-08-20T16:19:00Z">
          <w:r w:rsidR="00765FBC" w:rsidRPr="007E4752" w:rsidDel="002917AF">
            <w:rPr>
              <w:highlight w:val="yellow"/>
              <w:rPrChange w:id="2455" w:author="Kerstin Abshagen" w:date="2015-08-07T11:35:00Z">
                <w:rPr/>
              </w:rPrChange>
            </w:rPr>
            <w:delText xml:space="preserve">cytokine panel) </w:delText>
          </w:r>
        </w:del>
      </w:ins>
      <w:del w:id="2456" w:author="Windows User" w:date="2015-08-20T16:19:00Z">
        <w:r w:rsidR="000718D3" w:rsidRPr="007E4752" w:rsidDel="002917AF">
          <w:rPr>
            <w:highlight w:val="yellow"/>
            <w:rPrChange w:id="2457" w:author="Kerstin Abshagen" w:date="2015-08-07T11:35:00Z">
              <w:rPr/>
            </w:rPrChange>
          </w:rPr>
          <w:delText>connected near the periphery are highly correlated, whereas factors separated near the center have low correlation. The color of the factors show a set of 30 clusters based on the hierarchical cluster tree.</w:delText>
        </w:r>
      </w:del>
    </w:p>
    <w:p w14:paraId="0FEEF7B9" w14:textId="77777777" w:rsidR="00BE4631" w:rsidRPr="007E4752" w:rsidRDefault="00BE4631">
      <w:pPr>
        <w:pStyle w:val="NoSpacing"/>
        <w:rPr>
          <w:highlight w:val="yellow"/>
          <w:rPrChange w:id="2458" w:author="Kerstin Abshagen" w:date="2015-08-07T11:35:00Z">
            <w:rPr/>
          </w:rPrChange>
        </w:rPr>
      </w:pPr>
    </w:p>
    <w:p w14:paraId="5DA2297B" w14:textId="3AFC041D" w:rsidR="000718D3" w:rsidRPr="007E4752" w:rsidDel="00746623" w:rsidRDefault="000718D3">
      <w:pPr>
        <w:pStyle w:val="NoSpacing"/>
        <w:rPr>
          <w:del w:id="2459" w:author="Windows User" w:date="2015-08-20T16:34:00Z"/>
          <w:highlight w:val="yellow"/>
          <w:rPrChange w:id="2460" w:author="Kerstin Abshagen" w:date="2015-08-07T11:35:00Z">
            <w:rPr>
              <w:del w:id="2461" w:author="Windows User" w:date="2015-08-20T16:34:00Z"/>
            </w:rPr>
          </w:rPrChange>
        </w:rPr>
      </w:pPr>
      <w:del w:id="2462" w:author="Windows User" w:date="2015-08-20T16:34:00Z">
        <w:r w:rsidRPr="007E4752" w:rsidDel="00746623">
          <w:rPr>
            <w:b/>
            <w:highlight w:val="yellow"/>
            <w:rPrChange w:id="2463" w:author="Kerstin Abshagen" w:date="2015-08-07T11:35:00Z">
              <w:rPr>
                <w:b/>
              </w:rPr>
            </w:rPrChange>
          </w:rPr>
          <w:delText xml:space="preserve">Figure </w:delText>
        </w:r>
        <w:r w:rsidR="00832CE6" w:rsidRPr="007E4752" w:rsidDel="00746623">
          <w:rPr>
            <w:b/>
            <w:highlight w:val="yellow"/>
            <w:rPrChange w:id="2464" w:author="Kerstin Abshagen" w:date="2015-08-07T11:35:00Z">
              <w:rPr>
                <w:b/>
              </w:rPr>
            </w:rPrChange>
          </w:rPr>
          <w:delText>8</w:delText>
        </w:r>
        <w:r w:rsidRPr="007E4752" w:rsidDel="00746623">
          <w:rPr>
            <w:b/>
            <w:highlight w:val="yellow"/>
            <w:rPrChange w:id="2465" w:author="Kerstin Abshagen" w:date="2015-08-07T11:35:00Z">
              <w:rPr>
                <w:b/>
              </w:rPr>
            </w:rPrChange>
          </w:rPr>
          <w:delText>:</w:delText>
        </w:r>
        <w:r w:rsidRPr="007E4752" w:rsidDel="00746623">
          <w:rPr>
            <w:highlight w:val="yellow"/>
            <w:rPrChange w:id="2466" w:author="Kerstin Abshagen" w:date="2015-08-07T11:35:00Z">
              <w:rPr/>
            </w:rPrChange>
          </w:rPr>
          <w:delText xml:space="preserve"> Correlations of ALT (A), GLDH (B), bile infarcts (C), bilirubin (D), albumin (E) and </w:delText>
        </w:r>
        <w:r w:rsidR="00BE4631" w:rsidRPr="007E4752" w:rsidDel="00746623">
          <w:rPr>
            <w:highlight w:val="yellow"/>
            <w:rPrChange w:id="2467" w:author="Kerstin Abshagen" w:date="2015-08-07T11:35:00Z">
              <w:rPr/>
            </w:rPrChange>
          </w:rPr>
          <w:delText>S</w:delText>
        </w:r>
        <w:r w:rsidRPr="007E4752" w:rsidDel="00746623">
          <w:rPr>
            <w:highlight w:val="yellow"/>
            <w:rPrChange w:id="2468" w:author="Kerstin Abshagen" w:date="2015-08-07T11:35:00Z">
              <w:rPr/>
            </w:rPrChange>
          </w:rPr>
          <w:delText xml:space="preserve">irius red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In the </w:delText>
        </w:r>
        <w:r w:rsidR="00B83076" w:rsidRPr="007E4752" w:rsidDel="00746623">
          <w:rPr>
            <w:highlight w:val="yellow"/>
            <w:rPrChange w:id="2469" w:author="Kerstin Abshagen" w:date="2015-08-07T11:35:00Z">
              <w:rPr/>
            </w:rPrChange>
          </w:rPr>
          <w:delText>Supporting Information Dataset S1</w:delText>
        </w:r>
        <w:r w:rsidRPr="007E4752" w:rsidDel="00746623">
          <w:rPr>
            <w:highlight w:val="yellow"/>
            <w:rPrChange w:id="2470" w:author="Kerstin Abshagen" w:date="2015-08-07T11:35:00Z">
              <w:rPr/>
            </w:rPrChange>
          </w:rPr>
          <w:delText>, this data is shown with explicit numbers, see also the scale.</w:delText>
        </w:r>
      </w:del>
    </w:p>
    <w:p w14:paraId="311E3325" w14:textId="77777777" w:rsidR="00BE4631" w:rsidRPr="007E4752" w:rsidDel="002917AF" w:rsidRDefault="00BE4631">
      <w:pPr>
        <w:pStyle w:val="NoSpacing"/>
        <w:rPr>
          <w:del w:id="2471" w:author="Windows User" w:date="2015-08-20T16:25:00Z"/>
          <w:highlight w:val="yellow"/>
          <w:rPrChange w:id="2472" w:author="Kerstin Abshagen" w:date="2015-08-07T11:35:00Z">
            <w:rPr>
              <w:del w:id="2473" w:author="Windows User" w:date="2015-08-20T16:25:00Z"/>
            </w:rPr>
          </w:rPrChange>
        </w:rPr>
      </w:pPr>
    </w:p>
    <w:p w14:paraId="6E9CD5A6" w14:textId="3872309D" w:rsidR="000718D3" w:rsidRPr="007E4752" w:rsidDel="002917AF" w:rsidRDefault="000718D3">
      <w:pPr>
        <w:pStyle w:val="NoSpacing"/>
        <w:rPr>
          <w:del w:id="2474" w:author="Windows User" w:date="2015-08-20T16:25:00Z"/>
          <w:highlight w:val="yellow"/>
          <w:rPrChange w:id="2475" w:author="Kerstin Abshagen" w:date="2015-08-07T11:35:00Z">
            <w:rPr>
              <w:del w:id="2476" w:author="Windows User" w:date="2015-08-20T16:25:00Z"/>
            </w:rPr>
          </w:rPrChange>
        </w:rPr>
      </w:pPr>
      <w:del w:id="2477" w:author="Windows User" w:date="2015-08-20T16:25:00Z">
        <w:r w:rsidRPr="007E4752" w:rsidDel="002917AF">
          <w:rPr>
            <w:b/>
            <w:highlight w:val="yellow"/>
            <w:rPrChange w:id="2478" w:author="Kerstin Abshagen" w:date="2015-08-07T11:35:00Z">
              <w:rPr>
                <w:b/>
              </w:rPr>
            </w:rPrChange>
          </w:rPr>
          <w:delText xml:space="preserve">Figure </w:delText>
        </w:r>
        <w:r w:rsidR="00832CE6" w:rsidRPr="007E4752" w:rsidDel="002917AF">
          <w:rPr>
            <w:b/>
            <w:highlight w:val="yellow"/>
            <w:rPrChange w:id="2479" w:author="Kerstin Abshagen" w:date="2015-08-07T11:35:00Z">
              <w:rPr>
                <w:b/>
              </w:rPr>
            </w:rPrChange>
          </w:rPr>
          <w:delText>9</w:delText>
        </w:r>
        <w:r w:rsidRPr="007E4752" w:rsidDel="002917AF">
          <w:rPr>
            <w:b/>
            <w:highlight w:val="yellow"/>
            <w:rPrChange w:id="2480" w:author="Kerstin Abshagen" w:date="2015-08-07T11:35:00Z">
              <w:rPr>
                <w:b/>
              </w:rPr>
            </w:rPrChange>
          </w:rPr>
          <w:delText>:</w:delText>
        </w:r>
        <w:r w:rsidRPr="007E4752" w:rsidDel="002917AF">
          <w:rPr>
            <w:highlight w:val="yellow"/>
            <w:rPrChange w:id="2481" w:author="Kerstin Abshagen" w:date="2015-08-07T11:35:00Z">
              <w:rPr/>
            </w:rPrChange>
          </w:rPr>
          <w:delText xml:space="preserve"> Correlations of BrdU-positive Kupffer cells (A), hepatocytes (B), </w:delText>
        </w:r>
        <w:r w:rsidR="00BE4631" w:rsidRPr="007E4752" w:rsidDel="002917AF">
          <w:rPr>
            <w:highlight w:val="yellow"/>
            <w:rPrChange w:id="2482" w:author="Kerstin Abshagen" w:date="2015-08-07T11:35:00Z">
              <w:rPr/>
            </w:rPrChange>
          </w:rPr>
          <w:delText>biliary epithelial cell</w:delText>
        </w:r>
        <w:r w:rsidRPr="007E4752" w:rsidDel="002917AF">
          <w:rPr>
            <w:highlight w:val="yellow"/>
            <w:rPrChange w:id="2483" w:author="Kerstin Abshagen" w:date="2015-08-07T11:35:00Z">
              <w:rPr/>
            </w:rPrChange>
          </w:rPr>
          <w:delText xml:space="preserve">s (C), CTGF-positive cells (D), α-SMA-positive cells (E) and S100a4-positive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w:delText>
        </w:r>
        <w:r w:rsidR="003411FF" w:rsidRPr="007E4752" w:rsidDel="002917AF">
          <w:rPr>
            <w:highlight w:val="yellow"/>
            <w:rPrChange w:id="2484" w:author="Kerstin Abshagen" w:date="2015-08-07T11:35:00Z">
              <w:rPr/>
            </w:rPrChange>
          </w:rPr>
          <w:delText xml:space="preserve">In the </w:delText>
        </w:r>
        <w:r w:rsidR="00B83076" w:rsidRPr="007E4752" w:rsidDel="002917AF">
          <w:rPr>
            <w:highlight w:val="yellow"/>
            <w:rPrChange w:id="2485" w:author="Kerstin Abshagen" w:date="2015-08-07T11:35:00Z">
              <w:rPr/>
            </w:rPrChange>
          </w:rPr>
          <w:delText>Supporting Information Dataset S2</w:delText>
        </w:r>
        <w:r w:rsidR="003411FF" w:rsidRPr="007E4752" w:rsidDel="002917AF">
          <w:rPr>
            <w:highlight w:val="yellow"/>
            <w:rPrChange w:id="2486" w:author="Kerstin Abshagen" w:date="2015-08-07T11:35:00Z">
              <w:rPr/>
            </w:rPrChange>
          </w:rPr>
          <w:delText>, this data is shown with explicit numbers.</w:delText>
        </w:r>
      </w:del>
    </w:p>
    <w:p w14:paraId="11BD3EE3" w14:textId="77777777" w:rsidR="003B20AA" w:rsidRPr="007E4752" w:rsidDel="00CA1F2E" w:rsidRDefault="003B20AA">
      <w:pPr>
        <w:pStyle w:val="NoSpacing"/>
        <w:rPr>
          <w:del w:id="2487" w:author="Windows User" w:date="2015-08-20T16:26:00Z"/>
          <w:highlight w:val="yellow"/>
          <w:rPrChange w:id="2488" w:author="Kerstin Abshagen" w:date="2015-08-07T11:35:00Z">
            <w:rPr>
              <w:del w:id="2489" w:author="Windows User" w:date="2015-08-20T16:26:00Z"/>
            </w:rPr>
          </w:rPrChange>
        </w:rPr>
      </w:pPr>
    </w:p>
    <w:p w14:paraId="24224E6D" w14:textId="1DD3BCD8" w:rsidR="003B20AA" w:rsidRPr="007E4752" w:rsidDel="00CA1F2E" w:rsidRDefault="003B20AA">
      <w:pPr>
        <w:pStyle w:val="NoSpacing"/>
        <w:rPr>
          <w:b/>
          <w:highlight w:val="yellow"/>
          <w:rPrChange w:id="2490" w:author="Kerstin Abshagen" w:date="2015-08-07T11:35:00Z">
            <w:rPr>
              <w:b/>
            </w:rPr>
          </w:rPrChange>
        </w:rPr>
      </w:pPr>
      <w:moveFromRangeStart w:id="2491" w:author="Windows User" w:date="2015-08-20T16:26:00Z" w:name="move427851293"/>
      <w:moveFrom w:id="2492" w:author="Windows User" w:date="2015-08-20T16:26:00Z">
        <w:r w:rsidRPr="007E4752" w:rsidDel="00CA1F2E">
          <w:rPr>
            <w:b/>
            <w:highlight w:val="yellow"/>
            <w:rPrChange w:id="2493" w:author="Kerstin Abshagen" w:date="2015-08-07T11:35:00Z">
              <w:rPr>
                <w:b/>
              </w:rPr>
            </w:rPrChange>
          </w:rPr>
          <w:t xml:space="preserve">Figure </w:t>
        </w:r>
        <w:r w:rsidR="00832CE6" w:rsidRPr="007E4752" w:rsidDel="00CA1F2E">
          <w:rPr>
            <w:b/>
            <w:highlight w:val="yellow"/>
            <w:rPrChange w:id="2494" w:author="Kerstin Abshagen" w:date="2015-08-07T11:35:00Z">
              <w:rPr>
                <w:b/>
              </w:rPr>
            </w:rPrChange>
          </w:rPr>
          <w:t>10</w:t>
        </w:r>
        <w:r w:rsidRPr="007E4752" w:rsidDel="00CA1F2E">
          <w:rPr>
            <w:b/>
            <w:highlight w:val="yellow"/>
            <w:rPrChange w:id="2495" w:author="Kerstin Abshagen" w:date="2015-08-07T11:35:00Z">
              <w:rPr>
                <w:b/>
              </w:rPr>
            </w:rPrChange>
          </w:rPr>
          <w:t>:</w:t>
        </w:r>
        <w:r w:rsidRPr="007E4752" w:rsidDel="00CA1F2E">
          <w:rPr>
            <w:highlight w:val="yellow"/>
            <w:rPrChange w:id="2496" w:author="Kerstin Abshagen" w:date="2015-08-07T11:35:00Z">
              <w:rPr/>
            </w:rPrChange>
          </w:rPr>
          <w:t xml:space="preserve"> </w:t>
        </w:r>
        <w:r w:rsidRPr="007E4752" w:rsidDel="00CA1F2E">
          <w:rPr>
            <w:b/>
            <w:highlight w:val="yellow"/>
            <w:rPrChange w:id="2497" w:author="Kerstin Abshagen" w:date="2015-08-07T11:35:00Z">
              <w:rPr>
                <w:b/>
              </w:rPr>
            </w:rPrChange>
          </w:rPr>
          <w:t>Outline of the disease process.</w:t>
        </w:r>
        <w:r w:rsidRPr="007E4752" w:rsidDel="00CA1F2E">
          <w:rPr>
            <w:highlight w:val="yellow"/>
            <w:rPrChange w:id="2498" w:author="Kerstin Abshagen" w:date="2015-08-07T11:35:00Z">
              <w:rPr/>
            </w:rPrChange>
          </w:rPr>
          <w:t xml:space="preserve"> Each box is dedicated to a specific disease aspect (first line) which is represented by a commonly known marker (second line) or several markers. Below (in small font) the genes are shown whose expression is correlated to the factor above, mostly novel putative markers obtained from our analysis.</w:t>
        </w:r>
      </w:moveFrom>
    </w:p>
    <w:moveFromRangeEnd w:id="2491"/>
    <w:p w14:paraId="53277BC5" w14:textId="77777777" w:rsidR="00BE4631" w:rsidRPr="007E4752" w:rsidRDefault="00BE4631">
      <w:pPr>
        <w:pStyle w:val="NoSpacing"/>
        <w:rPr>
          <w:highlight w:val="yellow"/>
          <w:rPrChange w:id="2499" w:author="Kerstin Abshagen" w:date="2015-08-07T11:35:00Z">
            <w:rPr/>
          </w:rPrChange>
        </w:rPr>
      </w:pPr>
    </w:p>
    <w:p w14:paraId="63A76BA5" w14:textId="76560E86" w:rsidR="00CA1F2E" w:rsidRDefault="00746623">
      <w:pPr>
        <w:pStyle w:val="NoSpacing"/>
        <w:rPr>
          <w:ins w:id="2500" w:author="Windows User" w:date="2015-08-20T16:41:00Z"/>
        </w:rPr>
      </w:pPr>
      <w:ins w:id="2501" w:author="Windows User" w:date="2015-08-20T16:41:00Z">
        <w:r w:rsidRPr="00746623">
          <w:rPr>
            <w:b/>
            <w:rPrChange w:id="2502" w:author="Windows User" w:date="2015-08-20T16:41:00Z">
              <w:rPr/>
            </w:rPrChange>
          </w:rPr>
          <w:lastRenderedPageBreak/>
          <w:t>Figure 11: Decision trees.</w:t>
        </w:r>
        <w:r w:rsidRPr="00746623">
          <w:t xml:space="preserve"> </w:t>
        </w:r>
        <w:r w:rsidRPr="00746623">
          <w:rPr>
            <w:b/>
            <w:rPrChange w:id="2503" w:author="Windows User" w:date="2015-08-20T16:41:00Z">
              <w:rPr/>
            </w:rPrChange>
          </w:rPr>
          <w:t>A</w:t>
        </w:r>
        <w:r w:rsidRPr="00746623">
          <w:t xml:space="preserve">) Regression tree for the prediction of time points where the latter shows the decision tree solely based on gene expression. The decision rules on the clusters and the best single factor representatives are depicted. The resulting time classes are shown with the information about the mean point, ranges of the classes and number of samples falling into the class (based on mean cluster data). </w:t>
        </w:r>
        <w:r w:rsidRPr="00746623">
          <w:rPr>
            <w:b/>
            <w:rPrChange w:id="2504" w:author="Windows User" w:date="2015-08-20T16:41:00Z">
              <w:rPr/>
            </w:rPrChange>
          </w:rPr>
          <w:t>B-G</w:t>
        </w:r>
        <w:r w:rsidRPr="00746623">
          <w:t>) Performance of regression tree. The predictive performance of the regression tree was evaluated using mean cluster data, all single factors from the individual clusters and a random sample of 2 factors from each cluster.</w:t>
        </w:r>
      </w:ins>
      <w:del w:id="2505" w:author="Windows User" w:date="2015-08-20T16:41:00Z">
        <w:r w:rsidR="00C33F74" w:rsidRPr="00746623" w:rsidDel="00746623">
          <w:rPr>
            <w:highlight w:val="yellow"/>
            <w:rPrChange w:id="2506" w:author="Windows User" w:date="2015-08-20T16:41:00Z">
              <w:rPr>
                <w:b/>
              </w:rPr>
            </w:rPrChange>
          </w:rPr>
          <w:delText xml:space="preserve">Figure </w:delText>
        </w:r>
        <w:r w:rsidR="003D1CD7" w:rsidRPr="00746623" w:rsidDel="00746623">
          <w:rPr>
            <w:highlight w:val="yellow"/>
            <w:rPrChange w:id="2507" w:author="Windows User" w:date="2015-08-20T16:41:00Z">
              <w:rPr>
                <w:b/>
              </w:rPr>
            </w:rPrChange>
          </w:rPr>
          <w:delText>1</w:delText>
        </w:r>
        <w:r w:rsidR="00832CE6" w:rsidRPr="00746623" w:rsidDel="00746623">
          <w:rPr>
            <w:highlight w:val="yellow"/>
            <w:rPrChange w:id="2508" w:author="Windows User" w:date="2015-08-20T16:41:00Z">
              <w:rPr>
                <w:b/>
              </w:rPr>
            </w:rPrChange>
          </w:rPr>
          <w:delText>1</w:delText>
        </w:r>
        <w:r w:rsidR="00C33F74" w:rsidRPr="00746623" w:rsidDel="00746623">
          <w:rPr>
            <w:highlight w:val="yellow"/>
            <w:rPrChange w:id="2509" w:author="Windows User" w:date="2015-08-20T16:41:00Z">
              <w:rPr>
                <w:b/>
              </w:rPr>
            </w:rPrChange>
          </w:rPr>
          <w:delText xml:space="preserve">: </w:delText>
        </w:r>
        <w:r w:rsidR="00704D2A" w:rsidRPr="00746623" w:rsidDel="00746623">
          <w:rPr>
            <w:highlight w:val="yellow"/>
            <w:rPrChange w:id="2510" w:author="Windows User" w:date="2015-08-20T16:41:00Z">
              <w:rPr>
                <w:b/>
              </w:rPr>
            </w:rPrChange>
          </w:rPr>
          <w:delText xml:space="preserve">Decision trees. </w:delText>
        </w:r>
        <w:r w:rsidR="00C33F74" w:rsidRPr="00746623" w:rsidDel="00746623">
          <w:rPr>
            <w:highlight w:val="yellow"/>
            <w:rPrChange w:id="2511" w:author="Windows User" w:date="2015-08-20T16:41:00Z">
              <w:rPr/>
            </w:rPrChange>
          </w:rPr>
          <w:delText>Decision trees for the prediction of time points (A) and disease phases (B and C), where the latter shows the decision tree with the exclusion of histological factors.</w:delText>
        </w:r>
        <w:commentRangeEnd w:id="2416"/>
        <w:r w:rsidR="007E4752" w:rsidRPr="00746623" w:rsidDel="00746623">
          <w:rPr>
            <w:rStyle w:val="CommentReference"/>
            <w:rFonts w:ascii="Times New Roman" w:eastAsia="Times New Roman" w:hAnsi="Times New Roman" w:cs="Times New Roman"/>
            <w:sz w:val="24"/>
            <w:szCs w:val="24"/>
            <w:lang w:val="de-DE"/>
          </w:rPr>
          <w:commentReference w:id="2416"/>
        </w:r>
      </w:del>
    </w:p>
    <w:p w14:paraId="4021112D" w14:textId="77777777" w:rsidR="00746623" w:rsidRDefault="00746623">
      <w:pPr>
        <w:pStyle w:val="NoSpacing"/>
        <w:rPr>
          <w:ins w:id="2512" w:author="Windows User" w:date="2015-08-20T16:26:00Z"/>
        </w:rPr>
      </w:pPr>
    </w:p>
    <w:p w14:paraId="2923F786" w14:textId="32A9562F" w:rsidR="00CA1F2E" w:rsidRPr="00B228C2" w:rsidDel="00CA1F2E" w:rsidRDefault="00746623" w:rsidP="00CA1F2E">
      <w:pPr>
        <w:pStyle w:val="NoSpacing"/>
        <w:rPr>
          <w:del w:id="2513" w:author="Windows User" w:date="2015-08-20T16:26:00Z"/>
          <w:b/>
          <w:highlight w:val="yellow"/>
        </w:rPr>
      </w:pPr>
      <w:ins w:id="2514" w:author="Windows User" w:date="2015-08-20T16:41:00Z">
        <w:r w:rsidRPr="00746623">
          <w:rPr>
            <w:b/>
          </w:rPr>
          <w:t xml:space="preserve">Figure 12: </w:t>
        </w:r>
        <w:r w:rsidRPr="00746623">
          <w:rPr>
            <w:rPrChange w:id="2515" w:author="Windows User" w:date="2015-08-20T16:41:00Z">
              <w:rPr>
                <w:b/>
              </w:rPr>
            </w:rPrChange>
          </w:rPr>
          <w:t>Outline of the disease process. Each box is dedicated to a specific disease aspect (first line) which is represented by a commonly known marker (second line) or several markers. Below (in small font) the genes are shown whose expression is correlated to the factor above.</w:t>
        </w:r>
      </w:ins>
      <w:moveToRangeStart w:id="2516" w:author="Windows User" w:date="2015-08-20T16:26:00Z" w:name="move427851293"/>
      <w:moveTo w:id="2517" w:author="Windows User" w:date="2015-08-20T16:26:00Z">
        <w:del w:id="2518" w:author="Windows User" w:date="2015-08-20T16:41:00Z">
          <w:r w:rsidR="00CA1F2E" w:rsidRPr="00B228C2" w:rsidDel="00746623">
            <w:rPr>
              <w:b/>
              <w:highlight w:val="yellow"/>
            </w:rPr>
            <w:delText>Figure 10:</w:delText>
          </w:r>
          <w:r w:rsidR="00CA1F2E" w:rsidRPr="00B228C2" w:rsidDel="00746623">
            <w:rPr>
              <w:highlight w:val="yellow"/>
            </w:rPr>
            <w:delText xml:space="preserve"> </w:delText>
          </w:r>
          <w:r w:rsidR="00CA1F2E" w:rsidRPr="00B228C2" w:rsidDel="00746623">
            <w:rPr>
              <w:b/>
              <w:highlight w:val="yellow"/>
            </w:rPr>
            <w:delText>Outline of the disease process.</w:delText>
          </w:r>
          <w:r w:rsidR="00CA1F2E" w:rsidRPr="00B228C2" w:rsidDel="00746623">
            <w:rPr>
              <w:highlight w:val="yellow"/>
            </w:rPr>
            <w:delText xml:space="preserve"> Each box is dedicated to a specific disease aspect (first line) which is represented by a commonly known marker (second line) or several markers. Below (in small font) the genes are shown whose expression is correlated to the factor above</w:delText>
          </w:r>
        </w:del>
        <w:del w:id="2519" w:author="Windows User" w:date="2015-08-20T16:27:00Z">
          <w:r w:rsidR="00CA1F2E" w:rsidRPr="00B228C2" w:rsidDel="00CA1F2E">
            <w:rPr>
              <w:highlight w:val="yellow"/>
            </w:rPr>
            <w:delText>, mostly novel putative markers</w:delText>
          </w:r>
        </w:del>
        <w:del w:id="2520" w:author="Windows User" w:date="2015-08-20T16:28:00Z">
          <w:r w:rsidR="00CA1F2E" w:rsidRPr="00B228C2" w:rsidDel="00CA1F2E">
            <w:rPr>
              <w:highlight w:val="yellow"/>
            </w:rPr>
            <w:delText xml:space="preserve"> </w:delText>
          </w:r>
        </w:del>
        <w:del w:id="2521" w:author="Windows User" w:date="2015-08-20T16:27:00Z">
          <w:r w:rsidR="00CA1F2E" w:rsidRPr="00B228C2" w:rsidDel="00CA1F2E">
            <w:rPr>
              <w:highlight w:val="yellow"/>
            </w:rPr>
            <w:delText xml:space="preserve">obtained from our </w:delText>
          </w:r>
        </w:del>
        <w:del w:id="2522" w:author="Windows User" w:date="2015-08-20T16:28:00Z">
          <w:r w:rsidR="00CA1F2E" w:rsidRPr="00B228C2" w:rsidDel="00CA1F2E">
            <w:rPr>
              <w:highlight w:val="yellow"/>
            </w:rPr>
            <w:delText>analysis.</w:delText>
          </w:r>
        </w:del>
      </w:moveTo>
    </w:p>
    <w:moveToRangeEnd w:id="2516"/>
    <w:p w14:paraId="22DDC68D" w14:textId="77777777" w:rsidR="00CA1F2E" w:rsidDel="00CA1F2E" w:rsidRDefault="00CA1F2E">
      <w:pPr>
        <w:pStyle w:val="NoSpacing"/>
        <w:rPr>
          <w:del w:id="2523" w:author="Windows User" w:date="2015-08-20T16:26:00Z"/>
        </w:rPr>
      </w:pPr>
    </w:p>
    <w:p w14:paraId="7A74A5EA" w14:textId="77777777" w:rsidR="00704D2A" w:rsidRDefault="00704D2A">
      <w:pPr>
        <w:pStyle w:val="NoSpacing"/>
      </w:pPr>
    </w:p>
    <w:sectPr w:rsidR="00704D2A" w:rsidSect="002D3668">
      <w:headerReference w:type="even" r:id="rId11"/>
      <w:headerReference w:type="default" r:id="rId12"/>
      <w:footerReference w:type="default" r:id="rId13"/>
      <w:type w:val="continuous"/>
      <w:pgSz w:w="12240" w:h="15840" w:code="1"/>
      <w:pgMar w:top="1417" w:right="1417" w:bottom="1134" w:left="1417" w:header="720" w:footer="720" w:gutter="0"/>
      <w:lnNumType w:countBy="1"/>
      <w:cols w:space="720"/>
      <w:formProt w:val="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3" w:author="mkoenig" w:date="2015-08-26T09:34:00Z" w:initials="WU">
    <w:p w14:paraId="064E1E2F" w14:textId="033AA4F6" w:rsidR="00AE66CC" w:rsidRDefault="00AE66CC">
      <w:pPr>
        <w:pStyle w:val="CommentText"/>
      </w:pPr>
      <w:r>
        <w:rPr>
          <w:rStyle w:val="CommentReference"/>
        </w:rPr>
        <w:annotationRef/>
      </w:r>
      <w:r>
        <w:t xml:space="preserve">&lt; 350 </w:t>
      </w:r>
      <w:proofErr w:type="spellStart"/>
      <w:r>
        <w:t>words</w:t>
      </w:r>
      <w:proofErr w:type="spellEnd"/>
    </w:p>
  </w:comment>
  <w:comment w:id="194" w:author="Kerstin Abshagen" w:date="2015-08-07T10:13:00Z" w:initials="KA">
    <w:p w14:paraId="3726596C" w14:textId="77777777" w:rsidR="00AE66CC" w:rsidRDefault="00AE66CC">
      <w:pPr>
        <w:pStyle w:val="CommentText"/>
      </w:pPr>
      <w:r>
        <w:rPr>
          <w:rStyle w:val="CommentReference"/>
        </w:rPr>
        <w:annotationRef/>
      </w:r>
      <w:r>
        <w:t>Muss den neuen Ergebnissen angepasst bzw. entsprechend geändert werden</w:t>
      </w:r>
    </w:p>
    <w:p w14:paraId="59378030" w14:textId="77777777" w:rsidR="00AE66CC" w:rsidRDefault="00AE66CC">
      <w:pPr>
        <w:pStyle w:val="CommentText"/>
      </w:pPr>
    </w:p>
    <w:p w14:paraId="246B61F9" w14:textId="151CDA04" w:rsidR="00AE66CC" w:rsidRPr="009345C2" w:rsidRDefault="00AE66CC">
      <w:pPr>
        <w:pStyle w:val="CommentText"/>
        <w:rPr>
          <w:lang w:val="en-US"/>
        </w:rPr>
      </w:pPr>
      <w:proofErr w:type="gramStart"/>
      <w:r w:rsidRPr="009345C2">
        <w:rPr>
          <w:b/>
          <w:lang w:val="en-US"/>
        </w:rPr>
        <w:t>mkoenig</w:t>
      </w:r>
      <w:proofErr w:type="gramEnd"/>
      <w:r w:rsidRPr="009345C2">
        <w:rPr>
          <w:lang w:val="en-US"/>
        </w:rPr>
        <w:t>: update with final results of analysis after writing the results section</w:t>
      </w:r>
    </w:p>
  </w:comment>
  <w:comment w:id="522" w:author="mkoenig" w:date="2015-08-27T11:18:00Z" w:initials="WU">
    <w:p w14:paraId="22F98DE7" w14:textId="1C6F8D73" w:rsidR="00AE66CC" w:rsidRPr="009345C2" w:rsidRDefault="00AE66CC">
      <w:pPr>
        <w:pStyle w:val="CommentText"/>
        <w:rPr>
          <w:lang w:val="en-US"/>
        </w:rPr>
      </w:pPr>
      <w:r>
        <w:rPr>
          <w:rStyle w:val="CommentReference"/>
        </w:rPr>
        <w:annotationRef/>
      </w:r>
      <w:r w:rsidRPr="009345C2">
        <w:rPr>
          <w:lang w:val="en-US"/>
        </w:rPr>
        <w:t>Add missing papers to bibliography</w:t>
      </w:r>
    </w:p>
    <w:p w14:paraId="52415CED" w14:textId="0468E6E3" w:rsidR="00AE66CC" w:rsidRPr="009345C2" w:rsidRDefault="00AE66CC">
      <w:pPr>
        <w:pStyle w:val="CommentText"/>
        <w:rPr>
          <w:lang w:val="en-US"/>
        </w:rPr>
      </w:pPr>
      <w:r w:rsidRPr="009345C2">
        <w:rPr>
          <w:lang w:val="en-US"/>
        </w:rPr>
        <w:t>Add formulas YS3</w:t>
      </w:r>
    </w:p>
  </w:comment>
  <w:comment w:id="1269" w:author="Kerstin Abshagen" w:date="2015-08-07T10:25:00Z" w:initials="KA">
    <w:p w14:paraId="46CE7B91" w14:textId="77777777" w:rsidR="00AE66CC" w:rsidRPr="003C22A3" w:rsidRDefault="00AE66CC">
      <w:pPr>
        <w:pStyle w:val="CommentText"/>
        <w:rPr>
          <w:lang w:val="en-US"/>
        </w:rPr>
      </w:pPr>
      <w:r>
        <w:rPr>
          <w:rStyle w:val="CommentReference"/>
        </w:rPr>
        <w:annotationRef/>
      </w:r>
      <w:r w:rsidRPr="003C22A3">
        <w:rPr>
          <w:lang w:val="en-US"/>
        </w:rPr>
        <w:t>NEU/</w:t>
      </w:r>
      <w:proofErr w:type="spellStart"/>
      <w:r w:rsidRPr="003C22A3">
        <w:rPr>
          <w:lang w:val="en-US"/>
        </w:rPr>
        <w:t>Anpassen</w:t>
      </w:r>
      <w:proofErr w:type="spellEnd"/>
      <w:r w:rsidRPr="003C22A3">
        <w:rPr>
          <w:lang w:val="en-US"/>
        </w:rPr>
        <w:t xml:space="preserve"> </w:t>
      </w:r>
    </w:p>
  </w:comment>
  <w:comment w:id="2146" w:author="mkoenig" w:date="2015-09-06T13:12:00Z" w:initials="WU">
    <w:p w14:paraId="5E2E04CF" w14:textId="06533915" w:rsidR="00405285" w:rsidRPr="00405285" w:rsidRDefault="00405285">
      <w:pPr>
        <w:pStyle w:val="CommentText"/>
        <w:rPr>
          <w:lang w:val="en-US"/>
        </w:rPr>
      </w:pPr>
      <w:r>
        <w:rPr>
          <w:rStyle w:val="CommentReference"/>
        </w:rPr>
        <w:annotationRef/>
      </w:r>
      <w:r w:rsidRPr="00405285">
        <w:rPr>
          <w:lang w:val="en-US"/>
        </w:rPr>
        <w:t xml:space="preserve">Add the plot for leave one out tree classes. </w:t>
      </w:r>
      <w:r>
        <w:rPr>
          <w:lang w:val="en-US"/>
        </w:rPr>
        <w:t>Until now only the prediction performance on left out data.</w:t>
      </w:r>
    </w:p>
  </w:comment>
  <w:comment w:id="2288" w:author="mkoenig" w:date="2015-09-06T16:10:00Z" w:initials="WU">
    <w:p w14:paraId="1A9810FB" w14:textId="5C205653" w:rsidR="00005672" w:rsidRPr="00005672" w:rsidRDefault="00005672">
      <w:pPr>
        <w:pStyle w:val="CommentText"/>
        <w:rPr>
          <w:lang w:val="en-US"/>
        </w:rPr>
      </w:pPr>
      <w:r>
        <w:rPr>
          <w:rStyle w:val="CommentReference"/>
        </w:rPr>
        <w:annotationRef/>
      </w:r>
      <w:r w:rsidRPr="00005672">
        <w:rPr>
          <w:lang w:val="en-US"/>
        </w:rPr>
        <w:t>Rewrite this section to account for individual variability, different susceptibility, different routes ?</w:t>
      </w:r>
    </w:p>
  </w:comment>
  <w:comment w:id="2352" w:author="Windows User" w:date="2015-08-21T16:33:00Z" w:initials="WU">
    <w:p w14:paraId="5E0C1440" w14:textId="1071C25B" w:rsidR="00AE66CC" w:rsidRPr="003C22A3" w:rsidRDefault="00AE66CC">
      <w:pPr>
        <w:pStyle w:val="CommentText"/>
        <w:rPr>
          <w:lang w:val="en-US"/>
        </w:rPr>
      </w:pPr>
      <w:r>
        <w:rPr>
          <w:rStyle w:val="CommentReference"/>
        </w:rPr>
        <w:annotationRef/>
      </w:r>
    </w:p>
  </w:comment>
  <w:comment w:id="2353" w:author="Windows User" w:date="2015-08-21T16:34:00Z" w:initials="WU">
    <w:p w14:paraId="2DF09AFB" w14:textId="77777777" w:rsidR="00AE66CC" w:rsidRPr="003C22A3" w:rsidRDefault="00AE66CC">
      <w:pPr>
        <w:pStyle w:val="CommentText"/>
        <w:rPr>
          <w:noProof/>
          <w:lang w:val="en-US"/>
        </w:rPr>
      </w:pPr>
      <w:r>
        <w:rPr>
          <w:rStyle w:val="CommentReference"/>
        </w:rPr>
        <w:annotationRef/>
      </w:r>
      <w:r w:rsidRPr="003C22A3">
        <w:rPr>
          <w:noProof/>
          <w:lang w:val="en-US"/>
        </w:rPr>
        <w:t>This should be in discussion not in introduction</w:t>
      </w:r>
    </w:p>
    <w:p w14:paraId="5E39404E" w14:textId="212545B9" w:rsidR="00AE66CC" w:rsidRPr="00A139B2" w:rsidRDefault="00AE66CC">
      <w:pPr>
        <w:pStyle w:val="CommentText"/>
        <w:rPr>
          <w:lang w:val="en-US"/>
        </w:rPr>
      </w:pPr>
      <w:r w:rsidRPr="00A139B2">
        <w:rPr>
          <w:noProof/>
          <w:lang w:val="en-US"/>
        </w:rPr>
        <w:t>"</w:t>
      </w:r>
      <w:r w:rsidRPr="00A139B2">
        <w:rPr>
          <w:lang w:val="en-US"/>
        </w:rPr>
        <w:t xml:space="preserve">With that, we expected to receive several biological hits that would provide </w:t>
      </w:r>
      <w:r w:rsidRPr="00A139B2">
        <w:rPr>
          <w:color w:val="FF0000"/>
          <w:u w:val="single"/>
          <w:lang w:val="en-US"/>
        </w:rPr>
        <w:t>candidates for diagnosis and</w:t>
      </w:r>
      <w:r w:rsidRPr="00A139B2">
        <w:rPr>
          <w:lang w:val="en-US"/>
        </w:rPr>
        <w:t xml:space="preserve"> new insight into mechanisms driving disease progression.</w:t>
      </w:r>
      <w:r w:rsidRPr="00A139B2">
        <w:rPr>
          <w:noProof/>
          <w:lang w:val="en-US"/>
        </w:rPr>
        <w:t>"</w:t>
      </w:r>
    </w:p>
  </w:comment>
  <w:comment w:id="2416" w:author="Kerstin Abshagen" w:date="2015-08-07T11:35:00Z" w:initials="KA">
    <w:p w14:paraId="7A674815" w14:textId="77777777" w:rsidR="00AE66CC" w:rsidRDefault="00AE66CC">
      <w:pPr>
        <w:pStyle w:val="CommentText"/>
      </w:pPr>
      <w:r>
        <w:rPr>
          <w:rStyle w:val="CommentReference"/>
        </w:rPr>
        <w:annotationRef/>
      </w:r>
      <w:r>
        <w:t xml:space="preserve">Anpassen an neue </w:t>
      </w:r>
      <w:proofErr w:type="spellStart"/>
      <w:r>
        <w:t>figures</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4E1E2F" w15:done="0"/>
  <w15:commentEx w15:paraId="246B61F9" w15:done="0"/>
  <w15:commentEx w15:paraId="52415CED" w15:done="0"/>
  <w15:commentEx w15:paraId="46CE7B91" w15:done="0"/>
  <w15:commentEx w15:paraId="5E2E04CF" w15:done="0"/>
  <w15:commentEx w15:paraId="1A9810FB" w15:done="0"/>
  <w15:commentEx w15:paraId="5E0C1440" w15:done="0"/>
  <w15:commentEx w15:paraId="5E39404E" w15:done="0"/>
  <w15:commentEx w15:paraId="7A6748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742267" w14:textId="77777777" w:rsidR="00541101" w:rsidRDefault="00541101" w:rsidP="005C030B">
      <w:r>
        <w:separator/>
      </w:r>
    </w:p>
  </w:endnote>
  <w:endnote w:type="continuationSeparator" w:id="0">
    <w:p w14:paraId="3C28BBE9" w14:textId="77777777" w:rsidR="00541101" w:rsidRDefault="00541101" w:rsidP="005C030B">
      <w:r>
        <w:continuationSeparator/>
      </w:r>
    </w:p>
  </w:endnote>
  <w:endnote w:type="continuationNotice" w:id="1">
    <w:p w14:paraId="63AD03F6" w14:textId="77777777" w:rsidR="00541101" w:rsidRDefault="00541101" w:rsidP="005C03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altName w:val="Arial"/>
    <w:charset w:val="00"/>
    <w:family w:val="swiss"/>
    <w:pitch w:val="variable"/>
    <w:sig w:usb0="00000003" w:usb1="D200FDFF" w:usb2="0A246029" w:usb3="00000000" w:csb0="000001FF" w:csb1="00000000"/>
  </w:font>
  <w:font w:name="Lohit Hind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3394419"/>
      <w:docPartObj>
        <w:docPartGallery w:val="Page Numbers (Bottom of Page)"/>
        <w:docPartUnique/>
      </w:docPartObj>
    </w:sdtPr>
    <w:sdtContent>
      <w:p w14:paraId="0A94A2C8" w14:textId="77777777" w:rsidR="00AE66CC" w:rsidRDefault="00AE66CC">
        <w:pPr>
          <w:pStyle w:val="Footer"/>
          <w:jc w:val="right"/>
        </w:pPr>
        <w:r>
          <w:fldChar w:fldCharType="begin"/>
        </w:r>
        <w:r>
          <w:instrText xml:space="preserve"> PAGE   \* MERGEFORMAT </w:instrText>
        </w:r>
        <w:r>
          <w:fldChar w:fldCharType="separate"/>
        </w:r>
        <w:r w:rsidR="008F0798">
          <w:rPr>
            <w:noProof/>
          </w:rPr>
          <w:t>20</w:t>
        </w:r>
        <w:r>
          <w:rPr>
            <w:noProof/>
          </w:rPr>
          <w:fldChar w:fldCharType="end"/>
        </w:r>
      </w:p>
    </w:sdtContent>
  </w:sdt>
  <w:p w14:paraId="03359067" w14:textId="77777777" w:rsidR="00AE66CC" w:rsidRDefault="00AE66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B9558B" w14:textId="77777777" w:rsidR="00541101" w:rsidRDefault="00541101" w:rsidP="005C030B">
      <w:r>
        <w:separator/>
      </w:r>
    </w:p>
  </w:footnote>
  <w:footnote w:type="continuationSeparator" w:id="0">
    <w:p w14:paraId="2CD16894" w14:textId="77777777" w:rsidR="00541101" w:rsidRDefault="00541101" w:rsidP="005C030B">
      <w:r>
        <w:continuationSeparator/>
      </w:r>
    </w:p>
  </w:footnote>
  <w:footnote w:type="continuationNotice" w:id="1">
    <w:p w14:paraId="0A5F92E6" w14:textId="77777777" w:rsidR="00541101" w:rsidRDefault="00541101" w:rsidP="005C030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61408" w14:textId="77777777" w:rsidR="00AE66CC" w:rsidRDefault="00AE66CC" w:rsidP="00A5793B">
    <w:pPr>
      <w:pStyle w:val="Kopfzeile1"/>
      <w:ind w:right="360"/>
    </w:pPr>
    <w:r>
      <w:fldChar w:fldCharType="begin"/>
    </w:r>
    <w:r>
      <w:instrText>PAGE</w:instrText>
    </w:r>
    <w:r>
      <w:fldChar w:fldCharType="separate"/>
    </w:r>
    <w:r>
      <w:t>12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544FF" w14:textId="77777777" w:rsidR="00AE66CC" w:rsidRDefault="00AE66CC">
    <w:pPr>
      <w:pStyle w:val="Header"/>
    </w:pPr>
    <w:proofErr w:type="spellStart"/>
    <w:r w:rsidRPr="008F132C">
      <w:t>Abshagen</w:t>
    </w:r>
    <w:proofErr w:type="spellEnd"/>
    <w:r w:rsidRPr="008F132C">
      <w:t xml:space="preserve"> et al</w:t>
    </w:r>
    <w:r>
      <w:t>.</w:t>
    </w:r>
    <w:r w:rsidRPr="008F132C">
      <w:tab/>
    </w:r>
    <w:r w:rsidRPr="00BA02C8">
      <w:t xml:space="preserve">Cellular and molecular </w:t>
    </w:r>
    <w:r>
      <w:t>signatures of cholestasis</w:t>
    </w:r>
    <w:r>
      <w:tab/>
    </w:r>
  </w:p>
  <w:p w14:paraId="7BD4B81C" w14:textId="77777777" w:rsidR="00AE66CC" w:rsidRPr="00A5793B" w:rsidRDefault="00AE66CC" w:rsidP="00A5793B">
    <w:pPr>
      <w:pStyle w:val="Kopfzeile1"/>
      <w:ind w:right="36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C74FE"/>
    <w:multiLevelType w:val="hybridMultilevel"/>
    <w:tmpl w:val="A8AC57CE"/>
    <w:lvl w:ilvl="0" w:tplc="B38EF006">
      <w:start w:val="10"/>
      <w:numFmt w:val="bullet"/>
      <w:lvlText w:val=""/>
      <w:lvlJc w:val="left"/>
      <w:pPr>
        <w:ind w:left="757" w:hanging="360"/>
      </w:pPr>
      <w:rPr>
        <w:rFonts w:ascii="Wingdings" w:eastAsiaTheme="minorEastAsia" w:hAnsi="Wingdings" w:cs="Aria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
    <w:nsid w:val="1C744682"/>
    <w:multiLevelType w:val="hybridMultilevel"/>
    <w:tmpl w:val="5896E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EDD3ADC"/>
    <w:multiLevelType w:val="hybridMultilevel"/>
    <w:tmpl w:val="77F42784"/>
    <w:lvl w:ilvl="0" w:tplc="65249E8E">
      <w:start w:val="1"/>
      <w:numFmt w:val="decimal"/>
      <w:lvlText w:val="%1."/>
      <w:lvlJc w:val="left"/>
      <w:pPr>
        <w:ind w:left="720" w:hanging="360"/>
      </w:pPr>
      <w:rPr>
        <w:rFonts w:ascii="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2113D8"/>
    <w:multiLevelType w:val="hybridMultilevel"/>
    <w:tmpl w:val="21BC784A"/>
    <w:lvl w:ilvl="0" w:tplc="A1C6BF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4D5077"/>
    <w:multiLevelType w:val="hybridMultilevel"/>
    <w:tmpl w:val="3F645342"/>
    <w:lvl w:ilvl="0" w:tplc="5C8E17B8">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A517CE3"/>
    <w:multiLevelType w:val="hybridMultilevel"/>
    <w:tmpl w:val="A664E8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F133181"/>
    <w:multiLevelType w:val="hybridMultilevel"/>
    <w:tmpl w:val="22C66CA4"/>
    <w:lvl w:ilvl="0" w:tplc="56706550">
      <w:start w:val="1"/>
      <w:numFmt w:val="decimal"/>
      <w:lvlText w:val="%1."/>
      <w:lvlJc w:val="left"/>
      <w:pPr>
        <w:ind w:left="502" w:hanging="360"/>
      </w:pPr>
      <w:rPr>
        <w:rFonts w:hint="default"/>
        <w:b w:val="0"/>
        <w:sz w:val="20"/>
        <w:szCs w:val="2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1C74816"/>
    <w:multiLevelType w:val="multilevel"/>
    <w:tmpl w:val="62E0C80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8"/>
  </w:num>
  <w:num w:numId="2">
    <w:abstractNumId w:val="1"/>
  </w:num>
  <w:num w:numId="3">
    <w:abstractNumId w:val="2"/>
  </w:num>
  <w:num w:numId="4">
    <w:abstractNumId w:val="5"/>
  </w:num>
  <w:num w:numId="5">
    <w:abstractNumId w:val="4"/>
  </w:num>
  <w:num w:numId="6">
    <w:abstractNumId w:val="7"/>
  </w:num>
  <w:num w:numId="7">
    <w:abstractNumId w:val="3"/>
  </w:num>
  <w:num w:numId="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koenig">
    <w15:presenceInfo w15:providerId="None" w15:userId="mkoenig"/>
  </w15:person>
  <w15:person w15:author="Windows User">
    <w15:presenceInfo w15:providerId="None" w15:userId="Windows User"/>
  </w15:person>
  <w15:person w15:author="Kerstin Abshagen">
    <w15:presenceInfo w15:providerId="AD" w15:userId="S-1-5-21-2675933412-3245188520-831618814-11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C03"/>
    <w:rsid w:val="00005672"/>
    <w:rsid w:val="00012F73"/>
    <w:rsid w:val="00014302"/>
    <w:rsid w:val="00015411"/>
    <w:rsid w:val="00020107"/>
    <w:rsid w:val="000209D3"/>
    <w:rsid w:val="000274FD"/>
    <w:rsid w:val="000279E2"/>
    <w:rsid w:val="00030290"/>
    <w:rsid w:val="00031669"/>
    <w:rsid w:val="00032955"/>
    <w:rsid w:val="00035B6C"/>
    <w:rsid w:val="0003715A"/>
    <w:rsid w:val="00040B37"/>
    <w:rsid w:val="000429BF"/>
    <w:rsid w:val="00045998"/>
    <w:rsid w:val="00045B1E"/>
    <w:rsid w:val="0005193E"/>
    <w:rsid w:val="00051AD7"/>
    <w:rsid w:val="0005269F"/>
    <w:rsid w:val="00054C6B"/>
    <w:rsid w:val="000557B4"/>
    <w:rsid w:val="00055EFA"/>
    <w:rsid w:val="00057620"/>
    <w:rsid w:val="0005763A"/>
    <w:rsid w:val="00057993"/>
    <w:rsid w:val="00061178"/>
    <w:rsid w:val="000638D6"/>
    <w:rsid w:val="000649B1"/>
    <w:rsid w:val="000718D3"/>
    <w:rsid w:val="0007331A"/>
    <w:rsid w:val="00074A8B"/>
    <w:rsid w:val="0007688E"/>
    <w:rsid w:val="00080CFA"/>
    <w:rsid w:val="00080F5E"/>
    <w:rsid w:val="00082CFF"/>
    <w:rsid w:val="00083556"/>
    <w:rsid w:val="000840B2"/>
    <w:rsid w:val="00094831"/>
    <w:rsid w:val="000A0561"/>
    <w:rsid w:val="000A1CEF"/>
    <w:rsid w:val="000A3346"/>
    <w:rsid w:val="000A68E3"/>
    <w:rsid w:val="000A6955"/>
    <w:rsid w:val="000B01F9"/>
    <w:rsid w:val="000B0B7D"/>
    <w:rsid w:val="000B44D4"/>
    <w:rsid w:val="000B49E0"/>
    <w:rsid w:val="000C1570"/>
    <w:rsid w:val="000C2567"/>
    <w:rsid w:val="000C2A30"/>
    <w:rsid w:val="000C3727"/>
    <w:rsid w:val="000C3D08"/>
    <w:rsid w:val="000C425A"/>
    <w:rsid w:val="000C7CC3"/>
    <w:rsid w:val="000D0F6A"/>
    <w:rsid w:val="000D1736"/>
    <w:rsid w:val="000D177C"/>
    <w:rsid w:val="000D62D1"/>
    <w:rsid w:val="000D7510"/>
    <w:rsid w:val="000E039D"/>
    <w:rsid w:val="000E1D96"/>
    <w:rsid w:val="000E1DE1"/>
    <w:rsid w:val="000E426E"/>
    <w:rsid w:val="000E47E8"/>
    <w:rsid w:val="000E5A3E"/>
    <w:rsid w:val="000E7B31"/>
    <w:rsid w:val="000F112C"/>
    <w:rsid w:val="000F43B6"/>
    <w:rsid w:val="000F505E"/>
    <w:rsid w:val="000F5663"/>
    <w:rsid w:val="000F595D"/>
    <w:rsid w:val="000F6770"/>
    <w:rsid w:val="000F6E53"/>
    <w:rsid w:val="001035A6"/>
    <w:rsid w:val="0010462A"/>
    <w:rsid w:val="0010550F"/>
    <w:rsid w:val="00105D3C"/>
    <w:rsid w:val="001061CA"/>
    <w:rsid w:val="00106914"/>
    <w:rsid w:val="001123FD"/>
    <w:rsid w:val="001139DE"/>
    <w:rsid w:val="001158EC"/>
    <w:rsid w:val="001173FB"/>
    <w:rsid w:val="00117CCB"/>
    <w:rsid w:val="00123B2D"/>
    <w:rsid w:val="00125782"/>
    <w:rsid w:val="00127277"/>
    <w:rsid w:val="00130681"/>
    <w:rsid w:val="00130734"/>
    <w:rsid w:val="001339FF"/>
    <w:rsid w:val="00134B6B"/>
    <w:rsid w:val="0013523B"/>
    <w:rsid w:val="00135478"/>
    <w:rsid w:val="00135B9C"/>
    <w:rsid w:val="001410FF"/>
    <w:rsid w:val="00142701"/>
    <w:rsid w:val="00142F3E"/>
    <w:rsid w:val="00143BF4"/>
    <w:rsid w:val="00143F7A"/>
    <w:rsid w:val="001449C1"/>
    <w:rsid w:val="0014557E"/>
    <w:rsid w:val="001475AD"/>
    <w:rsid w:val="001513C5"/>
    <w:rsid w:val="00152550"/>
    <w:rsid w:val="00153776"/>
    <w:rsid w:val="00154A01"/>
    <w:rsid w:val="00156691"/>
    <w:rsid w:val="00156799"/>
    <w:rsid w:val="00160545"/>
    <w:rsid w:val="001633C9"/>
    <w:rsid w:val="00163A1C"/>
    <w:rsid w:val="001655F9"/>
    <w:rsid w:val="0016737C"/>
    <w:rsid w:val="00167992"/>
    <w:rsid w:val="00167C65"/>
    <w:rsid w:val="00171B55"/>
    <w:rsid w:val="001729E2"/>
    <w:rsid w:val="00172ABB"/>
    <w:rsid w:val="00172B9E"/>
    <w:rsid w:val="00172F32"/>
    <w:rsid w:val="00173CC8"/>
    <w:rsid w:val="00177666"/>
    <w:rsid w:val="0018098E"/>
    <w:rsid w:val="00181226"/>
    <w:rsid w:val="0018230C"/>
    <w:rsid w:val="00187A64"/>
    <w:rsid w:val="001962A2"/>
    <w:rsid w:val="001971C2"/>
    <w:rsid w:val="00197979"/>
    <w:rsid w:val="001B02BB"/>
    <w:rsid w:val="001B52BB"/>
    <w:rsid w:val="001B77E8"/>
    <w:rsid w:val="001C1151"/>
    <w:rsid w:val="001C2961"/>
    <w:rsid w:val="001C332D"/>
    <w:rsid w:val="001C5EFB"/>
    <w:rsid w:val="001C6E64"/>
    <w:rsid w:val="001C6FC6"/>
    <w:rsid w:val="001D0BFE"/>
    <w:rsid w:val="001D1DFF"/>
    <w:rsid w:val="001D2B25"/>
    <w:rsid w:val="001D3FA9"/>
    <w:rsid w:val="001D4AC5"/>
    <w:rsid w:val="001D6D8A"/>
    <w:rsid w:val="001E04D9"/>
    <w:rsid w:val="001E0AAC"/>
    <w:rsid w:val="001E0B13"/>
    <w:rsid w:val="001F0D0F"/>
    <w:rsid w:val="001F1041"/>
    <w:rsid w:val="001F1EC5"/>
    <w:rsid w:val="001F31E8"/>
    <w:rsid w:val="001F3A7F"/>
    <w:rsid w:val="001F4734"/>
    <w:rsid w:val="001F4E65"/>
    <w:rsid w:val="00200EFC"/>
    <w:rsid w:val="00201771"/>
    <w:rsid w:val="00201970"/>
    <w:rsid w:val="00204F7F"/>
    <w:rsid w:val="00207264"/>
    <w:rsid w:val="00211985"/>
    <w:rsid w:val="00213DD5"/>
    <w:rsid w:val="0021483E"/>
    <w:rsid w:val="0021612A"/>
    <w:rsid w:val="002167A3"/>
    <w:rsid w:val="00217A2D"/>
    <w:rsid w:val="00220362"/>
    <w:rsid w:val="002215D0"/>
    <w:rsid w:val="0022270D"/>
    <w:rsid w:val="00225A44"/>
    <w:rsid w:val="00230B44"/>
    <w:rsid w:val="00230B53"/>
    <w:rsid w:val="00232C24"/>
    <w:rsid w:val="00233210"/>
    <w:rsid w:val="0023592F"/>
    <w:rsid w:val="00236E28"/>
    <w:rsid w:val="00236FE4"/>
    <w:rsid w:val="00243545"/>
    <w:rsid w:val="00243C60"/>
    <w:rsid w:val="002457F2"/>
    <w:rsid w:val="002463BA"/>
    <w:rsid w:val="00246682"/>
    <w:rsid w:val="00250A17"/>
    <w:rsid w:val="00251F2B"/>
    <w:rsid w:val="0025245C"/>
    <w:rsid w:val="002528AC"/>
    <w:rsid w:val="00262D12"/>
    <w:rsid w:val="00263BCE"/>
    <w:rsid w:val="00264AB4"/>
    <w:rsid w:val="002669AE"/>
    <w:rsid w:val="00273721"/>
    <w:rsid w:val="002808F1"/>
    <w:rsid w:val="00281BD0"/>
    <w:rsid w:val="00281DB3"/>
    <w:rsid w:val="00282F98"/>
    <w:rsid w:val="002917AF"/>
    <w:rsid w:val="00291AC9"/>
    <w:rsid w:val="0029301A"/>
    <w:rsid w:val="0029373F"/>
    <w:rsid w:val="00295EEC"/>
    <w:rsid w:val="00297CF5"/>
    <w:rsid w:val="002A0411"/>
    <w:rsid w:val="002A2581"/>
    <w:rsid w:val="002A2A41"/>
    <w:rsid w:val="002A35A8"/>
    <w:rsid w:val="002A58CE"/>
    <w:rsid w:val="002A69B4"/>
    <w:rsid w:val="002B012B"/>
    <w:rsid w:val="002B24D5"/>
    <w:rsid w:val="002B5D13"/>
    <w:rsid w:val="002B69BE"/>
    <w:rsid w:val="002B6F0E"/>
    <w:rsid w:val="002B72B6"/>
    <w:rsid w:val="002B76AE"/>
    <w:rsid w:val="002C4808"/>
    <w:rsid w:val="002C4D57"/>
    <w:rsid w:val="002C6902"/>
    <w:rsid w:val="002D1190"/>
    <w:rsid w:val="002D2D58"/>
    <w:rsid w:val="002D362F"/>
    <w:rsid w:val="002D3668"/>
    <w:rsid w:val="002D4A2A"/>
    <w:rsid w:val="002D6B80"/>
    <w:rsid w:val="002D7261"/>
    <w:rsid w:val="002D756F"/>
    <w:rsid w:val="002E14E9"/>
    <w:rsid w:val="002E170F"/>
    <w:rsid w:val="002F3012"/>
    <w:rsid w:val="002F34BD"/>
    <w:rsid w:val="002F4B33"/>
    <w:rsid w:val="002F6D87"/>
    <w:rsid w:val="0030136D"/>
    <w:rsid w:val="0030249A"/>
    <w:rsid w:val="0030329B"/>
    <w:rsid w:val="003032F0"/>
    <w:rsid w:val="0030576B"/>
    <w:rsid w:val="00306F97"/>
    <w:rsid w:val="00307152"/>
    <w:rsid w:val="00312080"/>
    <w:rsid w:val="00312B18"/>
    <w:rsid w:val="003135E3"/>
    <w:rsid w:val="003163E9"/>
    <w:rsid w:val="00316886"/>
    <w:rsid w:val="00316BED"/>
    <w:rsid w:val="00320BFA"/>
    <w:rsid w:val="003213E2"/>
    <w:rsid w:val="00324753"/>
    <w:rsid w:val="003249DE"/>
    <w:rsid w:val="003331D2"/>
    <w:rsid w:val="00334022"/>
    <w:rsid w:val="00334280"/>
    <w:rsid w:val="003369FC"/>
    <w:rsid w:val="003411FF"/>
    <w:rsid w:val="00345593"/>
    <w:rsid w:val="00345B33"/>
    <w:rsid w:val="0035381C"/>
    <w:rsid w:val="003567A0"/>
    <w:rsid w:val="003602B2"/>
    <w:rsid w:val="003621E7"/>
    <w:rsid w:val="00366A17"/>
    <w:rsid w:val="003703CF"/>
    <w:rsid w:val="00370B1E"/>
    <w:rsid w:val="00371B98"/>
    <w:rsid w:val="00372069"/>
    <w:rsid w:val="003730C0"/>
    <w:rsid w:val="00373184"/>
    <w:rsid w:val="003770CF"/>
    <w:rsid w:val="003772F5"/>
    <w:rsid w:val="00377B7A"/>
    <w:rsid w:val="00380270"/>
    <w:rsid w:val="00384A34"/>
    <w:rsid w:val="003852E3"/>
    <w:rsid w:val="00385CCB"/>
    <w:rsid w:val="0038755B"/>
    <w:rsid w:val="0039132C"/>
    <w:rsid w:val="00393DFE"/>
    <w:rsid w:val="00397692"/>
    <w:rsid w:val="00397CA0"/>
    <w:rsid w:val="00397E8F"/>
    <w:rsid w:val="003A148E"/>
    <w:rsid w:val="003A2888"/>
    <w:rsid w:val="003A2B4E"/>
    <w:rsid w:val="003A2FDA"/>
    <w:rsid w:val="003A4069"/>
    <w:rsid w:val="003A4A9A"/>
    <w:rsid w:val="003A57BA"/>
    <w:rsid w:val="003A6673"/>
    <w:rsid w:val="003A67F5"/>
    <w:rsid w:val="003A724A"/>
    <w:rsid w:val="003A7D8F"/>
    <w:rsid w:val="003B05B7"/>
    <w:rsid w:val="003B20AA"/>
    <w:rsid w:val="003B3CF1"/>
    <w:rsid w:val="003B4D09"/>
    <w:rsid w:val="003B6754"/>
    <w:rsid w:val="003C0F4B"/>
    <w:rsid w:val="003C22A3"/>
    <w:rsid w:val="003C3E70"/>
    <w:rsid w:val="003C45C8"/>
    <w:rsid w:val="003C756E"/>
    <w:rsid w:val="003D01C3"/>
    <w:rsid w:val="003D1CD7"/>
    <w:rsid w:val="003D3A4F"/>
    <w:rsid w:val="003D4020"/>
    <w:rsid w:val="003D4B21"/>
    <w:rsid w:val="003D5023"/>
    <w:rsid w:val="003D665B"/>
    <w:rsid w:val="003E3777"/>
    <w:rsid w:val="003E54EB"/>
    <w:rsid w:val="003E5615"/>
    <w:rsid w:val="003E56DA"/>
    <w:rsid w:val="003F1481"/>
    <w:rsid w:val="003F16F8"/>
    <w:rsid w:val="003F1875"/>
    <w:rsid w:val="003F1C03"/>
    <w:rsid w:val="003F276C"/>
    <w:rsid w:val="003F40AB"/>
    <w:rsid w:val="003F422B"/>
    <w:rsid w:val="003F4412"/>
    <w:rsid w:val="003F690D"/>
    <w:rsid w:val="003F7193"/>
    <w:rsid w:val="003F775E"/>
    <w:rsid w:val="003F7F28"/>
    <w:rsid w:val="0040123B"/>
    <w:rsid w:val="004018DE"/>
    <w:rsid w:val="0040269E"/>
    <w:rsid w:val="00402FCE"/>
    <w:rsid w:val="0040502A"/>
    <w:rsid w:val="00405285"/>
    <w:rsid w:val="0040715B"/>
    <w:rsid w:val="0040762D"/>
    <w:rsid w:val="00411193"/>
    <w:rsid w:val="00412D26"/>
    <w:rsid w:val="00412E87"/>
    <w:rsid w:val="00415B10"/>
    <w:rsid w:val="0041619C"/>
    <w:rsid w:val="00423CB2"/>
    <w:rsid w:val="00423F5C"/>
    <w:rsid w:val="00424167"/>
    <w:rsid w:val="004253E1"/>
    <w:rsid w:val="00425C6C"/>
    <w:rsid w:val="0042603C"/>
    <w:rsid w:val="0043104A"/>
    <w:rsid w:val="00432B13"/>
    <w:rsid w:val="00436373"/>
    <w:rsid w:val="00437107"/>
    <w:rsid w:val="00437831"/>
    <w:rsid w:val="004425F5"/>
    <w:rsid w:val="00443FB8"/>
    <w:rsid w:val="00444BC7"/>
    <w:rsid w:val="004453FF"/>
    <w:rsid w:val="004509CF"/>
    <w:rsid w:val="004549DD"/>
    <w:rsid w:val="00456C06"/>
    <w:rsid w:val="00460345"/>
    <w:rsid w:val="00461AC8"/>
    <w:rsid w:val="00463EED"/>
    <w:rsid w:val="00466EEB"/>
    <w:rsid w:val="00474791"/>
    <w:rsid w:val="00474925"/>
    <w:rsid w:val="0047724A"/>
    <w:rsid w:val="00480E6E"/>
    <w:rsid w:val="00481DDB"/>
    <w:rsid w:val="00482B67"/>
    <w:rsid w:val="00482C7B"/>
    <w:rsid w:val="0048392D"/>
    <w:rsid w:val="00484443"/>
    <w:rsid w:val="0048503D"/>
    <w:rsid w:val="0048540C"/>
    <w:rsid w:val="00485512"/>
    <w:rsid w:val="004877E1"/>
    <w:rsid w:val="0049095D"/>
    <w:rsid w:val="00491077"/>
    <w:rsid w:val="0049221F"/>
    <w:rsid w:val="0049237A"/>
    <w:rsid w:val="00492FE1"/>
    <w:rsid w:val="004937C2"/>
    <w:rsid w:val="004945DB"/>
    <w:rsid w:val="004962FF"/>
    <w:rsid w:val="00496F47"/>
    <w:rsid w:val="00497666"/>
    <w:rsid w:val="00497E36"/>
    <w:rsid w:val="004A18AB"/>
    <w:rsid w:val="004A34E4"/>
    <w:rsid w:val="004A3853"/>
    <w:rsid w:val="004A4597"/>
    <w:rsid w:val="004A60E8"/>
    <w:rsid w:val="004B0EE5"/>
    <w:rsid w:val="004B0FF1"/>
    <w:rsid w:val="004B3AC0"/>
    <w:rsid w:val="004B544C"/>
    <w:rsid w:val="004B6C65"/>
    <w:rsid w:val="004C04BC"/>
    <w:rsid w:val="004C2517"/>
    <w:rsid w:val="004C63C8"/>
    <w:rsid w:val="004C7421"/>
    <w:rsid w:val="004D3AA1"/>
    <w:rsid w:val="004D3C34"/>
    <w:rsid w:val="004D60D0"/>
    <w:rsid w:val="004D68CA"/>
    <w:rsid w:val="004D6A35"/>
    <w:rsid w:val="004D6F9D"/>
    <w:rsid w:val="004D78C3"/>
    <w:rsid w:val="004E03BE"/>
    <w:rsid w:val="004E400F"/>
    <w:rsid w:val="004E4F49"/>
    <w:rsid w:val="004E6266"/>
    <w:rsid w:val="004E6364"/>
    <w:rsid w:val="004F39D5"/>
    <w:rsid w:val="004F6C09"/>
    <w:rsid w:val="00501C36"/>
    <w:rsid w:val="00503E3A"/>
    <w:rsid w:val="005111C8"/>
    <w:rsid w:val="005117DA"/>
    <w:rsid w:val="0051307D"/>
    <w:rsid w:val="0051500E"/>
    <w:rsid w:val="005177CD"/>
    <w:rsid w:val="00520431"/>
    <w:rsid w:val="00520D7D"/>
    <w:rsid w:val="0052165E"/>
    <w:rsid w:val="00521CC0"/>
    <w:rsid w:val="0052233A"/>
    <w:rsid w:val="00523ADC"/>
    <w:rsid w:val="00524A8F"/>
    <w:rsid w:val="00526C39"/>
    <w:rsid w:val="005275CE"/>
    <w:rsid w:val="0053000D"/>
    <w:rsid w:val="00531120"/>
    <w:rsid w:val="005319E3"/>
    <w:rsid w:val="00531E90"/>
    <w:rsid w:val="00533EEF"/>
    <w:rsid w:val="00535458"/>
    <w:rsid w:val="00535BB1"/>
    <w:rsid w:val="00535E39"/>
    <w:rsid w:val="0053714C"/>
    <w:rsid w:val="00541101"/>
    <w:rsid w:val="00542999"/>
    <w:rsid w:val="00542BC7"/>
    <w:rsid w:val="0054358F"/>
    <w:rsid w:val="00552441"/>
    <w:rsid w:val="00556C81"/>
    <w:rsid w:val="00556F25"/>
    <w:rsid w:val="005572C7"/>
    <w:rsid w:val="00561305"/>
    <w:rsid w:val="00561518"/>
    <w:rsid w:val="005617E6"/>
    <w:rsid w:val="005638A6"/>
    <w:rsid w:val="005645C2"/>
    <w:rsid w:val="00567BF1"/>
    <w:rsid w:val="00570520"/>
    <w:rsid w:val="00572B87"/>
    <w:rsid w:val="00573176"/>
    <w:rsid w:val="00575F89"/>
    <w:rsid w:val="00580351"/>
    <w:rsid w:val="005805E7"/>
    <w:rsid w:val="00580827"/>
    <w:rsid w:val="0058146F"/>
    <w:rsid w:val="00584124"/>
    <w:rsid w:val="0058605B"/>
    <w:rsid w:val="0058708D"/>
    <w:rsid w:val="00587932"/>
    <w:rsid w:val="00587E95"/>
    <w:rsid w:val="00591560"/>
    <w:rsid w:val="00593B9B"/>
    <w:rsid w:val="005950DD"/>
    <w:rsid w:val="005958C7"/>
    <w:rsid w:val="00597F15"/>
    <w:rsid w:val="005A2376"/>
    <w:rsid w:val="005A26B3"/>
    <w:rsid w:val="005A31DB"/>
    <w:rsid w:val="005A3C37"/>
    <w:rsid w:val="005A41CC"/>
    <w:rsid w:val="005A493F"/>
    <w:rsid w:val="005A5118"/>
    <w:rsid w:val="005A5CD9"/>
    <w:rsid w:val="005A784C"/>
    <w:rsid w:val="005A7DE2"/>
    <w:rsid w:val="005B22DC"/>
    <w:rsid w:val="005B262D"/>
    <w:rsid w:val="005B509F"/>
    <w:rsid w:val="005B6342"/>
    <w:rsid w:val="005B78BF"/>
    <w:rsid w:val="005C00A6"/>
    <w:rsid w:val="005C030B"/>
    <w:rsid w:val="005C23F2"/>
    <w:rsid w:val="005C25F5"/>
    <w:rsid w:val="005C42CB"/>
    <w:rsid w:val="005C6AEF"/>
    <w:rsid w:val="005D0545"/>
    <w:rsid w:val="005D2E85"/>
    <w:rsid w:val="005D3409"/>
    <w:rsid w:val="005D3746"/>
    <w:rsid w:val="005E04E9"/>
    <w:rsid w:val="005E1D84"/>
    <w:rsid w:val="005E20C5"/>
    <w:rsid w:val="005E272B"/>
    <w:rsid w:val="005E32F0"/>
    <w:rsid w:val="005E61D1"/>
    <w:rsid w:val="005E6CAC"/>
    <w:rsid w:val="005E74B2"/>
    <w:rsid w:val="005F0942"/>
    <w:rsid w:val="005F1338"/>
    <w:rsid w:val="005F2B43"/>
    <w:rsid w:val="005F31B9"/>
    <w:rsid w:val="005F3A56"/>
    <w:rsid w:val="005F737D"/>
    <w:rsid w:val="00604978"/>
    <w:rsid w:val="00605233"/>
    <w:rsid w:val="00607F9B"/>
    <w:rsid w:val="006116CA"/>
    <w:rsid w:val="00612909"/>
    <w:rsid w:val="00613326"/>
    <w:rsid w:val="00614F97"/>
    <w:rsid w:val="0061583C"/>
    <w:rsid w:val="00616591"/>
    <w:rsid w:val="00616C72"/>
    <w:rsid w:val="00620BF8"/>
    <w:rsid w:val="00621534"/>
    <w:rsid w:val="00621602"/>
    <w:rsid w:val="00621966"/>
    <w:rsid w:val="00630FAA"/>
    <w:rsid w:val="0063276B"/>
    <w:rsid w:val="00634505"/>
    <w:rsid w:val="00635CA6"/>
    <w:rsid w:val="00635CE0"/>
    <w:rsid w:val="0063634F"/>
    <w:rsid w:val="006378CA"/>
    <w:rsid w:val="0064355B"/>
    <w:rsid w:val="006447CC"/>
    <w:rsid w:val="0065013E"/>
    <w:rsid w:val="00652A9F"/>
    <w:rsid w:val="0065511D"/>
    <w:rsid w:val="00657708"/>
    <w:rsid w:val="0066084F"/>
    <w:rsid w:val="00662AC2"/>
    <w:rsid w:val="00664037"/>
    <w:rsid w:val="00664D58"/>
    <w:rsid w:val="00665FD5"/>
    <w:rsid w:val="00673D00"/>
    <w:rsid w:val="00674F9D"/>
    <w:rsid w:val="006770A5"/>
    <w:rsid w:val="00677371"/>
    <w:rsid w:val="00682224"/>
    <w:rsid w:val="00683414"/>
    <w:rsid w:val="0068597E"/>
    <w:rsid w:val="00686B93"/>
    <w:rsid w:val="00691C6D"/>
    <w:rsid w:val="00692213"/>
    <w:rsid w:val="00692511"/>
    <w:rsid w:val="00694E82"/>
    <w:rsid w:val="006976D5"/>
    <w:rsid w:val="006A0E04"/>
    <w:rsid w:val="006A1ECC"/>
    <w:rsid w:val="006A1F26"/>
    <w:rsid w:val="006A2BFA"/>
    <w:rsid w:val="006A49E1"/>
    <w:rsid w:val="006A4F6F"/>
    <w:rsid w:val="006A5622"/>
    <w:rsid w:val="006A7DA6"/>
    <w:rsid w:val="006A7E26"/>
    <w:rsid w:val="006B0786"/>
    <w:rsid w:val="006B09D7"/>
    <w:rsid w:val="006B1237"/>
    <w:rsid w:val="006B1A8A"/>
    <w:rsid w:val="006B3D39"/>
    <w:rsid w:val="006C16E1"/>
    <w:rsid w:val="006C52DD"/>
    <w:rsid w:val="006C5BAD"/>
    <w:rsid w:val="006D0163"/>
    <w:rsid w:val="006D03B1"/>
    <w:rsid w:val="006D0B54"/>
    <w:rsid w:val="006D1064"/>
    <w:rsid w:val="006D16E3"/>
    <w:rsid w:val="006D187B"/>
    <w:rsid w:val="006D3BA2"/>
    <w:rsid w:val="006D4809"/>
    <w:rsid w:val="006D796C"/>
    <w:rsid w:val="006D79E3"/>
    <w:rsid w:val="006D7A08"/>
    <w:rsid w:val="006E2560"/>
    <w:rsid w:val="006E3ABA"/>
    <w:rsid w:val="006E465A"/>
    <w:rsid w:val="006E5151"/>
    <w:rsid w:val="006F02A2"/>
    <w:rsid w:val="006F0979"/>
    <w:rsid w:val="006F0A67"/>
    <w:rsid w:val="006F2086"/>
    <w:rsid w:val="006F484B"/>
    <w:rsid w:val="006F559E"/>
    <w:rsid w:val="00700909"/>
    <w:rsid w:val="0070351C"/>
    <w:rsid w:val="00704B26"/>
    <w:rsid w:val="00704B84"/>
    <w:rsid w:val="00704D2A"/>
    <w:rsid w:val="00705921"/>
    <w:rsid w:val="00707748"/>
    <w:rsid w:val="00712144"/>
    <w:rsid w:val="00713460"/>
    <w:rsid w:val="00713AD1"/>
    <w:rsid w:val="007156DD"/>
    <w:rsid w:val="00716262"/>
    <w:rsid w:val="00721849"/>
    <w:rsid w:val="00722FD4"/>
    <w:rsid w:val="00724379"/>
    <w:rsid w:val="0072529E"/>
    <w:rsid w:val="007258F2"/>
    <w:rsid w:val="007270E6"/>
    <w:rsid w:val="00727BC9"/>
    <w:rsid w:val="00730660"/>
    <w:rsid w:val="00731A46"/>
    <w:rsid w:val="00731DDF"/>
    <w:rsid w:val="007321DB"/>
    <w:rsid w:val="00736168"/>
    <w:rsid w:val="00741F70"/>
    <w:rsid w:val="00745858"/>
    <w:rsid w:val="00746623"/>
    <w:rsid w:val="007500FC"/>
    <w:rsid w:val="00750116"/>
    <w:rsid w:val="007501AA"/>
    <w:rsid w:val="00750C5E"/>
    <w:rsid w:val="0075266F"/>
    <w:rsid w:val="00754F60"/>
    <w:rsid w:val="007553E7"/>
    <w:rsid w:val="007555DF"/>
    <w:rsid w:val="007565FC"/>
    <w:rsid w:val="00760FBB"/>
    <w:rsid w:val="007621ED"/>
    <w:rsid w:val="00765D99"/>
    <w:rsid w:val="00765FBC"/>
    <w:rsid w:val="00767CE4"/>
    <w:rsid w:val="007708C5"/>
    <w:rsid w:val="0077169D"/>
    <w:rsid w:val="0077233F"/>
    <w:rsid w:val="00776BFC"/>
    <w:rsid w:val="007806B9"/>
    <w:rsid w:val="0078230B"/>
    <w:rsid w:val="00783506"/>
    <w:rsid w:val="00783643"/>
    <w:rsid w:val="00784FE5"/>
    <w:rsid w:val="00790072"/>
    <w:rsid w:val="00790404"/>
    <w:rsid w:val="007918CC"/>
    <w:rsid w:val="00796247"/>
    <w:rsid w:val="007A05B9"/>
    <w:rsid w:val="007A0D82"/>
    <w:rsid w:val="007A61EC"/>
    <w:rsid w:val="007A79E2"/>
    <w:rsid w:val="007A7F9C"/>
    <w:rsid w:val="007B0B09"/>
    <w:rsid w:val="007B0E76"/>
    <w:rsid w:val="007B1213"/>
    <w:rsid w:val="007B17D6"/>
    <w:rsid w:val="007B361C"/>
    <w:rsid w:val="007B379B"/>
    <w:rsid w:val="007B57B1"/>
    <w:rsid w:val="007B629F"/>
    <w:rsid w:val="007B7FCC"/>
    <w:rsid w:val="007C0385"/>
    <w:rsid w:val="007C0A67"/>
    <w:rsid w:val="007C1495"/>
    <w:rsid w:val="007C1632"/>
    <w:rsid w:val="007D15C2"/>
    <w:rsid w:val="007D521C"/>
    <w:rsid w:val="007D5F80"/>
    <w:rsid w:val="007E2122"/>
    <w:rsid w:val="007E4752"/>
    <w:rsid w:val="007E517F"/>
    <w:rsid w:val="007E53C0"/>
    <w:rsid w:val="007E58D7"/>
    <w:rsid w:val="007E659F"/>
    <w:rsid w:val="007E6CEA"/>
    <w:rsid w:val="007F2154"/>
    <w:rsid w:val="007F35F6"/>
    <w:rsid w:val="007F36C6"/>
    <w:rsid w:val="007F68E2"/>
    <w:rsid w:val="0080179C"/>
    <w:rsid w:val="00803773"/>
    <w:rsid w:val="00805685"/>
    <w:rsid w:val="00806F4C"/>
    <w:rsid w:val="008122AB"/>
    <w:rsid w:val="0081354C"/>
    <w:rsid w:val="00820EA1"/>
    <w:rsid w:val="008211A9"/>
    <w:rsid w:val="008221AA"/>
    <w:rsid w:val="0082221B"/>
    <w:rsid w:val="00825496"/>
    <w:rsid w:val="00826E3E"/>
    <w:rsid w:val="00832CE6"/>
    <w:rsid w:val="00833799"/>
    <w:rsid w:val="00834FBD"/>
    <w:rsid w:val="00835506"/>
    <w:rsid w:val="0084289F"/>
    <w:rsid w:val="00842A9B"/>
    <w:rsid w:val="00844155"/>
    <w:rsid w:val="00852C05"/>
    <w:rsid w:val="00853931"/>
    <w:rsid w:val="00854746"/>
    <w:rsid w:val="00855612"/>
    <w:rsid w:val="00857420"/>
    <w:rsid w:val="008577DC"/>
    <w:rsid w:val="00862AA6"/>
    <w:rsid w:val="00866864"/>
    <w:rsid w:val="00867982"/>
    <w:rsid w:val="00870535"/>
    <w:rsid w:val="00871DBE"/>
    <w:rsid w:val="00873F80"/>
    <w:rsid w:val="00875EBA"/>
    <w:rsid w:val="00876BC0"/>
    <w:rsid w:val="008777CC"/>
    <w:rsid w:val="0088624C"/>
    <w:rsid w:val="00887523"/>
    <w:rsid w:val="008876F1"/>
    <w:rsid w:val="00890AF4"/>
    <w:rsid w:val="00891BC9"/>
    <w:rsid w:val="00896D58"/>
    <w:rsid w:val="00897358"/>
    <w:rsid w:val="008A0D65"/>
    <w:rsid w:val="008A309B"/>
    <w:rsid w:val="008A3768"/>
    <w:rsid w:val="008A41C0"/>
    <w:rsid w:val="008A7716"/>
    <w:rsid w:val="008B371D"/>
    <w:rsid w:val="008B4A09"/>
    <w:rsid w:val="008B60AD"/>
    <w:rsid w:val="008B7A83"/>
    <w:rsid w:val="008C335B"/>
    <w:rsid w:val="008C4561"/>
    <w:rsid w:val="008C678F"/>
    <w:rsid w:val="008D0079"/>
    <w:rsid w:val="008D0271"/>
    <w:rsid w:val="008D1090"/>
    <w:rsid w:val="008D116E"/>
    <w:rsid w:val="008D124B"/>
    <w:rsid w:val="008D1EF1"/>
    <w:rsid w:val="008D261F"/>
    <w:rsid w:val="008D4C28"/>
    <w:rsid w:val="008D586F"/>
    <w:rsid w:val="008D7718"/>
    <w:rsid w:val="008D77A7"/>
    <w:rsid w:val="008E79D6"/>
    <w:rsid w:val="008F0798"/>
    <w:rsid w:val="008F132C"/>
    <w:rsid w:val="008F2E0B"/>
    <w:rsid w:val="008F2F39"/>
    <w:rsid w:val="008F5E9A"/>
    <w:rsid w:val="0090073F"/>
    <w:rsid w:val="009016AA"/>
    <w:rsid w:val="009028DB"/>
    <w:rsid w:val="00904657"/>
    <w:rsid w:val="00906EAD"/>
    <w:rsid w:val="00907275"/>
    <w:rsid w:val="00907D50"/>
    <w:rsid w:val="009121D6"/>
    <w:rsid w:val="009141E9"/>
    <w:rsid w:val="009225EB"/>
    <w:rsid w:val="00922C42"/>
    <w:rsid w:val="00922FF5"/>
    <w:rsid w:val="00923A62"/>
    <w:rsid w:val="00923D9F"/>
    <w:rsid w:val="009257D3"/>
    <w:rsid w:val="00926A3A"/>
    <w:rsid w:val="00927A37"/>
    <w:rsid w:val="00927FC0"/>
    <w:rsid w:val="0093087F"/>
    <w:rsid w:val="00932439"/>
    <w:rsid w:val="00932777"/>
    <w:rsid w:val="00932833"/>
    <w:rsid w:val="009330C5"/>
    <w:rsid w:val="009345C2"/>
    <w:rsid w:val="00935A2B"/>
    <w:rsid w:val="00936310"/>
    <w:rsid w:val="00940250"/>
    <w:rsid w:val="00942660"/>
    <w:rsid w:val="00947D75"/>
    <w:rsid w:val="00947DD5"/>
    <w:rsid w:val="00950979"/>
    <w:rsid w:val="0095313C"/>
    <w:rsid w:val="009543EE"/>
    <w:rsid w:val="00954DAB"/>
    <w:rsid w:val="00954E1E"/>
    <w:rsid w:val="009557BE"/>
    <w:rsid w:val="00955952"/>
    <w:rsid w:val="009564D4"/>
    <w:rsid w:val="0095731B"/>
    <w:rsid w:val="0095789A"/>
    <w:rsid w:val="00963F18"/>
    <w:rsid w:val="00971370"/>
    <w:rsid w:val="00977010"/>
    <w:rsid w:val="0097768D"/>
    <w:rsid w:val="00977E49"/>
    <w:rsid w:val="0098096E"/>
    <w:rsid w:val="009814F2"/>
    <w:rsid w:val="00981BCE"/>
    <w:rsid w:val="00983B8D"/>
    <w:rsid w:val="0098620B"/>
    <w:rsid w:val="009868D8"/>
    <w:rsid w:val="00987758"/>
    <w:rsid w:val="009972EF"/>
    <w:rsid w:val="009A4014"/>
    <w:rsid w:val="009A698B"/>
    <w:rsid w:val="009B3D7C"/>
    <w:rsid w:val="009B491A"/>
    <w:rsid w:val="009B61DE"/>
    <w:rsid w:val="009B6209"/>
    <w:rsid w:val="009B6A7F"/>
    <w:rsid w:val="009C2260"/>
    <w:rsid w:val="009C2F63"/>
    <w:rsid w:val="009C77A4"/>
    <w:rsid w:val="009D02BA"/>
    <w:rsid w:val="009D2155"/>
    <w:rsid w:val="009D4A18"/>
    <w:rsid w:val="009D6AB3"/>
    <w:rsid w:val="009D73A8"/>
    <w:rsid w:val="009E1CCC"/>
    <w:rsid w:val="009E231B"/>
    <w:rsid w:val="009E3DB1"/>
    <w:rsid w:val="009E4302"/>
    <w:rsid w:val="009E4F13"/>
    <w:rsid w:val="009E4FC5"/>
    <w:rsid w:val="009E5E75"/>
    <w:rsid w:val="009E7BA8"/>
    <w:rsid w:val="009F44B4"/>
    <w:rsid w:val="00A001EF"/>
    <w:rsid w:val="00A011E7"/>
    <w:rsid w:val="00A02A5C"/>
    <w:rsid w:val="00A03C94"/>
    <w:rsid w:val="00A0631B"/>
    <w:rsid w:val="00A107BA"/>
    <w:rsid w:val="00A10E10"/>
    <w:rsid w:val="00A11749"/>
    <w:rsid w:val="00A11AD6"/>
    <w:rsid w:val="00A121B2"/>
    <w:rsid w:val="00A139B2"/>
    <w:rsid w:val="00A1569C"/>
    <w:rsid w:val="00A1745E"/>
    <w:rsid w:val="00A219DC"/>
    <w:rsid w:val="00A22DCA"/>
    <w:rsid w:val="00A23AFE"/>
    <w:rsid w:val="00A24C66"/>
    <w:rsid w:val="00A252F8"/>
    <w:rsid w:val="00A26261"/>
    <w:rsid w:val="00A273C0"/>
    <w:rsid w:val="00A33A02"/>
    <w:rsid w:val="00A3453E"/>
    <w:rsid w:val="00A351C3"/>
    <w:rsid w:val="00A3552E"/>
    <w:rsid w:val="00A36EE3"/>
    <w:rsid w:val="00A36FAC"/>
    <w:rsid w:val="00A37E31"/>
    <w:rsid w:val="00A4169F"/>
    <w:rsid w:val="00A4381B"/>
    <w:rsid w:val="00A445FB"/>
    <w:rsid w:val="00A45391"/>
    <w:rsid w:val="00A467D5"/>
    <w:rsid w:val="00A50CD2"/>
    <w:rsid w:val="00A51B1D"/>
    <w:rsid w:val="00A52BCA"/>
    <w:rsid w:val="00A5707C"/>
    <w:rsid w:val="00A575A4"/>
    <w:rsid w:val="00A5793B"/>
    <w:rsid w:val="00A60BBC"/>
    <w:rsid w:val="00A61C8F"/>
    <w:rsid w:val="00A667EA"/>
    <w:rsid w:val="00A67CA8"/>
    <w:rsid w:val="00A7014E"/>
    <w:rsid w:val="00A73C85"/>
    <w:rsid w:val="00A75982"/>
    <w:rsid w:val="00A76A75"/>
    <w:rsid w:val="00A76C62"/>
    <w:rsid w:val="00A82AB5"/>
    <w:rsid w:val="00A85BD1"/>
    <w:rsid w:val="00A87C5A"/>
    <w:rsid w:val="00A908DE"/>
    <w:rsid w:val="00A90DDD"/>
    <w:rsid w:val="00A91BC6"/>
    <w:rsid w:val="00A95AE1"/>
    <w:rsid w:val="00AA0AF9"/>
    <w:rsid w:val="00AA7033"/>
    <w:rsid w:val="00AB273F"/>
    <w:rsid w:val="00AB56A8"/>
    <w:rsid w:val="00AB5E7C"/>
    <w:rsid w:val="00AC0418"/>
    <w:rsid w:val="00AC127F"/>
    <w:rsid w:val="00AC33C4"/>
    <w:rsid w:val="00AC4926"/>
    <w:rsid w:val="00AC61F1"/>
    <w:rsid w:val="00AC661D"/>
    <w:rsid w:val="00AC7279"/>
    <w:rsid w:val="00AD1805"/>
    <w:rsid w:val="00AD3D26"/>
    <w:rsid w:val="00AD4B7B"/>
    <w:rsid w:val="00AD54B3"/>
    <w:rsid w:val="00AD6B71"/>
    <w:rsid w:val="00AE0415"/>
    <w:rsid w:val="00AE0C95"/>
    <w:rsid w:val="00AE1A22"/>
    <w:rsid w:val="00AE3CAE"/>
    <w:rsid w:val="00AE44F2"/>
    <w:rsid w:val="00AE4DB1"/>
    <w:rsid w:val="00AE5958"/>
    <w:rsid w:val="00AE653A"/>
    <w:rsid w:val="00AE66CC"/>
    <w:rsid w:val="00AF0350"/>
    <w:rsid w:val="00AF048E"/>
    <w:rsid w:val="00AF0690"/>
    <w:rsid w:val="00AF0731"/>
    <w:rsid w:val="00AF668A"/>
    <w:rsid w:val="00B02458"/>
    <w:rsid w:val="00B04E03"/>
    <w:rsid w:val="00B0597E"/>
    <w:rsid w:val="00B07443"/>
    <w:rsid w:val="00B12C9C"/>
    <w:rsid w:val="00B135C2"/>
    <w:rsid w:val="00B1375A"/>
    <w:rsid w:val="00B14771"/>
    <w:rsid w:val="00B156F6"/>
    <w:rsid w:val="00B15E3F"/>
    <w:rsid w:val="00B1662C"/>
    <w:rsid w:val="00B16A0C"/>
    <w:rsid w:val="00B17A08"/>
    <w:rsid w:val="00B17AE5"/>
    <w:rsid w:val="00B20040"/>
    <w:rsid w:val="00B21343"/>
    <w:rsid w:val="00B22957"/>
    <w:rsid w:val="00B24AE2"/>
    <w:rsid w:val="00B254C2"/>
    <w:rsid w:val="00B274DA"/>
    <w:rsid w:val="00B30696"/>
    <w:rsid w:val="00B346D9"/>
    <w:rsid w:val="00B37463"/>
    <w:rsid w:val="00B40E75"/>
    <w:rsid w:val="00B414D9"/>
    <w:rsid w:val="00B41765"/>
    <w:rsid w:val="00B41DA9"/>
    <w:rsid w:val="00B4398D"/>
    <w:rsid w:val="00B46A2F"/>
    <w:rsid w:val="00B52706"/>
    <w:rsid w:val="00B529E6"/>
    <w:rsid w:val="00B55E2E"/>
    <w:rsid w:val="00B572D1"/>
    <w:rsid w:val="00B57B1B"/>
    <w:rsid w:val="00B6132D"/>
    <w:rsid w:val="00B631BC"/>
    <w:rsid w:val="00B642A4"/>
    <w:rsid w:val="00B71268"/>
    <w:rsid w:val="00B717A9"/>
    <w:rsid w:val="00B71B01"/>
    <w:rsid w:val="00B73034"/>
    <w:rsid w:val="00B750FA"/>
    <w:rsid w:val="00B75DCF"/>
    <w:rsid w:val="00B8182A"/>
    <w:rsid w:val="00B825CD"/>
    <w:rsid w:val="00B83076"/>
    <w:rsid w:val="00B84F14"/>
    <w:rsid w:val="00B85231"/>
    <w:rsid w:val="00B854F8"/>
    <w:rsid w:val="00B86129"/>
    <w:rsid w:val="00B87C23"/>
    <w:rsid w:val="00B87C82"/>
    <w:rsid w:val="00B93777"/>
    <w:rsid w:val="00BA02C8"/>
    <w:rsid w:val="00BA2104"/>
    <w:rsid w:val="00BA2908"/>
    <w:rsid w:val="00BA2D47"/>
    <w:rsid w:val="00BB0838"/>
    <w:rsid w:val="00BB2372"/>
    <w:rsid w:val="00BB4923"/>
    <w:rsid w:val="00BB4A59"/>
    <w:rsid w:val="00BB755E"/>
    <w:rsid w:val="00BB7E9D"/>
    <w:rsid w:val="00BC0DB0"/>
    <w:rsid w:val="00BC1059"/>
    <w:rsid w:val="00BC1225"/>
    <w:rsid w:val="00BC474A"/>
    <w:rsid w:val="00BC6559"/>
    <w:rsid w:val="00BD07BA"/>
    <w:rsid w:val="00BD2B1B"/>
    <w:rsid w:val="00BD2D76"/>
    <w:rsid w:val="00BD4E5F"/>
    <w:rsid w:val="00BD61DD"/>
    <w:rsid w:val="00BD62FE"/>
    <w:rsid w:val="00BD7AE3"/>
    <w:rsid w:val="00BD7BB3"/>
    <w:rsid w:val="00BE0324"/>
    <w:rsid w:val="00BE2B34"/>
    <w:rsid w:val="00BE3784"/>
    <w:rsid w:val="00BE4631"/>
    <w:rsid w:val="00BE4A48"/>
    <w:rsid w:val="00BF09AA"/>
    <w:rsid w:val="00BF0D94"/>
    <w:rsid w:val="00BF1214"/>
    <w:rsid w:val="00BF1435"/>
    <w:rsid w:val="00BF1ABA"/>
    <w:rsid w:val="00BF2122"/>
    <w:rsid w:val="00BF2496"/>
    <w:rsid w:val="00BF4469"/>
    <w:rsid w:val="00BF49F5"/>
    <w:rsid w:val="00BF512A"/>
    <w:rsid w:val="00C00F72"/>
    <w:rsid w:val="00C026FC"/>
    <w:rsid w:val="00C03BFE"/>
    <w:rsid w:val="00C04228"/>
    <w:rsid w:val="00C05332"/>
    <w:rsid w:val="00C06188"/>
    <w:rsid w:val="00C070AF"/>
    <w:rsid w:val="00C15812"/>
    <w:rsid w:val="00C16B88"/>
    <w:rsid w:val="00C16F5D"/>
    <w:rsid w:val="00C173D8"/>
    <w:rsid w:val="00C17D98"/>
    <w:rsid w:val="00C17F64"/>
    <w:rsid w:val="00C215C7"/>
    <w:rsid w:val="00C21D66"/>
    <w:rsid w:val="00C25B14"/>
    <w:rsid w:val="00C263B7"/>
    <w:rsid w:val="00C26824"/>
    <w:rsid w:val="00C27A7F"/>
    <w:rsid w:val="00C27C71"/>
    <w:rsid w:val="00C31106"/>
    <w:rsid w:val="00C31300"/>
    <w:rsid w:val="00C338A7"/>
    <w:rsid w:val="00C33F74"/>
    <w:rsid w:val="00C34477"/>
    <w:rsid w:val="00C3519B"/>
    <w:rsid w:val="00C35A0B"/>
    <w:rsid w:val="00C37640"/>
    <w:rsid w:val="00C3767C"/>
    <w:rsid w:val="00C42827"/>
    <w:rsid w:val="00C4458E"/>
    <w:rsid w:val="00C46009"/>
    <w:rsid w:val="00C464DD"/>
    <w:rsid w:val="00C46BD3"/>
    <w:rsid w:val="00C474B9"/>
    <w:rsid w:val="00C5082B"/>
    <w:rsid w:val="00C5106F"/>
    <w:rsid w:val="00C53ECD"/>
    <w:rsid w:val="00C54963"/>
    <w:rsid w:val="00C54BDB"/>
    <w:rsid w:val="00C559BD"/>
    <w:rsid w:val="00C62204"/>
    <w:rsid w:val="00C630EE"/>
    <w:rsid w:val="00C652C1"/>
    <w:rsid w:val="00C662CB"/>
    <w:rsid w:val="00C6712A"/>
    <w:rsid w:val="00C671EC"/>
    <w:rsid w:val="00C724D4"/>
    <w:rsid w:val="00C7473B"/>
    <w:rsid w:val="00C757E8"/>
    <w:rsid w:val="00C7635A"/>
    <w:rsid w:val="00C76700"/>
    <w:rsid w:val="00C76C24"/>
    <w:rsid w:val="00C775E0"/>
    <w:rsid w:val="00C81147"/>
    <w:rsid w:val="00C81EF7"/>
    <w:rsid w:val="00C87261"/>
    <w:rsid w:val="00C87AFC"/>
    <w:rsid w:val="00C91C45"/>
    <w:rsid w:val="00C960EC"/>
    <w:rsid w:val="00C96A55"/>
    <w:rsid w:val="00CA125A"/>
    <w:rsid w:val="00CA1F2E"/>
    <w:rsid w:val="00CA2943"/>
    <w:rsid w:val="00CA6192"/>
    <w:rsid w:val="00CA63C8"/>
    <w:rsid w:val="00CA7701"/>
    <w:rsid w:val="00CB1228"/>
    <w:rsid w:val="00CB2BA2"/>
    <w:rsid w:val="00CB6476"/>
    <w:rsid w:val="00CB66F3"/>
    <w:rsid w:val="00CB6E87"/>
    <w:rsid w:val="00CC1D71"/>
    <w:rsid w:val="00CC3A4A"/>
    <w:rsid w:val="00CC3AA6"/>
    <w:rsid w:val="00CC4609"/>
    <w:rsid w:val="00CC6464"/>
    <w:rsid w:val="00CC7747"/>
    <w:rsid w:val="00CD05C8"/>
    <w:rsid w:val="00CD2739"/>
    <w:rsid w:val="00CD2E57"/>
    <w:rsid w:val="00CD35F8"/>
    <w:rsid w:val="00CD4019"/>
    <w:rsid w:val="00CD5A6D"/>
    <w:rsid w:val="00CD661A"/>
    <w:rsid w:val="00CD7409"/>
    <w:rsid w:val="00CE1F95"/>
    <w:rsid w:val="00CE2C7A"/>
    <w:rsid w:val="00CE7858"/>
    <w:rsid w:val="00CE7A85"/>
    <w:rsid w:val="00CE7DAE"/>
    <w:rsid w:val="00CF2287"/>
    <w:rsid w:val="00CF2A20"/>
    <w:rsid w:val="00CF36A1"/>
    <w:rsid w:val="00CF37B5"/>
    <w:rsid w:val="00D018AD"/>
    <w:rsid w:val="00D020C1"/>
    <w:rsid w:val="00D1074B"/>
    <w:rsid w:val="00D12AB5"/>
    <w:rsid w:val="00D15CE0"/>
    <w:rsid w:val="00D20C82"/>
    <w:rsid w:val="00D21B99"/>
    <w:rsid w:val="00D26FBD"/>
    <w:rsid w:val="00D27027"/>
    <w:rsid w:val="00D277DA"/>
    <w:rsid w:val="00D31D0E"/>
    <w:rsid w:val="00D33905"/>
    <w:rsid w:val="00D37B7F"/>
    <w:rsid w:val="00D413C4"/>
    <w:rsid w:val="00D418D3"/>
    <w:rsid w:val="00D42FF7"/>
    <w:rsid w:val="00D47CC9"/>
    <w:rsid w:val="00D47D95"/>
    <w:rsid w:val="00D51563"/>
    <w:rsid w:val="00D51940"/>
    <w:rsid w:val="00D60B41"/>
    <w:rsid w:val="00D60E65"/>
    <w:rsid w:val="00D6223B"/>
    <w:rsid w:val="00D6524C"/>
    <w:rsid w:val="00D66FCA"/>
    <w:rsid w:val="00D745CB"/>
    <w:rsid w:val="00D76989"/>
    <w:rsid w:val="00D802DB"/>
    <w:rsid w:val="00D81BB9"/>
    <w:rsid w:val="00D85458"/>
    <w:rsid w:val="00D856E4"/>
    <w:rsid w:val="00D85982"/>
    <w:rsid w:val="00D85AE0"/>
    <w:rsid w:val="00D86A03"/>
    <w:rsid w:val="00D877F7"/>
    <w:rsid w:val="00D87FA4"/>
    <w:rsid w:val="00D9166C"/>
    <w:rsid w:val="00D927C7"/>
    <w:rsid w:val="00D92935"/>
    <w:rsid w:val="00D94C35"/>
    <w:rsid w:val="00DA47A8"/>
    <w:rsid w:val="00DB2A6E"/>
    <w:rsid w:val="00DC1014"/>
    <w:rsid w:val="00DC2BD5"/>
    <w:rsid w:val="00DC2D0F"/>
    <w:rsid w:val="00DC442C"/>
    <w:rsid w:val="00DC6D75"/>
    <w:rsid w:val="00DD03C7"/>
    <w:rsid w:val="00DD08F6"/>
    <w:rsid w:val="00DD0D55"/>
    <w:rsid w:val="00DD0ECF"/>
    <w:rsid w:val="00DD2920"/>
    <w:rsid w:val="00DD39B7"/>
    <w:rsid w:val="00DD59B3"/>
    <w:rsid w:val="00DD6332"/>
    <w:rsid w:val="00DD774C"/>
    <w:rsid w:val="00DD7AA2"/>
    <w:rsid w:val="00DE2C97"/>
    <w:rsid w:val="00DE3342"/>
    <w:rsid w:val="00DE3ABE"/>
    <w:rsid w:val="00DE707A"/>
    <w:rsid w:val="00DF04B8"/>
    <w:rsid w:val="00DF0586"/>
    <w:rsid w:val="00DF0DC5"/>
    <w:rsid w:val="00DF2C91"/>
    <w:rsid w:val="00DF4D4B"/>
    <w:rsid w:val="00DF5CB5"/>
    <w:rsid w:val="00DF5E93"/>
    <w:rsid w:val="00DF68AE"/>
    <w:rsid w:val="00DF6A93"/>
    <w:rsid w:val="00DF7433"/>
    <w:rsid w:val="00DF7E37"/>
    <w:rsid w:val="00E06510"/>
    <w:rsid w:val="00E066CF"/>
    <w:rsid w:val="00E07ABD"/>
    <w:rsid w:val="00E16647"/>
    <w:rsid w:val="00E17909"/>
    <w:rsid w:val="00E26145"/>
    <w:rsid w:val="00E31B75"/>
    <w:rsid w:val="00E32CE6"/>
    <w:rsid w:val="00E33FEA"/>
    <w:rsid w:val="00E407B0"/>
    <w:rsid w:val="00E41092"/>
    <w:rsid w:val="00E41531"/>
    <w:rsid w:val="00E419A9"/>
    <w:rsid w:val="00E433F3"/>
    <w:rsid w:val="00E434E1"/>
    <w:rsid w:val="00E43DA4"/>
    <w:rsid w:val="00E50EC0"/>
    <w:rsid w:val="00E518D0"/>
    <w:rsid w:val="00E5316A"/>
    <w:rsid w:val="00E53615"/>
    <w:rsid w:val="00E54CF0"/>
    <w:rsid w:val="00E54F98"/>
    <w:rsid w:val="00E56084"/>
    <w:rsid w:val="00E62339"/>
    <w:rsid w:val="00E6444F"/>
    <w:rsid w:val="00E64DB5"/>
    <w:rsid w:val="00E66809"/>
    <w:rsid w:val="00E66AD6"/>
    <w:rsid w:val="00E6783A"/>
    <w:rsid w:val="00E70460"/>
    <w:rsid w:val="00E70B1D"/>
    <w:rsid w:val="00E717EB"/>
    <w:rsid w:val="00E7199B"/>
    <w:rsid w:val="00E71E3C"/>
    <w:rsid w:val="00E72A0F"/>
    <w:rsid w:val="00E7353C"/>
    <w:rsid w:val="00E7417D"/>
    <w:rsid w:val="00E77DD1"/>
    <w:rsid w:val="00E80B40"/>
    <w:rsid w:val="00E82D81"/>
    <w:rsid w:val="00E835EE"/>
    <w:rsid w:val="00E8637F"/>
    <w:rsid w:val="00E904B1"/>
    <w:rsid w:val="00E904C2"/>
    <w:rsid w:val="00E90BFC"/>
    <w:rsid w:val="00E957BD"/>
    <w:rsid w:val="00E963DD"/>
    <w:rsid w:val="00EA05E3"/>
    <w:rsid w:val="00EA143C"/>
    <w:rsid w:val="00EA3E60"/>
    <w:rsid w:val="00EA49C8"/>
    <w:rsid w:val="00EA6806"/>
    <w:rsid w:val="00EA6FF4"/>
    <w:rsid w:val="00EA7C57"/>
    <w:rsid w:val="00EB3C44"/>
    <w:rsid w:val="00EB5259"/>
    <w:rsid w:val="00EB539C"/>
    <w:rsid w:val="00EB5421"/>
    <w:rsid w:val="00EB6A15"/>
    <w:rsid w:val="00EC1896"/>
    <w:rsid w:val="00EC31C4"/>
    <w:rsid w:val="00EC499A"/>
    <w:rsid w:val="00EC73C2"/>
    <w:rsid w:val="00EC7BB1"/>
    <w:rsid w:val="00ED101C"/>
    <w:rsid w:val="00ED1EE7"/>
    <w:rsid w:val="00ED391E"/>
    <w:rsid w:val="00ED66F3"/>
    <w:rsid w:val="00ED66F4"/>
    <w:rsid w:val="00EE12C5"/>
    <w:rsid w:val="00EE23F9"/>
    <w:rsid w:val="00EE26CF"/>
    <w:rsid w:val="00EE7DC0"/>
    <w:rsid w:val="00EF119C"/>
    <w:rsid w:val="00EF173C"/>
    <w:rsid w:val="00EF1B46"/>
    <w:rsid w:val="00EF1CDD"/>
    <w:rsid w:val="00EF4D36"/>
    <w:rsid w:val="00EF4F16"/>
    <w:rsid w:val="00EF5D53"/>
    <w:rsid w:val="00EF6179"/>
    <w:rsid w:val="00EF70C5"/>
    <w:rsid w:val="00F00430"/>
    <w:rsid w:val="00F00F1F"/>
    <w:rsid w:val="00F03B2C"/>
    <w:rsid w:val="00F0453D"/>
    <w:rsid w:val="00F05236"/>
    <w:rsid w:val="00F13C5D"/>
    <w:rsid w:val="00F21309"/>
    <w:rsid w:val="00F21816"/>
    <w:rsid w:val="00F22673"/>
    <w:rsid w:val="00F22EBA"/>
    <w:rsid w:val="00F240A4"/>
    <w:rsid w:val="00F25497"/>
    <w:rsid w:val="00F31EDF"/>
    <w:rsid w:val="00F34D85"/>
    <w:rsid w:val="00F422F3"/>
    <w:rsid w:val="00F458B3"/>
    <w:rsid w:val="00F47474"/>
    <w:rsid w:val="00F5100B"/>
    <w:rsid w:val="00F51600"/>
    <w:rsid w:val="00F52549"/>
    <w:rsid w:val="00F535C0"/>
    <w:rsid w:val="00F56F59"/>
    <w:rsid w:val="00F63D1B"/>
    <w:rsid w:val="00F64C69"/>
    <w:rsid w:val="00F661A8"/>
    <w:rsid w:val="00F705DE"/>
    <w:rsid w:val="00F7267C"/>
    <w:rsid w:val="00F73178"/>
    <w:rsid w:val="00F77AAB"/>
    <w:rsid w:val="00F80AA3"/>
    <w:rsid w:val="00F834A3"/>
    <w:rsid w:val="00F86B0A"/>
    <w:rsid w:val="00F87326"/>
    <w:rsid w:val="00F87335"/>
    <w:rsid w:val="00F87462"/>
    <w:rsid w:val="00F9039A"/>
    <w:rsid w:val="00F910ED"/>
    <w:rsid w:val="00F9139B"/>
    <w:rsid w:val="00F932E8"/>
    <w:rsid w:val="00F93646"/>
    <w:rsid w:val="00F94617"/>
    <w:rsid w:val="00F95C28"/>
    <w:rsid w:val="00F97335"/>
    <w:rsid w:val="00FA56BB"/>
    <w:rsid w:val="00FA626C"/>
    <w:rsid w:val="00FB35FA"/>
    <w:rsid w:val="00FB3C89"/>
    <w:rsid w:val="00FB629C"/>
    <w:rsid w:val="00FB6AC6"/>
    <w:rsid w:val="00FC2991"/>
    <w:rsid w:val="00FD23D6"/>
    <w:rsid w:val="00FD4002"/>
    <w:rsid w:val="00FD43F0"/>
    <w:rsid w:val="00FD455D"/>
    <w:rsid w:val="00FD5987"/>
    <w:rsid w:val="00FD6E98"/>
    <w:rsid w:val="00FE5B1F"/>
    <w:rsid w:val="00FE63D2"/>
    <w:rsid w:val="00FE7933"/>
    <w:rsid w:val="00FF28A1"/>
    <w:rsid w:val="00FF4BA5"/>
    <w:rsid w:val="00FF5576"/>
    <w:rsid w:val="00FF63DD"/>
    <w:rsid w:val="00FF7A0B"/>
    <w:rsid w:val="00FF7E52"/>
    <w:rsid w:val="67CBB74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C4384E"/>
  <w15:docId w15:val="{FEEB0034-5E6C-4F0E-B036-E8815B96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30B"/>
    <w:pPr>
      <w:spacing w:after="0" w:line="480" w:lineRule="auto"/>
      <w:ind w:firstLine="397"/>
      <w:contextualSpacing/>
      <w:jc w:val="both"/>
    </w:pPr>
    <w:rPr>
      <w:rFonts w:ascii="Arial" w:eastAsiaTheme="minorEastAsia" w:hAnsi="Arial" w:cs="Arial"/>
      <w:sz w:val="20"/>
      <w:lang w:val="en-US" w:eastAsia="de-DE"/>
    </w:rPr>
  </w:style>
  <w:style w:type="paragraph" w:styleId="Heading1">
    <w:name w:val="heading 1"/>
    <w:basedOn w:val="Normal"/>
    <w:next w:val="Normal"/>
    <w:link w:val="Heading1Char"/>
    <w:autoRedefine/>
    <w:qFormat/>
    <w:rsid w:val="00A139B2"/>
    <w:pPr>
      <w:keepNext/>
      <w:spacing w:before="240" w:after="80"/>
      <w:ind w:firstLine="0"/>
      <w:jc w:val="left"/>
      <w:outlineLvl w:val="0"/>
    </w:pPr>
    <w:rPr>
      <w:b/>
      <w:sz w:val="28"/>
      <w:szCs w:val="28"/>
    </w:rPr>
  </w:style>
  <w:style w:type="paragraph" w:styleId="Heading2">
    <w:name w:val="heading 2"/>
    <w:basedOn w:val="Heading1"/>
    <w:next w:val="Normal"/>
    <w:link w:val="Heading2Char"/>
    <w:autoRedefine/>
    <w:uiPriority w:val="9"/>
    <w:unhideWhenUsed/>
    <w:qFormat/>
    <w:rsid w:val="0029301A"/>
    <w:pPr>
      <w:widowControl w:val="0"/>
      <w:spacing w:before="80"/>
      <w:outlineLvl w:val="1"/>
    </w:pPr>
    <w:rPr>
      <w:rFonts w:eastAsiaTheme="majorEastAsia"/>
      <w:bCs/>
      <w:sz w:val="24"/>
      <w:szCs w:val="24"/>
    </w:rPr>
  </w:style>
  <w:style w:type="paragraph" w:styleId="Heading3">
    <w:name w:val="heading 3"/>
    <w:basedOn w:val="Normal"/>
    <w:next w:val="Normal"/>
    <w:link w:val="Heading3Char"/>
    <w:uiPriority w:val="9"/>
    <w:unhideWhenUsed/>
    <w:qFormat/>
    <w:rsid w:val="00A51B1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39B2"/>
    <w:rPr>
      <w:rFonts w:ascii="Arial" w:eastAsiaTheme="minorEastAsia" w:hAnsi="Arial" w:cs="Arial"/>
      <w:b/>
      <w:sz w:val="28"/>
      <w:szCs w:val="28"/>
      <w:lang w:val="en-US" w:eastAsia="de-DE"/>
    </w:rPr>
  </w:style>
  <w:style w:type="paragraph" w:styleId="BodyText">
    <w:name w:val="Body Text"/>
    <w:basedOn w:val="Normal"/>
    <w:link w:val="BodyTextChar"/>
    <w:rsid w:val="003F1C03"/>
    <w:pPr>
      <w:autoSpaceDE w:val="0"/>
      <w:autoSpaceDN w:val="0"/>
    </w:pPr>
    <w:rPr>
      <w:sz w:val="36"/>
      <w:szCs w:val="36"/>
      <w:lang w:val="en-GB"/>
    </w:rPr>
  </w:style>
  <w:style w:type="character" w:customStyle="1" w:styleId="BodyTextChar">
    <w:name w:val="Body Text Char"/>
    <w:basedOn w:val="DefaultParagraphFont"/>
    <w:link w:val="BodyText"/>
    <w:rsid w:val="003F1C03"/>
    <w:rPr>
      <w:rFonts w:ascii="Arial" w:eastAsia="Times New Roman" w:hAnsi="Arial" w:cs="Arial"/>
      <w:sz w:val="36"/>
      <w:szCs w:val="36"/>
      <w:lang w:val="en-GB" w:eastAsia="de-DE"/>
    </w:rPr>
  </w:style>
  <w:style w:type="paragraph" w:styleId="BodyText3">
    <w:name w:val="Body Text 3"/>
    <w:basedOn w:val="Standard1"/>
    <w:link w:val="BodyText3Char"/>
    <w:rsid w:val="000E47E8"/>
  </w:style>
  <w:style w:type="character" w:customStyle="1" w:styleId="BodyText3Char">
    <w:name w:val="Body Text 3 Char"/>
    <w:basedOn w:val="DefaultParagraphFont"/>
    <w:link w:val="BodyText3"/>
    <w:rsid w:val="003F1C03"/>
    <w:rPr>
      <w:rFonts w:ascii="Times New Roman" w:eastAsia="Times New Roman" w:hAnsi="Times New Roman" w:cs="Times New Roman"/>
      <w:sz w:val="24"/>
      <w:szCs w:val="24"/>
      <w:lang w:eastAsia="de-DE"/>
    </w:rPr>
  </w:style>
  <w:style w:type="paragraph" w:customStyle="1" w:styleId="Textkrper31">
    <w:name w:val="Textkörper 31"/>
    <w:basedOn w:val="Standard1"/>
    <w:rsid w:val="000E47E8"/>
  </w:style>
  <w:style w:type="paragraph" w:styleId="Header">
    <w:name w:val="header"/>
    <w:basedOn w:val="Normal"/>
    <w:link w:val="HeaderChar"/>
    <w:uiPriority w:val="99"/>
    <w:rsid w:val="003F1C03"/>
    <w:pPr>
      <w:tabs>
        <w:tab w:val="center" w:pos="4536"/>
        <w:tab w:val="right" w:pos="9072"/>
      </w:tabs>
    </w:pPr>
  </w:style>
  <w:style w:type="character" w:customStyle="1" w:styleId="HeaderChar">
    <w:name w:val="Header Char"/>
    <w:basedOn w:val="DefaultParagraphFont"/>
    <w:link w:val="Header"/>
    <w:rsid w:val="003F1C03"/>
    <w:rPr>
      <w:rFonts w:ascii="Times New Roman" w:eastAsia="Times New Roman" w:hAnsi="Times New Roman" w:cs="Times New Roman"/>
      <w:sz w:val="24"/>
      <w:szCs w:val="24"/>
      <w:lang w:eastAsia="de-DE"/>
    </w:rPr>
  </w:style>
  <w:style w:type="character" w:styleId="PageNumber">
    <w:name w:val="page number"/>
    <w:basedOn w:val="DefaultParagraphFont"/>
    <w:rsid w:val="003F1C03"/>
  </w:style>
  <w:style w:type="character" w:styleId="Hyperlink">
    <w:name w:val="Hyperlink"/>
    <w:basedOn w:val="DefaultParagraphFont"/>
    <w:rsid w:val="003F1C03"/>
    <w:rPr>
      <w:color w:val="0000FF"/>
      <w:u w:val="single"/>
    </w:rPr>
  </w:style>
  <w:style w:type="paragraph" w:styleId="Footer">
    <w:name w:val="footer"/>
    <w:basedOn w:val="Normal"/>
    <w:link w:val="FooterChar"/>
    <w:uiPriority w:val="99"/>
    <w:unhideWhenUsed/>
    <w:rsid w:val="0023592F"/>
    <w:pPr>
      <w:tabs>
        <w:tab w:val="center" w:pos="4536"/>
        <w:tab w:val="right" w:pos="9072"/>
      </w:tabs>
    </w:pPr>
  </w:style>
  <w:style w:type="character" w:customStyle="1" w:styleId="FooterChar">
    <w:name w:val="Footer Char"/>
    <w:basedOn w:val="DefaultParagraphFont"/>
    <w:link w:val="Footer"/>
    <w:uiPriority w:val="99"/>
    <w:rsid w:val="0023592F"/>
    <w:rPr>
      <w:rFonts w:ascii="Times New Roman" w:eastAsia="Times New Roman" w:hAnsi="Times New Roman" w:cs="Times New Roman"/>
      <w:sz w:val="24"/>
      <w:szCs w:val="24"/>
      <w:lang w:eastAsia="de-DE"/>
    </w:rPr>
  </w:style>
  <w:style w:type="table" w:styleId="TableGrid">
    <w:name w:val="Table Grid"/>
    <w:basedOn w:val="TableNormal"/>
    <w:uiPriority w:val="59"/>
    <w:rsid w:val="006216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9301A"/>
    <w:rPr>
      <w:rFonts w:ascii="Times New Roman" w:eastAsiaTheme="majorEastAsia" w:hAnsi="Times New Roman" w:cs="Arial"/>
      <w:b/>
      <w:bCs/>
      <w:sz w:val="24"/>
      <w:szCs w:val="24"/>
      <w:lang w:val="en-US" w:eastAsia="de-DE"/>
    </w:rPr>
  </w:style>
  <w:style w:type="table" w:customStyle="1" w:styleId="HelleSchattierung1">
    <w:name w:val="Helle Schattierung1"/>
    <w:basedOn w:val="TableNormal"/>
    <w:uiPriority w:val="60"/>
    <w:rsid w:val="00D769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Standard1"/>
    <w:link w:val="BalloonTextChar"/>
    <w:rsid w:val="000E47E8"/>
  </w:style>
  <w:style w:type="character" w:customStyle="1" w:styleId="BalloonTextChar">
    <w:name w:val="Balloon Text Char"/>
    <w:basedOn w:val="DefaultParagraphFont"/>
    <w:link w:val="BalloonText"/>
    <w:rsid w:val="00833799"/>
    <w:rPr>
      <w:rFonts w:ascii="Times New Roman" w:eastAsia="Times New Roman" w:hAnsi="Times New Roman" w:cs="Times New Roman"/>
      <w:sz w:val="24"/>
      <w:szCs w:val="24"/>
      <w:lang w:eastAsia="de-DE"/>
    </w:rPr>
  </w:style>
  <w:style w:type="character" w:styleId="CommentReference">
    <w:name w:val="annotation reference"/>
    <w:basedOn w:val="DefaultParagraphFont"/>
    <w:uiPriority w:val="99"/>
    <w:rsid w:val="000E47E8"/>
  </w:style>
  <w:style w:type="paragraph" w:styleId="CommentText">
    <w:name w:val="annotation text"/>
    <w:basedOn w:val="Standard1"/>
    <w:link w:val="CommentTextChar"/>
    <w:uiPriority w:val="99"/>
    <w:rsid w:val="000E47E8"/>
  </w:style>
  <w:style w:type="character" w:customStyle="1" w:styleId="CommentTextChar">
    <w:name w:val="Comment Text Char"/>
    <w:basedOn w:val="DefaultParagraphFont"/>
    <w:link w:val="CommentText"/>
    <w:uiPriority w:val="99"/>
    <w:rsid w:val="005B262D"/>
    <w:rPr>
      <w:rFonts w:ascii="Times New Roman" w:eastAsia="Times New Roman" w:hAnsi="Times New Roman" w:cs="Times New Roman"/>
      <w:sz w:val="24"/>
      <w:szCs w:val="24"/>
      <w:lang w:eastAsia="de-DE"/>
    </w:rPr>
  </w:style>
  <w:style w:type="paragraph" w:styleId="CommentSubject">
    <w:name w:val="annotation subject"/>
    <w:basedOn w:val="CommentText"/>
    <w:link w:val="CommentSubjectChar"/>
    <w:rsid w:val="000E47E8"/>
  </w:style>
  <w:style w:type="character" w:customStyle="1" w:styleId="CommentSubjectChar">
    <w:name w:val="Comment Subject Char"/>
    <w:basedOn w:val="CommentTextChar"/>
    <w:link w:val="CommentSubject"/>
    <w:rsid w:val="005B262D"/>
    <w:rPr>
      <w:rFonts w:ascii="Times New Roman" w:eastAsia="Times New Roman" w:hAnsi="Times New Roman" w:cs="Times New Roman"/>
      <w:sz w:val="24"/>
      <w:szCs w:val="24"/>
      <w:lang w:eastAsia="de-DE"/>
    </w:rPr>
  </w:style>
  <w:style w:type="paragraph" w:styleId="Revision">
    <w:name w:val="Revision"/>
    <w:rsid w:val="000E47E8"/>
    <w:pPr>
      <w:widowControl w:val="0"/>
      <w:tabs>
        <w:tab w:val="left" w:pos="709"/>
      </w:tabs>
      <w:suppressAutoHyphens/>
      <w:spacing w:line="276" w:lineRule="atLeast"/>
    </w:pPr>
    <w:rPr>
      <w:rFonts w:ascii="Calibri" w:eastAsia="DejaVu Sans" w:hAnsi="Calibri"/>
    </w:rPr>
  </w:style>
  <w:style w:type="paragraph" w:styleId="Salutation">
    <w:name w:val="Salutation"/>
    <w:basedOn w:val="Normal"/>
    <w:next w:val="Normal"/>
    <w:link w:val="SalutationChar"/>
    <w:uiPriority w:val="99"/>
    <w:unhideWhenUsed/>
    <w:rsid w:val="0077233F"/>
  </w:style>
  <w:style w:type="character" w:customStyle="1" w:styleId="SalutationChar">
    <w:name w:val="Salutation Char"/>
    <w:basedOn w:val="DefaultParagraphFont"/>
    <w:link w:val="Salutation"/>
    <w:uiPriority w:val="99"/>
    <w:rsid w:val="0077233F"/>
    <w:rPr>
      <w:rFonts w:ascii="Times New Roman" w:eastAsia="Times New Roman" w:hAnsi="Times New Roman" w:cs="Times New Roman"/>
      <w:sz w:val="24"/>
      <w:szCs w:val="24"/>
      <w:lang w:eastAsia="de-DE"/>
    </w:rPr>
  </w:style>
  <w:style w:type="paragraph" w:customStyle="1" w:styleId="Standard1">
    <w:name w:val="Standard1"/>
    <w:rsid w:val="00A5793B"/>
    <w:pPr>
      <w:tabs>
        <w:tab w:val="left" w:pos="709"/>
      </w:tabs>
      <w:suppressAutoHyphens/>
      <w:spacing w:after="0" w:line="100" w:lineRule="atLeast"/>
    </w:pPr>
    <w:rPr>
      <w:rFonts w:ascii="Times New Roman" w:eastAsia="Times New Roman" w:hAnsi="Times New Roman" w:cs="Times New Roman"/>
      <w:sz w:val="24"/>
      <w:szCs w:val="24"/>
      <w:lang w:eastAsia="de-DE"/>
    </w:rPr>
  </w:style>
  <w:style w:type="paragraph" w:customStyle="1" w:styleId="berschrift11">
    <w:name w:val="Überschrift 11"/>
    <w:basedOn w:val="Standard1"/>
    <w:next w:val="Textkrper1"/>
    <w:rsid w:val="00A5793B"/>
    <w:pPr>
      <w:keepNext/>
      <w:spacing w:line="480" w:lineRule="atLeast"/>
    </w:pPr>
    <w:rPr>
      <w:rFonts w:ascii="Arial" w:hAnsi="Arial"/>
      <w:i/>
      <w:sz w:val="20"/>
      <w:lang w:val="en-GB"/>
    </w:rPr>
  </w:style>
  <w:style w:type="paragraph" w:customStyle="1" w:styleId="berschrift21">
    <w:name w:val="Überschrift 21"/>
    <w:basedOn w:val="Standard1"/>
    <w:next w:val="Textkrper1"/>
    <w:rsid w:val="00A5793B"/>
    <w:pPr>
      <w:keepNext/>
      <w:spacing w:before="200"/>
      <w:ind w:left="576" w:hanging="576"/>
      <w:outlineLvl w:val="1"/>
    </w:pPr>
    <w:rPr>
      <w:rFonts w:ascii="Cambria" w:hAnsi="Cambria"/>
      <w:b/>
      <w:bCs/>
      <w:color w:val="4F81BD"/>
      <w:sz w:val="26"/>
      <w:szCs w:val="26"/>
    </w:rPr>
  </w:style>
  <w:style w:type="character" w:customStyle="1" w:styleId="berschrift1Zchn">
    <w:name w:val="Überschrift 1 Zchn"/>
    <w:basedOn w:val="DefaultParagraphFont"/>
    <w:rsid w:val="00A5793B"/>
  </w:style>
  <w:style w:type="character" w:customStyle="1" w:styleId="TextkrperZchn">
    <w:name w:val="Textkörper Zchn"/>
    <w:basedOn w:val="DefaultParagraphFont"/>
    <w:rsid w:val="00A5793B"/>
  </w:style>
  <w:style w:type="character" w:customStyle="1" w:styleId="Textkrper3Zchn">
    <w:name w:val="Textkörper 3 Zchn"/>
    <w:basedOn w:val="DefaultParagraphFont"/>
    <w:rsid w:val="00A5793B"/>
  </w:style>
  <w:style w:type="character" w:customStyle="1" w:styleId="KopfzeileZchn">
    <w:name w:val="Kopfzeile Zchn"/>
    <w:basedOn w:val="DefaultParagraphFont"/>
    <w:uiPriority w:val="99"/>
    <w:rsid w:val="00A5793B"/>
  </w:style>
  <w:style w:type="character" w:customStyle="1" w:styleId="Internetlink">
    <w:name w:val="Internetlink"/>
    <w:basedOn w:val="DefaultParagraphFont"/>
    <w:rsid w:val="00A5793B"/>
    <w:rPr>
      <w:color w:val="0000FF"/>
      <w:u w:val="single"/>
      <w:lang w:val="de-DE" w:eastAsia="de-DE" w:bidi="de-DE"/>
    </w:rPr>
  </w:style>
  <w:style w:type="character" w:customStyle="1" w:styleId="FuzeileZchn">
    <w:name w:val="Fußzeile Zchn"/>
    <w:basedOn w:val="DefaultParagraphFont"/>
    <w:uiPriority w:val="99"/>
    <w:rsid w:val="00A5793B"/>
  </w:style>
  <w:style w:type="character" w:customStyle="1" w:styleId="berschrift2Zchn">
    <w:name w:val="Überschrift 2 Zchn"/>
    <w:basedOn w:val="DefaultParagraphFont"/>
    <w:rsid w:val="00A5793B"/>
  </w:style>
  <w:style w:type="character" w:customStyle="1" w:styleId="SprechblasentextZchn">
    <w:name w:val="Sprechblasentext Zchn"/>
    <w:basedOn w:val="DefaultParagraphFont"/>
    <w:rsid w:val="00A5793B"/>
  </w:style>
  <w:style w:type="character" w:customStyle="1" w:styleId="KommentartextZchn">
    <w:name w:val="Kommentartext Zchn"/>
    <w:basedOn w:val="DefaultParagraphFont"/>
    <w:rsid w:val="00A5793B"/>
  </w:style>
  <w:style w:type="character" w:customStyle="1" w:styleId="KommentarthemaZchn">
    <w:name w:val="Kommentarthema Zchn"/>
    <w:basedOn w:val="KommentartextZchn"/>
    <w:rsid w:val="00A5793B"/>
  </w:style>
  <w:style w:type="paragraph" w:customStyle="1" w:styleId="berschrift">
    <w:name w:val="Überschrift"/>
    <w:basedOn w:val="Standard1"/>
    <w:next w:val="Textkrper1"/>
    <w:rsid w:val="00A5793B"/>
    <w:pPr>
      <w:keepNext/>
      <w:spacing w:before="240" w:after="120"/>
    </w:pPr>
    <w:rPr>
      <w:rFonts w:ascii="Arial" w:eastAsia="DejaVu Sans" w:hAnsi="Arial" w:cs="Lohit Hindi"/>
      <w:sz w:val="28"/>
      <w:szCs w:val="28"/>
    </w:rPr>
  </w:style>
  <w:style w:type="paragraph" w:customStyle="1" w:styleId="Textkrper1">
    <w:name w:val="Textkörper1"/>
    <w:basedOn w:val="Standard1"/>
    <w:rsid w:val="00A5793B"/>
    <w:rPr>
      <w:rFonts w:ascii="Arial" w:hAnsi="Arial" w:cs="Arial"/>
      <w:sz w:val="36"/>
      <w:szCs w:val="36"/>
      <w:lang w:val="en-GB"/>
    </w:rPr>
  </w:style>
  <w:style w:type="paragraph" w:customStyle="1" w:styleId="Liste1">
    <w:name w:val="Liste1"/>
    <w:basedOn w:val="Textkrper1"/>
    <w:rsid w:val="00A5793B"/>
    <w:rPr>
      <w:rFonts w:cs="Lohit Hindi"/>
    </w:rPr>
  </w:style>
  <w:style w:type="paragraph" w:customStyle="1" w:styleId="Beschriftung1">
    <w:name w:val="Beschriftung1"/>
    <w:basedOn w:val="Standard1"/>
    <w:rsid w:val="00A5793B"/>
    <w:pPr>
      <w:suppressLineNumbers/>
      <w:spacing w:before="120" w:after="120"/>
    </w:pPr>
    <w:rPr>
      <w:rFonts w:cs="Lohit Hindi"/>
      <w:i/>
      <w:iCs/>
    </w:rPr>
  </w:style>
  <w:style w:type="paragraph" w:customStyle="1" w:styleId="Verzeichnis">
    <w:name w:val="Verzeichnis"/>
    <w:basedOn w:val="Standard1"/>
    <w:rsid w:val="00A5793B"/>
    <w:pPr>
      <w:suppressLineNumbers/>
    </w:pPr>
    <w:rPr>
      <w:rFonts w:cs="Lohit Hindi"/>
    </w:rPr>
  </w:style>
  <w:style w:type="paragraph" w:customStyle="1" w:styleId="Kopfzeile1">
    <w:name w:val="Kopfzeile1"/>
    <w:basedOn w:val="Standard1"/>
    <w:rsid w:val="00A5793B"/>
    <w:pPr>
      <w:suppressLineNumbers/>
      <w:tabs>
        <w:tab w:val="center" w:pos="4536"/>
        <w:tab w:val="right" w:pos="9072"/>
      </w:tabs>
    </w:pPr>
  </w:style>
  <w:style w:type="paragraph" w:customStyle="1" w:styleId="Fuzeile1">
    <w:name w:val="Fußzeile1"/>
    <w:basedOn w:val="Standard1"/>
    <w:rsid w:val="00A5793B"/>
    <w:pPr>
      <w:suppressLineNumbers/>
      <w:tabs>
        <w:tab w:val="center" w:pos="4536"/>
        <w:tab w:val="right" w:pos="9072"/>
      </w:tabs>
    </w:pPr>
  </w:style>
  <w:style w:type="character" w:styleId="PlaceholderText">
    <w:name w:val="Placeholder Text"/>
    <w:basedOn w:val="DefaultParagraphFont"/>
    <w:uiPriority w:val="99"/>
    <w:semiHidden/>
    <w:rsid w:val="007565FC"/>
    <w:rPr>
      <w:color w:val="808080"/>
    </w:rPr>
  </w:style>
  <w:style w:type="paragraph" w:styleId="NoSpacing">
    <w:name w:val="No Spacing"/>
    <w:basedOn w:val="Normal"/>
    <w:uiPriority w:val="1"/>
    <w:qFormat/>
    <w:rsid w:val="00AC661D"/>
    <w:pPr>
      <w:ind w:firstLine="0"/>
    </w:pPr>
  </w:style>
  <w:style w:type="paragraph" w:styleId="ListParagraph">
    <w:name w:val="List Paragraph"/>
    <w:basedOn w:val="Normal"/>
    <w:uiPriority w:val="34"/>
    <w:qFormat/>
    <w:rsid w:val="00C775E0"/>
    <w:pPr>
      <w:ind w:left="720"/>
    </w:pPr>
  </w:style>
  <w:style w:type="paragraph" w:customStyle="1" w:styleId="Centerednormal">
    <w:name w:val="Centered normal"/>
    <w:basedOn w:val="NoSpacing"/>
    <w:autoRedefine/>
    <w:qFormat/>
    <w:rsid w:val="003F276C"/>
    <w:pPr>
      <w:jc w:val="center"/>
    </w:pPr>
  </w:style>
  <w:style w:type="paragraph" w:customStyle="1" w:styleId="Centerednormalbold">
    <w:name w:val="Centered normal bold"/>
    <w:basedOn w:val="Centerednormal"/>
    <w:autoRedefine/>
    <w:qFormat/>
    <w:rsid w:val="006D4809"/>
    <w:rPr>
      <w:b/>
      <w:lang w:val="de-DE"/>
    </w:rPr>
  </w:style>
  <w:style w:type="paragraph" w:customStyle="1" w:styleId="Abstract">
    <w:name w:val="Abstract"/>
    <w:basedOn w:val="Normal"/>
    <w:autoRedefine/>
    <w:qFormat/>
    <w:rsid w:val="00844155"/>
    <w:rPr>
      <w:b/>
    </w:rPr>
  </w:style>
  <w:style w:type="character" w:customStyle="1" w:styleId="Heading3Char">
    <w:name w:val="Heading 3 Char"/>
    <w:basedOn w:val="DefaultParagraphFont"/>
    <w:link w:val="Heading3"/>
    <w:uiPriority w:val="9"/>
    <w:rsid w:val="00A51B1D"/>
    <w:rPr>
      <w:rFonts w:asciiTheme="majorHAnsi" w:eastAsiaTheme="majorEastAsia" w:hAnsiTheme="majorHAnsi" w:cstheme="majorBidi"/>
      <w:b/>
      <w:bCs/>
      <w:color w:val="4F81BD" w:themeColor="accent1"/>
      <w:sz w:val="20"/>
      <w:lang w:val="en-US" w:eastAsia="de-DE"/>
    </w:rPr>
  </w:style>
  <w:style w:type="character" w:styleId="LineNumber">
    <w:name w:val="line number"/>
    <w:basedOn w:val="DefaultParagraphFont"/>
    <w:uiPriority w:val="99"/>
    <w:semiHidden/>
    <w:unhideWhenUsed/>
    <w:rsid w:val="0029301A"/>
  </w:style>
  <w:style w:type="paragraph" w:styleId="FootnoteText">
    <w:name w:val="footnote text"/>
    <w:basedOn w:val="Normal"/>
    <w:link w:val="FootnoteTextChar"/>
    <w:uiPriority w:val="99"/>
    <w:semiHidden/>
    <w:unhideWhenUsed/>
    <w:rsid w:val="00460345"/>
    <w:pPr>
      <w:spacing w:line="240" w:lineRule="auto"/>
    </w:pPr>
    <w:rPr>
      <w:szCs w:val="20"/>
    </w:rPr>
  </w:style>
  <w:style w:type="character" w:customStyle="1" w:styleId="FootnoteTextChar">
    <w:name w:val="Footnote Text Char"/>
    <w:basedOn w:val="DefaultParagraphFont"/>
    <w:link w:val="FootnoteText"/>
    <w:uiPriority w:val="99"/>
    <w:semiHidden/>
    <w:rsid w:val="00460345"/>
    <w:rPr>
      <w:rFonts w:ascii="Arial" w:eastAsiaTheme="minorEastAsia" w:hAnsi="Arial" w:cs="Arial"/>
      <w:sz w:val="20"/>
      <w:szCs w:val="20"/>
      <w:lang w:val="en-US" w:eastAsia="de-DE"/>
    </w:rPr>
  </w:style>
  <w:style w:type="character" w:styleId="FootnoteReference">
    <w:name w:val="footnote reference"/>
    <w:basedOn w:val="DefaultParagraphFont"/>
    <w:uiPriority w:val="99"/>
    <w:semiHidden/>
    <w:unhideWhenUsed/>
    <w:rsid w:val="00460345"/>
    <w:rPr>
      <w:vertAlign w:val="superscript"/>
    </w:rPr>
  </w:style>
  <w:style w:type="character" w:styleId="FollowedHyperlink">
    <w:name w:val="FollowedHyperlink"/>
    <w:basedOn w:val="DefaultParagraphFont"/>
    <w:uiPriority w:val="99"/>
    <w:semiHidden/>
    <w:unhideWhenUsed/>
    <w:rsid w:val="009D02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96663">
      <w:bodyDiv w:val="1"/>
      <w:marLeft w:val="0"/>
      <w:marRight w:val="0"/>
      <w:marTop w:val="0"/>
      <w:marBottom w:val="0"/>
      <w:divBdr>
        <w:top w:val="none" w:sz="0" w:space="0" w:color="auto"/>
        <w:left w:val="none" w:sz="0" w:space="0" w:color="auto"/>
        <w:bottom w:val="none" w:sz="0" w:space="0" w:color="auto"/>
        <w:right w:val="none" w:sz="0" w:space="0" w:color="auto"/>
      </w:divBdr>
    </w:div>
    <w:div w:id="162555272">
      <w:bodyDiv w:val="1"/>
      <w:marLeft w:val="0"/>
      <w:marRight w:val="0"/>
      <w:marTop w:val="0"/>
      <w:marBottom w:val="0"/>
      <w:divBdr>
        <w:top w:val="none" w:sz="0" w:space="0" w:color="auto"/>
        <w:left w:val="none" w:sz="0" w:space="0" w:color="auto"/>
        <w:bottom w:val="none" w:sz="0" w:space="0" w:color="auto"/>
        <w:right w:val="none" w:sz="0" w:space="0" w:color="auto"/>
      </w:divBdr>
    </w:div>
    <w:div w:id="419452045">
      <w:bodyDiv w:val="1"/>
      <w:marLeft w:val="0"/>
      <w:marRight w:val="0"/>
      <w:marTop w:val="0"/>
      <w:marBottom w:val="0"/>
      <w:divBdr>
        <w:top w:val="none" w:sz="0" w:space="0" w:color="auto"/>
        <w:left w:val="none" w:sz="0" w:space="0" w:color="auto"/>
        <w:bottom w:val="none" w:sz="0" w:space="0" w:color="auto"/>
        <w:right w:val="none" w:sz="0" w:space="0" w:color="auto"/>
      </w:divBdr>
      <w:divsChild>
        <w:div w:id="447552244">
          <w:marLeft w:val="0"/>
          <w:marRight w:val="0"/>
          <w:marTop w:val="0"/>
          <w:marBottom w:val="0"/>
          <w:divBdr>
            <w:top w:val="none" w:sz="0" w:space="0" w:color="auto"/>
            <w:left w:val="none" w:sz="0" w:space="0" w:color="auto"/>
            <w:bottom w:val="none" w:sz="0" w:space="0" w:color="auto"/>
            <w:right w:val="none" w:sz="0" w:space="0" w:color="auto"/>
          </w:divBdr>
        </w:div>
      </w:divsChild>
    </w:div>
    <w:div w:id="693458507">
      <w:bodyDiv w:val="1"/>
      <w:marLeft w:val="0"/>
      <w:marRight w:val="0"/>
      <w:marTop w:val="0"/>
      <w:marBottom w:val="0"/>
      <w:divBdr>
        <w:top w:val="none" w:sz="0" w:space="0" w:color="auto"/>
        <w:left w:val="none" w:sz="0" w:space="0" w:color="auto"/>
        <w:bottom w:val="none" w:sz="0" w:space="0" w:color="auto"/>
        <w:right w:val="none" w:sz="0" w:space="0" w:color="auto"/>
      </w:divBdr>
    </w:div>
    <w:div w:id="980043070">
      <w:bodyDiv w:val="1"/>
      <w:marLeft w:val="0"/>
      <w:marRight w:val="0"/>
      <w:marTop w:val="0"/>
      <w:marBottom w:val="0"/>
      <w:divBdr>
        <w:top w:val="none" w:sz="0" w:space="0" w:color="auto"/>
        <w:left w:val="none" w:sz="0" w:space="0" w:color="auto"/>
        <w:bottom w:val="none" w:sz="0" w:space="0" w:color="auto"/>
        <w:right w:val="none" w:sz="0" w:space="0" w:color="auto"/>
      </w:divBdr>
    </w:div>
    <w:div w:id="166324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altName w:val="Arial"/>
    <w:charset w:val="00"/>
    <w:family w:val="swiss"/>
    <w:pitch w:val="variable"/>
    <w:sig w:usb0="00000003" w:usb1="D200FDFF" w:usb2="0A246029" w:usb3="00000000" w:csb0="000001FF" w:csb1="00000000"/>
  </w:font>
  <w:font w:name="Lohit Hind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AC8"/>
    <w:rsid w:val="003B7AC8"/>
    <w:rsid w:val="00956356"/>
    <w:rsid w:val="00B94316"/>
    <w:rsid w:val="00E15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635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39DB0-C51A-4F95-8ECF-A35BBA4A6CC1}">
  <ds:schemaRefs>
    <ds:schemaRef ds:uri="http://schemas.openxmlformats.org/officeDocument/2006/bibliography"/>
  </ds:schemaRefs>
</ds:datastoreItem>
</file>

<file path=customXml/itemProps2.xml><?xml version="1.0" encoding="utf-8"?>
<ds:datastoreItem xmlns:ds="http://schemas.openxmlformats.org/officeDocument/2006/customXml" ds:itemID="{8CFD3A3C-E643-417B-926B-F3B21D4F0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39</Pages>
  <Words>18864</Words>
  <Characters>107526</Characters>
  <Application>Microsoft Office Word</Application>
  <DocSecurity>0</DocSecurity>
  <Lines>896</Lines>
  <Paragraphs>252</Paragraphs>
  <ScaleCrop>false</ScaleCrop>
  <HeadingPairs>
    <vt:vector size="2" baseType="variant">
      <vt:variant>
        <vt:lpstr>Title</vt:lpstr>
      </vt:variant>
      <vt:variant>
        <vt:i4>1</vt:i4>
      </vt:variant>
    </vt:vector>
  </HeadingPairs>
  <TitlesOfParts>
    <vt:vector size="1" baseType="lpstr">
      <vt:lpstr/>
    </vt:vector>
  </TitlesOfParts>
  <Company>Medizinische Fakultät, Universität Rostock</Company>
  <LinksUpToDate>false</LinksUpToDate>
  <CharactersWithSpaces>126138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dc:creator>
  <cp:keywords/>
  <dc:description/>
  <cp:lastModifiedBy>mkoenig</cp:lastModifiedBy>
  <cp:revision>9</cp:revision>
  <cp:lastPrinted>2015-09-04T10:02:00Z</cp:lastPrinted>
  <dcterms:created xsi:type="dcterms:W3CDTF">2015-09-06T11:51:00Z</dcterms:created>
  <dcterms:modified xsi:type="dcterms:W3CDTF">2015-09-06T14:49:00Z</dcterms:modified>
</cp:coreProperties>
</file>