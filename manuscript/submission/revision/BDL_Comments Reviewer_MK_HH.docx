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C59EC" w14:textId="77777777" w:rsidR="00842339" w:rsidRPr="00842339" w:rsidRDefault="00842339" w:rsidP="00C11ECC">
      <w:pPr>
        <w:spacing w:line="240" w:lineRule="auto"/>
        <w:rPr>
          <w:rFonts w:ascii="Arial" w:eastAsia="Times New Roman" w:hAnsi="Arial" w:cs="Arial"/>
          <w:sz w:val="22"/>
          <w:szCs w:val="22"/>
          <w:lang w:val="en-US" w:eastAsia="en-US"/>
        </w:rPr>
        <w:pPrChange w:id="0" w:author="mkoenig" w:date="2015-09-07T14:43:00Z">
          <w:pPr>
            <w:spacing w:line="240" w:lineRule="auto"/>
            <w:jc w:val="left"/>
          </w:pPr>
        </w:pPrChange>
      </w:pPr>
      <w:r w:rsidRPr="00842339">
        <w:rPr>
          <w:rFonts w:ascii="Arial" w:eastAsia="Times New Roman" w:hAnsi="Arial" w:cs="Arial"/>
          <w:sz w:val="22"/>
          <w:szCs w:val="22"/>
          <w:lang w:val="en-US" w:eastAsia="en-US"/>
        </w:rPr>
        <w:t>Dear Julio Vera,</w:t>
      </w:r>
    </w:p>
    <w:p w14:paraId="49426769" w14:textId="77777777" w:rsidR="00842339" w:rsidRPr="00842339" w:rsidRDefault="00842339" w:rsidP="00C11ECC">
      <w:pPr>
        <w:spacing w:line="240" w:lineRule="auto"/>
        <w:rPr>
          <w:rFonts w:ascii="Arial" w:eastAsia="Times New Roman" w:hAnsi="Arial" w:cs="Arial"/>
          <w:sz w:val="22"/>
          <w:szCs w:val="22"/>
          <w:lang w:val="en-US" w:eastAsia="en-US"/>
        </w:rPr>
        <w:pPrChange w:id="1" w:author="mkoenig" w:date="2015-09-07T14:43:00Z">
          <w:pPr>
            <w:spacing w:line="240" w:lineRule="auto"/>
            <w:jc w:val="left"/>
          </w:pPr>
        </w:pPrChange>
      </w:pPr>
    </w:p>
    <w:p w14:paraId="1385F539" w14:textId="34968A97" w:rsidR="00842339" w:rsidRPr="00842339" w:rsidRDefault="00842339" w:rsidP="00C11ECC">
      <w:pPr>
        <w:spacing w:line="240" w:lineRule="auto"/>
        <w:rPr>
          <w:rFonts w:ascii="Arial" w:hAnsi="Arial" w:cs="Arial"/>
          <w:sz w:val="22"/>
          <w:szCs w:val="22"/>
          <w:lang w:val="en-US"/>
        </w:rPr>
        <w:pPrChange w:id="2" w:author="mkoenig" w:date="2015-09-07T14:43:00Z">
          <w:pPr>
            <w:spacing w:line="240" w:lineRule="auto"/>
          </w:pPr>
        </w:pPrChange>
      </w:pPr>
      <w:r w:rsidRPr="00842339">
        <w:rPr>
          <w:rFonts w:ascii="Arial" w:hAnsi="Arial" w:cs="Arial"/>
          <w:sz w:val="22"/>
          <w:szCs w:val="22"/>
          <w:lang w:val="en-US"/>
        </w:rPr>
        <w:t>We would lik</w:t>
      </w:r>
      <w:r>
        <w:rPr>
          <w:rFonts w:ascii="Arial" w:hAnsi="Arial" w:cs="Arial"/>
          <w:sz w:val="22"/>
          <w:szCs w:val="22"/>
          <w:lang w:val="en-US"/>
        </w:rPr>
        <w:t>e to thank you and the reviewer</w:t>
      </w:r>
      <w:ins w:id="3" w:author="mkoenig" w:date="2015-09-07T14:41:00Z">
        <w:r w:rsidR="00C11ECC">
          <w:rPr>
            <w:rFonts w:ascii="Arial" w:hAnsi="Arial" w:cs="Arial"/>
            <w:sz w:val="22"/>
            <w:szCs w:val="22"/>
            <w:lang w:val="en-US"/>
          </w:rPr>
          <w:t>s</w:t>
        </w:r>
      </w:ins>
      <w:r w:rsidRPr="00842339">
        <w:rPr>
          <w:rFonts w:ascii="Arial" w:hAnsi="Arial" w:cs="Arial"/>
          <w:sz w:val="22"/>
          <w:szCs w:val="22"/>
          <w:lang w:val="en-US"/>
        </w:rPr>
        <w:t xml:space="preserve"> very much for your work and for the constructive </w:t>
      </w:r>
      <w:del w:id="4" w:author="Kerstin Abshagen" w:date="2015-08-07T10:04:00Z">
        <w:r w:rsidDel="00A36F8B">
          <w:rPr>
            <w:rFonts w:ascii="Arial" w:hAnsi="Arial" w:cs="Arial"/>
            <w:sz w:val="22"/>
            <w:szCs w:val="22"/>
            <w:lang w:val="en-US"/>
          </w:rPr>
          <w:delText xml:space="preserve">suggestions </w:delText>
        </w:r>
      </w:del>
      <w:ins w:id="5" w:author="Kerstin Abshagen" w:date="2015-08-07T10:04:00Z">
        <w:del w:id="6" w:author="mkoenig" w:date="2015-09-07T14:41:00Z">
          <w:r w:rsidR="00A36F8B" w:rsidDel="00C11ECC">
            <w:rPr>
              <w:rFonts w:ascii="Arial" w:hAnsi="Arial" w:cs="Arial"/>
              <w:sz w:val="22"/>
              <w:szCs w:val="22"/>
              <w:lang w:val="en-US"/>
            </w:rPr>
            <w:delText>critism</w:delText>
          </w:r>
        </w:del>
      </w:ins>
      <w:ins w:id="7" w:author="mkoenig" w:date="2015-09-07T14:41:00Z">
        <w:r w:rsidR="00C11ECC">
          <w:rPr>
            <w:rFonts w:ascii="Arial" w:hAnsi="Arial" w:cs="Arial"/>
            <w:sz w:val="22"/>
            <w:szCs w:val="22"/>
            <w:lang w:val="en-US"/>
          </w:rPr>
          <w:t>criticism</w:t>
        </w:r>
      </w:ins>
      <w:ins w:id="8" w:author="Kerstin Abshagen" w:date="2015-08-07T10:04:00Z">
        <w:r w:rsidR="00A36F8B">
          <w:rPr>
            <w:rFonts w:ascii="Arial" w:hAnsi="Arial" w:cs="Arial"/>
            <w:sz w:val="22"/>
            <w:szCs w:val="22"/>
            <w:lang w:val="en-US"/>
          </w:rPr>
          <w:t xml:space="preserve">, </w:t>
        </w:r>
      </w:ins>
      <w:r w:rsidRPr="00842339">
        <w:rPr>
          <w:rFonts w:ascii="Arial" w:hAnsi="Arial" w:cs="Arial"/>
          <w:sz w:val="22"/>
          <w:szCs w:val="22"/>
          <w:lang w:val="en-US"/>
        </w:rPr>
        <w:t>which helped us to improve our manuscript</w:t>
      </w:r>
      <w:ins w:id="9" w:author="mkoenig" w:date="2015-09-07T14:41:00Z">
        <w:r w:rsidR="00C11ECC">
          <w:rPr>
            <w:rFonts w:ascii="Arial" w:hAnsi="Arial" w:cs="Arial"/>
            <w:sz w:val="22"/>
            <w:szCs w:val="22"/>
            <w:lang w:val="en-US"/>
          </w:rPr>
          <w:t xml:space="preserve"> considerably</w:t>
        </w:r>
      </w:ins>
      <w:r w:rsidRPr="00842339">
        <w:rPr>
          <w:rFonts w:ascii="Arial" w:hAnsi="Arial" w:cs="Arial"/>
          <w:sz w:val="22"/>
          <w:szCs w:val="22"/>
          <w:lang w:val="en-US"/>
        </w:rPr>
        <w:t xml:space="preserve">. </w:t>
      </w:r>
      <w:ins w:id="10" w:author="mkoenig" w:date="2015-09-07T14:41:00Z">
        <w:r w:rsidR="00C11ECC">
          <w:rPr>
            <w:rFonts w:ascii="Arial" w:hAnsi="Arial" w:cs="Arial"/>
            <w:sz w:val="22"/>
            <w:szCs w:val="22"/>
            <w:lang w:val="en-US"/>
          </w:rPr>
          <w:t>P</w:t>
        </w:r>
      </w:ins>
      <w:del w:id="11" w:author="mkoenig" w:date="2015-09-07T14:41:00Z">
        <w:r w:rsidRPr="00842339" w:rsidDel="00C11ECC">
          <w:rPr>
            <w:rFonts w:ascii="Arial" w:hAnsi="Arial" w:cs="Arial"/>
            <w:sz w:val="22"/>
            <w:szCs w:val="22"/>
            <w:lang w:val="en-US"/>
          </w:rPr>
          <w:delText>Below p</w:delText>
        </w:r>
      </w:del>
      <w:r w:rsidRPr="00842339">
        <w:rPr>
          <w:rFonts w:ascii="Arial" w:hAnsi="Arial" w:cs="Arial"/>
          <w:sz w:val="22"/>
          <w:szCs w:val="22"/>
          <w:lang w:val="en-US"/>
        </w:rPr>
        <w:t>lease find</w:t>
      </w:r>
      <w:ins w:id="12" w:author="mkoenig" w:date="2015-09-07T14:41:00Z">
        <w:r w:rsidR="00C11ECC">
          <w:rPr>
            <w:rFonts w:ascii="Arial" w:hAnsi="Arial" w:cs="Arial"/>
            <w:sz w:val="22"/>
            <w:szCs w:val="22"/>
            <w:lang w:val="en-US"/>
          </w:rPr>
          <w:t xml:space="preserve"> below</w:t>
        </w:r>
      </w:ins>
      <w:r w:rsidRPr="00842339">
        <w:rPr>
          <w:rFonts w:ascii="Arial" w:hAnsi="Arial" w:cs="Arial"/>
          <w:sz w:val="22"/>
          <w:szCs w:val="22"/>
          <w:lang w:val="en-US"/>
        </w:rPr>
        <w:t xml:space="preserve"> a detailed account of our responses to the reviewer’s questions</w:t>
      </w:r>
      <w:ins w:id="13" w:author="mkoenig" w:date="2015-09-07T14:42:00Z">
        <w:r w:rsidR="00C11ECC">
          <w:rPr>
            <w:rFonts w:ascii="Arial" w:hAnsi="Arial" w:cs="Arial"/>
            <w:sz w:val="22"/>
            <w:szCs w:val="22"/>
            <w:lang w:val="en-US"/>
          </w:rPr>
          <w:t xml:space="preserve"> and remarks,</w:t>
        </w:r>
      </w:ins>
      <w:r w:rsidRPr="00842339">
        <w:rPr>
          <w:rFonts w:ascii="Arial" w:hAnsi="Arial" w:cs="Arial"/>
          <w:sz w:val="22"/>
          <w:szCs w:val="22"/>
          <w:lang w:val="en-US"/>
        </w:rPr>
        <w:t xml:space="preserve"> and how we have dealt with them in the revised version</w:t>
      </w:r>
      <w:ins w:id="14" w:author="Kerstin Abshagen" w:date="2015-08-07T10:04:00Z">
        <w:r w:rsidR="00A36F8B">
          <w:rPr>
            <w:rFonts w:ascii="Arial" w:hAnsi="Arial" w:cs="Arial"/>
            <w:sz w:val="22"/>
            <w:szCs w:val="22"/>
            <w:lang w:val="en-US"/>
          </w:rPr>
          <w:t xml:space="preserve"> of our manuscript</w:t>
        </w:r>
      </w:ins>
      <w:r w:rsidRPr="00842339">
        <w:rPr>
          <w:rFonts w:ascii="Arial" w:hAnsi="Arial" w:cs="Arial"/>
          <w:sz w:val="22"/>
          <w:szCs w:val="22"/>
          <w:lang w:val="en-US"/>
        </w:rPr>
        <w:t>.</w:t>
      </w:r>
    </w:p>
    <w:p w14:paraId="151D4987" w14:textId="77777777" w:rsidR="00842339" w:rsidRPr="00842339" w:rsidRDefault="00842339" w:rsidP="00C11ECC">
      <w:pPr>
        <w:spacing w:line="240" w:lineRule="auto"/>
        <w:rPr>
          <w:rFonts w:ascii="Arial" w:hAnsi="Arial" w:cs="Arial"/>
          <w:sz w:val="22"/>
          <w:szCs w:val="22"/>
          <w:lang w:val="en-US"/>
        </w:rPr>
        <w:pPrChange w:id="15" w:author="mkoenig" w:date="2015-09-07T14:43:00Z">
          <w:pPr>
            <w:spacing w:line="240" w:lineRule="auto"/>
          </w:pPr>
        </w:pPrChange>
      </w:pPr>
    </w:p>
    <w:p w14:paraId="1F9A6DE7" w14:textId="77777777" w:rsidR="00842339" w:rsidRPr="00842339" w:rsidRDefault="00842339" w:rsidP="00C11ECC">
      <w:pPr>
        <w:spacing w:line="240" w:lineRule="auto"/>
        <w:rPr>
          <w:rFonts w:ascii="Arial" w:eastAsia="Times New Roman" w:hAnsi="Arial" w:cs="Arial"/>
          <w:sz w:val="22"/>
          <w:szCs w:val="22"/>
          <w:lang w:val="en-US" w:eastAsia="en-US"/>
        </w:rPr>
        <w:pPrChange w:id="16" w:author="mkoenig" w:date="2015-09-07T14:43:00Z">
          <w:pPr>
            <w:spacing w:line="240" w:lineRule="auto"/>
            <w:jc w:val="left"/>
          </w:pPr>
        </w:pPrChange>
      </w:pPr>
      <w:r w:rsidRPr="00842339">
        <w:rPr>
          <w:rFonts w:ascii="Arial" w:eastAsia="Times New Roman" w:hAnsi="Arial" w:cs="Arial"/>
          <w:b/>
          <w:sz w:val="22"/>
          <w:szCs w:val="22"/>
          <w:lang w:val="en-US" w:eastAsia="en-US"/>
        </w:rPr>
        <w:t xml:space="preserve">Reviewer #2: </w:t>
      </w:r>
      <w:r w:rsidRPr="00842339">
        <w:rPr>
          <w:rFonts w:ascii="Arial" w:eastAsia="Times New Roman" w:hAnsi="Arial" w:cs="Arial"/>
          <w:sz w:val="22"/>
          <w:szCs w:val="22"/>
          <w:lang w:val="en-US" w:eastAsia="en-US"/>
        </w:rPr>
        <w:t xml:space="preserve">The manuscript "Pathobiochemical signatures </w:t>
      </w:r>
      <w:r>
        <w:rPr>
          <w:rFonts w:ascii="Arial" w:eastAsia="Times New Roman" w:hAnsi="Arial" w:cs="Arial"/>
          <w:sz w:val="22"/>
          <w:szCs w:val="22"/>
          <w:lang w:val="en-US" w:eastAsia="en-US"/>
        </w:rPr>
        <w:t xml:space="preserve">of cholestatic liver disease in </w:t>
      </w:r>
      <w:r w:rsidRPr="00842339">
        <w:rPr>
          <w:rFonts w:ascii="Arial" w:eastAsia="Times New Roman" w:hAnsi="Arial" w:cs="Arial"/>
          <w:sz w:val="22"/>
          <w:szCs w:val="22"/>
          <w:lang w:val="en-US" w:eastAsia="en-US"/>
        </w:rPr>
        <w:t>bile duct ligated mice"</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by Abshagen et al. aims at identifying markers for chronic liver disease progression by measuring physiological parameters as wel</w:t>
      </w:r>
      <w:r>
        <w:rPr>
          <w:rFonts w:ascii="Arial" w:eastAsia="Times New Roman" w:hAnsi="Arial" w:cs="Arial"/>
          <w:sz w:val="22"/>
          <w:szCs w:val="22"/>
          <w:lang w:val="en-US" w:eastAsia="en-US"/>
        </w:rPr>
        <w:t xml:space="preserve">l as the expression of selected </w:t>
      </w:r>
      <w:r w:rsidRPr="00842339">
        <w:rPr>
          <w:rFonts w:ascii="Arial" w:eastAsia="Times New Roman" w:hAnsi="Arial" w:cs="Arial"/>
          <w:sz w:val="22"/>
          <w:szCs w:val="22"/>
          <w:lang w:val="en-US" w:eastAsia="en-US"/>
        </w:rPr>
        <w:t>genes</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in mice following disrupted bile ligation over time up to 14 days.</w:t>
      </w:r>
    </w:p>
    <w:p w14:paraId="0276F0B1" w14:textId="77777777" w:rsidR="00842339" w:rsidRPr="00842339" w:rsidRDefault="00842339" w:rsidP="00C11ECC">
      <w:pPr>
        <w:spacing w:line="240" w:lineRule="auto"/>
        <w:rPr>
          <w:rFonts w:ascii="Arial" w:eastAsia="Times New Roman" w:hAnsi="Arial" w:cs="Arial"/>
          <w:sz w:val="22"/>
          <w:szCs w:val="22"/>
          <w:lang w:val="en-US" w:eastAsia="en-US"/>
        </w:rPr>
        <w:pPrChange w:id="17" w:author="mkoenig" w:date="2015-09-07T14:43:00Z">
          <w:pPr>
            <w:spacing w:line="240" w:lineRule="auto"/>
            <w:jc w:val="left"/>
          </w:pPr>
        </w:pPrChange>
      </w:pPr>
    </w:p>
    <w:p w14:paraId="27FC6B80" w14:textId="77777777" w:rsidR="00842339" w:rsidRPr="00842339" w:rsidRDefault="00842339" w:rsidP="00C11ECC">
      <w:pPr>
        <w:spacing w:line="240" w:lineRule="auto"/>
        <w:rPr>
          <w:rFonts w:ascii="Arial" w:eastAsia="Times New Roman" w:hAnsi="Arial" w:cs="Arial"/>
          <w:sz w:val="22"/>
          <w:szCs w:val="22"/>
          <w:lang w:val="en-US" w:eastAsia="en-US"/>
        </w:rPr>
        <w:pPrChange w:id="18" w:author="mkoenig" w:date="2015-09-07T14:43:00Z">
          <w:pPr>
            <w:spacing w:line="240" w:lineRule="auto"/>
            <w:jc w:val="left"/>
          </w:pPr>
        </w:pPrChange>
      </w:pPr>
      <w:r w:rsidRPr="00842339">
        <w:rPr>
          <w:rFonts w:ascii="Arial" w:eastAsia="Times New Roman" w:hAnsi="Arial" w:cs="Arial"/>
          <w:sz w:val="22"/>
          <w:szCs w:val="22"/>
          <w:lang w:val="en-US" w:eastAsia="en-US"/>
        </w:rPr>
        <w:t xml:space="preserve">The authors performed extensive correlation analyses between the expression data and the various hematological measurements and combined them in a "consensus correlation" value to predict, which genes and factors explain best the different disease phases. </w:t>
      </w:r>
    </w:p>
    <w:p w14:paraId="19B4E5FF" w14:textId="77777777" w:rsidR="00842339" w:rsidRDefault="00842339" w:rsidP="00C11ECC">
      <w:pPr>
        <w:spacing w:line="240" w:lineRule="auto"/>
        <w:rPr>
          <w:rFonts w:ascii="Arial" w:eastAsia="Times New Roman" w:hAnsi="Arial" w:cs="Arial"/>
          <w:sz w:val="22"/>
          <w:szCs w:val="22"/>
          <w:lang w:val="en-US" w:eastAsia="en-US"/>
        </w:rPr>
        <w:pPrChange w:id="19" w:author="mkoenig" w:date="2015-09-07T14:43:00Z">
          <w:pPr>
            <w:spacing w:line="240" w:lineRule="auto"/>
            <w:jc w:val="left"/>
          </w:pPr>
        </w:pPrChange>
      </w:pPr>
    </w:p>
    <w:p w14:paraId="4BE81F9C" w14:textId="77777777" w:rsidR="00295990" w:rsidRDefault="00842339" w:rsidP="00C11ECC">
      <w:pPr>
        <w:spacing w:line="240" w:lineRule="auto"/>
        <w:rPr>
          <w:rFonts w:ascii="Arial" w:eastAsia="Times New Roman" w:hAnsi="Arial" w:cs="Arial"/>
          <w:sz w:val="22"/>
          <w:szCs w:val="22"/>
          <w:lang w:val="en-US" w:eastAsia="en-US"/>
        </w:rPr>
        <w:pPrChange w:id="20" w:author="mkoenig" w:date="2015-09-07T14:43:00Z">
          <w:pPr>
            <w:spacing w:line="240" w:lineRule="auto"/>
            <w:jc w:val="left"/>
          </w:pPr>
        </w:pPrChange>
      </w:pPr>
      <w:r w:rsidRPr="00842339">
        <w:rPr>
          <w:rFonts w:ascii="Arial" w:eastAsia="Times New Roman" w:hAnsi="Arial" w:cs="Arial"/>
          <w:sz w:val="22"/>
          <w:szCs w:val="22"/>
          <w:lang w:val="en-US" w:eastAsia="en-US"/>
        </w:rPr>
        <w:t>Finally, they propose a decision tree based on the main markers they found</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to predict the disease stages.</w:t>
      </w:r>
      <w:r w:rsidRPr="00842339">
        <w:rPr>
          <w:lang w:val="en-US"/>
        </w:rPr>
        <w:t xml:space="preserve"> </w:t>
      </w:r>
      <w:r w:rsidRPr="00842339">
        <w:rPr>
          <w:rFonts w:ascii="Arial" w:eastAsia="Times New Roman" w:hAnsi="Arial" w:cs="Arial"/>
          <w:sz w:val="22"/>
          <w:szCs w:val="22"/>
          <w:lang w:val="en-US" w:eastAsia="en-US"/>
        </w:rPr>
        <w:t>The manuscript is a nice example of a collaborative effort in experiment, analysis and interpretation, yielding interesting new insights into the chronic liver disease. Overall, the results are well explained and compared</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to the literature. In particularly the decision tree approach is a good idea to translate the experimental data into new biological insight of chronic liver disease progression.</w:t>
      </w:r>
    </w:p>
    <w:p w14:paraId="23117173" w14:textId="77777777" w:rsidR="00842339" w:rsidRDefault="00842339" w:rsidP="00C11ECC">
      <w:pPr>
        <w:spacing w:line="240" w:lineRule="auto"/>
        <w:rPr>
          <w:rFonts w:ascii="Arial" w:eastAsia="Times New Roman" w:hAnsi="Arial" w:cs="Arial"/>
          <w:sz w:val="22"/>
          <w:szCs w:val="22"/>
          <w:lang w:val="en-US" w:eastAsia="en-US"/>
        </w:rPr>
        <w:pPrChange w:id="21" w:author="mkoenig" w:date="2015-09-07T14:43:00Z">
          <w:pPr>
            <w:spacing w:line="240" w:lineRule="auto"/>
            <w:jc w:val="left"/>
          </w:pPr>
        </w:pPrChange>
      </w:pPr>
    </w:p>
    <w:p w14:paraId="6F3A1115" w14:textId="77777777" w:rsidR="00842339" w:rsidRPr="00ED45CE" w:rsidDel="001C38B3" w:rsidRDefault="00842339" w:rsidP="00C11ECC">
      <w:pPr>
        <w:spacing w:line="240" w:lineRule="auto"/>
        <w:rPr>
          <w:del w:id="22" w:author="mkoenig" w:date="2015-09-07T16:03:00Z"/>
          <w:rFonts w:ascii="Arial" w:hAnsi="Arial" w:cs="Arial"/>
          <w:b/>
          <w:sz w:val="22"/>
          <w:lang w:val="en-GB"/>
        </w:rPr>
        <w:pPrChange w:id="23" w:author="mkoenig" w:date="2015-09-07T14:43:00Z">
          <w:pPr>
            <w:spacing w:line="240" w:lineRule="auto"/>
            <w:jc w:val="left"/>
          </w:pPr>
        </w:pPrChange>
      </w:pPr>
      <w:r w:rsidRPr="00ED45CE">
        <w:rPr>
          <w:rFonts w:ascii="Arial" w:hAnsi="Arial" w:cs="Arial"/>
          <w:b/>
          <w:sz w:val="22"/>
          <w:lang w:val="en-GB"/>
        </w:rPr>
        <w:t xml:space="preserve">Nevertheless, the manuscript needs a major restructuring of the data analysis and a clear focus in its presentation. The reader is flooded with gene lists, information and interpretation, while the motivation and explanation of </w:t>
      </w:r>
      <w:r w:rsidR="00ED45CE">
        <w:rPr>
          <w:rFonts w:ascii="Arial" w:hAnsi="Arial" w:cs="Arial"/>
          <w:b/>
          <w:sz w:val="22"/>
          <w:lang w:val="en-GB"/>
        </w:rPr>
        <w:t xml:space="preserve">the analysis is </w:t>
      </w:r>
      <w:r w:rsidRPr="00ED45CE">
        <w:rPr>
          <w:rFonts w:ascii="Arial" w:hAnsi="Arial" w:cs="Arial"/>
          <w:b/>
          <w:sz w:val="22"/>
          <w:lang w:val="en-GB"/>
        </w:rPr>
        <w:t xml:space="preserve">underrepresented in the main text. All information is there, but scattered throughout the main text, methods section and supplement. </w:t>
      </w:r>
    </w:p>
    <w:p w14:paraId="21AE3756" w14:textId="77777777" w:rsidR="00ED45CE" w:rsidRDefault="00ED45CE" w:rsidP="001C38B3">
      <w:pPr>
        <w:spacing w:line="240" w:lineRule="auto"/>
        <w:rPr>
          <w:rFonts w:ascii="Arial" w:hAnsi="Arial" w:cs="Arial"/>
          <w:b/>
          <w:sz w:val="22"/>
          <w:lang w:val="en-GB"/>
        </w:rPr>
        <w:pPrChange w:id="24" w:author="mkoenig" w:date="2015-09-07T16:03:00Z">
          <w:pPr>
            <w:jc w:val="left"/>
          </w:pPr>
        </w:pPrChange>
      </w:pPr>
    </w:p>
    <w:p w14:paraId="49AF6326" w14:textId="0A8BF4B8" w:rsidR="00C11ECC" w:rsidRDefault="00ED45CE" w:rsidP="00C11ECC">
      <w:pPr>
        <w:rPr>
          <w:ins w:id="25" w:author="mkoenig" w:date="2015-09-07T14:44:00Z"/>
          <w:rFonts w:ascii="Arial" w:eastAsia="Times New Roman" w:hAnsi="Arial" w:cs="Arial"/>
          <w:i/>
          <w:color w:val="0070C0"/>
          <w:sz w:val="22"/>
          <w:szCs w:val="20"/>
          <w:lang w:val="en-US" w:eastAsia="en-US"/>
        </w:rPr>
        <w:pPrChange w:id="26" w:author="mkoenig" w:date="2015-09-07T14:43:00Z">
          <w:pPr>
            <w:jc w:val="left"/>
          </w:pPr>
        </w:pPrChange>
      </w:pPr>
      <w:r w:rsidRPr="00680A47">
        <w:rPr>
          <w:rFonts w:ascii="Arial" w:eastAsia="Times New Roman" w:hAnsi="Arial" w:cs="Arial"/>
          <w:i/>
          <w:color w:val="0070C0"/>
          <w:sz w:val="22"/>
          <w:szCs w:val="20"/>
          <w:u w:val="single"/>
          <w:lang w:val="en-US" w:eastAsia="en-US"/>
        </w:rPr>
        <w:t xml:space="preserve">Answer: </w:t>
      </w:r>
      <w:r w:rsidRPr="00680A47">
        <w:rPr>
          <w:rFonts w:ascii="Arial" w:eastAsia="Times New Roman" w:hAnsi="Arial" w:cs="Arial"/>
          <w:i/>
          <w:color w:val="0070C0"/>
          <w:sz w:val="22"/>
          <w:szCs w:val="20"/>
          <w:lang w:val="en-US" w:eastAsia="en-US"/>
        </w:rPr>
        <w:t xml:space="preserve">we thank the reviewer for the objective estimation of the manuscript. </w:t>
      </w:r>
      <w:ins w:id="27" w:author="mkoenig" w:date="2015-09-07T14:44:00Z">
        <w:r w:rsidR="00C11ECC">
          <w:rPr>
            <w:rFonts w:ascii="Arial" w:eastAsia="Times New Roman" w:hAnsi="Arial" w:cs="Arial"/>
            <w:i/>
            <w:color w:val="0070C0"/>
            <w:sz w:val="22"/>
            <w:szCs w:val="20"/>
            <w:lang w:val="en-US" w:eastAsia="en-US"/>
          </w:rPr>
          <w:t>We rewrote and restructured substantial parts of the manuscript</w:t>
        </w:r>
      </w:ins>
      <w:ins w:id="28" w:author="mkoenig" w:date="2015-09-07T14:45:00Z">
        <w:r w:rsidR="00C11ECC">
          <w:rPr>
            <w:rFonts w:ascii="Arial" w:eastAsia="Times New Roman" w:hAnsi="Arial" w:cs="Arial"/>
            <w:i/>
            <w:color w:val="0070C0"/>
            <w:sz w:val="22"/>
            <w:szCs w:val="20"/>
            <w:lang w:val="en-US" w:eastAsia="en-US"/>
          </w:rPr>
          <w:t xml:space="preserve"> with the focus of a clear presentation of the </w:t>
        </w:r>
      </w:ins>
      <w:ins w:id="29" w:author="mkoenig" w:date="2015-09-07T14:47:00Z">
        <w:r w:rsidR="00C11ECC">
          <w:rPr>
            <w:rFonts w:ascii="Arial" w:eastAsia="Times New Roman" w:hAnsi="Arial" w:cs="Arial"/>
            <w:i/>
            <w:color w:val="0070C0"/>
            <w:sz w:val="22"/>
            <w:szCs w:val="20"/>
            <w:lang w:val="en-US" w:eastAsia="en-US"/>
          </w:rPr>
          <w:t xml:space="preserve">motivation and explanation of the analysis (see introduction &amp; method section statistical analysis). </w:t>
        </w:r>
      </w:ins>
      <w:ins w:id="30" w:author="mkoenig" w:date="2015-09-07T14:45:00Z">
        <w:r w:rsidR="00C11ECC">
          <w:rPr>
            <w:rFonts w:ascii="Arial" w:eastAsia="Times New Roman" w:hAnsi="Arial" w:cs="Arial"/>
            <w:i/>
            <w:color w:val="0070C0"/>
            <w:sz w:val="22"/>
            <w:szCs w:val="20"/>
            <w:lang w:val="en-US" w:eastAsia="en-US"/>
          </w:rPr>
          <w:t xml:space="preserve">The gene lists were </w:t>
        </w:r>
      </w:ins>
      <w:ins w:id="31" w:author="mkoenig" w:date="2015-09-07T14:46:00Z">
        <w:r w:rsidR="00C11ECC">
          <w:rPr>
            <w:rFonts w:ascii="Arial" w:eastAsia="Times New Roman" w:hAnsi="Arial" w:cs="Arial"/>
            <w:i/>
            <w:color w:val="0070C0"/>
            <w:sz w:val="22"/>
            <w:szCs w:val="20"/>
            <w:lang w:val="en-US" w:eastAsia="en-US"/>
          </w:rPr>
          <w:t xml:space="preserve">substantially reduced, </w:t>
        </w:r>
      </w:ins>
      <w:ins w:id="32" w:author="mkoenig" w:date="2015-09-07T14:49:00Z">
        <w:r w:rsidR="00C11ECC">
          <w:rPr>
            <w:rFonts w:ascii="Arial" w:eastAsia="Times New Roman" w:hAnsi="Arial" w:cs="Arial"/>
            <w:i/>
            <w:color w:val="0070C0"/>
            <w:sz w:val="22"/>
            <w:szCs w:val="20"/>
            <w:lang w:val="en-US" w:eastAsia="en-US"/>
          </w:rPr>
          <w:t>and scattered information removed or unified in one place. Additional sections providing information/results about the time course correlation analysis and our decision tree approach were added.</w:t>
        </w:r>
      </w:ins>
    </w:p>
    <w:p w14:paraId="338D9684" w14:textId="2200C73F" w:rsidR="00ED45CE" w:rsidRPr="00680A47" w:rsidDel="00FB19DE" w:rsidRDefault="00ED45CE" w:rsidP="00C11ECC">
      <w:pPr>
        <w:rPr>
          <w:del w:id="33" w:author="mkoenig" w:date="2015-09-07T14:55:00Z"/>
          <w:rFonts w:ascii="Arial" w:eastAsia="Times New Roman" w:hAnsi="Arial" w:cs="Arial"/>
          <w:i/>
          <w:color w:val="0070C0"/>
          <w:sz w:val="22"/>
          <w:szCs w:val="20"/>
          <w:lang w:val="en-US" w:eastAsia="en-US"/>
        </w:rPr>
        <w:pPrChange w:id="34" w:author="mkoenig" w:date="2015-09-07T14:43:00Z">
          <w:pPr>
            <w:jc w:val="left"/>
          </w:pPr>
        </w:pPrChange>
      </w:pPr>
      <w:r w:rsidRPr="00680A47">
        <w:rPr>
          <w:rFonts w:ascii="Arial" w:eastAsia="Times New Roman" w:hAnsi="Arial" w:cs="Arial"/>
          <w:i/>
          <w:color w:val="0070C0"/>
          <w:sz w:val="22"/>
          <w:szCs w:val="20"/>
          <w:lang w:val="en-US" w:eastAsia="en-US"/>
        </w:rPr>
        <w:t xml:space="preserve">Our main focus in this study was </w:t>
      </w:r>
      <w:ins w:id="35" w:author="Dooley Steven" w:date="2015-08-06T07:50:00Z">
        <w:r w:rsidR="00407D38">
          <w:rPr>
            <w:rFonts w:ascii="Arial" w:eastAsia="Times New Roman" w:hAnsi="Arial" w:cs="Arial"/>
            <w:i/>
            <w:color w:val="0070C0"/>
            <w:sz w:val="22"/>
            <w:szCs w:val="20"/>
            <w:lang w:val="en-US" w:eastAsia="en-US"/>
          </w:rPr>
          <w:t xml:space="preserve">to </w:t>
        </w:r>
      </w:ins>
      <w:ins w:id="36" w:author="Dooley Steven" w:date="2015-08-06T07:46:00Z">
        <w:r w:rsidR="002C1BB8">
          <w:rPr>
            <w:rFonts w:ascii="Arial" w:eastAsia="Times New Roman" w:hAnsi="Arial" w:cs="Arial"/>
            <w:i/>
            <w:color w:val="0070C0"/>
            <w:sz w:val="22"/>
            <w:szCs w:val="20"/>
            <w:lang w:val="en-US" w:eastAsia="en-US"/>
          </w:rPr>
          <w:t>generate</w:t>
        </w:r>
      </w:ins>
      <w:r w:rsidR="00D92598" w:rsidRPr="00680A47">
        <w:rPr>
          <w:rFonts w:ascii="Arial" w:eastAsia="Times New Roman" w:hAnsi="Arial" w:cs="Arial"/>
          <w:i/>
          <w:color w:val="0070C0"/>
          <w:sz w:val="22"/>
          <w:szCs w:val="20"/>
          <w:lang w:val="en-US" w:eastAsia="en-US"/>
        </w:rPr>
        <w:t xml:space="preserve"> </w:t>
      </w:r>
      <w:ins w:id="37" w:author="Dooley Steven" w:date="2015-08-06T07:50:00Z">
        <w:r w:rsidR="00407D38">
          <w:rPr>
            <w:rFonts w:ascii="Arial" w:eastAsia="Times New Roman" w:hAnsi="Arial" w:cs="Arial"/>
            <w:i/>
            <w:color w:val="0070C0"/>
            <w:sz w:val="22"/>
            <w:szCs w:val="20"/>
            <w:lang w:val="en-US" w:eastAsia="en-US"/>
          </w:rPr>
          <w:t xml:space="preserve">time resolved </w:t>
        </w:r>
      </w:ins>
      <w:r w:rsidR="00D92598" w:rsidRPr="00680A47">
        <w:rPr>
          <w:rFonts w:ascii="Arial" w:eastAsia="Times New Roman" w:hAnsi="Arial" w:cs="Arial"/>
          <w:i/>
          <w:color w:val="0070C0"/>
          <w:sz w:val="22"/>
          <w:szCs w:val="20"/>
          <w:lang w:val="en-US" w:eastAsia="en-US"/>
        </w:rPr>
        <w:t xml:space="preserve">multi-level </w:t>
      </w:r>
      <w:r w:rsidRPr="00680A47">
        <w:rPr>
          <w:rFonts w:ascii="Arial" w:eastAsia="Times New Roman" w:hAnsi="Arial" w:cs="Arial"/>
          <w:i/>
          <w:color w:val="0070C0"/>
          <w:sz w:val="22"/>
          <w:szCs w:val="20"/>
          <w:lang w:val="en-US" w:eastAsia="en-US"/>
        </w:rPr>
        <w:t>knowledge on cholestasis disease progression</w:t>
      </w:r>
      <w:del w:id="38" w:author="mkoenig" w:date="2015-09-07T14:51:00Z">
        <w:r w:rsidRPr="00680A47" w:rsidDel="00C11ECC">
          <w:rPr>
            <w:rFonts w:ascii="Arial" w:eastAsia="Times New Roman" w:hAnsi="Arial" w:cs="Arial"/>
            <w:i/>
            <w:color w:val="0070C0"/>
            <w:sz w:val="22"/>
            <w:szCs w:val="20"/>
            <w:lang w:val="en-US" w:eastAsia="en-US"/>
          </w:rPr>
          <w:delText xml:space="preserve"> in a holistic manner</w:delText>
        </w:r>
      </w:del>
      <w:ins w:id="39" w:author="Dooley Steven" w:date="2015-08-06T07:44:00Z">
        <w:r w:rsidR="002C1BB8">
          <w:rPr>
            <w:rFonts w:ascii="Arial" w:eastAsia="Times New Roman" w:hAnsi="Arial" w:cs="Arial"/>
            <w:i/>
            <w:color w:val="0070C0"/>
            <w:sz w:val="22"/>
            <w:szCs w:val="20"/>
            <w:lang w:val="en-US" w:eastAsia="en-US"/>
          </w:rPr>
          <w:t xml:space="preserve">, aiming to </w:t>
        </w:r>
      </w:ins>
      <w:ins w:id="40" w:author="Dooley Steven" w:date="2015-08-06T07:47:00Z">
        <w:r w:rsidR="00407D38">
          <w:rPr>
            <w:rFonts w:ascii="Arial" w:eastAsia="Times New Roman" w:hAnsi="Arial" w:cs="Arial"/>
            <w:i/>
            <w:color w:val="0070C0"/>
            <w:sz w:val="22"/>
            <w:szCs w:val="20"/>
            <w:lang w:val="en-US" w:eastAsia="en-US"/>
          </w:rPr>
          <w:t xml:space="preserve">define </w:t>
        </w:r>
      </w:ins>
      <w:ins w:id="41" w:author="mkoenig" w:date="2015-09-07T14:51:00Z">
        <w:r w:rsidR="00BC0D66">
          <w:rPr>
            <w:rFonts w:ascii="Arial" w:eastAsia="Times New Roman" w:hAnsi="Arial" w:cs="Arial"/>
            <w:i/>
            <w:color w:val="0070C0"/>
            <w:sz w:val="22"/>
            <w:szCs w:val="20"/>
            <w:lang w:val="en-US" w:eastAsia="en-US"/>
          </w:rPr>
          <w:t xml:space="preserve">markers </w:t>
        </w:r>
      </w:ins>
      <w:ins w:id="42" w:author="Dooley Steven" w:date="2015-08-06T07:48:00Z">
        <w:del w:id="43" w:author="mkoenig" w:date="2015-09-07T14:51:00Z">
          <w:r w:rsidR="00407D38" w:rsidDel="00BC0D66">
            <w:rPr>
              <w:rFonts w:ascii="Arial" w:eastAsia="Times New Roman" w:hAnsi="Arial" w:cs="Arial"/>
              <w:i/>
              <w:color w:val="0070C0"/>
              <w:sz w:val="22"/>
              <w:szCs w:val="20"/>
              <w:lang w:val="en-US" w:eastAsia="en-US"/>
            </w:rPr>
            <w:delText xml:space="preserve">robust </w:delText>
          </w:r>
        </w:del>
      </w:ins>
      <w:ins w:id="44" w:author="Dooley Steven" w:date="2015-08-06T07:47:00Z">
        <w:del w:id="45" w:author="mkoenig" w:date="2015-09-07T14:51:00Z">
          <w:r w:rsidR="00407D38" w:rsidDel="00BC0D66">
            <w:rPr>
              <w:rFonts w:ascii="Arial" w:eastAsia="Times New Roman" w:hAnsi="Arial" w:cs="Arial"/>
              <w:i/>
              <w:color w:val="0070C0"/>
              <w:sz w:val="22"/>
              <w:szCs w:val="20"/>
              <w:lang w:val="en-US" w:eastAsia="en-US"/>
            </w:rPr>
            <w:delText>biomarkers</w:delText>
          </w:r>
        </w:del>
      </w:ins>
      <w:ins w:id="46" w:author="Dooley Steven" w:date="2015-08-06T07:44:00Z">
        <w:del w:id="47" w:author="mkoenig" w:date="2015-09-07T14:51:00Z">
          <w:r w:rsidR="002C1BB8" w:rsidDel="00BC0D66">
            <w:rPr>
              <w:rFonts w:ascii="Arial" w:eastAsia="Times New Roman" w:hAnsi="Arial" w:cs="Arial"/>
              <w:i/>
              <w:color w:val="0070C0"/>
              <w:sz w:val="22"/>
              <w:szCs w:val="20"/>
              <w:lang w:val="en-US" w:eastAsia="en-US"/>
            </w:rPr>
            <w:delText xml:space="preserve"> </w:delText>
          </w:r>
        </w:del>
      </w:ins>
      <w:ins w:id="48" w:author="Dooley Steven" w:date="2015-08-06T07:48:00Z">
        <w:r w:rsidR="00407D38">
          <w:rPr>
            <w:rFonts w:ascii="Arial" w:eastAsia="Times New Roman" w:hAnsi="Arial" w:cs="Arial"/>
            <w:i/>
            <w:color w:val="0070C0"/>
            <w:sz w:val="22"/>
            <w:szCs w:val="20"/>
            <w:lang w:val="en-US" w:eastAsia="en-US"/>
          </w:rPr>
          <w:t xml:space="preserve">representative for the different disease stages from initiation to </w:t>
        </w:r>
      </w:ins>
      <w:ins w:id="49" w:author="Dooley Steven" w:date="2015-08-06T07:44:00Z">
        <w:r w:rsidR="00407D38">
          <w:rPr>
            <w:rFonts w:ascii="Arial" w:eastAsia="Times New Roman" w:hAnsi="Arial" w:cs="Arial"/>
            <w:i/>
            <w:color w:val="0070C0"/>
            <w:sz w:val="22"/>
            <w:szCs w:val="20"/>
            <w:lang w:val="en-US" w:eastAsia="en-US"/>
          </w:rPr>
          <w:t>severe fibrosis</w:t>
        </w:r>
      </w:ins>
      <w:ins w:id="50" w:author="Dooley Steven" w:date="2015-08-06T07:51:00Z">
        <w:r w:rsidR="00407D38">
          <w:rPr>
            <w:rFonts w:ascii="Arial" w:eastAsia="Times New Roman" w:hAnsi="Arial" w:cs="Arial"/>
            <w:i/>
            <w:color w:val="0070C0"/>
            <w:sz w:val="22"/>
            <w:szCs w:val="20"/>
            <w:lang w:val="en-US" w:eastAsia="en-US"/>
          </w:rPr>
          <w:t xml:space="preserve"> as </w:t>
        </w:r>
      </w:ins>
      <w:ins w:id="51" w:author="mkoenig" w:date="2015-09-07T14:51:00Z">
        <w:r w:rsidR="00BC0D66">
          <w:rPr>
            <w:rFonts w:ascii="Arial" w:eastAsia="Times New Roman" w:hAnsi="Arial" w:cs="Arial"/>
            <w:i/>
            <w:color w:val="0070C0"/>
            <w:sz w:val="22"/>
            <w:szCs w:val="20"/>
            <w:lang w:val="en-US" w:eastAsia="en-US"/>
          </w:rPr>
          <w:t xml:space="preserve">possible </w:t>
        </w:r>
      </w:ins>
      <w:ins w:id="52" w:author="Dooley Steven" w:date="2015-08-06T07:51:00Z">
        <w:r w:rsidR="00407D38">
          <w:rPr>
            <w:rFonts w:ascii="Arial" w:eastAsia="Times New Roman" w:hAnsi="Arial" w:cs="Arial"/>
            <w:i/>
            <w:color w:val="0070C0"/>
            <w:sz w:val="22"/>
            <w:szCs w:val="20"/>
            <w:lang w:val="en-US" w:eastAsia="en-US"/>
          </w:rPr>
          <w:t>candidates for diagnosis</w:t>
        </w:r>
      </w:ins>
      <w:r w:rsidRPr="00680A47">
        <w:rPr>
          <w:rFonts w:ascii="Arial" w:eastAsia="Times New Roman" w:hAnsi="Arial" w:cs="Arial"/>
          <w:i/>
          <w:color w:val="0070C0"/>
          <w:sz w:val="22"/>
          <w:szCs w:val="20"/>
          <w:lang w:val="en-US" w:eastAsia="en-US"/>
        </w:rPr>
        <w:t xml:space="preserve">. </w:t>
      </w:r>
      <w:ins w:id="53" w:author="mkoenig" w:date="2015-09-07T14:51:00Z">
        <w:r w:rsidR="00BC0D66">
          <w:rPr>
            <w:rFonts w:ascii="Arial" w:eastAsia="Times New Roman" w:hAnsi="Arial" w:cs="Arial"/>
            <w:i/>
            <w:color w:val="0070C0"/>
            <w:sz w:val="22"/>
            <w:szCs w:val="20"/>
            <w:lang w:val="en-US" w:eastAsia="en-US"/>
          </w:rPr>
          <w:t>We made this motivation much clearer in the introduction and results.</w:t>
        </w:r>
      </w:ins>
      <w:del w:id="54" w:author="mkoenig" w:date="2015-09-07T14:51:00Z">
        <w:r w:rsidRPr="00680A47" w:rsidDel="00BC0D66">
          <w:rPr>
            <w:rFonts w:ascii="Arial" w:eastAsia="Times New Roman" w:hAnsi="Arial" w:cs="Arial"/>
            <w:i/>
            <w:color w:val="0070C0"/>
            <w:sz w:val="22"/>
            <w:szCs w:val="20"/>
            <w:lang w:val="en-US" w:eastAsia="en-US"/>
          </w:rPr>
          <w:delText xml:space="preserve"> </w:delText>
        </w:r>
      </w:del>
    </w:p>
    <w:p w14:paraId="59D4093D" w14:textId="3353B213" w:rsidR="00ED45CE" w:rsidRPr="00680A47" w:rsidDel="00BC0D66" w:rsidRDefault="00ED45CE" w:rsidP="00C11ECC">
      <w:pPr>
        <w:rPr>
          <w:del w:id="55" w:author="mkoenig" w:date="2015-09-07T14:52:00Z"/>
          <w:rFonts w:ascii="Arial" w:hAnsi="Arial" w:cs="Arial"/>
          <w:color w:val="0070C0"/>
          <w:sz w:val="22"/>
          <w:lang w:val="en-GB"/>
        </w:rPr>
        <w:pPrChange w:id="56" w:author="mkoenig" w:date="2015-09-07T14:43:00Z">
          <w:pPr>
            <w:jc w:val="left"/>
          </w:pPr>
        </w:pPrChange>
      </w:pPr>
      <w:del w:id="57" w:author="mkoenig" w:date="2015-09-07T14:52:00Z">
        <w:r w:rsidRPr="00680A47" w:rsidDel="00BC0D66">
          <w:rPr>
            <w:rFonts w:ascii="Arial" w:eastAsia="Times New Roman" w:hAnsi="Arial" w:cs="Arial"/>
            <w:i/>
            <w:color w:val="0070C0"/>
            <w:sz w:val="22"/>
            <w:szCs w:val="20"/>
            <w:u w:val="single"/>
            <w:lang w:val="en-US" w:eastAsia="en-US"/>
          </w:rPr>
          <w:delText>Changes in the manuscript:</w:delText>
        </w:r>
        <w:r w:rsidRPr="00680A47" w:rsidDel="00BC0D66">
          <w:rPr>
            <w:rFonts w:ascii="Arial" w:eastAsia="Times New Roman" w:hAnsi="Arial" w:cs="Arial"/>
            <w:i/>
            <w:color w:val="0070C0"/>
            <w:sz w:val="22"/>
            <w:szCs w:val="20"/>
            <w:lang w:val="en-US" w:eastAsia="en-US"/>
          </w:rPr>
          <w:delText xml:space="preserve"> to make our motivation more clear, we added </w:delText>
        </w:r>
        <w:r w:rsidR="002C1BB8" w:rsidDel="00BC0D66">
          <w:rPr>
            <w:rFonts w:ascii="Arial" w:eastAsia="Times New Roman" w:hAnsi="Arial" w:cs="Arial"/>
            <w:i/>
            <w:color w:val="0070C0"/>
            <w:sz w:val="22"/>
            <w:szCs w:val="20"/>
            <w:lang w:val="en-US" w:eastAsia="en-US"/>
          </w:rPr>
          <w:delText>corresponding text</w:delText>
        </w:r>
        <w:r w:rsidRPr="00680A47" w:rsidDel="00BC0D66">
          <w:rPr>
            <w:rFonts w:ascii="Arial" w:eastAsia="Times New Roman" w:hAnsi="Arial" w:cs="Arial"/>
            <w:i/>
            <w:color w:val="0070C0"/>
            <w:sz w:val="22"/>
            <w:szCs w:val="20"/>
            <w:lang w:val="en-US" w:eastAsia="en-US"/>
          </w:rPr>
          <w:delText xml:space="preserve"> in the</w:delText>
        </w:r>
      </w:del>
      <w:ins w:id="58" w:author="Dooley Steven" w:date="2015-08-06T07:31:00Z">
        <w:del w:id="59" w:author="mkoenig" w:date="2015-09-07T14:52:00Z">
          <w:r w:rsidR="002C1BB8" w:rsidDel="00BC0D66">
            <w:rPr>
              <w:rFonts w:ascii="Arial" w:eastAsia="Times New Roman" w:hAnsi="Arial" w:cs="Arial"/>
              <w:i/>
              <w:color w:val="0070C0"/>
              <w:sz w:val="22"/>
              <w:szCs w:val="20"/>
              <w:lang w:val="en-US" w:eastAsia="en-US"/>
            </w:rPr>
            <w:delText xml:space="preserve"> abstract,</w:delText>
          </w:r>
        </w:del>
      </w:ins>
      <w:del w:id="60" w:author="mkoenig" w:date="2015-09-07T14:52:00Z">
        <w:r w:rsidRPr="00680A47" w:rsidDel="00BC0D66">
          <w:rPr>
            <w:rFonts w:ascii="Arial" w:eastAsia="Times New Roman" w:hAnsi="Arial" w:cs="Arial"/>
            <w:i/>
            <w:color w:val="0070C0"/>
            <w:sz w:val="22"/>
            <w:szCs w:val="20"/>
            <w:lang w:val="en-US" w:eastAsia="en-US"/>
          </w:rPr>
          <w:delText xml:space="preserve"> introduction</w:delText>
        </w:r>
      </w:del>
      <w:ins w:id="61" w:author="Dooley Steven" w:date="2015-08-06T07:31:00Z">
        <w:del w:id="62" w:author="mkoenig" w:date="2015-09-07T14:52:00Z">
          <w:r w:rsidR="002C1BB8" w:rsidDel="00BC0D66">
            <w:rPr>
              <w:rFonts w:ascii="Arial" w:eastAsia="Times New Roman" w:hAnsi="Arial" w:cs="Arial"/>
              <w:i/>
              <w:color w:val="0070C0"/>
              <w:sz w:val="22"/>
              <w:szCs w:val="20"/>
              <w:lang w:val="en-US" w:eastAsia="en-US"/>
            </w:rPr>
            <w:delText xml:space="preserve"> </w:delText>
          </w:r>
        </w:del>
      </w:ins>
      <w:ins w:id="63" w:author="Kerstin Abshagen" w:date="2015-08-07T10:20:00Z">
        <w:del w:id="64" w:author="mkoenig" w:date="2015-09-07T14:52:00Z">
          <w:r w:rsidR="00A36F8B" w:rsidDel="00BC0D66">
            <w:rPr>
              <w:rFonts w:ascii="Arial" w:eastAsia="Times New Roman" w:hAnsi="Arial" w:cs="Arial"/>
              <w:i/>
              <w:color w:val="0070C0"/>
              <w:sz w:val="22"/>
              <w:szCs w:val="20"/>
              <w:lang w:val="en-US" w:eastAsia="en-US"/>
            </w:rPr>
            <w:delText xml:space="preserve">background </w:delText>
          </w:r>
        </w:del>
      </w:ins>
      <w:ins w:id="65" w:author="Dooley Steven" w:date="2015-08-06T07:31:00Z">
        <w:del w:id="66" w:author="mkoenig" w:date="2015-09-07T14:52:00Z">
          <w:r w:rsidR="002C1BB8" w:rsidDel="00BC0D66">
            <w:rPr>
              <w:rFonts w:ascii="Arial" w:eastAsia="Times New Roman" w:hAnsi="Arial" w:cs="Arial"/>
              <w:i/>
              <w:color w:val="0070C0"/>
              <w:sz w:val="22"/>
              <w:szCs w:val="20"/>
              <w:lang w:val="en-US" w:eastAsia="en-US"/>
            </w:rPr>
            <w:delText>and main body parts</w:delText>
          </w:r>
        </w:del>
      </w:ins>
      <w:ins w:id="67" w:author="Kerstin Abshagen" w:date="2015-08-07T10:19:00Z">
        <w:del w:id="68" w:author="mkoenig" w:date="2015-09-07T14:52:00Z">
          <w:r w:rsidR="00A36F8B" w:rsidDel="00BC0D66">
            <w:rPr>
              <w:rFonts w:ascii="Arial" w:eastAsia="Times New Roman" w:hAnsi="Arial" w:cs="Arial"/>
              <w:i/>
              <w:color w:val="0070C0"/>
              <w:sz w:val="22"/>
              <w:szCs w:val="20"/>
              <w:lang w:val="en-US" w:eastAsia="en-US"/>
            </w:rPr>
            <w:delText xml:space="preserve"> marked with red font and underlined (see page 3, line</w:delText>
          </w:r>
        </w:del>
      </w:ins>
      <w:ins w:id="69" w:author="Kerstin Abshagen" w:date="2015-08-07T10:20:00Z">
        <w:del w:id="70" w:author="mkoenig" w:date="2015-09-07T14:52:00Z">
          <w:r w:rsidR="00AD3B43" w:rsidDel="00BC0D66">
            <w:rPr>
              <w:rFonts w:ascii="Arial" w:eastAsia="Times New Roman" w:hAnsi="Arial" w:cs="Arial"/>
              <w:i/>
              <w:color w:val="0070C0"/>
              <w:sz w:val="22"/>
              <w:szCs w:val="20"/>
              <w:lang w:val="en-US" w:eastAsia="en-US"/>
            </w:rPr>
            <w:delText>s 5 and 17;</w:delText>
          </w:r>
          <w:r w:rsidR="00A36F8B" w:rsidDel="00BC0D66">
            <w:rPr>
              <w:rFonts w:ascii="Arial" w:eastAsia="Times New Roman" w:hAnsi="Arial" w:cs="Arial"/>
              <w:i/>
              <w:color w:val="0070C0"/>
              <w:sz w:val="22"/>
              <w:szCs w:val="20"/>
              <w:lang w:val="en-US" w:eastAsia="en-US"/>
            </w:rPr>
            <w:delText xml:space="preserve"> page 5</w:delText>
          </w:r>
          <w:r w:rsidR="00AD3B43" w:rsidDel="00BC0D66">
            <w:rPr>
              <w:rFonts w:ascii="Arial" w:eastAsia="Times New Roman" w:hAnsi="Arial" w:cs="Arial"/>
              <w:i/>
              <w:color w:val="0070C0"/>
              <w:sz w:val="22"/>
              <w:szCs w:val="20"/>
              <w:lang w:val="en-US" w:eastAsia="en-US"/>
            </w:rPr>
            <w:delText>,</w:delText>
          </w:r>
          <w:r w:rsidR="00A36F8B" w:rsidDel="00BC0D66">
            <w:rPr>
              <w:rFonts w:ascii="Arial" w:eastAsia="Times New Roman" w:hAnsi="Arial" w:cs="Arial"/>
              <w:i/>
              <w:color w:val="0070C0"/>
              <w:sz w:val="22"/>
              <w:szCs w:val="20"/>
              <w:lang w:val="en-US" w:eastAsia="en-US"/>
            </w:rPr>
            <w:delText xml:space="preserve"> line 21</w:delText>
          </w:r>
        </w:del>
      </w:ins>
      <w:ins w:id="71" w:author="Kerstin Abshagen" w:date="2015-08-07T10:21:00Z">
        <w:del w:id="72" w:author="mkoenig" w:date="2015-09-07T14:52:00Z">
          <w:r w:rsidR="00AD3B43" w:rsidDel="00BC0D66">
            <w:rPr>
              <w:rFonts w:ascii="Arial" w:eastAsia="Times New Roman" w:hAnsi="Arial" w:cs="Arial"/>
              <w:i/>
              <w:color w:val="0070C0"/>
              <w:sz w:val="22"/>
              <w:szCs w:val="20"/>
              <w:lang w:val="en-US" w:eastAsia="en-US"/>
            </w:rPr>
            <w:delText xml:space="preserve">; page </w:delText>
          </w:r>
        </w:del>
      </w:ins>
      <w:ins w:id="73" w:author="Kerstin Abshagen" w:date="2015-08-07T10:19:00Z">
        <w:del w:id="74" w:author="mkoenig" w:date="2015-09-07T14:52:00Z">
          <w:r w:rsidR="00A36F8B" w:rsidDel="00BC0D66">
            <w:rPr>
              <w:rFonts w:ascii="Arial" w:eastAsia="Times New Roman" w:hAnsi="Arial" w:cs="Arial"/>
              <w:i/>
              <w:color w:val="0070C0"/>
              <w:sz w:val="22"/>
              <w:szCs w:val="20"/>
              <w:lang w:val="en-US" w:eastAsia="en-US"/>
            </w:rPr>
            <w:delText xml:space="preserve"> </w:delText>
          </w:r>
        </w:del>
      </w:ins>
      <w:ins w:id="75" w:author="Kerstin Abshagen" w:date="2015-08-07T10:22:00Z">
        <w:del w:id="76" w:author="mkoenig" w:date="2015-09-07T14:52:00Z">
          <w:r w:rsidR="00AD3B43" w:rsidDel="00BC0D66">
            <w:rPr>
              <w:rFonts w:ascii="Arial" w:eastAsia="Times New Roman" w:hAnsi="Arial" w:cs="Arial"/>
              <w:i/>
              <w:color w:val="0070C0"/>
              <w:sz w:val="22"/>
              <w:szCs w:val="20"/>
              <w:lang w:val="en-US" w:eastAsia="en-US"/>
            </w:rPr>
            <w:delText>)</w:delText>
          </w:r>
        </w:del>
      </w:ins>
      <w:ins w:id="77" w:author="Dooley Steven" w:date="2015-08-06T07:31:00Z">
        <w:del w:id="78" w:author="mkoenig" w:date="2015-09-07T14:52:00Z">
          <w:r w:rsidR="002C1BB8" w:rsidDel="00BC0D66">
            <w:rPr>
              <w:rFonts w:ascii="Arial" w:eastAsia="Times New Roman" w:hAnsi="Arial" w:cs="Arial"/>
              <w:i/>
              <w:color w:val="0070C0"/>
              <w:sz w:val="22"/>
              <w:szCs w:val="20"/>
              <w:lang w:val="en-US" w:eastAsia="en-US"/>
            </w:rPr>
            <w:delText>.</w:delText>
          </w:r>
        </w:del>
      </w:ins>
    </w:p>
    <w:p w14:paraId="36734759" w14:textId="77777777" w:rsidR="00ED45CE" w:rsidRDefault="00ED45CE" w:rsidP="00C11ECC">
      <w:pPr>
        <w:rPr>
          <w:rFonts w:ascii="Arial" w:hAnsi="Arial" w:cs="Arial"/>
          <w:b/>
          <w:sz w:val="22"/>
          <w:lang w:val="en-GB"/>
        </w:rPr>
        <w:pPrChange w:id="79" w:author="mkoenig" w:date="2015-09-07T14:43:00Z">
          <w:pPr>
            <w:jc w:val="left"/>
          </w:pPr>
        </w:pPrChange>
      </w:pPr>
    </w:p>
    <w:p w14:paraId="7F84E12B" w14:textId="46DDE389" w:rsidR="00842339" w:rsidRPr="00ED45CE" w:rsidDel="00BC0D66" w:rsidRDefault="00842339" w:rsidP="00C11ECC">
      <w:pPr>
        <w:rPr>
          <w:rFonts w:ascii="Arial" w:hAnsi="Arial" w:cs="Arial"/>
          <w:b/>
          <w:sz w:val="22"/>
          <w:lang w:val="en-GB"/>
        </w:rPr>
        <w:pPrChange w:id="80" w:author="mkoenig" w:date="2015-09-07T14:43:00Z">
          <w:pPr>
            <w:jc w:val="left"/>
          </w:pPr>
        </w:pPrChange>
      </w:pPr>
      <w:moveFromRangeStart w:id="81" w:author="mkoenig" w:date="2015-09-07T14:55:00Z" w:name="move429401037"/>
      <w:moveFrom w:id="82" w:author="mkoenig" w:date="2015-09-07T14:55:00Z">
        <w:r w:rsidRPr="00ED45CE" w:rsidDel="00FB19DE">
          <w:rPr>
            <w:rFonts w:ascii="Arial" w:hAnsi="Arial" w:cs="Arial"/>
            <w:b/>
            <w:sz w:val="22"/>
            <w:lang w:val="en-GB"/>
          </w:rPr>
          <w:t>In particular Figs. 8 and 9 are overloaded with information and are hard to understand.</w:t>
        </w:r>
      </w:moveFrom>
    </w:p>
    <w:moveFromRangeEnd w:id="81"/>
    <w:p w14:paraId="27BF2589" w14:textId="77777777" w:rsidR="00842339" w:rsidDel="00FB19DE" w:rsidRDefault="00842339" w:rsidP="00C11ECC">
      <w:pPr>
        <w:rPr>
          <w:del w:id="83" w:author="mkoenig" w:date="2015-09-07T14:55:00Z"/>
          <w:rFonts w:ascii="Arial" w:hAnsi="Arial" w:cs="Arial"/>
          <w:sz w:val="22"/>
          <w:lang w:val="en-GB"/>
        </w:rPr>
        <w:pPrChange w:id="84" w:author="mkoenig" w:date="2015-09-07T14:43:00Z">
          <w:pPr>
            <w:jc w:val="left"/>
          </w:pPr>
        </w:pPrChange>
      </w:pPr>
    </w:p>
    <w:p w14:paraId="6B0FB66F" w14:textId="68CF1A2C" w:rsidR="00ED45CE" w:rsidRPr="00680A47" w:rsidDel="00BC0D66" w:rsidRDefault="00ED45CE" w:rsidP="00BC0D66">
      <w:pPr>
        <w:rPr>
          <w:del w:id="85" w:author="mkoenig" w:date="2015-09-07T14:52:00Z"/>
          <w:rFonts w:ascii="Arial" w:eastAsia="Times New Roman" w:hAnsi="Arial" w:cs="Arial"/>
          <w:i/>
          <w:color w:val="0070C0"/>
          <w:sz w:val="22"/>
          <w:szCs w:val="20"/>
          <w:u w:val="single"/>
          <w:lang w:val="en-US" w:eastAsia="en-US"/>
        </w:rPr>
        <w:pPrChange w:id="86" w:author="mkoenig" w:date="2015-09-07T14:52:00Z">
          <w:pPr>
            <w:jc w:val="left"/>
          </w:pPr>
        </w:pPrChange>
      </w:pPr>
      <w:bookmarkStart w:id="87" w:name="OLE_LINK1"/>
      <w:del w:id="88" w:author="mkoenig" w:date="2015-09-07T14:55:00Z">
        <w:r w:rsidRPr="00680A47" w:rsidDel="00FB19DE">
          <w:rPr>
            <w:rFonts w:ascii="Arial" w:eastAsia="Times New Roman" w:hAnsi="Arial" w:cs="Arial"/>
            <w:i/>
            <w:color w:val="0070C0"/>
            <w:sz w:val="22"/>
            <w:szCs w:val="20"/>
            <w:u w:val="single"/>
            <w:lang w:val="en-US" w:eastAsia="en-US"/>
          </w:rPr>
          <w:delText>Answer:</w:delText>
        </w:r>
      </w:del>
      <w:del w:id="89" w:author="mkoenig" w:date="2015-09-07T14:52:00Z">
        <w:r w:rsidR="00D92598" w:rsidRPr="00680A47" w:rsidDel="00BC0D66">
          <w:rPr>
            <w:rFonts w:ascii="Arial" w:eastAsia="Times New Roman" w:hAnsi="Arial" w:cs="Arial"/>
            <w:i/>
            <w:color w:val="0070C0"/>
            <w:sz w:val="22"/>
            <w:szCs w:val="20"/>
            <w:u w:val="single"/>
            <w:lang w:val="en-US" w:eastAsia="en-US"/>
          </w:rPr>
          <w:delText xml:space="preserve"> </w:delText>
        </w:r>
        <w:r w:rsidR="00850931" w:rsidRPr="00680A47" w:rsidDel="00BC0D66">
          <w:rPr>
            <w:rFonts w:ascii="Arial" w:eastAsia="Times New Roman" w:hAnsi="Arial" w:cs="Arial"/>
            <w:i/>
            <w:color w:val="0070C0"/>
            <w:sz w:val="22"/>
            <w:szCs w:val="20"/>
            <w:lang w:val="en-US" w:eastAsia="en-US"/>
          </w:rPr>
          <w:delText xml:space="preserve">Figures 8 and 9 </w:delText>
        </w:r>
      </w:del>
      <w:ins w:id="90" w:author="Kerstin Abshagen" w:date="2015-08-07T10:32:00Z">
        <w:del w:id="91" w:author="mkoenig" w:date="2015-09-07T14:52:00Z">
          <w:r w:rsidR="0077752A" w:rsidDel="00BC0D66">
            <w:rPr>
              <w:rFonts w:ascii="Arial" w:eastAsia="Times New Roman" w:hAnsi="Arial" w:cs="Arial"/>
              <w:i/>
              <w:color w:val="0070C0"/>
              <w:sz w:val="22"/>
              <w:szCs w:val="20"/>
              <w:lang w:val="en-US" w:eastAsia="en-US"/>
            </w:rPr>
            <w:delText xml:space="preserve">were </w:delText>
          </w:r>
        </w:del>
      </w:ins>
      <w:ins w:id="92" w:author="Kerstin Abshagen" w:date="2015-08-07T10:33:00Z">
        <w:del w:id="93" w:author="mkoenig" w:date="2015-09-07T14:52:00Z">
          <w:r w:rsidR="0077752A" w:rsidDel="00BC0D66">
            <w:rPr>
              <w:rFonts w:ascii="Arial" w:eastAsia="Times New Roman" w:hAnsi="Arial" w:cs="Arial"/>
              <w:i/>
              <w:color w:val="0070C0"/>
              <w:sz w:val="22"/>
              <w:szCs w:val="20"/>
              <w:lang w:val="en-US" w:eastAsia="en-US"/>
            </w:rPr>
            <w:delText>redrawn</w:delText>
          </w:r>
        </w:del>
      </w:ins>
      <w:ins w:id="94" w:author="Kerstin Abshagen" w:date="2015-08-07T10:34:00Z">
        <w:del w:id="95" w:author="mkoenig" w:date="2015-09-07T14:52:00Z">
          <w:r w:rsidR="0077752A" w:rsidDel="00BC0D66">
            <w:rPr>
              <w:rFonts w:ascii="Arial" w:eastAsia="Times New Roman" w:hAnsi="Arial" w:cs="Arial"/>
              <w:i/>
              <w:color w:val="0070C0"/>
              <w:sz w:val="22"/>
              <w:szCs w:val="20"/>
              <w:lang w:val="en-US" w:eastAsia="en-US"/>
            </w:rPr>
            <w:delText>……</w:delText>
          </w:r>
        </w:del>
      </w:ins>
      <w:del w:id="96" w:author="mkoenig" w:date="2015-09-07T14:52:00Z">
        <w:r w:rsidR="00850931" w:rsidRPr="00680A47" w:rsidDel="00BC0D66">
          <w:rPr>
            <w:rFonts w:ascii="Arial" w:eastAsia="Times New Roman" w:hAnsi="Arial" w:cs="Arial"/>
            <w:i/>
            <w:color w:val="0070C0"/>
            <w:sz w:val="22"/>
            <w:szCs w:val="20"/>
            <w:lang w:val="en-US" w:eastAsia="en-US"/>
          </w:rPr>
          <w:delText>depict entire correlative analysis of the measured parameters in a comprehensible manner. O</w:delText>
        </w:r>
        <w:r w:rsidR="00D92598" w:rsidRPr="00680A47" w:rsidDel="00BC0D66">
          <w:rPr>
            <w:rFonts w:ascii="Arial" w:eastAsia="Times New Roman" w:hAnsi="Arial" w:cs="Arial"/>
            <w:i/>
            <w:color w:val="0070C0"/>
            <w:sz w:val="22"/>
            <w:szCs w:val="20"/>
            <w:lang w:val="en-US" w:eastAsia="en-US"/>
          </w:rPr>
          <w:delText xml:space="preserve">n our perception, </w:delText>
        </w:r>
        <w:r w:rsidR="00850931" w:rsidRPr="00680A47" w:rsidDel="00BC0D66">
          <w:rPr>
            <w:rFonts w:ascii="Arial" w:eastAsia="Times New Roman" w:hAnsi="Arial" w:cs="Arial"/>
            <w:i/>
            <w:color w:val="0070C0"/>
            <w:sz w:val="22"/>
            <w:szCs w:val="20"/>
            <w:lang w:val="en-US" w:eastAsia="en-US"/>
          </w:rPr>
          <w:delText xml:space="preserve">this design </w:delText>
        </w:r>
        <w:r w:rsidR="00D92598" w:rsidRPr="00680A47" w:rsidDel="00BC0D66">
          <w:rPr>
            <w:rFonts w:ascii="Arial" w:eastAsia="Times New Roman" w:hAnsi="Arial" w:cs="Arial"/>
            <w:i/>
            <w:color w:val="0070C0"/>
            <w:sz w:val="22"/>
            <w:szCs w:val="20"/>
            <w:lang w:val="en-US" w:eastAsia="en-US"/>
          </w:rPr>
          <w:delText>represent</w:delText>
        </w:r>
        <w:r w:rsidR="00850931" w:rsidRPr="00680A47" w:rsidDel="00BC0D66">
          <w:rPr>
            <w:rFonts w:ascii="Arial" w:eastAsia="Times New Roman" w:hAnsi="Arial" w:cs="Arial"/>
            <w:i/>
            <w:color w:val="0070C0"/>
            <w:sz w:val="22"/>
            <w:szCs w:val="20"/>
            <w:lang w:val="en-US" w:eastAsia="en-US"/>
          </w:rPr>
          <w:delText>s</w:delText>
        </w:r>
        <w:r w:rsidR="00D92598" w:rsidRPr="00680A47" w:rsidDel="00BC0D66">
          <w:rPr>
            <w:rFonts w:ascii="Arial" w:eastAsia="Times New Roman" w:hAnsi="Arial" w:cs="Arial"/>
            <w:i/>
            <w:color w:val="0070C0"/>
            <w:sz w:val="22"/>
            <w:szCs w:val="20"/>
            <w:lang w:val="en-US" w:eastAsia="en-US"/>
          </w:rPr>
          <w:delText xml:space="preserve"> at best the correlative matrix</w:delText>
        </w:r>
        <w:r w:rsidR="00850931" w:rsidRPr="00680A47" w:rsidDel="00BC0D66">
          <w:rPr>
            <w:rFonts w:ascii="Arial" w:eastAsia="Times New Roman" w:hAnsi="Arial" w:cs="Arial"/>
            <w:i/>
            <w:color w:val="0070C0"/>
            <w:sz w:val="22"/>
            <w:szCs w:val="20"/>
            <w:lang w:val="en-US" w:eastAsia="en-US"/>
          </w:rPr>
          <w:delText xml:space="preserve"> between the parameters, which is often used in similar manuscripts on systems biology studies. The figures </w:delText>
        </w:r>
        <w:r w:rsidR="00D92598" w:rsidRPr="00680A47" w:rsidDel="00BC0D66">
          <w:rPr>
            <w:rFonts w:ascii="Arial" w:eastAsia="Times New Roman" w:hAnsi="Arial" w:cs="Arial"/>
            <w:i/>
            <w:color w:val="0070C0"/>
            <w:sz w:val="22"/>
            <w:szCs w:val="20"/>
            <w:lang w:val="en-US" w:eastAsia="en-US"/>
          </w:rPr>
          <w:delText>additionally underline the complexity of disease progression</w:delText>
        </w:r>
        <w:r w:rsidR="00850931" w:rsidRPr="00680A47" w:rsidDel="00BC0D66">
          <w:rPr>
            <w:rFonts w:ascii="Arial" w:eastAsia="Times New Roman" w:hAnsi="Arial" w:cs="Arial"/>
            <w:i/>
            <w:color w:val="0070C0"/>
            <w:sz w:val="22"/>
            <w:szCs w:val="20"/>
            <w:lang w:val="en-US" w:eastAsia="en-US"/>
          </w:rPr>
          <w:delText xml:space="preserve"> at different levels giving nevertheless particular detailed overview for the defined </w:delText>
        </w:r>
        <w:commentRangeStart w:id="97"/>
        <w:r w:rsidR="00850931" w:rsidRPr="00680A47" w:rsidDel="00BC0D66">
          <w:rPr>
            <w:rFonts w:ascii="Arial" w:eastAsia="Times New Roman" w:hAnsi="Arial" w:cs="Arial"/>
            <w:i/>
            <w:color w:val="0070C0"/>
            <w:sz w:val="22"/>
            <w:szCs w:val="20"/>
            <w:lang w:val="en-US" w:eastAsia="en-US"/>
          </w:rPr>
          <w:delText>parameters</w:delText>
        </w:r>
        <w:commentRangeEnd w:id="97"/>
        <w:r w:rsidR="00407D38" w:rsidDel="00BC0D66">
          <w:rPr>
            <w:rStyle w:val="CommentReference"/>
            <w:rFonts w:asciiTheme="minorHAnsi" w:eastAsiaTheme="minorEastAsia" w:hAnsiTheme="minorHAnsi" w:cstheme="minorBidi"/>
            <w:lang w:eastAsia="de-DE"/>
          </w:rPr>
          <w:commentReference w:id="97"/>
        </w:r>
        <w:r w:rsidR="00850931" w:rsidRPr="00680A47" w:rsidDel="00BC0D66">
          <w:rPr>
            <w:rFonts w:ascii="Arial" w:eastAsia="Times New Roman" w:hAnsi="Arial" w:cs="Arial"/>
            <w:i/>
            <w:color w:val="0070C0"/>
            <w:sz w:val="22"/>
            <w:szCs w:val="20"/>
            <w:lang w:val="en-US" w:eastAsia="en-US"/>
          </w:rPr>
          <w:delText>.</w:delText>
        </w:r>
        <w:r w:rsidR="00850931" w:rsidRPr="00680A47" w:rsidDel="00BC0D66">
          <w:rPr>
            <w:rFonts w:ascii="Arial" w:eastAsia="Times New Roman" w:hAnsi="Arial" w:cs="Arial"/>
            <w:i/>
            <w:color w:val="0070C0"/>
            <w:sz w:val="22"/>
            <w:szCs w:val="20"/>
            <w:u w:val="single"/>
            <w:lang w:val="en-US" w:eastAsia="en-US"/>
          </w:rPr>
          <w:delText xml:space="preserve"> </w:delText>
        </w:r>
      </w:del>
    </w:p>
    <w:p w14:paraId="54D6ACF8" w14:textId="6F9941DE" w:rsidR="00850931" w:rsidRPr="00680A47" w:rsidDel="00BC0D66" w:rsidRDefault="00850931" w:rsidP="00BC0D66">
      <w:pPr>
        <w:rPr>
          <w:del w:id="98" w:author="mkoenig" w:date="2015-09-07T14:52:00Z"/>
          <w:rFonts w:ascii="Arial" w:eastAsia="Times New Roman" w:hAnsi="Arial" w:cs="Arial"/>
          <w:i/>
          <w:color w:val="0070C0"/>
          <w:sz w:val="22"/>
          <w:szCs w:val="20"/>
          <w:u w:val="single"/>
          <w:lang w:val="en-US" w:eastAsia="en-US"/>
        </w:rPr>
        <w:pPrChange w:id="99" w:author="mkoenig" w:date="2015-09-07T14:52:00Z">
          <w:pPr>
            <w:jc w:val="left"/>
          </w:pPr>
        </w:pPrChange>
      </w:pPr>
    </w:p>
    <w:p w14:paraId="4AB68E9E" w14:textId="3CA0CBE0" w:rsidR="00C77C32" w:rsidRPr="00255F57" w:rsidDel="00FB19DE" w:rsidRDefault="00ED45CE" w:rsidP="00BC0D66">
      <w:pPr>
        <w:rPr>
          <w:del w:id="100" w:author="mkoenig" w:date="2015-09-07T14:55:00Z"/>
          <w:rFonts w:ascii="Arial" w:hAnsi="Arial" w:cs="Arial"/>
          <w:lang w:val="en-US"/>
        </w:rPr>
        <w:pPrChange w:id="101" w:author="mkoenig" w:date="2015-09-07T14:52:00Z">
          <w:pPr>
            <w:pStyle w:val="HTMLPreformatted"/>
            <w:spacing w:before="240"/>
            <w:jc w:val="both"/>
          </w:pPr>
        </w:pPrChange>
      </w:pPr>
      <w:del w:id="102" w:author="mkoenig" w:date="2015-09-07T14:52:00Z">
        <w:r w:rsidRPr="00680A47" w:rsidDel="00BC0D66">
          <w:rPr>
            <w:rFonts w:ascii="Arial" w:hAnsi="Arial" w:cs="Arial"/>
            <w:i/>
            <w:color w:val="0070C0"/>
            <w:sz w:val="22"/>
            <w:u w:val="single"/>
            <w:lang w:val="en-US" w:eastAsia="en-US"/>
          </w:rPr>
          <w:delText>Changes in the manuscript:</w:delText>
        </w:r>
        <w:r w:rsidRPr="00680A47" w:rsidDel="00BC0D66">
          <w:rPr>
            <w:rFonts w:ascii="Arial" w:hAnsi="Arial" w:cs="Arial"/>
            <w:i/>
            <w:color w:val="0070C0"/>
            <w:sz w:val="22"/>
            <w:lang w:val="en-US" w:eastAsia="en-US"/>
          </w:rPr>
          <w:delText xml:space="preserve"> </w:delText>
        </w:r>
        <w:bookmarkEnd w:id="87"/>
        <w:r w:rsidR="00850931" w:rsidRPr="00680A47" w:rsidDel="00BC0D66">
          <w:rPr>
            <w:rFonts w:ascii="Arial" w:hAnsi="Arial" w:cs="Arial"/>
            <w:i/>
            <w:color w:val="0070C0"/>
            <w:sz w:val="22"/>
            <w:lang w:val="en-US" w:eastAsia="en-US"/>
          </w:rPr>
          <w:delText>we adjusted the figure legends of Figures 8 and 9 to make them easier to understand. Additionally, we included a</w:delText>
        </w:r>
      </w:del>
      <w:ins w:id="103" w:author="Dooley Steven" w:date="2015-08-06T07:55:00Z">
        <w:del w:id="104" w:author="mkoenig" w:date="2015-09-07T14:52:00Z">
          <w:r w:rsidR="00407D38" w:rsidDel="00BC0D66">
            <w:rPr>
              <w:rFonts w:ascii="Arial" w:hAnsi="Arial" w:cs="Arial"/>
              <w:i/>
              <w:color w:val="0070C0"/>
              <w:sz w:val="22"/>
              <w:lang w:val="en-US" w:eastAsia="en-US"/>
            </w:rPr>
            <w:delText xml:space="preserve"> </w:delText>
          </w:r>
        </w:del>
      </w:ins>
      <w:del w:id="105" w:author="mkoenig" w:date="2015-09-07T14:52:00Z">
        <w:r w:rsidR="00850931" w:rsidRPr="00680A47" w:rsidDel="00BC0D66">
          <w:rPr>
            <w:rFonts w:ascii="Arial" w:hAnsi="Arial" w:cs="Arial"/>
            <w:i/>
            <w:color w:val="0070C0"/>
            <w:sz w:val="22"/>
            <w:lang w:val="en-US" w:eastAsia="en-US"/>
          </w:rPr>
          <w:delText>n</w:delText>
        </w:r>
      </w:del>
      <w:ins w:id="106" w:author="Dooley Steven" w:date="2015-08-06T07:55:00Z">
        <w:del w:id="107" w:author="mkoenig" w:date="2015-09-07T14:52:00Z">
          <w:r w:rsidR="00407D38" w:rsidDel="00BC0D66">
            <w:rPr>
              <w:rFonts w:ascii="Arial" w:hAnsi="Arial" w:cs="Arial"/>
              <w:i/>
              <w:color w:val="0070C0"/>
              <w:sz w:val="22"/>
              <w:lang w:val="en-US" w:eastAsia="en-US"/>
            </w:rPr>
            <w:delText xml:space="preserve">ew </w:delText>
          </w:r>
        </w:del>
      </w:ins>
      <w:del w:id="108" w:author="mkoenig" w:date="2015-09-07T14:52:00Z">
        <w:r w:rsidR="00850931" w:rsidRPr="00680A47" w:rsidDel="00BC0D66">
          <w:rPr>
            <w:rFonts w:ascii="Arial" w:hAnsi="Arial" w:cs="Arial"/>
            <w:i/>
            <w:color w:val="0070C0"/>
            <w:sz w:val="22"/>
            <w:lang w:val="en-US" w:eastAsia="en-US"/>
          </w:rPr>
          <w:delText xml:space="preserve">paragraph in the results and discussion </w:delText>
        </w:r>
        <w:commentRangeStart w:id="109"/>
        <w:r w:rsidR="00850931" w:rsidRPr="00680A47" w:rsidDel="00BC0D66">
          <w:rPr>
            <w:rFonts w:ascii="Arial" w:hAnsi="Arial" w:cs="Arial"/>
            <w:i/>
            <w:color w:val="0070C0"/>
            <w:sz w:val="22"/>
            <w:lang w:val="en-US" w:eastAsia="en-US"/>
          </w:rPr>
          <w:delText>section</w:delText>
        </w:r>
        <w:commentRangeEnd w:id="109"/>
        <w:r w:rsidR="00407D38" w:rsidDel="00BC0D66">
          <w:rPr>
            <w:rStyle w:val="CommentReference"/>
            <w:rFonts w:asciiTheme="minorHAnsi" w:eastAsiaTheme="minorEastAsia" w:hAnsiTheme="minorHAnsi" w:cstheme="minorBidi"/>
          </w:rPr>
          <w:commentReference w:id="109"/>
        </w:r>
        <w:r w:rsidR="00850931" w:rsidRPr="00680A47" w:rsidDel="00BC0D66">
          <w:rPr>
            <w:rFonts w:ascii="Arial" w:hAnsi="Arial" w:cs="Arial"/>
            <w:i/>
            <w:color w:val="0070C0"/>
            <w:sz w:val="22"/>
            <w:lang w:val="en-US" w:eastAsia="en-US"/>
          </w:rPr>
          <w:delText xml:space="preserve">. Furthermore, </w:delText>
        </w:r>
        <w:r w:rsidR="00511710" w:rsidRPr="00680A47" w:rsidDel="00BC0D66">
          <w:rPr>
            <w:rFonts w:ascii="Arial" w:hAnsi="Arial" w:cs="Arial"/>
            <w:i/>
            <w:color w:val="0070C0"/>
            <w:sz w:val="22"/>
            <w:lang w:val="en-US" w:eastAsia="en-US"/>
          </w:rPr>
          <w:delText xml:space="preserve">we </w:delText>
        </w:r>
      </w:del>
      <w:ins w:id="110" w:author="Dooley Steven" w:date="2015-08-06T07:56:00Z">
        <w:del w:id="111" w:author="mkoenig" w:date="2015-09-07T14:52:00Z">
          <w:r w:rsidR="00407D38" w:rsidDel="00BC0D66">
            <w:rPr>
              <w:rFonts w:ascii="Arial" w:hAnsi="Arial" w:cs="Arial"/>
              <w:i/>
              <w:color w:val="0070C0"/>
              <w:sz w:val="22"/>
              <w:lang w:val="en-US" w:eastAsia="en-US"/>
            </w:rPr>
            <w:delText>decided to</w:delText>
          </w:r>
          <w:r w:rsidR="00407D38" w:rsidRPr="00680A47" w:rsidDel="00BC0D66">
            <w:rPr>
              <w:rFonts w:ascii="Arial" w:hAnsi="Arial" w:cs="Arial"/>
              <w:i/>
              <w:color w:val="0070C0"/>
              <w:sz w:val="22"/>
              <w:lang w:val="en-US" w:eastAsia="en-US"/>
            </w:rPr>
            <w:delText xml:space="preserve"> </w:delText>
          </w:r>
          <w:r w:rsidR="00407D38" w:rsidDel="00BC0D66">
            <w:rPr>
              <w:rFonts w:ascii="Arial" w:hAnsi="Arial" w:cs="Arial"/>
              <w:i/>
              <w:color w:val="0070C0"/>
              <w:sz w:val="22"/>
              <w:lang w:val="en-US" w:eastAsia="en-US"/>
            </w:rPr>
            <w:delText>transfer</w:delText>
          </w:r>
        </w:del>
      </w:ins>
      <w:del w:id="112" w:author="mkoenig" w:date="2015-09-07T14:52:00Z">
        <w:r w:rsidR="00511710" w:rsidRPr="00680A47" w:rsidDel="00BC0D66">
          <w:rPr>
            <w:rFonts w:ascii="Arial" w:hAnsi="Arial" w:cs="Arial"/>
            <w:i/>
            <w:color w:val="0070C0"/>
            <w:sz w:val="22"/>
            <w:lang w:val="en-US" w:eastAsia="en-US"/>
          </w:rPr>
          <w:delText xml:space="preserve"> these figures from the main manuscript to the Supplementary material</w:delText>
        </w:r>
      </w:del>
      <w:del w:id="113" w:author="Kerstin Abshagen" w:date="2015-08-07T10:34:00Z">
        <w:r w:rsidR="00511710" w:rsidRPr="00680A47" w:rsidDel="0077752A">
          <w:rPr>
            <w:rFonts w:ascii="Arial" w:hAnsi="Arial" w:cs="Arial"/>
            <w:i/>
            <w:color w:val="0070C0"/>
            <w:sz w:val="22"/>
            <w:lang w:val="en-US" w:eastAsia="en-US"/>
          </w:rPr>
          <w:delText>.</w:delText>
        </w:r>
      </w:del>
      <w:del w:id="114" w:author="mkoenig" w:date="2015-09-07T14:52:00Z">
        <w:r w:rsidR="00511710" w:rsidRPr="00680A47" w:rsidDel="00BC0D66">
          <w:rPr>
            <w:rFonts w:ascii="Arial" w:hAnsi="Arial" w:cs="Arial"/>
            <w:i/>
            <w:color w:val="0070C0"/>
            <w:sz w:val="22"/>
            <w:lang w:val="en-US" w:eastAsia="en-US"/>
          </w:rPr>
          <w:delText xml:space="preserve"> </w:delText>
        </w:r>
      </w:del>
    </w:p>
    <w:p w14:paraId="588A2C26" w14:textId="77777777" w:rsidR="00842339" w:rsidRPr="00C77C32" w:rsidDel="00FB19DE" w:rsidRDefault="00842339" w:rsidP="00C11ECC">
      <w:pPr>
        <w:rPr>
          <w:del w:id="115" w:author="mkoenig" w:date="2015-09-07T14:55:00Z"/>
          <w:rFonts w:ascii="Arial" w:hAnsi="Arial" w:cs="Arial"/>
          <w:color w:val="0070C0"/>
          <w:sz w:val="22"/>
          <w:lang w:val="en-US"/>
        </w:rPr>
        <w:pPrChange w:id="116" w:author="mkoenig" w:date="2015-09-07T14:43:00Z">
          <w:pPr>
            <w:jc w:val="left"/>
          </w:pPr>
        </w:pPrChange>
      </w:pPr>
    </w:p>
    <w:p w14:paraId="47CC8519" w14:textId="77777777" w:rsidR="00842339" w:rsidRDefault="00842339" w:rsidP="00C11ECC">
      <w:pPr>
        <w:rPr>
          <w:rFonts w:ascii="Arial" w:hAnsi="Arial" w:cs="Arial"/>
          <w:sz w:val="22"/>
          <w:lang w:val="en-GB"/>
        </w:rPr>
        <w:pPrChange w:id="117" w:author="mkoenig" w:date="2015-09-07T14:43:00Z">
          <w:pPr>
            <w:jc w:val="left"/>
          </w:pPr>
        </w:pPrChange>
      </w:pPr>
    </w:p>
    <w:p w14:paraId="0C1ADB04" w14:textId="77777777" w:rsidR="00842339" w:rsidRDefault="00842339" w:rsidP="00C11ECC">
      <w:pPr>
        <w:rPr>
          <w:ins w:id="118" w:author="mkoenig" w:date="2015-09-07T14:55:00Z"/>
          <w:rFonts w:ascii="Arial" w:hAnsi="Arial" w:cs="Arial"/>
          <w:b/>
          <w:sz w:val="22"/>
          <w:lang w:val="en-US"/>
        </w:rPr>
        <w:pPrChange w:id="119" w:author="mkoenig" w:date="2015-09-07T14:43:00Z">
          <w:pPr>
            <w:jc w:val="left"/>
          </w:pPr>
        </w:pPrChange>
      </w:pPr>
      <w:r w:rsidRPr="00680A47">
        <w:rPr>
          <w:rFonts w:ascii="Arial" w:hAnsi="Arial" w:cs="Arial"/>
          <w:b/>
          <w:sz w:val="22"/>
          <w:lang w:val="en-GB"/>
        </w:rPr>
        <w:t>The manuscript would win substantially, if the authors focused on selected genes</w:t>
      </w:r>
      <w:r w:rsidR="00680A47" w:rsidRPr="00680A47">
        <w:rPr>
          <w:rFonts w:ascii="Arial" w:hAnsi="Arial" w:cs="Arial"/>
          <w:b/>
          <w:sz w:val="22"/>
          <w:lang w:val="en-GB"/>
        </w:rPr>
        <w:t xml:space="preserve"> </w:t>
      </w:r>
      <w:r w:rsidRPr="00680A47">
        <w:rPr>
          <w:rFonts w:ascii="Arial" w:hAnsi="Arial" w:cs="Arial"/>
          <w:b/>
          <w:sz w:val="22"/>
          <w:lang w:val="en-GB"/>
        </w:rPr>
        <w:t>and results, better explained their analysis approaches in the main text and redrew their figures in a more intelligible format with readable fonts and structured</w:t>
      </w:r>
      <w:r w:rsidR="00680A47" w:rsidRPr="00680A47">
        <w:rPr>
          <w:rFonts w:ascii="Arial" w:hAnsi="Arial" w:cs="Arial"/>
          <w:b/>
          <w:sz w:val="22"/>
          <w:lang w:val="en-GB"/>
        </w:rPr>
        <w:t xml:space="preserve"> </w:t>
      </w:r>
      <w:r w:rsidRPr="00680A47">
        <w:rPr>
          <w:rFonts w:ascii="Arial" w:hAnsi="Arial" w:cs="Arial"/>
          <w:b/>
          <w:sz w:val="22"/>
          <w:lang w:val="en-US"/>
        </w:rPr>
        <w:t xml:space="preserve">information. </w:t>
      </w:r>
    </w:p>
    <w:p w14:paraId="496ECC3F" w14:textId="3A9E5FAF" w:rsidR="00FB19DE" w:rsidRPr="00680A47" w:rsidDel="001C38B3" w:rsidRDefault="00FB19DE" w:rsidP="00C11ECC">
      <w:pPr>
        <w:rPr>
          <w:del w:id="120" w:author="mkoenig" w:date="2015-09-07T16:03:00Z"/>
          <w:rFonts w:ascii="Arial" w:hAnsi="Arial" w:cs="Arial"/>
          <w:b/>
          <w:sz w:val="22"/>
          <w:lang w:val="en-GB"/>
        </w:rPr>
        <w:pPrChange w:id="121" w:author="mkoenig" w:date="2015-09-07T14:43:00Z">
          <w:pPr>
            <w:jc w:val="left"/>
          </w:pPr>
        </w:pPrChange>
      </w:pPr>
      <w:moveToRangeStart w:id="122" w:author="mkoenig" w:date="2015-09-07T14:55:00Z" w:name="move429401037"/>
      <w:moveTo w:id="123" w:author="mkoenig" w:date="2015-09-07T14:55:00Z">
        <w:r w:rsidRPr="00ED45CE">
          <w:rPr>
            <w:rFonts w:ascii="Arial" w:hAnsi="Arial" w:cs="Arial"/>
            <w:b/>
            <w:sz w:val="22"/>
            <w:lang w:val="en-GB"/>
          </w:rPr>
          <w:t>In particular Figs. 8 and 9 are overloaded with information and are hard to understand.</w:t>
        </w:r>
      </w:moveTo>
      <w:moveToRangeEnd w:id="122"/>
    </w:p>
    <w:p w14:paraId="7D50CE23" w14:textId="77777777" w:rsidR="00680A47" w:rsidRDefault="00680A47" w:rsidP="00C11ECC">
      <w:pPr>
        <w:rPr>
          <w:rFonts w:ascii="Arial" w:eastAsia="Times New Roman" w:hAnsi="Arial" w:cs="Arial"/>
          <w:i/>
          <w:color w:val="0070C0"/>
          <w:sz w:val="22"/>
          <w:szCs w:val="20"/>
          <w:u w:val="single"/>
          <w:lang w:val="en-US" w:eastAsia="en-US"/>
        </w:rPr>
        <w:pPrChange w:id="124" w:author="mkoenig" w:date="2015-09-07T14:43:00Z">
          <w:pPr>
            <w:jc w:val="left"/>
          </w:pPr>
        </w:pPrChange>
      </w:pPr>
    </w:p>
    <w:p w14:paraId="68DDAA30" w14:textId="5A08ADC3" w:rsidR="00FB19DE" w:rsidRDefault="00680A47" w:rsidP="00C11ECC">
      <w:pPr>
        <w:rPr>
          <w:ins w:id="125" w:author="mkoenig" w:date="2015-09-07T14:58:00Z"/>
          <w:rFonts w:ascii="Arial" w:eastAsia="Times New Roman" w:hAnsi="Arial" w:cs="Arial"/>
          <w:i/>
          <w:color w:val="0070C0"/>
          <w:sz w:val="22"/>
          <w:szCs w:val="20"/>
          <w:lang w:val="en-US" w:eastAsia="en-US"/>
        </w:rPr>
        <w:pPrChange w:id="126" w:author="mkoenig" w:date="2015-09-07T14:43:00Z">
          <w:pPr>
            <w:jc w:val="left"/>
          </w:pPr>
        </w:pPrChange>
      </w:pPr>
      <w:r w:rsidRPr="00680A47">
        <w:rPr>
          <w:rFonts w:ascii="Arial" w:eastAsia="Times New Roman" w:hAnsi="Arial" w:cs="Arial"/>
          <w:i/>
          <w:color w:val="0070C0"/>
          <w:sz w:val="22"/>
          <w:szCs w:val="20"/>
          <w:u w:val="single"/>
          <w:lang w:val="en-US" w:eastAsia="en-US"/>
        </w:rPr>
        <w:t>Answer:</w:t>
      </w:r>
      <w:r w:rsidRPr="00FB19DE">
        <w:rPr>
          <w:rFonts w:ascii="Arial" w:eastAsia="Times New Roman" w:hAnsi="Arial" w:cs="Arial"/>
          <w:i/>
          <w:color w:val="0070C0"/>
          <w:sz w:val="22"/>
          <w:szCs w:val="20"/>
          <w:lang w:val="en-US" w:eastAsia="en-US"/>
          <w:rPrChange w:id="127" w:author="mkoenig" w:date="2015-09-07T14:55:00Z">
            <w:rPr>
              <w:rFonts w:ascii="Arial" w:eastAsia="Times New Roman" w:hAnsi="Arial" w:cs="Arial"/>
              <w:i/>
              <w:color w:val="0070C0"/>
              <w:sz w:val="22"/>
              <w:szCs w:val="20"/>
              <w:u w:val="single"/>
              <w:lang w:val="en-US" w:eastAsia="en-US"/>
            </w:rPr>
          </w:rPrChange>
        </w:rPr>
        <w:t xml:space="preserve"> </w:t>
      </w:r>
      <w:ins w:id="128" w:author="mkoenig" w:date="2015-09-07T14:56:00Z">
        <w:r w:rsidR="00FB19DE">
          <w:rPr>
            <w:rFonts w:ascii="Arial" w:eastAsia="Times New Roman" w:hAnsi="Arial" w:cs="Arial"/>
            <w:i/>
            <w:color w:val="0070C0"/>
            <w:sz w:val="22"/>
            <w:szCs w:val="20"/>
            <w:lang w:val="en-US" w:eastAsia="en-US"/>
          </w:rPr>
          <w:t xml:space="preserve">Large parts of the statistical analysis were redone. A central aim was dimension reduction </w:t>
        </w:r>
      </w:ins>
      <w:ins w:id="129" w:author="mkoenig" w:date="2015-09-07T14:57:00Z">
        <w:r w:rsidR="00FB19DE">
          <w:rPr>
            <w:rFonts w:ascii="Arial" w:eastAsia="Times New Roman" w:hAnsi="Arial" w:cs="Arial"/>
            <w:i/>
            <w:color w:val="0070C0"/>
            <w:sz w:val="22"/>
            <w:szCs w:val="20"/>
            <w:lang w:val="en-US" w:eastAsia="en-US"/>
          </w:rPr>
          <w:t>of the high-dimensional data set. This was achieved via ANOVA filtering and subsequent focus on clusters of parameters showing similar time courses (hierarchical clustering of correlation matrix).</w:t>
        </w:r>
      </w:ins>
      <w:ins w:id="130" w:author="mkoenig" w:date="2015-09-07T14:58:00Z">
        <w:r w:rsidR="00FB19DE">
          <w:rPr>
            <w:rFonts w:ascii="Arial" w:eastAsia="Times New Roman" w:hAnsi="Arial" w:cs="Arial"/>
            <w:i/>
            <w:color w:val="0070C0"/>
            <w:sz w:val="22"/>
            <w:szCs w:val="20"/>
            <w:lang w:val="en-US" w:eastAsia="en-US"/>
          </w:rPr>
          <w:t xml:space="preserve"> Consequently, we focused on much less genes.</w:t>
        </w:r>
      </w:ins>
      <w:ins w:id="131" w:author="mkoenig" w:date="2015-09-07T14:56:00Z">
        <w:r w:rsidR="00FB19DE">
          <w:rPr>
            <w:rFonts w:ascii="Arial" w:eastAsia="Times New Roman" w:hAnsi="Arial" w:cs="Arial"/>
            <w:i/>
            <w:color w:val="0070C0"/>
            <w:sz w:val="22"/>
            <w:szCs w:val="20"/>
            <w:lang w:val="en-US" w:eastAsia="en-US"/>
          </w:rPr>
          <w:t xml:space="preserve"> </w:t>
        </w:r>
      </w:ins>
      <w:ins w:id="132" w:author="mkoenig" w:date="2015-09-07T14:59:00Z">
        <w:r w:rsidR="00FB19DE">
          <w:rPr>
            <w:rFonts w:ascii="Arial" w:eastAsia="Times New Roman" w:hAnsi="Arial" w:cs="Arial"/>
            <w:i/>
            <w:color w:val="0070C0"/>
            <w:sz w:val="22"/>
            <w:szCs w:val="20"/>
            <w:lang w:val="en-US" w:eastAsia="en-US"/>
          </w:rPr>
          <w:t>The method section describing the statistical analysis was completely rewritten better, now explaining the analysis approach</w:t>
        </w:r>
      </w:ins>
      <w:ins w:id="133" w:author="mkoenig" w:date="2015-09-07T15:00:00Z">
        <w:r w:rsidR="00FB19DE">
          <w:rPr>
            <w:rFonts w:ascii="Arial" w:eastAsia="Times New Roman" w:hAnsi="Arial" w:cs="Arial"/>
            <w:i/>
            <w:color w:val="0070C0"/>
            <w:sz w:val="22"/>
            <w:szCs w:val="20"/>
            <w:lang w:val="en-US" w:eastAsia="en-US"/>
          </w:rPr>
          <w:t xml:space="preserve"> in more detail. Additional sections were added discussing the time course clusters and the decision trees in more detail.</w:t>
        </w:r>
      </w:ins>
      <w:ins w:id="134" w:author="mkoenig" w:date="2015-09-07T15:01:00Z">
        <w:r w:rsidR="00F43A60">
          <w:rPr>
            <w:rFonts w:ascii="Arial" w:eastAsia="Times New Roman" w:hAnsi="Arial" w:cs="Arial"/>
            <w:i/>
            <w:color w:val="0070C0"/>
            <w:sz w:val="22"/>
            <w:szCs w:val="20"/>
            <w:lang w:val="en-US" w:eastAsia="en-US"/>
          </w:rPr>
          <w:t xml:space="preserve"> All figures presenting the correlation information, hierarchical clustering results and the decision trees, i.e. </w:t>
        </w:r>
      </w:ins>
      <w:ins w:id="135" w:author="mkoenig" w:date="2015-09-07T15:02:00Z">
        <w:r w:rsidR="00F43A60">
          <w:rPr>
            <w:rFonts w:ascii="Arial" w:eastAsia="Times New Roman" w:hAnsi="Arial" w:cs="Arial"/>
            <w:i/>
            <w:color w:val="0070C0"/>
            <w:sz w:val="22"/>
            <w:szCs w:val="20"/>
            <w:lang w:val="en-US" w:eastAsia="en-US"/>
          </w:rPr>
          <w:t xml:space="preserve">Figure </w:t>
        </w:r>
      </w:ins>
      <w:ins w:id="136" w:author="mkoenig" w:date="2015-09-07T15:39:00Z">
        <w:r w:rsidR="00285257">
          <w:rPr>
            <w:rFonts w:ascii="Arial" w:eastAsia="Times New Roman" w:hAnsi="Arial" w:cs="Arial"/>
            <w:i/>
            <w:color w:val="0070C0"/>
            <w:sz w:val="22"/>
            <w:szCs w:val="20"/>
            <w:lang w:val="en-US" w:eastAsia="en-US"/>
          </w:rPr>
          <w:t xml:space="preserve">7, </w:t>
        </w:r>
      </w:ins>
      <w:ins w:id="137" w:author="mkoenig" w:date="2015-09-07T15:02:00Z">
        <w:r w:rsidR="00F43A60">
          <w:rPr>
            <w:rFonts w:ascii="Arial" w:eastAsia="Times New Roman" w:hAnsi="Arial" w:cs="Arial"/>
            <w:i/>
            <w:color w:val="0070C0"/>
            <w:sz w:val="22"/>
            <w:szCs w:val="20"/>
            <w:lang w:val="en-US" w:eastAsia="en-US"/>
          </w:rPr>
          <w:t>8,</w:t>
        </w:r>
      </w:ins>
      <w:ins w:id="138" w:author="mkoenig" w:date="2015-09-07T15:03:00Z">
        <w:r w:rsidR="00F43A60">
          <w:rPr>
            <w:rFonts w:ascii="Arial" w:eastAsia="Times New Roman" w:hAnsi="Arial" w:cs="Arial"/>
            <w:i/>
            <w:color w:val="0070C0"/>
            <w:sz w:val="22"/>
            <w:szCs w:val="20"/>
            <w:lang w:val="en-US" w:eastAsia="en-US"/>
          </w:rPr>
          <w:t xml:space="preserve"> </w:t>
        </w:r>
      </w:ins>
      <w:ins w:id="139" w:author="mkoenig" w:date="2015-09-07T15:02:00Z">
        <w:r w:rsidR="00F43A60">
          <w:rPr>
            <w:rFonts w:ascii="Arial" w:eastAsia="Times New Roman" w:hAnsi="Arial" w:cs="Arial"/>
            <w:i/>
            <w:color w:val="0070C0"/>
            <w:sz w:val="22"/>
            <w:szCs w:val="20"/>
            <w:lang w:val="en-US" w:eastAsia="en-US"/>
          </w:rPr>
          <w:t>9,</w:t>
        </w:r>
      </w:ins>
      <w:ins w:id="140" w:author="mkoenig" w:date="2015-09-07T15:03:00Z">
        <w:r w:rsidR="00F43A60">
          <w:rPr>
            <w:rFonts w:ascii="Arial" w:eastAsia="Times New Roman" w:hAnsi="Arial" w:cs="Arial"/>
            <w:i/>
            <w:color w:val="0070C0"/>
            <w:sz w:val="22"/>
            <w:szCs w:val="20"/>
            <w:lang w:val="en-US" w:eastAsia="en-US"/>
          </w:rPr>
          <w:t xml:space="preserve"> and </w:t>
        </w:r>
      </w:ins>
      <w:ins w:id="141" w:author="mkoenig" w:date="2015-09-07T15:02:00Z">
        <w:r w:rsidR="00F43A60">
          <w:rPr>
            <w:rFonts w:ascii="Arial" w:eastAsia="Times New Roman" w:hAnsi="Arial" w:cs="Arial"/>
            <w:i/>
            <w:color w:val="0070C0"/>
            <w:sz w:val="22"/>
            <w:szCs w:val="20"/>
            <w:lang w:val="en-US" w:eastAsia="en-US"/>
          </w:rPr>
          <w:t xml:space="preserve">10, </w:t>
        </w:r>
      </w:ins>
      <w:ins w:id="142" w:author="mkoenig" w:date="2015-09-07T15:01:00Z">
        <w:r w:rsidR="00F43A60">
          <w:rPr>
            <w:rFonts w:ascii="Arial" w:eastAsia="Times New Roman" w:hAnsi="Arial" w:cs="Arial"/>
            <w:i/>
            <w:color w:val="0070C0"/>
            <w:sz w:val="22"/>
            <w:szCs w:val="20"/>
            <w:lang w:val="en-US" w:eastAsia="en-US"/>
          </w:rPr>
          <w:t>were completely redrawn with the latest results</w:t>
        </w:r>
      </w:ins>
      <w:ins w:id="143" w:author="mkoenig" w:date="2015-09-07T15:03:00Z">
        <w:r w:rsidR="00F43A60">
          <w:rPr>
            <w:rFonts w:ascii="Arial" w:eastAsia="Times New Roman" w:hAnsi="Arial" w:cs="Arial"/>
            <w:i/>
            <w:color w:val="0070C0"/>
            <w:sz w:val="22"/>
            <w:szCs w:val="20"/>
            <w:lang w:val="en-US" w:eastAsia="en-US"/>
          </w:rPr>
          <w:t xml:space="preserve">. We focused on readability and clear </w:t>
        </w:r>
        <w:r w:rsidR="00F43A60">
          <w:rPr>
            <w:rFonts w:ascii="Arial" w:eastAsia="Times New Roman" w:hAnsi="Arial" w:cs="Arial"/>
            <w:i/>
            <w:color w:val="0070C0"/>
            <w:sz w:val="22"/>
            <w:szCs w:val="20"/>
            <w:lang w:val="en-US" w:eastAsia="en-US"/>
          </w:rPr>
          <w:lastRenderedPageBreak/>
          <w:t>presentation of the high density information.</w:t>
        </w:r>
      </w:ins>
      <w:ins w:id="144" w:author="mkoenig" w:date="2015-09-07T15:04:00Z">
        <w:r w:rsidR="00F43A60">
          <w:rPr>
            <w:rFonts w:ascii="Arial" w:eastAsia="Times New Roman" w:hAnsi="Arial" w:cs="Arial"/>
            <w:i/>
            <w:color w:val="0070C0"/>
            <w:sz w:val="22"/>
            <w:szCs w:val="20"/>
            <w:lang w:val="en-US" w:eastAsia="en-US"/>
          </w:rPr>
          <w:t xml:space="preserve"> Unified coloring</w:t>
        </w:r>
      </w:ins>
      <w:ins w:id="145" w:author="mkoenig" w:date="2015-09-07T15:05:00Z">
        <w:r w:rsidR="00F43A60">
          <w:rPr>
            <w:rFonts w:ascii="Arial" w:eastAsia="Times New Roman" w:hAnsi="Arial" w:cs="Arial"/>
            <w:i/>
            <w:color w:val="0070C0"/>
            <w:sz w:val="22"/>
            <w:szCs w:val="20"/>
            <w:lang w:val="en-US" w:eastAsia="en-US"/>
          </w:rPr>
          <w:t xml:space="preserve"> schemes</w:t>
        </w:r>
      </w:ins>
      <w:ins w:id="146" w:author="mkoenig" w:date="2015-09-07T15:04:00Z">
        <w:r w:rsidR="00F43A60">
          <w:rPr>
            <w:rFonts w:ascii="Arial" w:eastAsia="Times New Roman" w:hAnsi="Arial" w:cs="Arial"/>
            <w:i/>
            <w:color w:val="0070C0"/>
            <w:sz w:val="22"/>
            <w:szCs w:val="20"/>
            <w:lang w:val="en-US" w:eastAsia="en-US"/>
          </w:rPr>
          <w:t xml:space="preserve"> </w:t>
        </w:r>
      </w:ins>
      <w:ins w:id="147" w:author="mkoenig" w:date="2015-09-07T15:05:00Z">
        <w:r w:rsidR="00F43A60">
          <w:rPr>
            <w:rFonts w:ascii="Arial" w:eastAsia="Times New Roman" w:hAnsi="Arial" w:cs="Arial"/>
            <w:i/>
            <w:color w:val="0070C0"/>
            <w:sz w:val="22"/>
            <w:szCs w:val="20"/>
            <w:lang w:val="en-US" w:eastAsia="en-US"/>
          </w:rPr>
          <w:t xml:space="preserve">were applied to </w:t>
        </w:r>
      </w:ins>
      <w:ins w:id="148" w:author="mkoenig" w:date="2015-09-07T15:04:00Z">
        <w:r w:rsidR="00F43A60">
          <w:rPr>
            <w:rFonts w:ascii="Arial" w:eastAsia="Times New Roman" w:hAnsi="Arial" w:cs="Arial"/>
            <w:i/>
            <w:color w:val="0070C0"/>
            <w:sz w:val="22"/>
            <w:szCs w:val="20"/>
            <w:lang w:val="en-US" w:eastAsia="en-US"/>
          </w:rPr>
          <w:t xml:space="preserve">presented </w:t>
        </w:r>
      </w:ins>
      <w:ins w:id="149" w:author="mkoenig" w:date="2015-09-07T15:05:00Z">
        <w:r w:rsidR="00F43A60">
          <w:rPr>
            <w:rFonts w:ascii="Arial" w:eastAsia="Times New Roman" w:hAnsi="Arial" w:cs="Arial"/>
            <w:i/>
            <w:color w:val="0070C0"/>
            <w:sz w:val="22"/>
            <w:szCs w:val="20"/>
            <w:lang w:val="en-US" w:eastAsia="en-US"/>
          </w:rPr>
          <w:t>results on time course clusters</w:t>
        </w:r>
      </w:ins>
      <w:ins w:id="150" w:author="mkoenig" w:date="2015-09-07T15:06:00Z">
        <w:r w:rsidR="00F43A60">
          <w:rPr>
            <w:rFonts w:ascii="Arial" w:eastAsia="Times New Roman" w:hAnsi="Arial" w:cs="Arial"/>
            <w:i/>
            <w:color w:val="0070C0"/>
            <w:sz w:val="22"/>
            <w:szCs w:val="20"/>
            <w:lang w:val="en-US" w:eastAsia="en-US"/>
          </w:rPr>
          <w:t xml:space="preserve"> (color coding cluster c1-c6)</w:t>
        </w:r>
      </w:ins>
      <w:ins w:id="151" w:author="mkoenig" w:date="2015-09-07T15:04:00Z">
        <w:r w:rsidR="00F43A60">
          <w:rPr>
            <w:rFonts w:ascii="Arial" w:eastAsia="Times New Roman" w:hAnsi="Arial" w:cs="Arial"/>
            <w:i/>
            <w:color w:val="0070C0"/>
            <w:sz w:val="22"/>
            <w:szCs w:val="20"/>
            <w:lang w:val="en-US" w:eastAsia="en-US"/>
          </w:rPr>
          <w:t xml:space="preserve">, and </w:t>
        </w:r>
      </w:ins>
      <w:ins w:id="152" w:author="mkoenig" w:date="2015-09-07T15:05:00Z">
        <w:r w:rsidR="00F43A60">
          <w:rPr>
            <w:rFonts w:ascii="Arial" w:eastAsia="Times New Roman" w:hAnsi="Arial" w:cs="Arial"/>
            <w:i/>
            <w:color w:val="0070C0"/>
            <w:sz w:val="22"/>
            <w:szCs w:val="20"/>
            <w:lang w:val="en-US" w:eastAsia="en-US"/>
          </w:rPr>
          <w:t xml:space="preserve">the </w:t>
        </w:r>
      </w:ins>
      <w:ins w:id="153" w:author="mkoenig" w:date="2015-09-07T15:04:00Z">
        <w:r w:rsidR="00F43A60">
          <w:rPr>
            <w:rFonts w:ascii="Arial" w:eastAsia="Times New Roman" w:hAnsi="Arial" w:cs="Arial"/>
            <w:i/>
            <w:color w:val="0070C0"/>
            <w:sz w:val="22"/>
            <w:szCs w:val="20"/>
            <w:lang w:val="en-US" w:eastAsia="en-US"/>
          </w:rPr>
          <w:t>correlation information</w:t>
        </w:r>
      </w:ins>
      <w:ins w:id="154" w:author="mkoenig" w:date="2015-09-07T15:05:00Z">
        <w:r w:rsidR="00F43A60">
          <w:rPr>
            <w:rFonts w:ascii="Arial" w:eastAsia="Times New Roman" w:hAnsi="Arial" w:cs="Arial"/>
            <w:i/>
            <w:color w:val="0070C0"/>
            <w:sz w:val="22"/>
            <w:szCs w:val="20"/>
            <w:lang w:val="en-US" w:eastAsia="en-US"/>
          </w:rPr>
          <w:t xml:space="preserve"> (red-white-blue) throughout all figures.</w:t>
        </w:r>
      </w:ins>
    </w:p>
    <w:p w14:paraId="62B8FFF1" w14:textId="3E57BEBD" w:rsidR="0077752A" w:rsidDel="00FB19DE" w:rsidRDefault="00F43A60" w:rsidP="00F43A60">
      <w:pPr>
        <w:rPr>
          <w:ins w:id="155" w:author="Kerstin Abshagen" w:date="2015-08-07T10:37:00Z"/>
          <w:del w:id="156" w:author="mkoenig" w:date="2015-09-07T14:58:00Z"/>
          <w:rFonts w:ascii="Arial" w:eastAsia="Times New Roman" w:hAnsi="Arial" w:cs="Arial"/>
          <w:i/>
          <w:color w:val="0070C0"/>
          <w:sz w:val="22"/>
          <w:szCs w:val="20"/>
          <w:u w:val="single"/>
          <w:lang w:val="en-US" w:eastAsia="en-US"/>
        </w:rPr>
        <w:pPrChange w:id="157" w:author="mkoenig" w:date="2015-09-07T15:09:00Z">
          <w:pPr>
            <w:jc w:val="left"/>
          </w:pPr>
        </w:pPrChange>
      </w:pPr>
      <w:ins w:id="158" w:author="mkoenig" w:date="2015-09-07T15:07:00Z">
        <w:r>
          <w:rPr>
            <w:rFonts w:ascii="Arial" w:eastAsia="Times New Roman" w:hAnsi="Arial" w:cs="Arial"/>
            <w:i/>
            <w:color w:val="0070C0"/>
            <w:sz w:val="22"/>
            <w:szCs w:val="20"/>
            <w:lang w:val="en-US" w:eastAsia="en-US"/>
          </w:rPr>
          <w:t>A</w:t>
        </w:r>
      </w:ins>
      <w:ins w:id="159" w:author="mkoenig" w:date="2015-09-07T15:09:00Z">
        <w:r>
          <w:rPr>
            <w:rFonts w:ascii="Arial" w:eastAsia="Times New Roman" w:hAnsi="Arial" w:cs="Arial"/>
            <w:i/>
            <w:color w:val="0070C0"/>
            <w:sz w:val="22"/>
            <w:szCs w:val="20"/>
            <w:lang w:val="en-US" w:eastAsia="en-US"/>
          </w:rPr>
          <w:t xml:space="preserve"> s</w:t>
        </w:r>
      </w:ins>
      <w:ins w:id="160" w:author="Kerstin Abshagen" w:date="2015-08-07T10:35:00Z">
        <w:del w:id="161" w:author="mkoenig" w:date="2015-09-07T14:58:00Z">
          <w:r w:rsidR="0077752A" w:rsidRPr="00FB19DE" w:rsidDel="00FB19DE">
            <w:rPr>
              <w:rFonts w:ascii="Arial" w:eastAsia="Times New Roman" w:hAnsi="Arial" w:cs="Arial"/>
              <w:i/>
              <w:color w:val="0070C0"/>
              <w:sz w:val="22"/>
              <w:szCs w:val="20"/>
              <w:lang w:val="en-US" w:eastAsia="en-US"/>
              <w:rPrChange w:id="162" w:author="mkoenig" w:date="2015-09-07T14:55:00Z">
                <w:rPr>
                  <w:rFonts w:ascii="Arial" w:eastAsia="Times New Roman" w:hAnsi="Arial" w:cs="Arial"/>
                  <w:i/>
                  <w:color w:val="0070C0"/>
                  <w:sz w:val="22"/>
                  <w:szCs w:val="20"/>
                  <w:u w:val="single"/>
                  <w:lang w:val="en-US" w:eastAsia="en-US"/>
                </w:rPr>
              </w:rPrChange>
            </w:rPr>
            <w:delText xml:space="preserve">Due to </w:delText>
          </w:r>
        </w:del>
      </w:ins>
      <w:ins w:id="163" w:author="Kerstin Abshagen" w:date="2015-08-07T10:36:00Z">
        <w:del w:id="164" w:author="mkoenig" w:date="2015-09-07T14:58:00Z">
          <w:r w:rsidR="0077752A" w:rsidRPr="00FB19DE" w:rsidDel="00FB19DE">
            <w:rPr>
              <w:rFonts w:ascii="Arial" w:eastAsia="Times New Roman" w:hAnsi="Arial" w:cs="Arial"/>
              <w:i/>
              <w:color w:val="0070C0"/>
              <w:sz w:val="22"/>
              <w:szCs w:val="20"/>
              <w:lang w:val="en-US" w:eastAsia="en-US"/>
              <w:rPrChange w:id="165" w:author="mkoenig" w:date="2015-09-07T14:55:00Z">
                <w:rPr>
                  <w:rFonts w:ascii="Arial" w:eastAsia="Times New Roman" w:hAnsi="Arial" w:cs="Arial"/>
                  <w:i/>
                  <w:color w:val="0070C0"/>
                  <w:sz w:val="22"/>
                  <w:szCs w:val="20"/>
                  <w:u w:val="single"/>
                  <w:lang w:val="en-US" w:eastAsia="en-US"/>
                </w:rPr>
              </w:rPrChange>
            </w:rPr>
            <w:delText xml:space="preserve">new mathematical analyses and </w:delText>
          </w:r>
        </w:del>
      </w:ins>
      <w:ins w:id="166" w:author="Kerstin Abshagen" w:date="2015-08-07T10:37:00Z">
        <w:del w:id="167" w:author="mkoenig" w:date="2015-09-07T14:58:00Z">
          <w:r w:rsidR="0077752A" w:rsidRPr="00FB19DE" w:rsidDel="00FB19DE">
            <w:rPr>
              <w:rFonts w:ascii="Arial" w:eastAsia="Times New Roman" w:hAnsi="Arial" w:cs="Arial"/>
              <w:i/>
              <w:color w:val="0070C0"/>
              <w:sz w:val="22"/>
              <w:szCs w:val="20"/>
              <w:lang w:val="en-US" w:eastAsia="en-US"/>
              <w:rPrChange w:id="168" w:author="mkoenig" w:date="2015-09-07T14:55:00Z">
                <w:rPr>
                  <w:rFonts w:ascii="Arial" w:eastAsia="Times New Roman" w:hAnsi="Arial" w:cs="Arial"/>
                  <w:i/>
                  <w:color w:val="0070C0"/>
                  <w:sz w:val="22"/>
                  <w:szCs w:val="20"/>
                  <w:u w:val="single"/>
                  <w:lang w:val="en-US" w:eastAsia="en-US"/>
                </w:rPr>
              </w:rPrChange>
            </w:rPr>
            <w:delText xml:space="preserve">application of dimension reduction methods….we focused </w:delText>
          </w:r>
        </w:del>
      </w:ins>
      <w:ins w:id="169" w:author="Kerstin Abshagen" w:date="2015-08-07T10:38:00Z">
        <w:del w:id="170" w:author="mkoenig" w:date="2015-09-07T14:58:00Z">
          <w:r w:rsidR="0077752A" w:rsidRPr="00FB19DE" w:rsidDel="00FB19DE">
            <w:rPr>
              <w:rFonts w:ascii="Arial" w:eastAsia="Times New Roman" w:hAnsi="Arial" w:cs="Arial"/>
              <w:i/>
              <w:color w:val="0070C0"/>
              <w:sz w:val="22"/>
              <w:szCs w:val="20"/>
              <w:lang w:val="en-US" w:eastAsia="en-US"/>
              <w:rPrChange w:id="171" w:author="mkoenig" w:date="2015-09-07T14:55:00Z">
                <w:rPr>
                  <w:rFonts w:ascii="Arial" w:eastAsia="Times New Roman" w:hAnsi="Arial" w:cs="Arial"/>
                  <w:i/>
                  <w:color w:val="0070C0"/>
                  <w:sz w:val="22"/>
                  <w:szCs w:val="20"/>
                  <w:u w:val="single"/>
                  <w:lang w:val="en-US" w:eastAsia="en-US"/>
                </w:rPr>
              </w:rPrChange>
            </w:rPr>
            <w:delText xml:space="preserve">on </w:delText>
          </w:r>
        </w:del>
      </w:ins>
      <w:ins w:id="172" w:author="Kerstin Abshagen" w:date="2015-08-07T10:39:00Z">
        <w:del w:id="173" w:author="mkoenig" w:date="2015-09-07T14:58:00Z">
          <w:r w:rsidR="0077752A" w:rsidRPr="00FB19DE" w:rsidDel="00FB19DE">
            <w:rPr>
              <w:rFonts w:ascii="Arial" w:eastAsia="Times New Roman" w:hAnsi="Arial" w:cs="Arial"/>
              <w:i/>
              <w:color w:val="0070C0"/>
              <w:sz w:val="22"/>
              <w:szCs w:val="20"/>
              <w:lang w:val="en-US" w:eastAsia="en-US"/>
              <w:rPrChange w:id="174" w:author="mkoenig" w:date="2015-09-07T14:55:00Z">
                <w:rPr>
                  <w:rFonts w:ascii="Arial" w:eastAsia="Times New Roman" w:hAnsi="Arial" w:cs="Arial"/>
                  <w:i/>
                  <w:color w:val="0070C0"/>
                  <w:sz w:val="22"/>
                  <w:szCs w:val="20"/>
                  <w:u w:val="single"/>
                  <w:lang w:val="en-US" w:eastAsia="en-US"/>
                </w:rPr>
              </w:rPrChange>
            </w:rPr>
            <w:delText>much less genes….</w:delText>
          </w:r>
        </w:del>
      </w:ins>
    </w:p>
    <w:p w14:paraId="200122EE" w14:textId="3063CFF6" w:rsidR="00A41531" w:rsidRDefault="0077752A" w:rsidP="00F43A60">
      <w:pPr>
        <w:rPr>
          <w:rFonts w:ascii="Arial" w:eastAsia="Times New Roman" w:hAnsi="Arial" w:cs="Arial"/>
          <w:i/>
          <w:color w:val="0070C0"/>
          <w:sz w:val="22"/>
          <w:szCs w:val="20"/>
          <w:lang w:val="en-US" w:eastAsia="en-US"/>
        </w:rPr>
        <w:pPrChange w:id="175" w:author="mkoenig" w:date="2015-09-07T15:09:00Z">
          <w:pPr>
            <w:jc w:val="left"/>
          </w:pPr>
        </w:pPrChange>
      </w:pPr>
      <w:ins w:id="176" w:author="Kerstin Abshagen" w:date="2015-08-07T10:40:00Z">
        <w:del w:id="177" w:author="mkoenig" w:date="2015-09-07T15:07:00Z">
          <w:r w:rsidDel="00F43A60">
            <w:rPr>
              <w:rFonts w:ascii="Arial" w:eastAsia="Times New Roman" w:hAnsi="Arial" w:cs="Arial"/>
              <w:i/>
              <w:color w:val="0070C0"/>
              <w:sz w:val="22"/>
              <w:szCs w:val="20"/>
              <w:lang w:val="en-US" w:eastAsia="en-US"/>
            </w:rPr>
            <w:delText xml:space="preserve">Nevertheless, </w:delText>
          </w:r>
        </w:del>
      </w:ins>
      <w:del w:id="178" w:author="mkoenig" w:date="2015-09-07T15:07:00Z">
        <w:r w:rsidR="00680A47" w:rsidDel="00F43A60">
          <w:rPr>
            <w:rFonts w:ascii="Arial" w:eastAsia="Times New Roman" w:hAnsi="Arial" w:cs="Arial"/>
            <w:i/>
            <w:color w:val="0070C0"/>
            <w:sz w:val="22"/>
            <w:szCs w:val="20"/>
            <w:lang w:val="en-US" w:eastAsia="en-US"/>
          </w:rPr>
          <w:delText>as already mentioned above,</w:delText>
        </w:r>
        <w:r w:rsidR="00C569D2" w:rsidDel="00F43A60">
          <w:rPr>
            <w:rFonts w:ascii="Arial" w:eastAsia="Times New Roman" w:hAnsi="Arial" w:cs="Arial"/>
            <w:i/>
            <w:color w:val="0070C0"/>
            <w:sz w:val="22"/>
            <w:szCs w:val="20"/>
            <w:lang w:val="en-US" w:eastAsia="en-US"/>
          </w:rPr>
          <w:delText xml:space="preserve"> it was our </w:delText>
        </w:r>
      </w:del>
      <w:del w:id="179" w:author="mkoenig" w:date="2015-09-07T15:08:00Z">
        <w:r w:rsidR="00C569D2" w:rsidDel="00F43A60">
          <w:rPr>
            <w:rFonts w:ascii="Arial" w:eastAsia="Times New Roman" w:hAnsi="Arial" w:cs="Arial"/>
            <w:i/>
            <w:color w:val="0070C0"/>
            <w:sz w:val="22"/>
            <w:szCs w:val="20"/>
            <w:lang w:val="en-US" w:eastAsia="en-US"/>
          </w:rPr>
          <w:delText>specific</w:delText>
        </w:r>
      </w:del>
      <w:ins w:id="180" w:author="mkoenig" w:date="2015-09-07T15:08:00Z">
        <w:r w:rsidR="00F43A60">
          <w:rPr>
            <w:rFonts w:ascii="Arial" w:eastAsia="Times New Roman" w:hAnsi="Arial" w:cs="Arial"/>
            <w:i/>
            <w:color w:val="0070C0"/>
            <w:sz w:val="22"/>
            <w:szCs w:val="20"/>
            <w:lang w:val="en-US" w:eastAsia="en-US"/>
          </w:rPr>
          <w:t>pecific</w:t>
        </w:r>
      </w:ins>
      <w:r w:rsidR="00C569D2">
        <w:rPr>
          <w:rFonts w:ascii="Arial" w:eastAsia="Times New Roman" w:hAnsi="Arial" w:cs="Arial"/>
          <w:i/>
          <w:color w:val="0070C0"/>
          <w:sz w:val="22"/>
          <w:szCs w:val="20"/>
          <w:lang w:val="en-US" w:eastAsia="en-US"/>
        </w:rPr>
        <w:t xml:space="preserve"> intention </w:t>
      </w:r>
      <w:ins w:id="181" w:author="mkoenig" w:date="2015-09-07T15:07:00Z">
        <w:r w:rsidR="00F43A60">
          <w:rPr>
            <w:rFonts w:ascii="Arial" w:eastAsia="Times New Roman" w:hAnsi="Arial" w:cs="Arial"/>
            <w:i/>
            <w:color w:val="0070C0"/>
            <w:sz w:val="22"/>
            <w:szCs w:val="20"/>
            <w:lang w:val="en-US" w:eastAsia="en-US"/>
          </w:rPr>
          <w:t xml:space="preserve">of this study was the presentation of </w:t>
        </w:r>
      </w:ins>
      <w:del w:id="182" w:author="mkoenig" w:date="2015-09-07T15:07:00Z">
        <w:r w:rsidR="00C569D2" w:rsidDel="00F43A60">
          <w:rPr>
            <w:rFonts w:ascii="Arial" w:eastAsia="Times New Roman" w:hAnsi="Arial" w:cs="Arial"/>
            <w:i/>
            <w:color w:val="0070C0"/>
            <w:sz w:val="22"/>
            <w:szCs w:val="20"/>
            <w:lang w:val="en-US" w:eastAsia="en-US"/>
          </w:rPr>
          <w:delText xml:space="preserve">to represent </w:delText>
        </w:r>
      </w:del>
      <w:r w:rsidR="00C569D2">
        <w:rPr>
          <w:rFonts w:ascii="Arial" w:eastAsia="Times New Roman" w:hAnsi="Arial" w:cs="Arial"/>
          <w:i/>
          <w:color w:val="0070C0"/>
          <w:sz w:val="22"/>
          <w:szCs w:val="20"/>
          <w:lang w:val="en-US" w:eastAsia="en-US"/>
        </w:rPr>
        <w:t xml:space="preserve">the time-dependent disease progression following bile duct ligation in a </w:t>
      </w:r>
      <w:r w:rsidR="00A41531">
        <w:rPr>
          <w:rFonts w:ascii="Arial" w:eastAsia="Times New Roman" w:hAnsi="Arial" w:cs="Arial"/>
          <w:i/>
          <w:color w:val="0070C0"/>
          <w:sz w:val="22"/>
          <w:szCs w:val="20"/>
          <w:lang w:val="en-US" w:eastAsia="en-US"/>
        </w:rPr>
        <w:t xml:space="preserve">comprehensive </w:t>
      </w:r>
      <w:del w:id="183" w:author="mkoenig" w:date="2015-09-07T15:08:00Z">
        <w:r w:rsidR="00C569D2" w:rsidDel="00F43A60">
          <w:rPr>
            <w:rFonts w:ascii="Arial" w:eastAsia="Times New Roman" w:hAnsi="Arial" w:cs="Arial"/>
            <w:i/>
            <w:color w:val="0070C0"/>
            <w:sz w:val="22"/>
            <w:szCs w:val="20"/>
            <w:lang w:val="en-US" w:eastAsia="en-US"/>
          </w:rPr>
          <w:delText xml:space="preserve">holistic </w:delText>
        </w:r>
      </w:del>
      <w:r w:rsidR="00C569D2">
        <w:rPr>
          <w:rFonts w:ascii="Arial" w:eastAsia="Times New Roman" w:hAnsi="Arial" w:cs="Arial"/>
          <w:i/>
          <w:color w:val="0070C0"/>
          <w:sz w:val="22"/>
          <w:szCs w:val="20"/>
          <w:lang w:val="en-US" w:eastAsia="en-US"/>
        </w:rPr>
        <w:t xml:space="preserve">manner. </w:t>
      </w:r>
      <w:del w:id="184" w:author="mkoenig" w:date="2015-09-07T15:07:00Z">
        <w:r w:rsidR="00C569D2" w:rsidDel="00F43A60">
          <w:rPr>
            <w:rFonts w:ascii="Arial" w:eastAsia="Times New Roman" w:hAnsi="Arial" w:cs="Arial"/>
            <w:i/>
            <w:color w:val="0070C0"/>
            <w:sz w:val="22"/>
            <w:szCs w:val="20"/>
            <w:lang w:val="en-US" w:eastAsia="en-US"/>
          </w:rPr>
          <w:delText>Several studies</w:delText>
        </w:r>
        <w:r w:rsidR="00A41531" w:rsidDel="00F43A60">
          <w:rPr>
            <w:rFonts w:ascii="Arial" w:eastAsia="Times New Roman" w:hAnsi="Arial" w:cs="Arial"/>
            <w:i/>
            <w:color w:val="0070C0"/>
            <w:sz w:val="22"/>
            <w:szCs w:val="20"/>
            <w:lang w:val="en-US" w:eastAsia="en-US"/>
          </w:rPr>
          <w:delText xml:space="preserve"> are</w:delText>
        </w:r>
        <w:r w:rsidR="00C569D2" w:rsidDel="00F43A60">
          <w:rPr>
            <w:rFonts w:ascii="Arial" w:eastAsia="Times New Roman" w:hAnsi="Arial" w:cs="Arial"/>
            <w:i/>
            <w:color w:val="0070C0"/>
            <w:sz w:val="22"/>
            <w:szCs w:val="20"/>
            <w:lang w:val="en-US" w:eastAsia="en-US"/>
          </w:rPr>
          <w:delText xml:space="preserve"> already</w:delText>
        </w:r>
        <w:r w:rsidR="00A41531" w:rsidDel="00F43A60">
          <w:rPr>
            <w:rFonts w:ascii="Arial" w:eastAsia="Times New Roman" w:hAnsi="Arial" w:cs="Arial"/>
            <w:i/>
            <w:color w:val="0070C0"/>
            <w:sz w:val="22"/>
            <w:szCs w:val="20"/>
            <w:lang w:val="en-US" w:eastAsia="en-US"/>
          </w:rPr>
          <w:delText xml:space="preserve"> available which </w:delText>
        </w:r>
        <w:r w:rsidR="00C569D2" w:rsidDel="00F43A60">
          <w:rPr>
            <w:rFonts w:ascii="Arial" w:eastAsia="Times New Roman" w:hAnsi="Arial" w:cs="Arial"/>
            <w:i/>
            <w:color w:val="0070C0"/>
            <w:sz w:val="22"/>
            <w:szCs w:val="20"/>
            <w:lang w:val="en-US" w:eastAsia="en-US"/>
          </w:rPr>
          <w:delText>describe the expression behavior of the selected parameters</w:delText>
        </w:r>
        <w:r w:rsidR="00A41531" w:rsidDel="00F43A60">
          <w:rPr>
            <w:rFonts w:ascii="Arial" w:eastAsia="Times New Roman" w:hAnsi="Arial" w:cs="Arial"/>
            <w:i/>
            <w:color w:val="0070C0"/>
            <w:sz w:val="22"/>
            <w:szCs w:val="20"/>
            <w:lang w:val="en-US" w:eastAsia="en-US"/>
          </w:rPr>
          <w:delText xml:space="preserve">. </w:delText>
        </w:r>
      </w:del>
      <w:r w:rsidR="00A41531">
        <w:rPr>
          <w:rFonts w:ascii="Arial" w:eastAsia="Times New Roman" w:hAnsi="Arial" w:cs="Arial"/>
          <w:i/>
          <w:color w:val="0070C0"/>
          <w:sz w:val="22"/>
          <w:szCs w:val="20"/>
          <w:lang w:val="en-US" w:eastAsia="en-US"/>
        </w:rPr>
        <w:t>Thus, we explicitly wanted to systemize existing and newly acquired knowledge on the molecular biomarkers of cholestasis</w:t>
      </w:r>
      <w:ins w:id="185" w:author="mkoenig" w:date="2015-09-07T15:08:00Z">
        <w:r w:rsidR="00F43A60">
          <w:rPr>
            <w:rFonts w:ascii="Arial" w:eastAsia="Times New Roman" w:hAnsi="Arial" w:cs="Arial"/>
            <w:i/>
            <w:color w:val="0070C0"/>
            <w:sz w:val="22"/>
            <w:szCs w:val="20"/>
            <w:lang w:val="en-US" w:eastAsia="en-US"/>
          </w:rPr>
          <w:t xml:space="preserve"> resulting in a multitude of information, resulting in lists of genes associated with certain time courses of disease development. </w:t>
        </w:r>
      </w:ins>
      <w:ins w:id="186" w:author="mkoenig" w:date="2015-09-07T15:10:00Z">
        <w:r w:rsidR="00F43A60">
          <w:rPr>
            <w:rFonts w:ascii="Arial" w:eastAsia="Times New Roman" w:hAnsi="Arial" w:cs="Arial"/>
            <w:i/>
            <w:color w:val="0070C0"/>
            <w:sz w:val="22"/>
            <w:szCs w:val="20"/>
            <w:lang w:val="en-US" w:eastAsia="en-US"/>
          </w:rPr>
          <w:t>Like mentioned above, we restructured and substantially shortened the gene lists in the results section to not overwhelm the reader.</w:t>
        </w:r>
      </w:ins>
    </w:p>
    <w:p w14:paraId="66A5D502" w14:textId="77777777" w:rsidR="00A41531" w:rsidRDefault="00A41531" w:rsidP="00C11ECC">
      <w:pPr>
        <w:rPr>
          <w:lang w:val="en-GB"/>
        </w:rPr>
        <w:pPrChange w:id="187" w:author="mkoenig" w:date="2015-09-07T14:43:00Z">
          <w:pPr/>
        </w:pPrChange>
      </w:pPr>
    </w:p>
    <w:p w14:paraId="02E991AF" w14:textId="77777777" w:rsidR="00A41531" w:rsidRPr="00A41531" w:rsidRDefault="00A41531" w:rsidP="00C11ECC">
      <w:pPr>
        <w:rPr>
          <w:rFonts w:ascii="Arial" w:hAnsi="Arial" w:cs="Arial"/>
          <w:b/>
          <w:sz w:val="22"/>
          <w:szCs w:val="22"/>
          <w:lang w:val="en-GB"/>
        </w:rPr>
        <w:pPrChange w:id="188" w:author="mkoenig" w:date="2015-09-07T14:43:00Z">
          <w:pPr/>
        </w:pPrChange>
      </w:pPr>
      <w:r w:rsidRPr="00A41531">
        <w:rPr>
          <w:rFonts w:ascii="Arial" w:hAnsi="Arial" w:cs="Arial"/>
          <w:b/>
          <w:sz w:val="22"/>
          <w:szCs w:val="22"/>
          <w:lang w:val="en-GB"/>
        </w:rPr>
        <w:t>Major Points</w:t>
      </w:r>
    </w:p>
    <w:p w14:paraId="5586A5E3" w14:textId="77777777" w:rsidR="00A41531" w:rsidRPr="00A41531" w:rsidRDefault="00A41531" w:rsidP="00C11ECC">
      <w:pPr>
        <w:rPr>
          <w:rFonts w:ascii="Arial" w:hAnsi="Arial" w:cs="Arial"/>
          <w:sz w:val="22"/>
          <w:szCs w:val="22"/>
          <w:lang w:val="en-GB"/>
        </w:rPr>
        <w:pPrChange w:id="189" w:author="mkoenig" w:date="2015-09-07T14:43:00Z">
          <w:pPr/>
        </w:pPrChange>
      </w:pPr>
    </w:p>
    <w:p w14:paraId="2996E1F7" w14:textId="77777777" w:rsidR="00A41531" w:rsidRPr="00A41531" w:rsidDel="001C38B3" w:rsidRDefault="00A41531" w:rsidP="00C11ECC">
      <w:pPr>
        <w:rPr>
          <w:del w:id="190" w:author="mkoenig" w:date="2015-09-07T16:03:00Z"/>
          <w:rFonts w:ascii="Arial" w:hAnsi="Arial" w:cs="Arial"/>
          <w:b/>
          <w:sz w:val="22"/>
          <w:szCs w:val="22"/>
          <w:lang w:val="en-GB"/>
        </w:rPr>
        <w:pPrChange w:id="191" w:author="mkoenig" w:date="2015-09-07T14:43:00Z">
          <w:pPr>
            <w:jc w:val="left"/>
          </w:pPr>
        </w:pPrChange>
      </w:pPr>
      <w:r w:rsidRPr="00A41531">
        <w:rPr>
          <w:rFonts w:ascii="Arial" w:hAnsi="Arial" w:cs="Arial"/>
          <w:b/>
          <w:sz w:val="22"/>
          <w:szCs w:val="22"/>
          <w:lang w:val="en-GB"/>
        </w:rPr>
        <w:t>- The authors should consider dimension reduction methods such as multidimensional scaling or principal component analysis, when discussing the samples' expression patterns, use statistical tests, when assessing the significance of gene regulation over time</w:t>
      </w:r>
      <w:r>
        <w:rPr>
          <w:rFonts w:ascii="Arial" w:hAnsi="Arial" w:cs="Arial"/>
          <w:b/>
          <w:sz w:val="22"/>
          <w:szCs w:val="22"/>
          <w:lang w:val="en-GB"/>
        </w:rPr>
        <w:t xml:space="preserve"> </w:t>
      </w:r>
      <w:r w:rsidRPr="00A41531">
        <w:rPr>
          <w:rFonts w:ascii="Arial" w:hAnsi="Arial" w:cs="Arial"/>
          <w:b/>
          <w:sz w:val="22"/>
          <w:szCs w:val="22"/>
          <w:lang w:val="en-GB"/>
        </w:rPr>
        <w:t>and display ROC curves, when discussing their decision tree model. This would reduce lengthy description of the data and provide better overview on the dynamic behavior of the system.</w:t>
      </w:r>
      <w:bookmarkStart w:id="192" w:name="_GoBack"/>
      <w:bookmarkEnd w:id="192"/>
    </w:p>
    <w:p w14:paraId="1C678BD0" w14:textId="77777777" w:rsidR="00A41531" w:rsidRPr="00A41531" w:rsidRDefault="00A41531" w:rsidP="00C11ECC">
      <w:pPr>
        <w:rPr>
          <w:rFonts w:ascii="Arial" w:hAnsi="Arial" w:cs="Arial"/>
          <w:sz w:val="22"/>
          <w:szCs w:val="22"/>
          <w:lang w:val="en-GB"/>
        </w:rPr>
        <w:pPrChange w:id="193" w:author="mkoenig" w:date="2015-09-07T14:43:00Z">
          <w:pPr/>
        </w:pPrChange>
      </w:pPr>
    </w:p>
    <w:p w14:paraId="1CA50DC6" w14:textId="77777777" w:rsidR="002C166D" w:rsidRDefault="00A41531" w:rsidP="00C11ECC">
      <w:pPr>
        <w:rPr>
          <w:ins w:id="194" w:author="mkoenig" w:date="2015-09-07T15:18:00Z"/>
          <w:rFonts w:ascii="Arial" w:eastAsia="Times New Roman" w:hAnsi="Arial" w:cs="Arial"/>
          <w:i/>
          <w:color w:val="0070C0"/>
          <w:sz w:val="22"/>
          <w:szCs w:val="22"/>
          <w:lang w:val="en-US" w:eastAsia="en-US"/>
        </w:rPr>
        <w:pPrChange w:id="195" w:author="mkoenig" w:date="2015-09-07T14:43:00Z">
          <w:pPr/>
        </w:pPrChange>
      </w:pPr>
      <w:r w:rsidRPr="00A2031A">
        <w:rPr>
          <w:rFonts w:ascii="Arial" w:eastAsia="Times New Roman" w:hAnsi="Arial" w:cs="Arial"/>
          <w:i/>
          <w:color w:val="0070C0"/>
          <w:sz w:val="22"/>
          <w:szCs w:val="22"/>
          <w:u w:val="single"/>
          <w:lang w:val="en-US" w:eastAsia="en-US"/>
          <w:rPrChange w:id="196" w:author="Kerstin Abshagen" w:date="2015-08-07T11:09:00Z">
            <w:rPr>
              <w:rFonts w:ascii="Arial" w:eastAsia="Times New Roman" w:hAnsi="Arial" w:cs="Arial"/>
              <w:i/>
              <w:color w:val="0070C0"/>
              <w:sz w:val="22"/>
              <w:szCs w:val="22"/>
              <w:u w:val="single"/>
              <w:lang w:eastAsia="en-US"/>
            </w:rPr>
          </w:rPrChange>
        </w:rPr>
        <w:t>Answer:</w:t>
      </w:r>
      <w:ins w:id="197" w:author="mkoenig" w:date="2015-09-07T15:11:00Z">
        <w:r w:rsidR="00F43A60" w:rsidRPr="00F43A60">
          <w:rPr>
            <w:rFonts w:ascii="Arial" w:eastAsia="Times New Roman" w:hAnsi="Arial" w:cs="Arial"/>
            <w:i/>
            <w:color w:val="0070C0"/>
            <w:sz w:val="22"/>
            <w:szCs w:val="22"/>
            <w:lang w:val="en-US" w:eastAsia="en-US"/>
            <w:rPrChange w:id="198" w:author="mkoenig" w:date="2015-09-07T15:11:00Z">
              <w:rPr>
                <w:rFonts w:ascii="Arial" w:eastAsia="Times New Roman" w:hAnsi="Arial" w:cs="Arial"/>
                <w:i/>
                <w:color w:val="0070C0"/>
                <w:sz w:val="22"/>
                <w:szCs w:val="22"/>
                <w:u w:val="single"/>
                <w:lang w:val="en-US" w:eastAsia="en-US"/>
              </w:rPr>
            </w:rPrChange>
          </w:rPr>
          <w:t xml:space="preserve"> A</w:t>
        </w:r>
        <w:r w:rsidR="00F43A60">
          <w:rPr>
            <w:rFonts w:ascii="Arial" w:eastAsia="Times New Roman" w:hAnsi="Arial" w:cs="Arial"/>
            <w:i/>
            <w:color w:val="0070C0"/>
            <w:sz w:val="22"/>
            <w:szCs w:val="22"/>
            <w:lang w:val="en-US" w:eastAsia="en-US"/>
          </w:rPr>
          <w:t>s suggested by the reviewer we applied dimension reduction methods</w:t>
        </w:r>
        <w:r w:rsidR="00A307BD">
          <w:rPr>
            <w:rFonts w:ascii="Arial" w:eastAsia="Times New Roman" w:hAnsi="Arial" w:cs="Arial"/>
            <w:i/>
            <w:color w:val="0070C0"/>
            <w:sz w:val="22"/>
            <w:szCs w:val="22"/>
            <w:lang w:val="en-US" w:eastAsia="en-US"/>
          </w:rPr>
          <w:t xml:space="preserve"> to discuss the time course patterns: We filtered significant factors via ANOVA (reduction from 153 to 90 factors) followed by clustering analysis to find relevant time courses after BDL (reduction from 90 factors to 6 clusters).</w:t>
        </w:r>
      </w:ins>
      <w:ins w:id="199" w:author="mkoenig" w:date="2015-09-07T15:13:00Z">
        <w:r w:rsidR="00A307BD">
          <w:rPr>
            <w:rFonts w:ascii="Arial" w:eastAsia="Times New Roman" w:hAnsi="Arial" w:cs="Arial"/>
            <w:i/>
            <w:color w:val="0070C0"/>
            <w:sz w:val="22"/>
            <w:szCs w:val="22"/>
            <w:lang w:val="en-US" w:eastAsia="en-US"/>
          </w:rPr>
          <w:t xml:space="preserve"> </w:t>
        </w:r>
      </w:ins>
    </w:p>
    <w:p w14:paraId="45D296D3" w14:textId="77777777" w:rsidR="002C166D" w:rsidRPr="002C166D" w:rsidRDefault="00A307BD" w:rsidP="00C11ECC">
      <w:pPr>
        <w:rPr>
          <w:ins w:id="200" w:author="mkoenig" w:date="2015-09-07T15:18:00Z"/>
          <w:rFonts w:ascii="Arial" w:hAnsi="Arial" w:cs="Arial"/>
          <w:i/>
          <w:color w:val="0070C0"/>
          <w:sz w:val="22"/>
          <w:szCs w:val="22"/>
          <w:lang w:val="en-US"/>
          <w:rPrChange w:id="201" w:author="mkoenig" w:date="2015-09-07T15:18:00Z">
            <w:rPr>
              <w:ins w:id="202" w:author="mkoenig" w:date="2015-09-07T15:18:00Z"/>
              <w:rFonts w:ascii="Arial" w:hAnsi="Arial" w:cs="Arial"/>
              <w:color w:val="0070C0"/>
              <w:sz w:val="22"/>
              <w:szCs w:val="22"/>
              <w:lang w:val="en-US"/>
            </w:rPr>
          </w:rPrChange>
        </w:rPr>
        <w:pPrChange w:id="203" w:author="mkoenig" w:date="2015-09-07T14:43:00Z">
          <w:pPr/>
        </w:pPrChange>
      </w:pPr>
      <w:ins w:id="204" w:author="mkoenig" w:date="2015-09-07T15:13:00Z">
        <w:r>
          <w:rPr>
            <w:rFonts w:ascii="Arial" w:eastAsia="Times New Roman" w:hAnsi="Arial" w:cs="Arial"/>
            <w:i/>
            <w:color w:val="0070C0"/>
            <w:sz w:val="22"/>
            <w:szCs w:val="22"/>
            <w:lang w:val="en-US" w:eastAsia="en-US"/>
          </w:rPr>
          <w:t xml:space="preserve">Statistical tests used to test for significance of expression changes were: 1) </w:t>
        </w:r>
      </w:ins>
      <w:ins w:id="205" w:author="mkoenig" w:date="2015-09-07T15:14:00Z">
        <w:r>
          <w:rPr>
            <w:rFonts w:ascii="Arial" w:eastAsia="Times New Roman" w:hAnsi="Arial" w:cs="Arial"/>
            <w:i/>
            <w:color w:val="0070C0"/>
            <w:sz w:val="22"/>
            <w:szCs w:val="22"/>
            <w:lang w:val="en-US" w:eastAsia="en-US"/>
          </w:rPr>
          <w:t xml:space="preserve">ANOVA tests, corrected for multiple testing on the factors with Holms, to find significantly changed genes </w:t>
        </w:r>
        <w:r w:rsidRPr="002C166D">
          <w:rPr>
            <w:rFonts w:ascii="Arial" w:eastAsia="Times New Roman" w:hAnsi="Arial" w:cs="Arial"/>
            <w:i/>
            <w:color w:val="0070C0"/>
            <w:sz w:val="22"/>
            <w:szCs w:val="22"/>
            <w:lang w:val="en-US" w:eastAsia="en-US"/>
            <w:rPrChange w:id="206" w:author="mkoenig" w:date="2015-09-07T15:18:00Z">
              <w:rPr>
                <w:rFonts w:ascii="Arial" w:eastAsia="Times New Roman" w:hAnsi="Arial" w:cs="Arial"/>
                <w:i/>
                <w:color w:val="0070C0"/>
                <w:sz w:val="22"/>
                <w:szCs w:val="22"/>
                <w:lang w:val="en-US" w:eastAsia="en-US"/>
              </w:rPr>
            </w:rPrChange>
          </w:rPr>
          <w:t>after BDL</w:t>
        </w:r>
        <w:r w:rsidRPr="002C166D">
          <w:rPr>
            <w:rFonts w:ascii="Arial" w:hAnsi="Arial" w:cs="Arial"/>
            <w:i/>
            <w:color w:val="0070C0"/>
            <w:sz w:val="22"/>
            <w:szCs w:val="22"/>
            <w:lang w:val="en-US"/>
            <w:rPrChange w:id="207" w:author="mkoenig" w:date="2015-09-07T15:18:00Z">
              <w:rPr>
                <w:rFonts w:ascii="Arial" w:eastAsia="Times New Roman" w:hAnsi="Arial" w:cs="Arial"/>
                <w:i/>
                <w:color w:val="0070C0"/>
                <w:sz w:val="22"/>
                <w:szCs w:val="22"/>
                <w:lang w:val="en-US" w:eastAsia="en-US"/>
              </w:rPr>
            </w:rPrChange>
          </w:rPr>
          <w:t xml:space="preserve">, 2) </w:t>
        </w:r>
      </w:ins>
      <w:ins w:id="208" w:author="mkoenig" w:date="2015-09-07T15:15:00Z">
        <w:r w:rsidR="002C166D" w:rsidRPr="002C166D">
          <w:rPr>
            <w:rFonts w:ascii="Arial" w:hAnsi="Arial" w:cs="Arial"/>
            <w:i/>
            <w:color w:val="0070C0"/>
            <w:sz w:val="22"/>
            <w:szCs w:val="22"/>
            <w:lang w:val="en-US"/>
            <w:rPrChange w:id="209" w:author="mkoenig" w:date="2015-09-07T15:18:00Z">
              <w:rPr/>
            </w:rPrChange>
          </w:rPr>
          <w:t>two-tailed unpaired t-test</w:t>
        </w:r>
      </w:ins>
      <w:ins w:id="210" w:author="mkoenig" w:date="2015-09-07T15:17:00Z">
        <w:r w:rsidR="002C166D" w:rsidRPr="002C166D">
          <w:rPr>
            <w:rFonts w:ascii="Arial" w:hAnsi="Arial" w:cs="Arial"/>
            <w:i/>
            <w:color w:val="0070C0"/>
            <w:sz w:val="22"/>
            <w:szCs w:val="22"/>
            <w:lang w:val="en-US"/>
            <w:rPrChange w:id="211" w:author="mkoenig" w:date="2015-09-07T15:18:00Z">
              <w:rPr>
                <w:rFonts w:ascii="Arial" w:hAnsi="Arial" w:cs="Arial"/>
                <w:color w:val="0070C0"/>
                <w:sz w:val="22"/>
                <w:szCs w:val="22"/>
              </w:rPr>
            </w:rPrChange>
          </w:rPr>
          <w:t>s</w:t>
        </w:r>
      </w:ins>
      <w:ins w:id="212" w:author="mkoenig" w:date="2015-09-07T15:15:00Z">
        <w:r w:rsidR="002C166D" w:rsidRPr="002C166D">
          <w:rPr>
            <w:rFonts w:ascii="Arial" w:hAnsi="Arial" w:cs="Arial"/>
            <w:i/>
            <w:color w:val="0070C0"/>
            <w:sz w:val="22"/>
            <w:szCs w:val="22"/>
            <w:lang w:val="en-US"/>
            <w:rPrChange w:id="213" w:author="mkoenig" w:date="2015-09-07T15:18:00Z">
              <w:rPr/>
            </w:rPrChange>
          </w:rPr>
          <w:t xml:space="preserve"> (Welch correction for nonhomogeneity of variance) </w:t>
        </w:r>
      </w:ins>
      <w:ins w:id="214" w:author="mkoenig" w:date="2015-09-07T15:17:00Z">
        <w:r w:rsidR="002C166D" w:rsidRPr="002C166D">
          <w:rPr>
            <w:rFonts w:ascii="Arial" w:hAnsi="Arial" w:cs="Arial"/>
            <w:i/>
            <w:color w:val="0070C0"/>
            <w:sz w:val="22"/>
            <w:szCs w:val="22"/>
            <w:lang w:val="en-US"/>
            <w:rPrChange w:id="215" w:author="mkoenig" w:date="2015-09-07T15:18:00Z">
              <w:rPr>
                <w:rFonts w:ascii="Arial" w:hAnsi="Arial" w:cs="Arial"/>
                <w:color w:val="0070C0"/>
                <w:sz w:val="22"/>
                <w:szCs w:val="22"/>
                <w:lang w:val="en-US"/>
              </w:rPr>
            </w:rPrChange>
          </w:rPr>
          <w:t>were used to test for up-/down-regulation between 0h and 6h</w:t>
        </w:r>
      </w:ins>
      <w:ins w:id="216" w:author="mkoenig" w:date="2015-09-07T15:18:00Z">
        <w:r w:rsidR="002C166D" w:rsidRPr="002C166D">
          <w:rPr>
            <w:rFonts w:ascii="Arial" w:hAnsi="Arial" w:cs="Arial"/>
            <w:i/>
            <w:color w:val="0070C0"/>
            <w:sz w:val="22"/>
            <w:szCs w:val="22"/>
            <w:lang w:val="en-US"/>
            <w:rPrChange w:id="217" w:author="mkoenig" w:date="2015-09-07T15:18:00Z">
              <w:rPr>
                <w:rFonts w:ascii="Arial" w:hAnsi="Arial" w:cs="Arial"/>
                <w:color w:val="0070C0"/>
                <w:sz w:val="22"/>
                <w:szCs w:val="22"/>
                <w:lang w:val="en-US"/>
              </w:rPr>
            </w:rPrChange>
          </w:rPr>
          <w:t xml:space="preserve">. </w:t>
        </w:r>
      </w:ins>
    </w:p>
    <w:p w14:paraId="06B69998" w14:textId="35728BDB" w:rsidR="00A46014" w:rsidRDefault="00A46014" w:rsidP="00C11ECC">
      <w:pPr>
        <w:rPr>
          <w:ins w:id="218" w:author="mkoenig" w:date="2015-09-07T15:32:00Z"/>
          <w:rFonts w:ascii="Arial" w:hAnsi="Arial" w:cs="Arial"/>
          <w:i/>
          <w:color w:val="0070C0"/>
          <w:sz w:val="22"/>
          <w:szCs w:val="22"/>
          <w:lang w:val="en-US"/>
        </w:rPr>
        <w:pPrChange w:id="219" w:author="mkoenig" w:date="2015-09-07T14:43:00Z">
          <w:pPr/>
        </w:pPrChange>
      </w:pPr>
      <w:ins w:id="220" w:author="mkoenig" w:date="2015-09-07T15:30:00Z">
        <w:r>
          <w:rPr>
            <w:rFonts w:ascii="Arial" w:hAnsi="Arial" w:cs="Arial"/>
            <w:i/>
            <w:color w:val="0070C0"/>
            <w:sz w:val="22"/>
            <w:szCs w:val="22"/>
            <w:lang w:val="en-US"/>
          </w:rPr>
          <w:t xml:space="preserve">The decision trees are now based on established </w:t>
        </w:r>
      </w:ins>
      <w:ins w:id="221" w:author="mkoenig" w:date="2015-09-07T15:31:00Z">
        <w:r>
          <w:rPr>
            <w:rFonts w:ascii="Arial" w:hAnsi="Arial" w:cs="Arial"/>
            <w:i/>
            <w:color w:val="0070C0"/>
            <w:sz w:val="22"/>
            <w:szCs w:val="22"/>
            <w:lang w:val="en-US"/>
          </w:rPr>
          <w:t xml:space="preserve">methods for fitting regression trees (CART models), instead of the previous separator approach. </w:t>
        </w:r>
      </w:ins>
      <w:ins w:id="222" w:author="mkoenig" w:date="2015-09-07T15:18:00Z">
        <w:r w:rsidR="002C166D">
          <w:rPr>
            <w:rFonts w:ascii="Arial" w:hAnsi="Arial" w:cs="Arial"/>
            <w:i/>
            <w:color w:val="0070C0"/>
            <w:sz w:val="22"/>
            <w:szCs w:val="22"/>
            <w:lang w:val="en-US"/>
            <w:rPrChange w:id="223" w:author="mkoenig" w:date="2015-09-07T15:18:00Z">
              <w:rPr>
                <w:rFonts w:ascii="Arial" w:hAnsi="Arial" w:cs="Arial"/>
                <w:i/>
                <w:color w:val="0070C0"/>
                <w:sz w:val="22"/>
                <w:szCs w:val="22"/>
                <w:lang w:val="en-US"/>
              </w:rPr>
            </w:rPrChange>
          </w:rPr>
          <w:t>T</w:t>
        </w:r>
      </w:ins>
      <w:ins w:id="224" w:author="mkoenig" w:date="2015-09-07T15:19:00Z">
        <w:r w:rsidR="002C166D">
          <w:rPr>
            <w:rFonts w:ascii="Arial" w:hAnsi="Arial" w:cs="Arial"/>
            <w:i/>
            <w:color w:val="0070C0"/>
            <w:sz w:val="22"/>
            <w:szCs w:val="22"/>
            <w:lang w:val="en-US"/>
          </w:rPr>
          <w:t xml:space="preserve">o </w:t>
        </w:r>
      </w:ins>
      <w:ins w:id="225" w:author="mkoenig" w:date="2015-09-07T15:22:00Z">
        <w:r>
          <w:rPr>
            <w:rFonts w:ascii="Arial" w:hAnsi="Arial" w:cs="Arial"/>
            <w:i/>
            <w:color w:val="0070C0"/>
            <w:sz w:val="22"/>
            <w:szCs w:val="22"/>
            <w:lang w:val="en-US"/>
          </w:rPr>
          <w:t>show</w:t>
        </w:r>
      </w:ins>
      <w:ins w:id="226" w:author="mkoenig" w:date="2015-09-07T15:19:00Z">
        <w:r w:rsidR="002C166D">
          <w:rPr>
            <w:rFonts w:ascii="Arial" w:hAnsi="Arial" w:cs="Arial"/>
            <w:i/>
            <w:color w:val="0070C0"/>
            <w:sz w:val="22"/>
            <w:szCs w:val="22"/>
            <w:lang w:val="en-US"/>
          </w:rPr>
          <w:t xml:space="preserve"> the predictive performance of the </w:t>
        </w:r>
        <w:r>
          <w:rPr>
            <w:rFonts w:ascii="Arial" w:hAnsi="Arial" w:cs="Arial"/>
            <w:i/>
            <w:color w:val="0070C0"/>
            <w:sz w:val="22"/>
            <w:szCs w:val="22"/>
            <w:lang w:val="en-US"/>
          </w:rPr>
          <w:t>decision tree we are now showing</w:t>
        </w:r>
        <w:r w:rsidR="002C166D">
          <w:rPr>
            <w:rFonts w:ascii="Arial" w:hAnsi="Arial" w:cs="Arial"/>
            <w:i/>
            <w:color w:val="0070C0"/>
            <w:sz w:val="22"/>
            <w:szCs w:val="22"/>
            <w:lang w:val="en-US"/>
          </w:rPr>
          <w:t xml:space="preserve"> the prediction results for all time course classes</w:t>
        </w:r>
      </w:ins>
      <w:ins w:id="227" w:author="mkoenig" w:date="2015-09-07T15:20:00Z">
        <w:r w:rsidR="002C166D">
          <w:rPr>
            <w:rFonts w:ascii="Arial" w:hAnsi="Arial" w:cs="Arial"/>
            <w:i/>
            <w:color w:val="0070C0"/>
            <w:sz w:val="22"/>
            <w:szCs w:val="22"/>
            <w:lang w:val="en-US"/>
          </w:rPr>
          <w:t xml:space="preserve"> (Figure</w:t>
        </w:r>
      </w:ins>
      <w:ins w:id="228" w:author="mkoenig" w:date="2015-09-07T15:21:00Z">
        <w:r w:rsidR="002C166D">
          <w:rPr>
            <w:rFonts w:ascii="Arial" w:hAnsi="Arial" w:cs="Arial"/>
            <w:i/>
            <w:color w:val="0070C0"/>
            <w:sz w:val="22"/>
            <w:szCs w:val="22"/>
            <w:lang w:val="en-US"/>
          </w:rPr>
          <w:t xml:space="preserve"> 10B)</w:t>
        </w:r>
        <w:r>
          <w:rPr>
            <w:rFonts w:ascii="Arial" w:hAnsi="Arial" w:cs="Arial"/>
            <w:i/>
            <w:color w:val="0070C0"/>
            <w:sz w:val="22"/>
            <w:szCs w:val="22"/>
            <w:lang w:val="en-US"/>
          </w:rPr>
          <w:t>.</w:t>
        </w:r>
      </w:ins>
      <w:ins w:id="229" w:author="mkoenig" w:date="2015-09-07T15:22:00Z">
        <w:r>
          <w:rPr>
            <w:rFonts w:ascii="Arial" w:hAnsi="Arial" w:cs="Arial"/>
            <w:i/>
            <w:color w:val="0070C0"/>
            <w:sz w:val="22"/>
            <w:szCs w:val="22"/>
            <w:lang w:val="en-US"/>
          </w:rPr>
          <w:t xml:space="preserve"> </w:t>
        </w:r>
        <w:r w:rsidRPr="00E758DD">
          <w:rPr>
            <w:rFonts w:ascii="Arial" w:hAnsi="Arial" w:cs="Arial"/>
            <w:i/>
            <w:color w:val="0070C0"/>
            <w:sz w:val="22"/>
            <w:szCs w:val="22"/>
            <w:lang w:val="en-US"/>
          </w:rPr>
          <w:t xml:space="preserve">ROC curves are not applicable for </w:t>
        </w:r>
        <w:r>
          <w:rPr>
            <w:rFonts w:ascii="Arial" w:hAnsi="Arial" w:cs="Arial"/>
            <w:i/>
            <w:color w:val="0070C0"/>
            <w:sz w:val="22"/>
            <w:szCs w:val="22"/>
            <w:lang w:val="en-US"/>
          </w:rPr>
          <w:t>regression</w:t>
        </w:r>
        <w:r w:rsidRPr="00E758DD">
          <w:rPr>
            <w:rFonts w:ascii="Arial" w:hAnsi="Arial" w:cs="Arial"/>
            <w:i/>
            <w:color w:val="0070C0"/>
            <w:sz w:val="22"/>
            <w:szCs w:val="22"/>
            <w:lang w:val="en-US"/>
          </w:rPr>
          <w:t xml:space="preserve"> </w:t>
        </w:r>
        <w:r>
          <w:rPr>
            <w:rFonts w:ascii="Arial" w:hAnsi="Arial" w:cs="Arial"/>
            <w:i/>
            <w:color w:val="0070C0"/>
            <w:sz w:val="22"/>
            <w:szCs w:val="22"/>
            <w:lang w:val="en-US"/>
          </w:rPr>
          <w:t>trees</w:t>
        </w:r>
        <w:r>
          <w:rPr>
            <w:rFonts w:ascii="Arial" w:hAnsi="Arial" w:cs="Arial"/>
            <w:i/>
            <w:color w:val="0070C0"/>
            <w:sz w:val="22"/>
            <w:szCs w:val="22"/>
            <w:lang w:val="en-US"/>
          </w:rPr>
          <w:t>, so we selected this alternative approach to communicate the model performance.</w:t>
        </w:r>
      </w:ins>
      <w:ins w:id="230" w:author="mkoenig" w:date="2015-09-07T15:23:00Z">
        <w:r>
          <w:rPr>
            <w:rFonts w:ascii="Arial" w:hAnsi="Arial" w:cs="Arial"/>
            <w:i/>
            <w:color w:val="0070C0"/>
            <w:sz w:val="22"/>
            <w:szCs w:val="22"/>
            <w:lang w:val="en-US"/>
          </w:rPr>
          <w:t xml:space="preserve"> Prediction performance was calculated with multiple test data sets: mean cluster data, single factor combinations &amp; best gene single factor combination, and random two factors from each cluster.</w:t>
        </w:r>
      </w:ins>
    </w:p>
    <w:p w14:paraId="5F3C6940" w14:textId="15C91252" w:rsidR="009A6BEE" w:rsidRDefault="009A6BEE" w:rsidP="00C11ECC">
      <w:pPr>
        <w:rPr>
          <w:ins w:id="231" w:author="mkoenig" w:date="2015-09-07T15:25:00Z"/>
          <w:rFonts w:ascii="Arial" w:hAnsi="Arial" w:cs="Arial"/>
          <w:i/>
          <w:color w:val="0070C0"/>
          <w:sz w:val="22"/>
          <w:szCs w:val="22"/>
          <w:lang w:val="en-US"/>
        </w:rPr>
        <w:pPrChange w:id="232" w:author="mkoenig" w:date="2015-09-07T14:43:00Z">
          <w:pPr/>
        </w:pPrChange>
      </w:pPr>
      <w:ins w:id="233" w:author="mkoenig" w:date="2015-09-07T15:32:00Z">
        <w:r>
          <w:rPr>
            <w:rFonts w:ascii="Arial" w:hAnsi="Arial" w:cs="Arial"/>
            <w:i/>
            <w:color w:val="0070C0"/>
            <w:sz w:val="22"/>
            <w:szCs w:val="22"/>
            <w:lang w:val="en-US"/>
          </w:rPr>
          <w:t>The robustness of the fitted decision tree was tested with a leave-one-out approach, which showed robustness of the predicted time classes and good predictive performance on the left out data (Supplement 2).</w:t>
        </w:r>
      </w:ins>
    </w:p>
    <w:p w14:paraId="5ED8FBA8" w14:textId="27717F0D" w:rsidR="002C166D" w:rsidRPr="002C166D" w:rsidRDefault="00A46014" w:rsidP="00C11ECC">
      <w:pPr>
        <w:rPr>
          <w:lang w:val="en-US"/>
          <w:rPrChange w:id="234" w:author="mkoenig" w:date="2015-09-07T15:17:00Z">
            <w:rPr>
              <w:rFonts w:ascii="Arial" w:hAnsi="Arial" w:cs="Arial"/>
              <w:sz w:val="22"/>
              <w:szCs w:val="22"/>
            </w:rPr>
          </w:rPrChange>
        </w:rPr>
        <w:pPrChange w:id="235" w:author="mkoenig" w:date="2015-09-07T14:43:00Z">
          <w:pPr/>
        </w:pPrChange>
      </w:pPr>
      <w:ins w:id="236" w:author="mkoenig" w:date="2015-09-07T15:27:00Z">
        <w:r w:rsidRPr="00E758DD">
          <w:rPr>
            <w:rFonts w:ascii="Arial" w:eastAsia="Times New Roman" w:hAnsi="Arial" w:cs="Arial"/>
            <w:i/>
            <w:color w:val="0070C0"/>
            <w:sz w:val="22"/>
            <w:szCs w:val="22"/>
            <w:u w:val="single"/>
            <w:lang w:val="en-US" w:eastAsia="en-US"/>
          </w:rPr>
          <w:t xml:space="preserve">Changes in the manuscript: </w:t>
        </w:r>
      </w:ins>
      <w:ins w:id="237" w:author="mkoenig" w:date="2015-09-07T15:25:00Z">
        <w:r>
          <w:rPr>
            <w:rFonts w:ascii="Arial" w:hAnsi="Arial" w:cs="Arial"/>
            <w:i/>
            <w:color w:val="0070C0"/>
            <w:sz w:val="22"/>
            <w:szCs w:val="22"/>
            <w:lang w:val="en-US"/>
          </w:rPr>
          <w:t>Additional sections were added in the manuscript</w:t>
        </w:r>
      </w:ins>
      <w:ins w:id="238" w:author="mkoenig" w:date="2015-09-07T15:28:00Z">
        <w:r>
          <w:rPr>
            <w:rFonts w:ascii="Arial" w:hAnsi="Arial" w:cs="Arial"/>
            <w:i/>
            <w:color w:val="0070C0"/>
            <w:sz w:val="22"/>
            <w:szCs w:val="22"/>
            <w:lang w:val="en-US"/>
          </w:rPr>
          <w:t xml:space="preserve"> (methods &amp; results)</w:t>
        </w:r>
      </w:ins>
      <w:ins w:id="239" w:author="mkoenig" w:date="2015-09-07T15:25:00Z">
        <w:r>
          <w:rPr>
            <w:rFonts w:ascii="Arial" w:hAnsi="Arial" w:cs="Arial"/>
            <w:i/>
            <w:color w:val="0070C0"/>
            <w:sz w:val="22"/>
            <w:szCs w:val="22"/>
            <w:lang w:val="en-US"/>
          </w:rPr>
          <w:t xml:space="preserve"> describing</w:t>
        </w:r>
      </w:ins>
      <w:ins w:id="240" w:author="mkoenig" w:date="2015-09-07T15:27:00Z">
        <w:r>
          <w:rPr>
            <w:rFonts w:ascii="Arial" w:hAnsi="Arial" w:cs="Arial"/>
            <w:i/>
            <w:color w:val="0070C0"/>
            <w:sz w:val="22"/>
            <w:szCs w:val="22"/>
            <w:lang w:val="en-US"/>
          </w:rPr>
          <w:t xml:space="preserve"> the </w:t>
        </w:r>
      </w:ins>
      <w:ins w:id="241" w:author="mkoenig" w:date="2015-09-07T15:25:00Z">
        <w:r>
          <w:rPr>
            <w:rFonts w:ascii="Arial" w:hAnsi="Arial" w:cs="Arial"/>
            <w:i/>
            <w:color w:val="0070C0"/>
            <w:sz w:val="22"/>
            <w:szCs w:val="22"/>
            <w:lang w:val="en-US"/>
          </w:rPr>
          <w:t xml:space="preserve">performed dimension reduction, the statistical analysis, </w:t>
        </w:r>
      </w:ins>
      <w:ins w:id="242" w:author="mkoenig" w:date="2015-09-07T15:29:00Z">
        <w:r>
          <w:rPr>
            <w:rFonts w:ascii="Arial" w:hAnsi="Arial" w:cs="Arial"/>
            <w:i/>
            <w:color w:val="0070C0"/>
            <w:sz w:val="22"/>
            <w:szCs w:val="22"/>
            <w:lang w:val="en-US"/>
          </w:rPr>
          <w:t xml:space="preserve">regression </w:t>
        </w:r>
      </w:ins>
      <w:ins w:id="243" w:author="mkoenig" w:date="2015-09-07T15:25:00Z">
        <w:r>
          <w:rPr>
            <w:rFonts w:ascii="Arial" w:hAnsi="Arial" w:cs="Arial"/>
            <w:i/>
            <w:color w:val="0070C0"/>
            <w:sz w:val="22"/>
            <w:szCs w:val="22"/>
            <w:lang w:val="en-US"/>
          </w:rPr>
          <w:t>trees</w:t>
        </w:r>
      </w:ins>
      <w:ins w:id="244" w:author="mkoenig" w:date="2015-09-07T15:29:00Z">
        <w:r>
          <w:rPr>
            <w:rFonts w:ascii="Arial" w:hAnsi="Arial" w:cs="Arial"/>
            <w:i/>
            <w:color w:val="0070C0"/>
            <w:sz w:val="22"/>
            <w:szCs w:val="22"/>
            <w:lang w:val="en-US"/>
          </w:rPr>
          <w:t>,</w:t>
        </w:r>
      </w:ins>
      <w:ins w:id="245" w:author="mkoenig" w:date="2015-09-07T15:25:00Z">
        <w:r>
          <w:rPr>
            <w:rFonts w:ascii="Arial" w:hAnsi="Arial" w:cs="Arial"/>
            <w:i/>
            <w:color w:val="0070C0"/>
            <w:sz w:val="22"/>
            <w:szCs w:val="22"/>
            <w:lang w:val="en-US"/>
          </w:rPr>
          <w:t xml:space="preserve"> and calculation of the predictive performance of the regression tree</w:t>
        </w:r>
      </w:ins>
      <w:ins w:id="246" w:author="mkoenig" w:date="2015-09-07T15:29:00Z">
        <w:r>
          <w:rPr>
            <w:rFonts w:ascii="Arial" w:hAnsi="Arial" w:cs="Arial"/>
            <w:i/>
            <w:color w:val="0070C0"/>
            <w:sz w:val="22"/>
            <w:szCs w:val="22"/>
            <w:lang w:val="en-US"/>
          </w:rPr>
          <w:t>.</w:t>
        </w:r>
      </w:ins>
      <w:ins w:id="247" w:author="mkoenig" w:date="2015-09-07T15:27:00Z">
        <w:r>
          <w:rPr>
            <w:rFonts w:ascii="Arial" w:hAnsi="Arial" w:cs="Arial"/>
            <w:i/>
            <w:color w:val="0070C0"/>
            <w:sz w:val="22"/>
            <w:szCs w:val="22"/>
            <w:lang w:val="en-US"/>
          </w:rPr>
          <w:t xml:space="preserve"> All analyses are presented in Supplement 2.</w:t>
        </w:r>
      </w:ins>
      <w:ins w:id="248" w:author="mkoenig" w:date="2015-09-07T15:23:00Z">
        <w:r>
          <w:rPr>
            <w:rFonts w:ascii="Arial" w:hAnsi="Arial" w:cs="Arial"/>
            <w:i/>
            <w:color w:val="0070C0"/>
            <w:sz w:val="22"/>
            <w:szCs w:val="22"/>
            <w:lang w:val="en-US"/>
          </w:rPr>
          <w:t xml:space="preserve"> </w:t>
        </w:r>
      </w:ins>
      <w:del w:id="249" w:author="mkoenig" w:date="2015-09-07T15:11:00Z">
        <w:r w:rsidR="00A41531" w:rsidRPr="002C166D" w:rsidDel="00F43A60">
          <w:rPr>
            <w:lang w:val="en-US"/>
            <w:rPrChange w:id="250" w:author="mkoenig" w:date="2015-09-07T15:17:00Z">
              <w:rPr>
                <w:rFonts w:ascii="Arial" w:hAnsi="Arial" w:cs="Arial"/>
                <w:sz w:val="22"/>
                <w:szCs w:val="22"/>
              </w:rPr>
            </w:rPrChange>
          </w:rPr>
          <w:delText xml:space="preserve"> </w:delText>
        </w:r>
      </w:del>
      <w:ins w:id="251" w:author="Kerstin Abshagen" w:date="2015-08-07T11:09:00Z">
        <w:del w:id="252" w:author="mkoenig" w:date="2015-09-07T15:11:00Z">
          <w:r w:rsidR="00A2031A" w:rsidRPr="002C166D" w:rsidDel="00F43A60">
            <w:rPr>
              <w:highlight w:val="yellow"/>
              <w:lang w:val="en-US"/>
              <w:rPrChange w:id="253" w:author="mkoenig" w:date="2015-09-07T15:17:00Z">
                <w:rPr>
                  <w:rFonts w:ascii="Arial" w:hAnsi="Arial" w:cs="Arial"/>
                  <w:sz w:val="22"/>
                  <w:szCs w:val="22"/>
                </w:rPr>
              </w:rPrChange>
            </w:rPr>
            <w:delText>As suggested by the reviewer, we considered dimension redu</w:delText>
          </w:r>
        </w:del>
      </w:ins>
      <w:ins w:id="254" w:author="Kerstin Abshagen" w:date="2015-08-07T11:10:00Z">
        <w:del w:id="255" w:author="mkoenig" w:date="2015-09-07T15:11:00Z">
          <w:r w:rsidR="00A2031A" w:rsidRPr="002C166D" w:rsidDel="00F43A60">
            <w:rPr>
              <w:highlight w:val="yellow"/>
              <w:lang w:val="en-US"/>
              <w:rPrChange w:id="256" w:author="mkoenig" w:date="2015-09-07T15:17:00Z">
                <w:rPr>
                  <w:rFonts w:ascii="Arial" w:hAnsi="Arial" w:cs="Arial"/>
                  <w:i/>
                  <w:sz w:val="22"/>
                  <w:szCs w:val="22"/>
                  <w:lang w:val="en-US"/>
                </w:rPr>
              </w:rPrChange>
            </w:rPr>
            <w:delText>ction methods….</w:delText>
          </w:r>
        </w:del>
      </w:ins>
    </w:p>
    <w:p w14:paraId="09919883" w14:textId="77777777" w:rsidR="00A41531" w:rsidRPr="00A36F8B" w:rsidDel="00A46014" w:rsidRDefault="00A41531" w:rsidP="00C11ECC">
      <w:pPr>
        <w:rPr>
          <w:del w:id="257" w:author="mkoenig" w:date="2015-09-07T15:26:00Z"/>
          <w:rFonts w:ascii="Arial" w:eastAsia="Times New Roman" w:hAnsi="Arial" w:cs="Arial"/>
          <w:i/>
          <w:color w:val="0070C0"/>
          <w:sz w:val="22"/>
          <w:szCs w:val="22"/>
          <w:u w:val="single"/>
          <w:lang w:val="en-US" w:eastAsia="en-US"/>
          <w:rPrChange w:id="258" w:author="Kerstin Abshagen" w:date="2015-08-07T10:03:00Z">
            <w:rPr>
              <w:del w:id="259" w:author="mkoenig" w:date="2015-09-07T15:26:00Z"/>
              <w:rFonts w:ascii="Arial" w:eastAsia="Times New Roman" w:hAnsi="Arial" w:cs="Arial"/>
              <w:i/>
              <w:color w:val="0070C0"/>
              <w:sz w:val="22"/>
              <w:szCs w:val="22"/>
              <w:u w:val="single"/>
              <w:lang w:eastAsia="en-US"/>
            </w:rPr>
          </w:rPrChange>
        </w:rPr>
        <w:pPrChange w:id="260" w:author="mkoenig" w:date="2015-09-07T14:43:00Z">
          <w:pPr/>
        </w:pPrChange>
      </w:pPr>
    </w:p>
    <w:p w14:paraId="31948247" w14:textId="55366590" w:rsidR="00A41531" w:rsidRPr="00A41531" w:rsidDel="00A46014" w:rsidRDefault="00A41531" w:rsidP="00C11ECC">
      <w:pPr>
        <w:rPr>
          <w:del w:id="261" w:author="mkoenig" w:date="2015-09-07T15:26:00Z"/>
          <w:rFonts w:ascii="Arial" w:hAnsi="Arial" w:cs="Arial"/>
          <w:sz w:val="22"/>
          <w:szCs w:val="22"/>
          <w:lang w:val="en-US"/>
        </w:rPr>
        <w:pPrChange w:id="262" w:author="mkoenig" w:date="2015-09-07T14:43:00Z">
          <w:pPr/>
        </w:pPrChange>
      </w:pPr>
      <w:del w:id="263" w:author="mkoenig" w:date="2015-09-07T15:26:00Z">
        <w:r w:rsidRPr="00A41531" w:rsidDel="00A46014">
          <w:rPr>
            <w:rFonts w:ascii="Arial" w:eastAsia="Times New Roman" w:hAnsi="Arial" w:cs="Arial"/>
            <w:i/>
            <w:color w:val="0070C0"/>
            <w:sz w:val="22"/>
            <w:szCs w:val="22"/>
            <w:u w:val="single"/>
            <w:lang w:val="en-US" w:eastAsia="en-US"/>
          </w:rPr>
          <w:delText>Changes in the manuscript: …</w:delText>
        </w:r>
      </w:del>
    </w:p>
    <w:p w14:paraId="2956A979" w14:textId="77777777" w:rsidR="00A41531" w:rsidRPr="00A41531" w:rsidRDefault="00A41531" w:rsidP="00C11ECC">
      <w:pPr>
        <w:rPr>
          <w:rFonts w:ascii="Arial" w:hAnsi="Arial" w:cs="Arial"/>
          <w:sz w:val="22"/>
          <w:szCs w:val="22"/>
          <w:lang w:val="en-US"/>
        </w:rPr>
        <w:pPrChange w:id="264" w:author="mkoenig" w:date="2015-09-07T14:43:00Z">
          <w:pPr/>
        </w:pPrChange>
      </w:pPr>
    </w:p>
    <w:p w14:paraId="7CB04BF6" w14:textId="77777777" w:rsidR="00A41531" w:rsidRPr="00A41531" w:rsidRDefault="00A41531" w:rsidP="00C11ECC">
      <w:pPr>
        <w:rPr>
          <w:rFonts w:ascii="Arial" w:hAnsi="Arial" w:cs="Arial"/>
          <w:b/>
          <w:sz w:val="22"/>
          <w:szCs w:val="22"/>
          <w:lang w:val="en-GB"/>
        </w:rPr>
        <w:pPrChange w:id="265" w:author="mkoenig" w:date="2015-09-07T14:43:00Z">
          <w:pPr/>
        </w:pPrChange>
      </w:pPr>
      <w:r w:rsidRPr="00A41531">
        <w:rPr>
          <w:rFonts w:ascii="Arial" w:hAnsi="Arial" w:cs="Arial"/>
          <w:b/>
          <w:sz w:val="22"/>
          <w:szCs w:val="22"/>
          <w:lang w:val="en-GB"/>
        </w:rPr>
        <w:t>- For the qPCR data the authors used a single Gene, Gapdh, for normalization, which possibly results in noisy dCT (delta CT) values. There is no guarantee that the expression of this gene remains constant across the s</w:t>
      </w:r>
      <w:r>
        <w:rPr>
          <w:rFonts w:ascii="Arial" w:hAnsi="Arial" w:cs="Arial"/>
          <w:b/>
          <w:sz w:val="22"/>
          <w:szCs w:val="22"/>
          <w:lang w:val="en-GB"/>
        </w:rPr>
        <w:t xml:space="preserve">amples, given the severe impact </w:t>
      </w:r>
      <w:r w:rsidRPr="00A41531">
        <w:rPr>
          <w:rFonts w:ascii="Arial" w:hAnsi="Arial" w:cs="Arial"/>
          <w:b/>
          <w:sz w:val="22"/>
          <w:szCs w:val="22"/>
          <w:lang w:val="en-GB"/>
        </w:rPr>
        <w:t>of BDL and the measurement time of 1</w:t>
      </w:r>
      <w:r>
        <w:rPr>
          <w:rFonts w:ascii="Arial" w:hAnsi="Arial" w:cs="Arial"/>
          <w:b/>
          <w:sz w:val="22"/>
          <w:szCs w:val="22"/>
          <w:lang w:val="en-GB"/>
        </w:rPr>
        <w:t>4 days. Usually, dCT values are</w:t>
      </w:r>
      <w:r w:rsidRPr="00A41531">
        <w:rPr>
          <w:rFonts w:ascii="Arial" w:hAnsi="Arial" w:cs="Arial"/>
          <w:b/>
          <w:sz w:val="22"/>
          <w:szCs w:val="22"/>
          <w:lang w:val="en-GB"/>
        </w:rPr>
        <w:t xml:space="preserve"> normalized to </w:t>
      </w:r>
      <w:r w:rsidRPr="00746287">
        <w:rPr>
          <w:rFonts w:ascii="Arial" w:hAnsi="Arial" w:cs="Arial"/>
          <w:b/>
          <w:sz w:val="22"/>
          <w:szCs w:val="22"/>
          <w:lang w:val="en-GB"/>
        </w:rPr>
        <w:t>two control genes, also e.g. 18S and/or Hprt1. The authors need to check and show</w:t>
      </w:r>
      <w:r w:rsidRPr="00A41531">
        <w:rPr>
          <w:rFonts w:ascii="Arial" w:hAnsi="Arial" w:cs="Arial"/>
          <w:b/>
          <w:sz w:val="22"/>
          <w:szCs w:val="22"/>
          <w:lang w:val="en-GB"/>
        </w:rPr>
        <w:t xml:space="preserve"> the behavior of Gapdh and that their normalization approach does not affect their </w:t>
      </w:r>
      <w:del w:id="266" w:author="mkoenig" w:date="2015-09-07T15:27:00Z">
        <w:r w:rsidRPr="00A41531" w:rsidDel="00A46014">
          <w:rPr>
            <w:rFonts w:ascii="Arial" w:hAnsi="Arial" w:cs="Arial"/>
            <w:b/>
            <w:sz w:val="22"/>
            <w:szCs w:val="22"/>
            <w:lang w:val="en-GB"/>
          </w:rPr>
          <w:delText xml:space="preserve"> </w:delText>
        </w:r>
      </w:del>
      <w:r w:rsidRPr="00A41531">
        <w:rPr>
          <w:rFonts w:ascii="Arial" w:hAnsi="Arial" w:cs="Arial"/>
          <w:b/>
          <w:sz w:val="22"/>
          <w:szCs w:val="22"/>
          <w:lang w:val="en-GB"/>
        </w:rPr>
        <w:t xml:space="preserve">results. </w:t>
      </w:r>
    </w:p>
    <w:p w14:paraId="125F27BD" w14:textId="25A135B6" w:rsidR="000D7BAF" w:rsidRPr="00A46014" w:rsidRDefault="00A41531" w:rsidP="00C11ECC">
      <w:pPr>
        <w:rPr>
          <w:rFonts w:ascii="Arial" w:hAnsi="Arial" w:cs="Arial"/>
          <w:i/>
          <w:color w:val="0070C0"/>
          <w:sz w:val="22"/>
          <w:szCs w:val="22"/>
          <w:lang w:val="en-US"/>
          <w:rPrChange w:id="267" w:author="mkoenig" w:date="2015-09-07T15:27:00Z">
            <w:rPr>
              <w:rFonts w:ascii="Arial" w:hAnsi="Arial" w:cs="Arial"/>
              <w:i/>
              <w:color w:val="0070C0"/>
              <w:sz w:val="22"/>
              <w:szCs w:val="22"/>
              <w:lang w:val="en-US"/>
            </w:rPr>
          </w:rPrChange>
        </w:rPr>
        <w:pPrChange w:id="268" w:author="mkoenig" w:date="2015-09-07T14:43:00Z">
          <w:pPr/>
        </w:pPrChange>
      </w:pPr>
      <w:r w:rsidRPr="00A46014">
        <w:rPr>
          <w:rFonts w:ascii="Arial" w:eastAsia="Arial,Times New Roman" w:hAnsi="Arial" w:cs="Arial"/>
          <w:i/>
          <w:iCs/>
          <w:color w:val="0070C0"/>
          <w:sz w:val="22"/>
          <w:szCs w:val="22"/>
          <w:u w:val="single"/>
          <w:lang w:val="en-US" w:eastAsia="en-US"/>
          <w:rPrChange w:id="269" w:author="mkoenig" w:date="2015-09-07T15:27:00Z">
            <w:rPr>
              <w:rFonts w:ascii="Arial" w:eastAsia="Times New Roman" w:hAnsi="Arial" w:cs="Arial"/>
              <w:i/>
              <w:color w:val="0070C0"/>
              <w:sz w:val="22"/>
              <w:szCs w:val="22"/>
              <w:u w:val="single"/>
              <w:lang w:val="en-US" w:eastAsia="en-US"/>
            </w:rPr>
          </w:rPrChange>
        </w:rPr>
        <w:lastRenderedPageBreak/>
        <w:t>Answer:</w:t>
      </w:r>
      <w:r w:rsidRPr="00A46014">
        <w:rPr>
          <w:rFonts w:ascii="Arial" w:eastAsia="Arial" w:hAnsi="Arial" w:cs="Arial"/>
          <w:sz w:val="22"/>
          <w:szCs w:val="22"/>
          <w:lang w:val="en-US"/>
          <w:rPrChange w:id="270" w:author="mkoenig" w:date="2015-09-07T15:27:00Z">
            <w:rPr>
              <w:rFonts w:ascii="Arial" w:hAnsi="Arial" w:cs="Arial"/>
              <w:sz w:val="22"/>
              <w:szCs w:val="22"/>
              <w:lang w:val="en-US"/>
            </w:rPr>
          </w:rPrChange>
        </w:rPr>
        <w:t xml:space="preserve"> </w:t>
      </w:r>
      <w:ins w:id="271" w:author="Dooley Steven" w:date="2015-08-06T08:07:00Z">
        <w:r w:rsidR="004161D6" w:rsidRPr="00A46014">
          <w:rPr>
            <w:rFonts w:ascii="Arial" w:eastAsia="Arial" w:hAnsi="Arial" w:cs="Arial"/>
            <w:i/>
            <w:iCs/>
            <w:color w:val="0070C0"/>
            <w:sz w:val="22"/>
            <w:szCs w:val="22"/>
            <w:lang w:val="en-US"/>
            <w:rPrChange w:id="272" w:author="mkoenig" w:date="2015-09-07T15:27:00Z">
              <w:rPr>
                <w:rFonts w:ascii="Arial" w:hAnsi="Arial" w:cs="Arial"/>
                <w:i/>
                <w:color w:val="0070C0"/>
                <w:sz w:val="22"/>
                <w:szCs w:val="22"/>
                <w:lang w:val="en-US"/>
              </w:rPr>
            </w:rPrChange>
          </w:rPr>
          <w:t>W</w:t>
        </w:r>
      </w:ins>
      <w:r w:rsidR="00110505" w:rsidRPr="00A46014">
        <w:rPr>
          <w:rFonts w:ascii="Arial" w:eastAsia="Arial" w:hAnsi="Arial" w:cs="Arial"/>
          <w:i/>
          <w:iCs/>
          <w:color w:val="0070C0"/>
          <w:sz w:val="22"/>
          <w:szCs w:val="22"/>
          <w:lang w:val="en-US"/>
          <w:rPrChange w:id="273" w:author="mkoenig" w:date="2015-09-07T15:27:00Z">
            <w:rPr>
              <w:rFonts w:ascii="Arial" w:hAnsi="Arial" w:cs="Arial"/>
              <w:i/>
              <w:color w:val="0070C0"/>
              <w:sz w:val="22"/>
              <w:szCs w:val="22"/>
              <w:lang w:val="en-US"/>
            </w:rPr>
          </w:rPrChange>
        </w:rPr>
        <w:t xml:space="preserve">e </w:t>
      </w:r>
      <w:r w:rsidR="000D7BAF" w:rsidRPr="00A46014">
        <w:rPr>
          <w:rFonts w:ascii="Arial" w:eastAsia="Arial" w:hAnsi="Arial" w:cs="Arial"/>
          <w:i/>
          <w:iCs/>
          <w:color w:val="0070C0"/>
          <w:sz w:val="22"/>
          <w:szCs w:val="22"/>
          <w:lang w:val="en-US"/>
          <w:rPrChange w:id="274" w:author="mkoenig" w:date="2015-09-07T15:27:00Z">
            <w:rPr>
              <w:rFonts w:ascii="Arial" w:hAnsi="Arial" w:cs="Arial"/>
              <w:i/>
              <w:color w:val="0070C0"/>
              <w:sz w:val="22"/>
              <w:szCs w:val="22"/>
              <w:lang w:val="en-US"/>
            </w:rPr>
          </w:rPrChange>
        </w:rPr>
        <w:t xml:space="preserve">totally </w:t>
      </w:r>
      <w:r w:rsidR="00110505" w:rsidRPr="00A46014">
        <w:rPr>
          <w:rFonts w:ascii="Arial" w:eastAsia="Arial" w:hAnsi="Arial" w:cs="Arial"/>
          <w:i/>
          <w:iCs/>
          <w:color w:val="0070C0"/>
          <w:sz w:val="22"/>
          <w:szCs w:val="22"/>
          <w:lang w:val="en-US"/>
          <w:rPrChange w:id="275" w:author="mkoenig" w:date="2015-09-07T15:27:00Z">
            <w:rPr>
              <w:rFonts w:ascii="Arial" w:hAnsi="Arial" w:cs="Arial"/>
              <w:i/>
              <w:color w:val="0070C0"/>
              <w:sz w:val="22"/>
              <w:szCs w:val="22"/>
              <w:lang w:val="en-US"/>
            </w:rPr>
          </w:rPrChange>
        </w:rPr>
        <w:t xml:space="preserve">agree with the reviewer. </w:t>
      </w:r>
      <w:r w:rsidR="000D7BAF" w:rsidRPr="00A46014">
        <w:rPr>
          <w:rFonts w:ascii="Arial" w:eastAsia="Arial" w:hAnsi="Arial" w:cs="Arial"/>
          <w:i/>
          <w:iCs/>
          <w:color w:val="0070C0"/>
          <w:sz w:val="22"/>
          <w:szCs w:val="22"/>
          <w:lang w:val="en-US"/>
          <w:rPrChange w:id="276" w:author="mkoenig" w:date="2015-09-07T15:27:00Z">
            <w:rPr>
              <w:rFonts w:ascii="Arial" w:hAnsi="Arial" w:cs="Arial"/>
              <w:i/>
              <w:color w:val="0070C0"/>
              <w:sz w:val="22"/>
              <w:szCs w:val="22"/>
              <w:lang w:val="en-US"/>
            </w:rPr>
          </w:rPrChange>
        </w:rPr>
        <w:t xml:space="preserve">Parallelization of qPCR such as by </w:t>
      </w:r>
      <w:ins w:id="277" w:author="Dooley Steven" w:date="2015-08-06T08:07:00Z">
        <w:r w:rsidR="004161D6" w:rsidRPr="00A46014">
          <w:rPr>
            <w:rFonts w:ascii="Arial" w:eastAsia="Arial" w:hAnsi="Arial" w:cs="Arial"/>
            <w:i/>
            <w:iCs/>
            <w:color w:val="0070C0"/>
            <w:sz w:val="22"/>
            <w:szCs w:val="22"/>
            <w:lang w:val="en-US"/>
            <w:rPrChange w:id="278" w:author="mkoenig" w:date="2015-09-07T15:27:00Z">
              <w:rPr>
                <w:rFonts w:ascii="Arial" w:hAnsi="Arial" w:cs="Arial"/>
                <w:i/>
                <w:color w:val="0070C0"/>
                <w:sz w:val="22"/>
                <w:szCs w:val="22"/>
                <w:lang w:val="en-US"/>
              </w:rPr>
            </w:rPrChange>
          </w:rPr>
          <w:t xml:space="preserve">the </w:t>
        </w:r>
      </w:ins>
      <w:r w:rsidR="000D7BAF" w:rsidRPr="00A46014">
        <w:rPr>
          <w:rFonts w:ascii="Arial" w:eastAsia="Arial" w:hAnsi="Arial" w:cs="Arial"/>
          <w:i/>
          <w:iCs/>
          <w:color w:val="0070C0"/>
          <w:sz w:val="22"/>
          <w:szCs w:val="22"/>
          <w:lang w:val="en-US"/>
          <w:rPrChange w:id="279" w:author="mkoenig" w:date="2015-09-07T15:27:00Z">
            <w:rPr>
              <w:rFonts w:ascii="Arial" w:hAnsi="Arial" w:cs="Arial"/>
              <w:i/>
              <w:color w:val="0070C0"/>
              <w:sz w:val="22"/>
              <w:szCs w:val="22"/>
              <w:lang w:val="en-US"/>
            </w:rPr>
          </w:rPrChange>
        </w:rPr>
        <w:t xml:space="preserve">microfluidic Taqman Fluidigm Biomark Platform enables evaluation of multiple transcripts in the samples treated under various conditions. Despite of advanced technologies, correct evaluation of the measurements remains challenging. We wanted to apply ΔΔCt method and therefore assessed expression of </w:t>
      </w:r>
      <w:ins w:id="280" w:author="Masha Thomas" w:date="2015-08-10T08:45:00Z">
        <w:r w:rsidR="06112696" w:rsidRPr="00A46014">
          <w:rPr>
            <w:rFonts w:ascii="Arial" w:eastAsia="Arial" w:hAnsi="Arial" w:cs="Arial"/>
            <w:i/>
            <w:iCs/>
            <w:color w:val="0070C0"/>
            <w:sz w:val="22"/>
            <w:szCs w:val="22"/>
            <w:lang w:val="en-US"/>
            <w:rPrChange w:id="281" w:author="mkoenig" w:date="2015-09-07T15:27:00Z">
              <w:rPr>
                <w:rFonts w:ascii="Arial" w:hAnsi="Arial" w:cs="Arial"/>
                <w:i/>
                <w:color w:val="0070C0"/>
                <w:sz w:val="22"/>
                <w:szCs w:val="22"/>
                <w:lang w:val="en-US"/>
              </w:rPr>
            </w:rPrChange>
          </w:rPr>
          <w:t>two</w:t>
        </w:r>
      </w:ins>
      <w:del w:id="282" w:author="Masha Thomas" w:date="2015-08-10T08:45:00Z">
        <w:r w:rsidR="000D7BAF" w:rsidRPr="00A46014" w:rsidDel="06112696">
          <w:rPr>
            <w:rFonts w:ascii="Arial" w:hAnsi="Arial" w:cs="Arial"/>
            <w:i/>
            <w:color w:val="0070C0"/>
            <w:sz w:val="22"/>
            <w:szCs w:val="22"/>
            <w:lang w:val="en-US"/>
            <w:rPrChange w:id="283" w:author="mkoenig" w:date="2015-09-07T15:27:00Z">
              <w:rPr>
                <w:rFonts w:ascii="Arial" w:hAnsi="Arial" w:cs="Arial"/>
                <w:i/>
                <w:color w:val="0070C0"/>
                <w:sz w:val="22"/>
                <w:szCs w:val="22"/>
                <w:lang w:val="en-US"/>
              </w:rPr>
            </w:rPrChange>
          </w:rPr>
          <w:delText>several</w:delText>
        </w:r>
      </w:del>
      <w:r w:rsidR="000D7BAF" w:rsidRPr="00A46014">
        <w:rPr>
          <w:rFonts w:ascii="Arial" w:eastAsia="Arial" w:hAnsi="Arial" w:cs="Arial"/>
          <w:i/>
          <w:iCs/>
          <w:color w:val="0070C0"/>
          <w:sz w:val="22"/>
          <w:szCs w:val="22"/>
          <w:lang w:val="en-US"/>
          <w:rPrChange w:id="284" w:author="mkoenig" w:date="2015-09-07T15:27:00Z">
            <w:rPr>
              <w:rFonts w:ascii="Arial" w:hAnsi="Arial" w:cs="Arial"/>
              <w:i/>
              <w:color w:val="0070C0"/>
              <w:sz w:val="22"/>
              <w:szCs w:val="22"/>
              <w:lang w:val="en-US"/>
            </w:rPr>
          </w:rPrChange>
        </w:rPr>
        <w:t xml:space="preserve"> reference genes</w:t>
      </w:r>
      <w:del w:id="285" w:author="Masha Thomas" w:date="2015-08-10T08:45:00Z">
        <w:r w:rsidR="000D7BAF" w:rsidRPr="00A46014" w:rsidDel="06112696">
          <w:rPr>
            <w:rFonts w:ascii="Arial" w:hAnsi="Arial" w:cs="Arial"/>
            <w:i/>
            <w:color w:val="0070C0"/>
            <w:sz w:val="22"/>
            <w:szCs w:val="22"/>
            <w:lang w:val="en-US"/>
            <w:rPrChange w:id="286" w:author="mkoenig" w:date="2015-09-07T15:27:00Z">
              <w:rPr>
                <w:rFonts w:ascii="Arial" w:hAnsi="Arial" w:cs="Arial"/>
                <w:i/>
                <w:color w:val="0070C0"/>
                <w:sz w:val="22"/>
                <w:szCs w:val="22"/>
                <w:lang w:val="en-US"/>
              </w:rPr>
            </w:rPrChange>
          </w:rPr>
          <w:delText xml:space="preserve"> (RGs)</w:delText>
        </w:r>
      </w:del>
      <w:r w:rsidR="000D7BAF" w:rsidRPr="00A46014">
        <w:rPr>
          <w:rFonts w:ascii="Arial" w:eastAsia="Arial" w:hAnsi="Arial" w:cs="Arial"/>
          <w:i/>
          <w:iCs/>
          <w:color w:val="0070C0"/>
          <w:sz w:val="22"/>
          <w:szCs w:val="22"/>
          <w:lang w:val="en-US"/>
          <w:rPrChange w:id="287" w:author="mkoenig" w:date="2015-09-07T15:27:00Z">
            <w:rPr>
              <w:rFonts w:ascii="Arial" w:hAnsi="Arial" w:cs="Arial"/>
              <w:i/>
              <w:color w:val="0070C0"/>
              <w:sz w:val="22"/>
              <w:szCs w:val="22"/>
              <w:lang w:val="en-US"/>
            </w:rPr>
          </w:rPrChange>
        </w:rPr>
        <w:t xml:space="preserve"> in order to find the stable one</w:t>
      </w:r>
      <w:del w:id="288" w:author="Masha Thomas" w:date="2015-08-10T08:45:00Z">
        <w:r w:rsidR="000D7BAF" w:rsidRPr="00A46014" w:rsidDel="06112696">
          <w:rPr>
            <w:rFonts w:ascii="Arial" w:eastAsia="Arial" w:hAnsi="Arial" w:cs="Arial"/>
            <w:i/>
            <w:iCs/>
            <w:color w:val="0070C0"/>
            <w:sz w:val="22"/>
            <w:szCs w:val="22"/>
            <w:lang w:val="en-US"/>
            <w:rPrChange w:id="289" w:author="mkoenig" w:date="2015-09-07T15:27:00Z">
              <w:rPr>
                <w:rFonts w:ascii="Arial" w:hAnsi="Arial" w:cs="Arial"/>
                <w:i/>
                <w:color w:val="0070C0"/>
                <w:sz w:val="22"/>
                <w:szCs w:val="22"/>
                <w:lang w:val="en-US"/>
              </w:rPr>
            </w:rPrChange>
          </w:rPr>
          <w:delText xml:space="preserve"> and/or use</w:delText>
        </w:r>
      </w:del>
      <w:ins w:id="290" w:author="Dooley Steven" w:date="2015-08-06T08:07:00Z">
        <w:del w:id="291" w:author="Masha Thomas" w:date="2015-08-10T08:45:00Z">
          <w:r w:rsidR="00CB0CE1" w:rsidRPr="00A46014" w:rsidDel="06112696">
            <w:rPr>
              <w:rFonts w:ascii="Arial" w:hAnsi="Arial" w:cs="Arial"/>
              <w:i/>
              <w:color w:val="0070C0"/>
              <w:sz w:val="22"/>
              <w:szCs w:val="22"/>
              <w:lang w:val="en-US"/>
              <w:rPrChange w:id="292" w:author="mkoenig" w:date="2015-09-07T15:27:00Z">
                <w:rPr>
                  <w:rFonts w:ascii="Arial" w:hAnsi="Arial" w:cs="Arial"/>
                  <w:i/>
                  <w:color w:val="0070C0"/>
                  <w:sz w:val="22"/>
                  <w:szCs w:val="22"/>
                  <w:lang w:val="en-US"/>
                </w:rPr>
              </w:rPrChange>
            </w:rPr>
            <w:delText xml:space="preserve"> the</w:delText>
          </w:r>
        </w:del>
      </w:ins>
      <w:del w:id="293" w:author="Masha Thomas" w:date="2015-08-10T08:45:00Z">
        <w:r w:rsidR="000D7BAF" w:rsidRPr="00A46014" w:rsidDel="06112696">
          <w:rPr>
            <w:rFonts w:ascii="Arial" w:hAnsi="Arial" w:cs="Arial"/>
            <w:i/>
            <w:color w:val="0070C0"/>
            <w:sz w:val="22"/>
            <w:szCs w:val="22"/>
            <w:lang w:val="en-US"/>
            <w:rPrChange w:id="294" w:author="mkoenig" w:date="2015-09-07T15:27:00Z">
              <w:rPr>
                <w:rFonts w:ascii="Arial" w:hAnsi="Arial" w:cs="Arial"/>
                <w:i/>
                <w:color w:val="0070C0"/>
                <w:sz w:val="22"/>
                <w:szCs w:val="22"/>
                <w:lang w:val="en-US"/>
              </w:rPr>
            </w:rPrChange>
          </w:rPr>
          <w:delText xml:space="preserve"> GeNorm approach by normalizing the expression levels to the average levels of several housekeeping genes</w:delText>
        </w:r>
      </w:del>
      <w:r w:rsidR="000D7BAF" w:rsidRPr="00A46014">
        <w:rPr>
          <w:rFonts w:ascii="Arial" w:eastAsia="Arial" w:hAnsi="Arial" w:cs="Arial"/>
          <w:i/>
          <w:iCs/>
          <w:color w:val="0070C0"/>
          <w:sz w:val="22"/>
          <w:szCs w:val="22"/>
          <w:lang w:val="en-US"/>
          <w:rPrChange w:id="295" w:author="mkoenig" w:date="2015-09-07T15:27:00Z">
            <w:rPr>
              <w:rFonts w:ascii="Arial" w:hAnsi="Arial" w:cs="Arial"/>
              <w:i/>
              <w:color w:val="0070C0"/>
              <w:sz w:val="22"/>
              <w:szCs w:val="22"/>
              <w:lang w:val="en-US"/>
            </w:rPr>
          </w:rPrChange>
        </w:rPr>
        <w:t>. We accurately controlled the expression levels of Gapdh</w:t>
      </w:r>
      <w:ins w:id="296" w:author="Masha Thomas" w:date="2015-08-10T08:45:00Z">
        <w:r w:rsidR="06112696" w:rsidRPr="00A46014">
          <w:rPr>
            <w:rFonts w:ascii="Arial" w:eastAsia="Arial" w:hAnsi="Arial" w:cs="Arial"/>
            <w:i/>
            <w:iCs/>
            <w:color w:val="0070C0"/>
            <w:sz w:val="22"/>
            <w:szCs w:val="22"/>
            <w:lang w:val="en-US"/>
            <w:rPrChange w:id="297" w:author="mkoenig" w:date="2015-09-07T15:27:00Z">
              <w:rPr>
                <w:rFonts w:ascii="Arial" w:hAnsi="Arial" w:cs="Arial"/>
                <w:i/>
                <w:color w:val="0070C0"/>
                <w:sz w:val="22"/>
                <w:szCs w:val="22"/>
                <w:lang w:val="en-US"/>
              </w:rPr>
            </w:rPrChange>
          </w:rPr>
          <w:t xml:space="preserve"> and Actb </w:t>
        </w:r>
      </w:ins>
      <w:del w:id="298" w:author="Masha Thomas" w:date="2015-08-10T08:45:00Z">
        <w:r w:rsidR="000D7BAF" w:rsidRPr="00A46014" w:rsidDel="06112696">
          <w:rPr>
            <w:rFonts w:ascii="Arial" w:hAnsi="Arial" w:cs="Arial"/>
            <w:i/>
            <w:color w:val="0070C0"/>
            <w:sz w:val="22"/>
            <w:szCs w:val="22"/>
            <w:lang w:val="en-US"/>
            <w:rPrChange w:id="299" w:author="mkoenig" w:date="2015-09-07T15:27:00Z">
              <w:rPr>
                <w:rFonts w:ascii="Arial" w:hAnsi="Arial" w:cs="Arial"/>
                <w:i/>
                <w:color w:val="0070C0"/>
                <w:sz w:val="22"/>
                <w:szCs w:val="22"/>
                <w:lang w:val="en-US"/>
              </w:rPr>
            </w:rPrChange>
          </w:rPr>
          <w:delText>, ….</w:delText>
        </w:r>
      </w:del>
      <w:ins w:id="300" w:author="Dooley Steven" w:date="2015-08-06T08:08:00Z">
        <w:del w:id="301" w:author="Masha Thomas" w:date="2015-08-10T08:45:00Z">
          <w:r w:rsidR="00CB0CE1" w:rsidRPr="00A46014" w:rsidDel="06112696">
            <w:rPr>
              <w:rFonts w:ascii="Arial" w:hAnsi="Arial" w:cs="Arial"/>
              <w:i/>
              <w:color w:val="0070C0"/>
              <w:sz w:val="22"/>
              <w:szCs w:val="22"/>
              <w:lang w:val="en-US"/>
              <w:rPrChange w:id="302" w:author="mkoenig" w:date="2015-09-07T15:27:00Z">
                <w:rPr>
                  <w:rFonts w:ascii="Arial" w:hAnsi="Arial" w:cs="Arial"/>
                  <w:i/>
                  <w:color w:val="0070C0"/>
                  <w:sz w:val="22"/>
                  <w:szCs w:val="22"/>
                  <w:lang w:val="en-US"/>
                </w:rPr>
              </w:rPrChange>
            </w:rPr>
            <w:delText xml:space="preserve"> </w:delText>
          </w:r>
        </w:del>
      </w:ins>
      <w:r w:rsidR="000D7BAF" w:rsidRPr="00A46014">
        <w:rPr>
          <w:rFonts w:ascii="Arial" w:eastAsia="Arial" w:hAnsi="Arial" w:cs="Arial"/>
          <w:i/>
          <w:iCs/>
          <w:color w:val="0070C0"/>
          <w:sz w:val="22"/>
          <w:szCs w:val="22"/>
          <w:lang w:val="en-US"/>
          <w:rPrChange w:id="303" w:author="mkoenig" w:date="2015-09-07T15:27:00Z">
            <w:rPr>
              <w:rFonts w:ascii="Arial" w:hAnsi="Arial" w:cs="Arial"/>
              <w:i/>
              <w:color w:val="0070C0"/>
              <w:sz w:val="22"/>
              <w:szCs w:val="22"/>
              <w:lang w:val="en-US"/>
            </w:rPr>
          </w:rPrChange>
        </w:rPr>
        <w:t>over the time period an</w:t>
      </w:r>
      <w:r w:rsidR="00746287" w:rsidRPr="00A46014">
        <w:rPr>
          <w:rFonts w:ascii="Arial" w:eastAsia="Arial" w:hAnsi="Arial" w:cs="Arial"/>
          <w:i/>
          <w:iCs/>
          <w:color w:val="0070C0"/>
          <w:sz w:val="22"/>
          <w:szCs w:val="22"/>
          <w:lang w:val="en-US"/>
          <w:rPrChange w:id="304" w:author="mkoenig" w:date="2015-09-07T15:27:00Z">
            <w:rPr>
              <w:rFonts w:ascii="Arial" w:hAnsi="Arial" w:cs="Arial"/>
              <w:i/>
              <w:color w:val="0070C0"/>
              <w:sz w:val="22"/>
              <w:szCs w:val="22"/>
              <w:lang w:val="en-US"/>
            </w:rPr>
          </w:rPrChange>
        </w:rPr>
        <w:t xml:space="preserve">d </w:t>
      </w:r>
      <w:ins w:id="305" w:author="Masha Thomas" w:date="2015-08-10T08:46:00Z">
        <w:r w:rsidR="1ABC13EB" w:rsidRPr="00A46014">
          <w:rPr>
            <w:rFonts w:ascii="Arial" w:eastAsia="Arial" w:hAnsi="Arial" w:cs="Arial"/>
            <w:i/>
            <w:iCs/>
            <w:color w:val="0070C0"/>
            <w:sz w:val="22"/>
            <w:szCs w:val="22"/>
            <w:lang w:val="en-US"/>
            <w:rPrChange w:id="306" w:author="mkoenig" w:date="2015-09-07T15:27:00Z">
              <w:rPr>
                <w:rFonts w:ascii="Arial" w:hAnsi="Arial" w:cs="Arial"/>
                <w:i/>
                <w:color w:val="0070C0"/>
                <w:sz w:val="22"/>
                <w:szCs w:val="22"/>
                <w:lang w:val="en-US"/>
              </w:rPr>
            </w:rPrChange>
          </w:rPr>
          <w:t>their variability between different Fluidigm runs an</w:t>
        </w:r>
      </w:ins>
      <w:del w:id="307" w:author="Masha Thomas" w:date="2015-08-10T08:46:00Z">
        <w:r w:rsidR="00746287" w:rsidRPr="00A46014" w:rsidDel="1ABC13EB">
          <w:rPr>
            <w:rFonts w:ascii="Arial" w:eastAsia="Arial" w:hAnsi="Arial" w:cs="Arial"/>
            <w:i/>
            <w:iCs/>
            <w:color w:val="0070C0"/>
            <w:sz w:val="22"/>
            <w:szCs w:val="22"/>
            <w:lang w:val="en-US"/>
            <w:rPrChange w:id="308" w:author="mkoenig" w:date="2015-09-07T15:27:00Z">
              <w:rPr>
                <w:rFonts w:ascii="Arial" w:hAnsi="Arial" w:cs="Arial"/>
                <w:i/>
                <w:color w:val="0070C0"/>
                <w:sz w:val="22"/>
                <w:szCs w:val="22"/>
                <w:lang w:val="en-US"/>
              </w:rPr>
            </w:rPrChange>
          </w:rPr>
          <w:delText>normalize</w:delText>
        </w:r>
      </w:del>
      <w:r w:rsidR="00746287" w:rsidRPr="00A46014">
        <w:rPr>
          <w:rFonts w:ascii="Arial" w:eastAsia="Arial" w:hAnsi="Arial" w:cs="Arial"/>
          <w:i/>
          <w:iCs/>
          <w:color w:val="0070C0"/>
          <w:sz w:val="22"/>
          <w:szCs w:val="22"/>
          <w:lang w:val="en-US"/>
          <w:rPrChange w:id="309" w:author="mkoenig" w:date="2015-09-07T15:27:00Z">
            <w:rPr>
              <w:rFonts w:ascii="Arial" w:hAnsi="Arial" w:cs="Arial"/>
              <w:i/>
              <w:color w:val="0070C0"/>
              <w:sz w:val="22"/>
              <w:szCs w:val="22"/>
              <w:lang w:val="en-US"/>
            </w:rPr>
          </w:rPrChange>
        </w:rPr>
        <w:t xml:space="preserve">d </w:t>
      </w:r>
      <w:ins w:id="310" w:author="Masha Thomas" w:date="2015-08-10T08:46:00Z">
        <w:r w:rsidR="1ABC13EB" w:rsidRPr="00A46014">
          <w:rPr>
            <w:rFonts w:ascii="Arial" w:eastAsia="Arial" w:hAnsi="Arial" w:cs="Arial"/>
            <w:i/>
            <w:iCs/>
            <w:color w:val="0070C0"/>
            <w:sz w:val="22"/>
            <w:szCs w:val="22"/>
            <w:lang w:val="en-US"/>
            <w:rPrChange w:id="311" w:author="mkoenig" w:date="2015-09-07T15:27:00Z">
              <w:rPr>
                <w:rFonts w:ascii="Arial" w:hAnsi="Arial" w:cs="Arial"/>
                <w:i/>
                <w:color w:val="0070C0"/>
                <w:sz w:val="22"/>
                <w:szCs w:val="22"/>
                <w:lang w:val="en-US"/>
              </w:rPr>
            </w:rPrChange>
          </w:rPr>
          <w:t>cho</w:t>
        </w:r>
      </w:ins>
      <w:ins w:id="312" w:author="Masha Thomas" w:date="2015-08-10T08:48:00Z">
        <w:r w:rsidR="52148E38" w:rsidRPr="00A46014">
          <w:rPr>
            <w:rFonts w:ascii="Arial" w:eastAsia="Arial" w:hAnsi="Arial" w:cs="Arial"/>
            <w:i/>
            <w:iCs/>
            <w:color w:val="0070C0"/>
            <w:sz w:val="22"/>
            <w:szCs w:val="22"/>
            <w:lang w:val="en-US"/>
            <w:rPrChange w:id="313" w:author="mkoenig" w:date="2015-09-07T15:27:00Z">
              <w:rPr>
                <w:rFonts w:ascii="Arial" w:hAnsi="Arial" w:cs="Arial"/>
                <w:i/>
                <w:color w:val="0070C0"/>
                <w:sz w:val="22"/>
                <w:szCs w:val="22"/>
                <w:lang w:val="en-US"/>
              </w:rPr>
            </w:rPrChange>
          </w:rPr>
          <w:t>se Gapdh for normalization due to its stability.</w:t>
        </w:r>
      </w:ins>
      <w:ins w:id="314" w:author="Masha Thomas" w:date="2015-08-10T08:46:00Z">
        <w:r w:rsidR="00746287" w:rsidRPr="00A46014">
          <w:rPr>
            <w:rFonts w:ascii="Arial" w:eastAsia="Arial" w:hAnsi="Arial" w:cs="Arial"/>
            <w:i/>
            <w:iCs/>
            <w:color w:val="0070C0"/>
            <w:sz w:val="22"/>
            <w:szCs w:val="22"/>
            <w:lang w:val="en-US"/>
            <w:rPrChange w:id="315" w:author="mkoenig" w:date="2015-09-07T15:27:00Z">
              <w:rPr>
                <w:rFonts w:ascii="Arial" w:hAnsi="Arial" w:cs="Arial"/>
                <w:i/>
                <w:color w:val="0070C0"/>
                <w:sz w:val="22"/>
                <w:szCs w:val="22"/>
                <w:lang w:val="en-US"/>
              </w:rPr>
            </w:rPrChange>
          </w:rPr>
          <w:t xml:space="preserve"> We assure that the normalization approach does not affect the main results of our evaluation.</w:t>
        </w:r>
      </w:ins>
    </w:p>
    <w:p w14:paraId="67842B70" w14:textId="77777777" w:rsidR="00110505" w:rsidRPr="00A46014" w:rsidRDefault="00110505" w:rsidP="00C11ECC">
      <w:pPr>
        <w:rPr>
          <w:rFonts w:ascii="Arial" w:hAnsi="Arial" w:cs="Arial"/>
          <w:sz w:val="22"/>
          <w:szCs w:val="22"/>
          <w:lang w:val="en-US"/>
          <w:rPrChange w:id="316" w:author="mkoenig" w:date="2015-09-07T15:27:00Z">
            <w:rPr>
              <w:rFonts w:ascii="Arial" w:hAnsi="Arial" w:cs="Arial"/>
              <w:sz w:val="22"/>
              <w:szCs w:val="22"/>
              <w:lang w:val="en-US"/>
            </w:rPr>
          </w:rPrChange>
        </w:rPr>
        <w:pPrChange w:id="317" w:author="mkoenig" w:date="2015-09-07T14:43:00Z">
          <w:pPr/>
        </w:pPrChange>
      </w:pPr>
      <w:r w:rsidRPr="00A46014">
        <w:rPr>
          <w:rFonts w:ascii="Arial" w:eastAsia="Times New Roman" w:hAnsi="Arial" w:cs="Arial"/>
          <w:i/>
          <w:color w:val="0070C0"/>
          <w:sz w:val="22"/>
          <w:szCs w:val="22"/>
          <w:u w:val="single"/>
          <w:lang w:val="en-US" w:eastAsia="en-US"/>
          <w:rPrChange w:id="318" w:author="mkoenig" w:date="2015-09-07T15:27:00Z">
            <w:rPr>
              <w:rFonts w:ascii="Arial" w:eastAsia="Times New Roman" w:hAnsi="Arial" w:cs="Arial"/>
              <w:i/>
              <w:color w:val="0070C0"/>
              <w:sz w:val="22"/>
              <w:szCs w:val="22"/>
              <w:u w:val="single"/>
              <w:lang w:val="en-US" w:eastAsia="en-US"/>
            </w:rPr>
          </w:rPrChange>
        </w:rPr>
        <w:t>Changes in the manuscript: none</w:t>
      </w:r>
    </w:p>
    <w:p w14:paraId="54836737" w14:textId="77777777" w:rsidR="00A41531" w:rsidRPr="00110505" w:rsidRDefault="00A41531" w:rsidP="00C11ECC">
      <w:pPr>
        <w:rPr>
          <w:rFonts w:ascii="Arial" w:hAnsi="Arial" w:cs="Arial"/>
          <w:sz w:val="22"/>
          <w:szCs w:val="22"/>
          <w:lang w:val="en-US"/>
        </w:rPr>
        <w:pPrChange w:id="319" w:author="mkoenig" w:date="2015-09-07T14:43:00Z">
          <w:pPr/>
        </w:pPrChange>
      </w:pPr>
    </w:p>
    <w:p w14:paraId="501B88AA" w14:textId="77777777" w:rsidR="00A41531" w:rsidDel="001C38B3" w:rsidRDefault="00A41531" w:rsidP="00C11ECC">
      <w:pPr>
        <w:rPr>
          <w:del w:id="320" w:author="mkoenig" w:date="2015-09-07T16:03:00Z"/>
          <w:rFonts w:ascii="Arial" w:hAnsi="Arial" w:cs="Arial"/>
          <w:b/>
          <w:sz w:val="22"/>
          <w:lang w:val="en-GB"/>
        </w:rPr>
        <w:pPrChange w:id="321" w:author="mkoenig" w:date="2015-09-07T14:43:00Z">
          <w:pPr/>
        </w:pPrChange>
      </w:pPr>
      <w:r w:rsidRPr="00746287">
        <w:rPr>
          <w:rFonts w:ascii="Arial" w:hAnsi="Arial" w:cs="Arial"/>
          <w:b/>
          <w:sz w:val="22"/>
          <w:lang w:val="en-GB"/>
        </w:rPr>
        <w:t>- The authors state a delta delta CT of approx. 17 between IL28b and Gapdh (Fig. 6K, 5d).</w:t>
      </w:r>
      <w:r w:rsidR="00746287">
        <w:rPr>
          <w:rFonts w:ascii="Arial" w:hAnsi="Arial" w:cs="Arial"/>
          <w:b/>
          <w:sz w:val="22"/>
          <w:lang w:val="en-GB"/>
        </w:rPr>
        <w:t xml:space="preserve"> </w:t>
      </w:r>
      <w:r w:rsidRPr="00746287">
        <w:rPr>
          <w:rFonts w:ascii="Arial" w:hAnsi="Arial" w:cs="Arial"/>
          <w:b/>
          <w:sz w:val="22"/>
          <w:lang w:val="en-GB"/>
        </w:rPr>
        <w:t>This is a rather large difference and would mean that IL28b appears around the qPCR cycle 5 already. This should be checked. What is the primer efficiency for IL28b? Maybe it is unusually high.</w:t>
      </w:r>
    </w:p>
    <w:p w14:paraId="4B56B9E0" w14:textId="77777777" w:rsidR="00746287" w:rsidRDefault="00746287" w:rsidP="00C11ECC">
      <w:pPr>
        <w:rPr>
          <w:rFonts w:ascii="Arial" w:hAnsi="Arial" w:cs="Arial"/>
          <w:b/>
          <w:sz w:val="22"/>
          <w:lang w:val="en-GB"/>
        </w:rPr>
        <w:pPrChange w:id="322" w:author="mkoenig" w:date="2015-09-07T14:43:00Z">
          <w:pPr/>
        </w:pPrChange>
      </w:pPr>
    </w:p>
    <w:p w14:paraId="5925913A" w14:textId="2D0A5D54" w:rsidR="00746287" w:rsidRPr="00746287" w:rsidDel="5965C7B5" w:rsidRDefault="00746287" w:rsidP="00C11ECC">
      <w:pPr>
        <w:rPr>
          <w:del w:id="323" w:author="Masha Thomas" w:date="2015-08-06T08:38:00Z"/>
          <w:rFonts w:ascii="Arial" w:hAnsi="Arial" w:cs="Arial"/>
          <w:i/>
          <w:color w:val="0070C0"/>
          <w:sz w:val="22"/>
          <w:szCs w:val="22"/>
          <w:lang w:val="en-US"/>
        </w:rPr>
        <w:pPrChange w:id="324" w:author="mkoenig" w:date="2015-09-07T14:43:00Z">
          <w:pPr/>
        </w:pPrChange>
      </w:pPr>
      <w:del w:id="325" w:author="Masha Thomas" w:date="2015-08-06T08:38:00Z">
        <w:r w:rsidRPr="00110505" w:rsidDel="5965C7B5">
          <w:rPr>
            <w:rFonts w:ascii="Arial" w:eastAsia="Times New Roman" w:hAnsi="Arial" w:cs="Arial"/>
            <w:i/>
            <w:color w:val="0070C0"/>
            <w:sz w:val="22"/>
            <w:szCs w:val="22"/>
            <w:u w:val="single"/>
            <w:lang w:val="en-US" w:eastAsia="en-US"/>
          </w:rPr>
          <w:delText>Answer:</w:delText>
        </w:r>
        <w:r w:rsidRPr="00110505" w:rsidDel="5965C7B5">
          <w:rPr>
            <w:rFonts w:ascii="Arial" w:hAnsi="Arial" w:cs="Arial"/>
            <w:sz w:val="22"/>
            <w:szCs w:val="22"/>
            <w:lang w:val="en-US"/>
          </w:rPr>
          <w:delText xml:space="preserve"> </w:delText>
        </w:r>
      </w:del>
      <w:ins w:id="326" w:author="Dooley Steven" w:date="2015-08-06T08:09:00Z">
        <w:del w:id="327" w:author="Masha Thomas" w:date="2015-08-06T08:38:00Z">
          <w:r w:rsidR="00CB0CE1" w:rsidDel="5965C7B5">
            <w:rPr>
              <w:rFonts w:ascii="Arial" w:hAnsi="Arial" w:cs="Arial"/>
              <w:i/>
              <w:color w:val="0070C0"/>
              <w:sz w:val="22"/>
              <w:szCs w:val="22"/>
              <w:lang w:val="en-US"/>
            </w:rPr>
            <w:delText>W</w:delText>
          </w:r>
        </w:del>
      </w:ins>
      <w:del w:id="328" w:author="Masha Thomas" w:date="2015-08-06T08:38:00Z">
        <w:r w:rsidRPr="00746287" w:rsidDel="5965C7B5">
          <w:rPr>
            <w:rFonts w:ascii="Arial" w:hAnsi="Arial" w:cs="Arial"/>
            <w:i/>
            <w:color w:val="0070C0"/>
            <w:sz w:val="22"/>
            <w:szCs w:val="22"/>
            <w:lang w:val="en-US"/>
          </w:rPr>
          <w:delText>e totally agree with the reviewer. Parallelization of qPCR such as by microfluidic Taqman Fluidigm Biomark Platform enables evaluation of multiple transcripts in the samples treated under various conditions. Despite of advanced technologies, correct evaluation of the measurements remains challenging. We wanted to apply ΔΔCt method and therefore assessed expression of several reference genes (RGs) in order to find the stable one and/or use GeNorm approach by normalizing the expression levels to the average levels of several housekeeping genes. We accurately controlled the expression levels of Gapdh, ….over the time period and normalized the expression levels of the experimental genes to several/mean of RGs. We assure that the normalization approach does not affect the main results of our evaluation.</w:delText>
        </w:r>
      </w:del>
    </w:p>
    <w:p w14:paraId="11414985" w14:textId="77777777" w:rsidR="00746287" w:rsidRPr="00A41531" w:rsidDel="5965C7B5" w:rsidRDefault="00746287" w:rsidP="00C11ECC">
      <w:pPr>
        <w:rPr>
          <w:del w:id="329" w:author="Masha Thomas" w:date="2015-08-06T08:38:00Z"/>
          <w:rFonts w:ascii="Arial" w:hAnsi="Arial" w:cs="Arial"/>
          <w:sz w:val="22"/>
          <w:szCs w:val="22"/>
          <w:lang w:val="en-US"/>
        </w:rPr>
        <w:pPrChange w:id="330" w:author="mkoenig" w:date="2015-09-07T14:43:00Z">
          <w:pPr/>
        </w:pPrChange>
      </w:pPr>
      <w:del w:id="331" w:author="Masha Thomas" w:date="2015-08-06T08:38:00Z">
        <w:r w:rsidRPr="00A41531" w:rsidDel="5965C7B5">
          <w:rPr>
            <w:rFonts w:ascii="Arial" w:eastAsia="Times New Roman" w:hAnsi="Arial" w:cs="Arial"/>
            <w:i/>
            <w:color w:val="0070C0"/>
            <w:sz w:val="22"/>
            <w:szCs w:val="22"/>
            <w:u w:val="single"/>
            <w:lang w:val="en-US" w:eastAsia="en-US"/>
          </w:rPr>
          <w:delText xml:space="preserve">Changes in the manuscript: </w:delText>
        </w:r>
        <w:r w:rsidDel="5965C7B5">
          <w:rPr>
            <w:rFonts w:ascii="Arial" w:eastAsia="Times New Roman" w:hAnsi="Arial" w:cs="Arial"/>
            <w:i/>
            <w:color w:val="0070C0"/>
            <w:sz w:val="22"/>
            <w:szCs w:val="22"/>
            <w:u w:val="single"/>
            <w:lang w:val="en-US" w:eastAsia="en-US"/>
          </w:rPr>
          <w:delText>none</w:delText>
        </w:r>
      </w:del>
    </w:p>
    <w:p w14:paraId="79C486B9" w14:textId="5E08DFCB" w:rsidR="00746287" w:rsidRPr="00A36F8B" w:rsidRDefault="5965C7B5" w:rsidP="00C11ECC">
      <w:pPr>
        <w:rPr>
          <w:ins w:id="332" w:author="Masha Thomas" w:date="2015-08-06T08:38:00Z"/>
          <w:lang w:val="en-US"/>
          <w:rPrChange w:id="333" w:author="Kerstin Abshagen" w:date="2015-08-07T10:03:00Z">
            <w:rPr>
              <w:ins w:id="334" w:author="Masha Thomas" w:date="2015-08-06T08:38:00Z"/>
            </w:rPr>
          </w:rPrChange>
        </w:rPr>
        <w:pPrChange w:id="335" w:author="mkoenig" w:date="2015-09-07T14:43:00Z">
          <w:pPr/>
        </w:pPrChange>
      </w:pPr>
      <w:ins w:id="336" w:author="Masha Thomas" w:date="2015-08-06T08:38:00Z">
        <w:r w:rsidRPr="06112696">
          <w:rPr>
            <w:rFonts w:ascii="Arial" w:eastAsia="Arial" w:hAnsi="Arial" w:cs="Arial"/>
            <w:i/>
            <w:iCs/>
            <w:color w:val="0070C0"/>
            <w:u w:val="single"/>
            <w:lang w:val="en-US"/>
            <w:rPrChange w:id="337" w:author="Masha Thomas" w:date="2015-08-10T08:45:00Z">
              <w:rPr/>
            </w:rPrChange>
          </w:rPr>
          <w:t>Answer:</w:t>
        </w:r>
        <w:r w:rsidRPr="00A36F8B">
          <w:rPr>
            <w:rFonts w:ascii="Arial" w:eastAsia="Arial" w:hAnsi="Arial" w:cs="Arial"/>
            <w:lang w:val="en-US"/>
            <w:rPrChange w:id="338" w:author="Kerstin Abshagen" w:date="2015-08-07T10:03:00Z">
              <w:rPr/>
            </w:rPrChange>
          </w:rPr>
          <w:t xml:space="preserve"> </w:t>
        </w:r>
        <w:del w:id="339" w:author="Kerstin Abshagen" w:date="2015-08-07T11:15:00Z">
          <w:r w:rsidRPr="00A36F8B" w:rsidDel="00A2031A">
            <w:rPr>
              <w:rFonts w:ascii="Arial" w:eastAsia="Arial" w:hAnsi="Arial" w:cs="Arial"/>
              <w:i/>
              <w:iCs/>
              <w:color w:val="0070C0"/>
              <w:lang w:val="en-US"/>
              <w:rPrChange w:id="340" w:author="Kerstin Abshagen" w:date="2015-08-07T10:03:00Z">
                <w:rPr/>
              </w:rPrChange>
            </w:rPr>
            <w:delText>i</w:delText>
          </w:r>
        </w:del>
      </w:ins>
      <w:ins w:id="341" w:author="Kerstin Abshagen" w:date="2015-08-07T11:15:00Z">
        <w:r w:rsidR="00A2031A" w:rsidRPr="06112696">
          <w:rPr>
            <w:rFonts w:ascii="Arial" w:eastAsia="Arial" w:hAnsi="Arial" w:cs="Arial"/>
            <w:i/>
            <w:iCs/>
            <w:color w:val="0070C0"/>
            <w:lang w:val="en-US"/>
          </w:rPr>
          <w:t>I</w:t>
        </w:r>
      </w:ins>
      <w:ins w:id="342" w:author="Masha Thomas" w:date="2015-08-06T08:38:00Z">
        <w:r w:rsidRPr="06112696">
          <w:rPr>
            <w:rFonts w:ascii="Arial" w:eastAsia="Arial" w:hAnsi="Arial" w:cs="Arial"/>
            <w:i/>
            <w:iCs/>
            <w:color w:val="0070C0"/>
            <w:lang w:val="en-US"/>
            <w:rPrChange w:id="343" w:author="Masha Thomas" w:date="2015-08-10T08:45:00Z">
              <w:rPr/>
            </w:rPrChange>
          </w:rPr>
          <w:t>ndeed the Ct value of the IL28b expression is</w:t>
        </w:r>
      </w:ins>
      <w:ins w:id="344" w:author="Kerstin Abshagen" w:date="2015-08-07T11:16:00Z">
        <w:r w:rsidR="00A2031A" w:rsidRPr="06112696">
          <w:rPr>
            <w:rFonts w:ascii="Arial" w:eastAsia="Arial" w:hAnsi="Arial" w:cs="Arial"/>
            <w:i/>
            <w:iCs/>
            <w:color w:val="0070C0"/>
            <w:lang w:val="en-US"/>
          </w:rPr>
          <w:t xml:space="preserve"> very</w:t>
        </w:r>
      </w:ins>
      <w:ins w:id="345" w:author="Masha Thomas" w:date="2015-08-06T08:38:00Z">
        <w:r w:rsidRPr="06112696">
          <w:rPr>
            <w:rFonts w:ascii="Arial" w:eastAsia="Arial" w:hAnsi="Arial" w:cs="Arial"/>
            <w:i/>
            <w:iCs/>
            <w:color w:val="0070C0"/>
            <w:lang w:val="en-US"/>
            <w:rPrChange w:id="346" w:author="Masha Thomas" w:date="2015-08-10T08:45:00Z">
              <w:rPr/>
            </w:rPrChange>
          </w:rPr>
          <w:t xml:space="preserve"> low. All gene expression assays used in this study were purchased commercially as validated assays by Applied Biosystems. We analyzed the amplification efficiency of the IL28b assay on our own using the dilution series of a control cDNA sample and could reproduce the data provided by the manufacturer (E ranged 100</w:t>
        </w:r>
        <w:r w:rsidRPr="06112696">
          <w:rPr>
            <w:rFonts w:eastAsia="Times New Roman"/>
            <w:i/>
            <w:iCs/>
            <w:color w:val="0070C0"/>
            <w:lang w:val="en-US"/>
            <w:rPrChange w:id="347" w:author="Masha Thomas" w:date="2015-08-10T08:45:00Z">
              <w:rPr/>
            </w:rPrChange>
          </w:rPr>
          <w:t>±</w:t>
        </w:r>
        <w:r w:rsidRPr="06112696">
          <w:rPr>
            <w:rFonts w:ascii="Arial" w:eastAsia="Arial" w:hAnsi="Arial" w:cs="Arial"/>
            <w:i/>
            <w:iCs/>
            <w:color w:val="0070C0"/>
            <w:lang w:val="en-US"/>
            <w:rPrChange w:id="348" w:author="Masha Thomas" w:date="2015-08-10T08:45:00Z">
              <w:rPr/>
            </w:rPrChange>
          </w:rPr>
          <w:t xml:space="preserve"> 5%). </w:t>
        </w:r>
      </w:ins>
    </w:p>
    <w:p w14:paraId="0AF5069E" w14:textId="7FE1FC29" w:rsidR="00746287" w:rsidRPr="00A36F8B" w:rsidRDefault="5965C7B5" w:rsidP="00C11ECC">
      <w:pPr>
        <w:rPr>
          <w:ins w:id="349" w:author="Masha Thomas" w:date="2015-08-06T08:38:00Z"/>
          <w:lang w:val="en-US"/>
          <w:rPrChange w:id="350" w:author="Kerstin Abshagen" w:date="2015-08-07T10:03:00Z">
            <w:rPr>
              <w:ins w:id="351" w:author="Masha Thomas" w:date="2015-08-06T08:38:00Z"/>
            </w:rPr>
          </w:rPrChange>
        </w:rPr>
        <w:pPrChange w:id="352" w:author="mkoenig" w:date="2015-09-07T14:43:00Z">
          <w:pPr/>
        </w:pPrChange>
      </w:pPr>
      <w:ins w:id="353" w:author="Masha Thomas" w:date="2015-08-06T08:38:00Z">
        <w:r w:rsidRPr="00A36F8B">
          <w:rPr>
            <w:rFonts w:ascii="Arial" w:eastAsia="Arial" w:hAnsi="Arial" w:cs="Arial"/>
            <w:i/>
            <w:iCs/>
            <w:color w:val="0070C0"/>
            <w:u w:val="single"/>
            <w:lang w:val="en-US"/>
            <w:rPrChange w:id="354" w:author="Kerstin Abshagen" w:date="2015-08-07T10:03:00Z">
              <w:rPr/>
            </w:rPrChange>
          </w:rPr>
          <w:t>Changes in the manuscript: none</w:t>
        </w:r>
      </w:ins>
    </w:p>
    <w:p w14:paraId="10AE38EE" w14:textId="77777777" w:rsidR="00746287" w:rsidRPr="00746287" w:rsidDel="5965C7B5" w:rsidRDefault="00746287" w:rsidP="00C11ECC">
      <w:pPr>
        <w:rPr>
          <w:del w:id="355" w:author="Masha Thomas" w:date="2015-08-06T08:38:00Z"/>
          <w:rFonts w:ascii="Arial" w:hAnsi="Arial" w:cs="Arial"/>
          <w:b/>
          <w:sz w:val="22"/>
          <w:lang w:val="en-GB"/>
        </w:rPr>
        <w:pPrChange w:id="356" w:author="mkoenig" w:date="2015-09-07T14:43:00Z">
          <w:pPr/>
        </w:pPrChange>
      </w:pPr>
    </w:p>
    <w:p w14:paraId="7B717CFC" w14:textId="77777777" w:rsidR="5965C7B5" w:rsidRPr="00A36F8B" w:rsidDel="00C45D32" w:rsidRDefault="5965C7B5" w:rsidP="00C11ECC">
      <w:pPr>
        <w:rPr>
          <w:del w:id="357" w:author="mkoenig" w:date="2015-09-07T16:03:00Z"/>
          <w:lang w:val="en-US"/>
          <w:rPrChange w:id="358" w:author="Kerstin Abshagen" w:date="2015-08-07T10:03:00Z">
            <w:rPr>
              <w:del w:id="359" w:author="mkoenig" w:date="2015-09-07T16:03:00Z"/>
            </w:rPr>
          </w:rPrChange>
        </w:rPr>
        <w:pPrChange w:id="360" w:author="mkoenig" w:date="2015-09-07T14:43:00Z">
          <w:pPr/>
        </w:pPrChange>
      </w:pPr>
    </w:p>
    <w:p w14:paraId="06CAAC20" w14:textId="77777777" w:rsidR="00A41531" w:rsidRPr="003D761D" w:rsidRDefault="00A41531" w:rsidP="00C11ECC">
      <w:pPr>
        <w:rPr>
          <w:lang w:val="en-GB"/>
        </w:rPr>
        <w:pPrChange w:id="361" w:author="mkoenig" w:date="2015-09-07T14:43:00Z">
          <w:pPr/>
        </w:pPrChange>
      </w:pPr>
    </w:p>
    <w:p w14:paraId="2839FACE" w14:textId="77777777" w:rsidR="00A41531" w:rsidRPr="00746287" w:rsidDel="001C38B3" w:rsidRDefault="00A41531" w:rsidP="00C11ECC">
      <w:pPr>
        <w:rPr>
          <w:del w:id="362" w:author="mkoenig" w:date="2015-09-07T16:03:00Z"/>
          <w:rFonts w:ascii="Arial" w:hAnsi="Arial" w:cs="Arial"/>
          <w:b/>
          <w:sz w:val="22"/>
          <w:szCs w:val="22"/>
          <w:lang w:val="en-GB"/>
        </w:rPr>
        <w:pPrChange w:id="363" w:author="mkoenig" w:date="2015-09-07T14:43:00Z">
          <w:pPr/>
        </w:pPrChange>
      </w:pPr>
      <w:r w:rsidRPr="00746287">
        <w:rPr>
          <w:rFonts w:ascii="Arial" w:hAnsi="Arial" w:cs="Arial"/>
          <w:b/>
          <w:sz w:val="22"/>
          <w:szCs w:val="22"/>
          <w:lang w:val="en-GB"/>
        </w:rPr>
        <w:t xml:space="preserve">- The </w:t>
      </w:r>
      <w:r w:rsidRPr="00C45D32">
        <w:rPr>
          <w:rFonts w:ascii="Arial" w:hAnsi="Arial" w:cs="Arial"/>
          <w:b/>
          <w:sz w:val="22"/>
          <w:szCs w:val="22"/>
          <w:lang w:val="en-GB"/>
          <w:rPrChange w:id="364" w:author="mkoenig" w:date="2015-09-07T16:03:00Z">
            <w:rPr>
              <w:rFonts w:ascii="Arial" w:hAnsi="Arial" w:cs="Arial"/>
              <w:b/>
              <w:sz w:val="22"/>
              <w:szCs w:val="22"/>
              <w:highlight w:val="green"/>
              <w:lang w:val="en-GB"/>
            </w:rPr>
          </w:rPrChange>
        </w:rPr>
        <w:t>benefit of the consensus score needs to be better discussed,</w:t>
      </w:r>
      <w:r w:rsidRPr="00746287">
        <w:rPr>
          <w:rFonts w:ascii="Arial" w:hAnsi="Arial" w:cs="Arial"/>
          <w:b/>
          <w:sz w:val="22"/>
          <w:szCs w:val="22"/>
          <w:lang w:val="en-GB"/>
        </w:rPr>
        <w:t xml:space="preserve"> e.g.</w:t>
      </w:r>
      <w:r w:rsidR="00746287" w:rsidRPr="00746287">
        <w:rPr>
          <w:rFonts w:ascii="Arial" w:hAnsi="Arial" w:cs="Arial"/>
          <w:b/>
          <w:sz w:val="22"/>
          <w:szCs w:val="22"/>
          <w:lang w:val="en-GB"/>
        </w:rPr>
        <w:t xml:space="preserve"> </w:t>
      </w:r>
      <w:r w:rsidRPr="00746287">
        <w:rPr>
          <w:rFonts w:ascii="Arial" w:hAnsi="Arial" w:cs="Arial"/>
          <w:b/>
          <w:sz w:val="22"/>
          <w:szCs w:val="22"/>
          <w:lang w:val="en-GB"/>
        </w:rPr>
        <w:t>the choice of different weights seems rather arbitrary.</w:t>
      </w:r>
      <w:r w:rsidR="00746287" w:rsidRPr="00746287">
        <w:rPr>
          <w:rFonts w:ascii="Arial" w:hAnsi="Arial" w:cs="Arial"/>
          <w:b/>
          <w:sz w:val="22"/>
          <w:szCs w:val="22"/>
          <w:lang w:val="en-GB"/>
        </w:rPr>
        <w:t xml:space="preserve"> </w:t>
      </w:r>
      <w:r w:rsidRPr="00746287">
        <w:rPr>
          <w:rFonts w:ascii="Arial" w:hAnsi="Arial" w:cs="Arial"/>
          <w:b/>
          <w:sz w:val="22"/>
          <w:szCs w:val="22"/>
          <w:lang w:val="en-GB"/>
        </w:rPr>
        <w:t xml:space="preserve">In supplement2, 1.2 Consensus correlations the authors state that "the correlation of time average has 4 times higher weight". Where does this number come from? </w:t>
      </w:r>
      <w:r w:rsidR="00746287" w:rsidRPr="00746287">
        <w:rPr>
          <w:rStyle w:val="CommentReference"/>
          <w:rFonts w:ascii="Arial" w:hAnsi="Arial" w:cs="Arial"/>
          <w:b/>
          <w:sz w:val="22"/>
          <w:szCs w:val="22"/>
          <w:lang w:val="en-US"/>
        </w:rPr>
        <w:t>W</w:t>
      </w:r>
      <w:r w:rsidRPr="00746287">
        <w:rPr>
          <w:rFonts w:ascii="Arial" w:hAnsi="Arial" w:cs="Arial"/>
          <w:b/>
          <w:sz w:val="22"/>
          <w:szCs w:val="22"/>
          <w:lang w:val="en-GB"/>
        </w:rPr>
        <w:t>hy are the correlations separated in positive and negative parts and then the smaller part are ignored? A lot of information is lost this way.</w:t>
      </w:r>
      <w:r w:rsidR="00746287">
        <w:rPr>
          <w:rFonts w:ascii="Arial" w:hAnsi="Arial" w:cs="Arial"/>
          <w:b/>
          <w:sz w:val="22"/>
          <w:szCs w:val="22"/>
          <w:lang w:val="en-GB"/>
        </w:rPr>
        <w:t xml:space="preserve"> </w:t>
      </w:r>
      <w:r w:rsidRPr="00746287">
        <w:rPr>
          <w:rFonts w:ascii="Arial" w:hAnsi="Arial" w:cs="Arial"/>
          <w:b/>
          <w:sz w:val="22"/>
          <w:szCs w:val="22"/>
          <w:lang w:val="en-GB"/>
        </w:rPr>
        <w:t>The score should be normalized to be able to compare in between factors.</w:t>
      </w:r>
    </w:p>
    <w:p w14:paraId="535766A2" w14:textId="77777777" w:rsidR="00A41531" w:rsidRDefault="00A41531" w:rsidP="00C11ECC">
      <w:pPr>
        <w:rPr>
          <w:rFonts w:ascii="Arial" w:hAnsi="Arial" w:cs="Arial"/>
          <w:b/>
          <w:sz w:val="22"/>
          <w:szCs w:val="22"/>
          <w:lang w:val="en-GB"/>
        </w:rPr>
        <w:pPrChange w:id="365" w:author="mkoenig" w:date="2015-09-07T14:43:00Z">
          <w:pPr/>
        </w:pPrChange>
      </w:pPr>
    </w:p>
    <w:p w14:paraId="5B093EB9" w14:textId="106AD8A1" w:rsidR="00FB4E22" w:rsidRDefault="00FB4E22" w:rsidP="00C11ECC">
      <w:pPr>
        <w:rPr>
          <w:rFonts w:ascii="Arial" w:hAnsi="Arial" w:cs="Arial"/>
          <w:i/>
          <w:color w:val="0070C0"/>
          <w:sz w:val="22"/>
          <w:szCs w:val="22"/>
          <w:lang w:val="en-US"/>
        </w:rPr>
        <w:pPrChange w:id="366" w:author="mkoenig" w:date="2015-09-07T14:43:00Z">
          <w:pPr/>
        </w:pPrChange>
      </w:pPr>
      <w:r w:rsidRPr="00110505">
        <w:rPr>
          <w:rFonts w:ascii="Arial" w:eastAsia="Times New Roman" w:hAnsi="Arial" w:cs="Arial"/>
          <w:i/>
          <w:color w:val="0070C0"/>
          <w:sz w:val="22"/>
          <w:szCs w:val="22"/>
          <w:u w:val="single"/>
          <w:lang w:val="en-US" w:eastAsia="en-US"/>
        </w:rPr>
        <w:t>Answer:</w:t>
      </w:r>
      <w:ins w:id="367" w:author="mkoenig" w:date="2015-09-07T15:30:00Z">
        <w:r w:rsidR="00A46014">
          <w:rPr>
            <w:rFonts w:ascii="Arial" w:eastAsia="Times New Roman" w:hAnsi="Arial" w:cs="Arial"/>
            <w:i/>
            <w:color w:val="0070C0"/>
            <w:sz w:val="22"/>
            <w:szCs w:val="22"/>
            <w:u w:val="single"/>
            <w:lang w:val="en-US" w:eastAsia="en-US"/>
          </w:rPr>
          <w:t xml:space="preserve"> </w:t>
        </w:r>
        <w:r w:rsidR="00A46014" w:rsidRPr="009A6BEE">
          <w:rPr>
            <w:rFonts w:ascii="Arial" w:eastAsia="Times New Roman" w:hAnsi="Arial" w:cs="Arial"/>
            <w:i/>
            <w:color w:val="0070C0"/>
            <w:sz w:val="22"/>
            <w:szCs w:val="22"/>
            <w:lang w:val="en-US" w:eastAsia="en-US"/>
            <w:rPrChange w:id="368" w:author="mkoenig" w:date="2015-09-07T15:33:00Z">
              <w:rPr>
                <w:rFonts w:ascii="Arial" w:eastAsia="Times New Roman" w:hAnsi="Arial" w:cs="Arial"/>
                <w:i/>
                <w:color w:val="0070C0"/>
                <w:sz w:val="22"/>
                <w:szCs w:val="22"/>
                <w:u w:val="single"/>
                <w:lang w:val="en-US" w:eastAsia="en-US"/>
              </w:rPr>
            </w:rPrChange>
          </w:rPr>
          <w:t>The consensus score was completely removed</w:t>
        </w:r>
      </w:ins>
      <w:ins w:id="369" w:author="mkoenig" w:date="2015-09-07T15:33:00Z">
        <w:r w:rsidR="009A6BEE">
          <w:rPr>
            <w:rFonts w:ascii="Arial" w:eastAsia="Times New Roman" w:hAnsi="Arial" w:cs="Arial"/>
            <w:i/>
            <w:color w:val="0070C0"/>
            <w:sz w:val="22"/>
            <w:szCs w:val="22"/>
            <w:lang w:val="en-US" w:eastAsia="en-US"/>
          </w:rPr>
          <w:t xml:space="preserve"> from the analysis. All correlation calculations are performed based on an established correlation score for time-course gene expression data</w:t>
        </w:r>
      </w:ins>
      <w:ins w:id="370" w:author="mkoenig" w:date="2015-09-07T15:34:00Z">
        <w:r w:rsidR="009A6BEE">
          <w:rPr>
            <w:rFonts w:ascii="Arial" w:eastAsia="Times New Roman" w:hAnsi="Arial" w:cs="Arial"/>
            <w:i/>
            <w:color w:val="0070C0"/>
            <w:sz w:val="22"/>
            <w:szCs w:val="22"/>
            <w:lang w:val="en-US" w:eastAsia="en-US"/>
          </w:rPr>
          <w:t xml:space="preserve"> (YS3)</w:t>
        </w:r>
      </w:ins>
      <w:ins w:id="371" w:author="mkoenig" w:date="2015-09-07T15:33:00Z">
        <w:r w:rsidR="009A6BEE">
          <w:rPr>
            <w:rFonts w:ascii="Arial" w:eastAsia="Times New Roman" w:hAnsi="Arial" w:cs="Arial"/>
            <w:i/>
            <w:color w:val="0070C0"/>
            <w:sz w:val="22"/>
            <w:szCs w:val="22"/>
            <w:lang w:val="en-US" w:eastAsia="en-US"/>
          </w:rPr>
          <w:t>.</w:t>
        </w:r>
      </w:ins>
      <w:ins w:id="372" w:author="mkoenig" w:date="2015-09-07T15:34:00Z">
        <w:r w:rsidR="009A6BEE">
          <w:rPr>
            <w:rFonts w:ascii="Arial" w:eastAsia="Times New Roman" w:hAnsi="Arial" w:cs="Arial"/>
            <w:i/>
            <w:color w:val="0070C0"/>
            <w:sz w:val="22"/>
            <w:szCs w:val="22"/>
            <w:lang w:val="en-US" w:eastAsia="en-US"/>
          </w:rPr>
          <w:t xml:space="preserve"> </w:t>
        </w:r>
      </w:ins>
      <w:r w:rsidRPr="009A6BEE">
        <w:rPr>
          <w:rFonts w:ascii="Arial" w:hAnsi="Arial" w:cs="Arial"/>
          <w:sz w:val="22"/>
          <w:szCs w:val="22"/>
          <w:lang w:val="en-US"/>
          <w:rPrChange w:id="373" w:author="mkoenig" w:date="2015-09-07T15:33:00Z">
            <w:rPr>
              <w:rFonts w:ascii="Arial" w:hAnsi="Arial" w:cs="Arial"/>
              <w:sz w:val="22"/>
              <w:szCs w:val="22"/>
              <w:lang w:val="en-US"/>
            </w:rPr>
          </w:rPrChange>
        </w:rPr>
        <w:t xml:space="preserve"> </w:t>
      </w:r>
    </w:p>
    <w:p w14:paraId="0CB8324D" w14:textId="39C60A8A" w:rsidR="00FB4E22" w:rsidRPr="00A41531" w:rsidRDefault="00FB4E22" w:rsidP="00C11ECC">
      <w:pPr>
        <w:rPr>
          <w:rFonts w:ascii="Arial" w:hAnsi="Arial" w:cs="Arial"/>
          <w:sz w:val="22"/>
          <w:szCs w:val="22"/>
          <w:lang w:val="en-US"/>
        </w:rPr>
        <w:pPrChange w:id="374" w:author="mkoenig" w:date="2015-09-07T14:43:00Z">
          <w:pPr/>
        </w:pPrChange>
      </w:pPr>
      <w:r w:rsidRPr="00A41531">
        <w:rPr>
          <w:rFonts w:ascii="Arial" w:eastAsia="Times New Roman" w:hAnsi="Arial" w:cs="Arial"/>
          <w:i/>
          <w:color w:val="0070C0"/>
          <w:sz w:val="22"/>
          <w:szCs w:val="22"/>
          <w:u w:val="single"/>
          <w:lang w:val="en-US" w:eastAsia="en-US"/>
        </w:rPr>
        <w:t>Changes in the manuscript:</w:t>
      </w:r>
      <w:ins w:id="375" w:author="mkoenig" w:date="2015-09-07T15:35:00Z">
        <w:r w:rsidR="009A6BEE" w:rsidRPr="009A6BEE">
          <w:rPr>
            <w:rFonts w:ascii="Arial" w:eastAsia="Times New Roman" w:hAnsi="Arial" w:cs="Arial"/>
            <w:i/>
            <w:color w:val="0070C0"/>
            <w:sz w:val="22"/>
            <w:szCs w:val="22"/>
            <w:lang w:val="en-US" w:eastAsia="en-US"/>
            <w:rPrChange w:id="376" w:author="mkoenig" w:date="2015-09-07T15:35:00Z">
              <w:rPr>
                <w:rFonts w:ascii="Arial" w:eastAsia="Times New Roman" w:hAnsi="Arial" w:cs="Arial"/>
                <w:i/>
                <w:color w:val="0070C0"/>
                <w:sz w:val="22"/>
                <w:szCs w:val="22"/>
                <w:u w:val="single"/>
                <w:lang w:val="en-US" w:eastAsia="en-US"/>
              </w:rPr>
            </w:rPrChange>
          </w:rPr>
          <w:t xml:space="preserve"> </w:t>
        </w:r>
        <w:r w:rsidR="00285257">
          <w:rPr>
            <w:rFonts w:ascii="Arial" w:eastAsia="Times New Roman" w:hAnsi="Arial" w:cs="Arial"/>
            <w:i/>
            <w:color w:val="0070C0"/>
            <w:sz w:val="22"/>
            <w:szCs w:val="22"/>
            <w:lang w:val="en-US" w:eastAsia="en-US"/>
            <w:rPrChange w:id="377" w:author="mkoenig" w:date="2015-09-07T15:35:00Z">
              <w:rPr>
                <w:rFonts w:ascii="Arial" w:eastAsia="Times New Roman" w:hAnsi="Arial" w:cs="Arial"/>
                <w:i/>
                <w:color w:val="0070C0"/>
                <w:sz w:val="22"/>
                <w:szCs w:val="22"/>
                <w:lang w:val="en-US" w:eastAsia="en-US"/>
              </w:rPr>
            </w:rPrChange>
          </w:rPr>
          <w:t>Methods, results, figures</w:t>
        </w:r>
      </w:ins>
      <w:ins w:id="378" w:author="mkoenig" w:date="2015-09-07T15:37:00Z">
        <w:r w:rsidR="00285257">
          <w:rPr>
            <w:rFonts w:ascii="Arial" w:eastAsia="Times New Roman" w:hAnsi="Arial" w:cs="Arial"/>
            <w:i/>
            <w:color w:val="0070C0"/>
            <w:sz w:val="22"/>
            <w:szCs w:val="22"/>
            <w:lang w:val="en-US" w:eastAsia="en-US"/>
          </w:rPr>
          <w:t>, supplement</w:t>
        </w:r>
      </w:ins>
      <w:ins w:id="379" w:author="mkoenig" w:date="2015-09-07T15:35:00Z">
        <w:r w:rsidR="00285257">
          <w:rPr>
            <w:rFonts w:ascii="Arial" w:eastAsia="Times New Roman" w:hAnsi="Arial" w:cs="Arial"/>
            <w:i/>
            <w:color w:val="0070C0"/>
            <w:sz w:val="22"/>
            <w:szCs w:val="22"/>
            <w:lang w:val="en-US" w:eastAsia="en-US"/>
            <w:rPrChange w:id="380" w:author="mkoenig" w:date="2015-09-07T15:35:00Z">
              <w:rPr>
                <w:rFonts w:ascii="Arial" w:eastAsia="Times New Roman" w:hAnsi="Arial" w:cs="Arial"/>
                <w:i/>
                <w:color w:val="0070C0"/>
                <w:sz w:val="22"/>
                <w:szCs w:val="22"/>
                <w:lang w:val="en-US" w:eastAsia="en-US"/>
              </w:rPr>
            </w:rPrChange>
          </w:rPr>
          <w:t xml:space="preserve"> were rewritten to according to the results </w:t>
        </w:r>
      </w:ins>
      <w:ins w:id="381" w:author="mkoenig" w:date="2015-09-07T15:37:00Z">
        <w:r w:rsidR="00285257">
          <w:rPr>
            <w:rFonts w:ascii="Arial" w:eastAsia="Times New Roman" w:hAnsi="Arial" w:cs="Arial"/>
            <w:i/>
            <w:color w:val="0070C0"/>
            <w:sz w:val="22"/>
            <w:szCs w:val="22"/>
            <w:lang w:val="en-US" w:eastAsia="en-US"/>
          </w:rPr>
          <w:t xml:space="preserve">based on </w:t>
        </w:r>
      </w:ins>
      <w:ins w:id="382" w:author="mkoenig" w:date="2015-09-07T15:35:00Z">
        <w:r w:rsidR="00285257">
          <w:rPr>
            <w:rFonts w:ascii="Arial" w:eastAsia="Times New Roman" w:hAnsi="Arial" w:cs="Arial"/>
            <w:i/>
            <w:color w:val="0070C0"/>
            <w:sz w:val="22"/>
            <w:szCs w:val="22"/>
            <w:lang w:val="en-US" w:eastAsia="en-US"/>
            <w:rPrChange w:id="383" w:author="mkoenig" w:date="2015-09-07T15:35:00Z">
              <w:rPr>
                <w:rFonts w:ascii="Arial" w:eastAsia="Times New Roman" w:hAnsi="Arial" w:cs="Arial"/>
                <w:i/>
                <w:color w:val="0070C0"/>
                <w:sz w:val="22"/>
                <w:szCs w:val="22"/>
                <w:lang w:val="en-US" w:eastAsia="en-US"/>
              </w:rPr>
            </w:rPrChange>
          </w:rPr>
          <w:t>YS3 score.</w:t>
        </w:r>
      </w:ins>
      <w:del w:id="384" w:author="mkoenig" w:date="2015-09-07T15:35:00Z">
        <w:r w:rsidRPr="00A41531" w:rsidDel="009A6BEE">
          <w:rPr>
            <w:rFonts w:ascii="Arial" w:eastAsia="Times New Roman" w:hAnsi="Arial" w:cs="Arial"/>
            <w:i/>
            <w:color w:val="0070C0"/>
            <w:sz w:val="22"/>
            <w:szCs w:val="22"/>
            <w:u w:val="single"/>
            <w:lang w:val="en-US" w:eastAsia="en-US"/>
          </w:rPr>
          <w:delText xml:space="preserve"> </w:delText>
        </w:r>
        <w:r w:rsidDel="009A6BEE">
          <w:rPr>
            <w:rFonts w:ascii="Arial" w:eastAsia="Times New Roman" w:hAnsi="Arial" w:cs="Arial"/>
            <w:i/>
            <w:color w:val="0070C0"/>
            <w:sz w:val="22"/>
            <w:szCs w:val="22"/>
            <w:u w:val="single"/>
            <w:lang w:val="en-US" w:eastAsia="en-US"/>
          </w:rPr>
          <w:delText>…</w:delText>
        </w:r>
      </w:del>
    </w:p>
    <w:p w14:paraId="116E6774" w14:textId="77777777" w:rsidR="00746287" w:rsidRPr="00285257" w:rsidRDefault="00746287" w:rsidP="00C11ECC">
      <w:pPr>
        <w:rPr>
          <w:rFonts w:ascii="Arial" w:hAnsi="Arial" w:cs="Arial"/>
          <w:b/>
          <w:sz w:val="22"/>
          <w:szCs w:val="22"/>
          <w:lang w:val="en-US"/>
          <w:rPrChange w:id="385" w:author="mkoenig" w:date="2015-09-07T15:37:00Z">
            <w:rPr>
              <w:rFonts w:ascii="Arial" w:hAnsi="Arial" w:cs="Arial"/>
              <w:b/>
              <w:sz w:val="22"/>
              <w:szCs w:val="22"/>
              <w:lang w:val="en-GB"/>
            </w:rPr>
          </w:rPrChange>
        </w:rPr>
        <w:pPrChange w:id="386" w:author="mkoenig" w:date="2015-09-07T14:43:00Z">
          <w:pPr/>
        </w:pPrChange>
      </w:pPr>
    </w:p>
    <w:p w14:paraId="53837873" w14:textId="0845BD26" w:rsidR="00A41531" w:rsidRPr="00FB4E22" w:rsidDel="00285257" w:rsidRDefault="00A41531" w:rsidP="00C11ECC">
      <w:pPr>
        <w:rPr>
          <w:del w:id="387" w:author="mkoenig" w:date="2015-09-07T15:40:00Z"/>
          <w:rFonts w:ascii="Arial" w:hAnsi="Arial" w:cs="Arial"/>
          <w:b/>
          <w:sz w:val="22"/>
          <w:szCs w:val="22"/>
          <w:lang w:val="en-GB"/>
        </w:rPr>
        <w:pPrChange w:id="388" w:author="mkoenig" w:date="2015-09-07T14:43:00Z">
          <w:pPr/>
        </w:pPrChange>
      </w:pPr>
      <w:r w:rsidRPr="00FB4E22">
        <w:rPr>
          <w:rFonts w:ascii="Arial" w:hAnsi="Arial" w:cs="Arial"/>
          <w:b/>
          <w:sz w:val="22"/>
          <w:szCs w:val="22"/>
          <w:lang w:val="en-GB"/>
        </w:rPr>
        <w:t>- Why do the authors use a consensus measure to perform clustering (Fig. 7)?</w:t>
      </w:r>
      <w:ins w:id="389" w:author="mkoenig" w:date="2015-09-07T15:40:00Z">
        <w:r w:rsidR="00285257">
          <w:rPr>
            <w:rFonts w:ascii="Arial" w:hAnsi="Arial" w:cs="Arial"/>
            <w:b/>
            <w:sz w:val="22"/>
            <w:szCs w:val="22"/>
            <w:lang w:val="en-GB"/>
          </w:rPr>
          <w:t xml:space="preserve"> </w:t>
        </w:r>
      </w:ins>
    </w:p>
    <w:p w14:paraId="75B0AD2A" w14:textId="77777777" w:rsidR="00A41531" w:rsidRPr="00FB4E22" w:rsidDel="00285257" w:rsidRDefault="00A41531" w:rsidP="00C11ECC">
      <w:pPr>
        <w:rPr>
          <w:del w:id="390" w:author="mkoenig" w:date="2015-09-07T15:36:00Z"/>
          <w:rFonts w:ascii="Arial" w:hAnsi="Arial" w:cs="Arial"/>
          <w:b/>
          <w:sz w:val="22"/>
          <w:szCs w:val="22"/>
          <w:lang w:val="en-GB"/>
        </w:rPr>
        <w:pPrChange w:id="391" w:author="mkoenig" w:date="2015-09-07T14:43:00Z">
          <w:pPr/>
        </w:pPrChange>
      </w:pPr>
      <w:r w:rsidRPr="00FB4E22">
        <w:rPr>
          <w:rFonts w:ascii="Arial" w:hAnsi="Arial" w:cs="Arial"/>
          <w:b/>
          <w:sz w:val="22"/>
          <w:szCs w:val="22"/>
          <w:lang w:val="en-GB"/>
        </w:rPr>
        <w:t xml:space="preserve">Why do they not use all correlation data for each factor as a matrix, </w:t>
      </w:r>
    </w:p>
    <w:p w14:paraId="15F018D9" w14:textId="77777777" w:rsidR="00A41531" w:rsidRPr="00FB4E22" w:rsidDel="001C38B3" w:rsidRDefault="00A41531" w:rsidP="00C11ECC">
      <w:pPr>
        <w:rPr>
          <w:del w:id="392" w:author="mkoenig" w:date="2015-09-07T16:03:00Z"/>
          <w:rFonts w:ascii="Arial" w:hAnsi="Arial" w:cs="Arial"/>
          <w:b/>
          <w:sz w:val="22"/>
          <w:szCs w:val="22"/>
          <w:lang w:val="en-GB"/>
        </w:rPr>
        <w:pPrChange w:id="393" w:author="mkoenig" w:date="2015-09-07T14:43:00Z">
          <w:pPr/>
        </w:pPrChange>
      </w:pPr>
      <w:r w:rsidRPr="00FB4E22">
        <w:rPr>
          <w:rFonts w:ascii="Arial" w:hAnsi="Arial" w:cs="Arial"/>
          <w:b/>
          <w:sz w:val="22"/>
          <w:szCs w:val="22"/>
          <w:lang w:val="en-GB"/>
        </w:rPr>
        <w:t xml:space="preserve">and then apply clustering method on this matrix instead? </w:t>
      </w:r>
    </w:p>
    <w:p w14:paraId="36F60896" w14:textId="77777777" w:rsidR="00FB4E22" w:rsidRDefault="00FB4E22" w:rsidP="00C11ECC">
      <w:pPr>
        <w:rPr>
          <w:rFonts w:ascii="Arial" w:eastAsia="Times New Roman" w:hAnsi="Arial" w:cs="Arial"/>
          <w:i/>
          <w:color w:val="0070C0"/>
          <w:sz w:val="22"/>
          <w:szCs w:val="22"/>
          <w:u w:val="single"/>
          <w:lang w:val="en-US" w:eastAsia="en-US"/>
        </w:rPr>
        <w:pPrChange w:id="394" w:author="mkoenig" w:date="2015-09-07T14:43:00Z">
          <w:pPr/>
        </w:pPrChange>
      </w:pPr>
    </w:p>
    <w:p w14:paraId="17B42E79" w14:textId="3F80A36E" w:rsidR="00FB4E22" w:rsidRDefault="00FB4E22" w:rsidP="00C11ECC">
      <w:pPr>
        <w:rPr>
          <w:rFonts w:ascii="Arial" w:hAnsi="Arial" w:cs="Arial"/>
          <w:i/>
          <w:color w:val="0070C0"/>
          <w:sz w:val="22"/>
          <w:szCs w:val="22"/>
          <w:lang w:val="en-US"/>
        </w:rPr>
        <w:pPrChange w:id="395" w:author="mkoenig" w:date="2015-09-07T14:43:00Z">
          <w:pPr/>
        </w:pPrChange>
      </w:pPr>
      <w:r w:rsidRPr="00110505">
        <w:rPr>
          <w:rFonts w:ascii="Arial" w:eastAsia="Times New Roman" w:hAnsi="Arial" w:cs="Arial"/>
          <w:i/>
          <w:color w:val="0070C0"/>
          <w:sz w:val="22"/>
          <w:szCs w:val="22"/>
          <w:u w:val="single"/>
          <w:lang w:val="en-US" w:eastAsia="en-US"/>
        </w:rPr>
        <w:t>Answer:</w:t>
      </w:r>
      <w:ins w:id="396" w:author="mkoenig" w:date="2015-09-07T15:37:00Z">
        <w:r w:rsidR="00285257">
          <w:rPr>
            <w:rFonts w:ascii="Arial" w:eastAsia="Times New Roman" w:hAnsi="Arial" w:cs="Arial"/>
            <w:i/>
            <w:color w:val="0070C0"/>
            <w:sz w:val="22"/>
            <w:szCs w:val="22"/>
            <w:u w:val="single"/>
            <w:lang w:val="en-US" w:eastAsia="en-US"/>
          </w:rPr>
          <w:t xml:space="preserve"> </w:t>
        </w:r>
        <w:r w:rsidR="00285257">
          <w:rPr>
            <w:rFonts w:ascii="Arial" w:eastAsia="Times New Roman" w:hAnsi="Arial" w:cs="Arial"/>
            <w:i/>
            <w:color w:val="0070C0"/>
            <w:sz w:val="22"/>
            <w:szCs w:val="22"/>
            <w:lang w:val="en-US" w:eastAsia="en-US"/>
            <w:rPrChange w:id="397" w:author="mkoenig" w:date="2015-09-07T15:37:00Z">
              <w:rPr>
                <w:rFonts w:ascii="Arial" w:eastAsia="Times New Roman" w:hAnsi="Arial" w:cs="Arial"/>
                <w:i/>
                <w:color w:val="0070C0"/>
                <w:sz w:val="22"/>
                <w:szCs w:val="22"/>
                <w:lang w:val="en-US" w:eastAsia="en-US"/>
              </w:rPr>
            </w:rPrChange>
          </w:rPr>
          <w:t>Clustering is now performed like suggested on the complete correlation matrix based on hierarchical clustering with complete linkage (See Figure 7)</w:t>
        </w:r>
        <w:r w:rsidR="00285257">
          <w:rPr>
            <w:rFonts w:ascii="Arial" w:hAnsi="Arial" w:cs="Arial"/>
            <w:sz w:val="22"/>
            <w:szCs w:val="22"/>
            <w:lang w:val="en-US"/>
          </w:rPr>
          <w:t xml:space="preserve"> </w:t>
        </w:r>
      </w:ins>
      <w:ins w:id="398" w:author="mkoenig" w:date="2015-09-07T15:38:00Z">
        <w:r w:rsidR="00285257">
          <w:rPr>
            <w:rFonts w:ascii="Arial" w:hAnsi="Arial" w:cs="Arial"/>
            <w:sz w:val="22"/>
            <w:szCs w:val="22"/>
            <w:lang w:val="en-US"/>
          </w:rPr>
          <w:t xml:space="preserve"> </w:t>
        </w:r>
      </w:ins>
      <w:del w:id="399" w:author="mkoenig" w:date="2015-09-07T15:37:00Z">
        <w:r w:rsidRPr="00110505" w:rsidDel="00285257">
          <w:rPr>
            <w:rFonts w:ascii="Arial" w:hAnsi="Arial" w:cs="Arial"/>
            <w:sz w:val="22"/>
            <w:szCs w:val="22"/>
            <w:lang w:val="en-US"/>
          </w:rPr>
          <w:delText xml:space="preserve"> </w:delText>
        </w:r>
      </w:del>
    </w:p>
    <w:p w14:paraId="09E1CF11" w14:textId="05682AFC" w:rsidR="00285257" w:rsidRPr="00A41531" w:rsidRDefault="00FB4E22" w:rsidP="00285257">
      <w:pPr>
        <w:rPr>
          <w:ins w:id="400" w:author="mkoenig" w:date="2015-09-07T15:40:00Z"/>
          <w:rFonts w:ascii="Arial" w:hAnsi="Arial" w:cs="Arial"/>
          <w:sz w:val="22"/>
          <w:szCs w:val="22"/>
          <w:lang w:val="en-US"/>
        </w:rPr>
      </w:pPr>
      <w:r w:rsidRPr="00A41531">
        <w:rPr>
          <w:rFonts w:ascii="Arial" w:eastAsia="Times New Roman" w:hAnsi="Arial" w:cs="Arial"/>
          <w:i/>
          <w:color w:val="0070C0"/>
          <w:sz w:val="22"/>
          <w:szCs w:val="22"/>
          <w:u w:val="single"/>
          <w:lang w:val="en-US" w:eastAsia="en-US"/>
        </w:rPr>
        <w:t>Changes in the manuscript:</w:t>
      </w:r>
      <w:ins w:id="401" w:author="mkoenig" w:date="2015-09-07T15:39:00Z">
        <w:r w:rsidR="00285257">
          <w:rPr>
            <w:rFonts w:ascii="Arial" w:eastAsia="Times New Roman" w:hAnsi="Arial" w:cs="Arial"/>
            <w:i/>
            <w:color w:val="0070C0"/>
            <w:sz w:val="22"/>
            <w:szCs w:val="22"/>
            <w:u w:val="single"/>
            <w:lang w:val="en-US" w:eastAsia="en-US"/>
          </w:rPr>
          <w:t xml:space="preserve"> </w:t>
        </w:r>
      </w:ins>
      <w:ins w:id="402" w:author="mkoenig" w:date="2015-09-07T15:40:00Z">
        <w:r w:rsidR="00285257" w:rsidRPr="00E758DD">
          <w:rPr>
            <w:rFonts w:ascii="Arial" w:eastAsia="Times New Roman" w:hAnsi="Arial" w:cs="Arial"/>
            <w:i/>
            <w:color w:val="0070C0"/>
            <w:sz w:val="22"/>
            <w:szCs w:val="22"/>
            <w:lang w:val="en-US" w:eastAsia="en-US"/>
          </w:rPr>
          <w:t>Methods, results, figures</w:t>
        </w:r>
        <w:r w:rsidR="00285257">
          <w:rPr>
            <w:rFonts w:ascii="Arial" w:eastAsia="Times New Roman" w:hAnsi="Arial" w:cs="Arial"/>
            <w:i/>
            <w:color w:val="0070C0"/>
            <w:sz w:val="22"/>
            <w:szCs w:val="22"/>
            <w:lang w:val="en-US" w:eastAsia="en-US"/>
          </w:rPr>
          <w:t>, supplement</w:t>
        </w:r>
        <w:r w:rsidR="00285257" w:rsidRPr="00E758DD">
          <w:rPr>
            <w:rFonts w:ascii="Arial" w:eastAsia="Times New Roman" w:hAnsi="Arial" w:cs="Arial"/>
            <w:i/>
            <w:color w:val="0070C0"/>
            <w:sz w:val="22"/>
            <w:szCs w:val="22"/>
            <w:lang w:val="en-US" w:eastAsia="en-US"/>
          </w:rPr>
          <w:t xml:space="preserve"> were rewritten to</w:t>
        </w:r>
        <w:r w:rsidR="00285257">
          <w:rPr>
            <w:rFonts w:ascii="Arial" w:eastAsia="Times New Roman" w:hAnsi="Arial" w:cs="Arial"/>
            <w:i/>
            <w:color w:val="0070C0"/>
            <w:sz w:val="22"/>
            <w:szCs w:val="22"/>
            <w:lang w:val="en-US" w:eastAsia="en-US"/>
          </w:rPr>
          <w:t xml:space="preserve"> describe the new approach and results.</w:t>
        </w:r>
      </w:ins>
    </w:p>
    <w:p w14:paraId="76679279" w14:textId="450A8BAD" w:rsidR="00FB4E22" w:rsidRPr="00A41531" w:rsidDel="001C38B3" w:rsidRDefault="00FB4E22" w:rsidP="00C11ECC">
      <w:pPr>
        <w:rPr>
          <w:del w:id="403" w:author="mkoenig" w:date="2015-09-07T16:03:00Z"/>
          <w:rFonts w:ascii="Arial" w:hAnsi="Arial" w:cs="Arial"/>
          <w:sz w:val="22"/>
          <w:szCs w:val="22"/>
          <w:lang w:val="en-US"/>
        </w:rPr>
        <w:pPrChange w:id="404" w:author="mkoenig" w:date="2015-09-07T14:43:00Z">
          <w:pPr/>
        </w:pPrChange>
      </w:pPr>
      <w:del w:id="405" w:author="mkoenig" w:date="2015-09-07T15:39:00Z">
        <w:r w:rsidRPr="00A41531" w:rsidDel="00285257">
          <w:rPr>
            <w:rFonts w:ascii="Arial" w:eastAsia="Times New Roman" w:hAnsi="Arial" w:cs="Arial"/>
            <w:i/>
            <w:color w:val="0070C0"/>
            <w:sz w:val="22"/>
            <w:szCs w:val="22"/>
            <w:u w:val="single"/>
            <w:lang w:val="en-US" w:eastAsia="en-US"/>
          </w:rPr>
          <w:delText xml:space="preserve"> </w:delText>
        </w:r>
        <w:r w:rsidDel="00285257">
          <w:rPr>
            <w:rFonts w:ascii="Arial" w:eastAsia="Times New Roman" w:hAnsi="Arial" w:cs="Arial"/>
            <w:i/>
            <w:color w:val="0070C0"/>
            <w:sz w:val="22"/>
            <w:szCs w:val="22"/>
            <w:u w:val="single"/>
            <w:lang w:val="en-US" w:eastAsia="en-US"/>
          </w:rPr>
          <w:delText>…</w:delText>
        </w:r>
      </w:del>
    </w:p>
    <w:p w14:paraId="7E6B26D6" w14:textId="77777777" w:rsidR="00FB4E22" w:rsidRPr="003D761D" w:rsidRDefault="00FB4E22" w:rsidP="00C11ECC">
      <w:pPr>
        <w:rPr>
          <w:lang w:val="en-GB"/>
        </w:rPr>
        <w:pPrChange w:id="406" w:author="mkoenig" w:date="2015-09-07T14:43:00Z">
          <w:pPr/>
        </w:pPrChange>
      </w:pPr>
    </w:p>
    <w:p w14:paraId="6FBDDBBF" w14:textId="77777777" w:rsidR="00A41531" w:rsidRPr="00FB4E22" w:rsidDel="00285257" w:rsidRDefault="00A41531" w:rsidP="00C11ECC">
      <w:pPr>
        <w:rPr>
          <w:del w:id="407" w:author="mkoenig" w:date="2015-09-07T15:40:00Z"/>
          <w:rFonts w:ascii="Arial" w:hAnsi="Arial" w:cs="Arial"/>
          <w:b/>
          <w:sz w:val="22"/>
          <w:szCs w:val="22"/>
          <w:lang w:val="en-GB"/>
        </w:rPr>
        <w:pPrChange w:id="408" w:author="mkoenig" w:date="2015-09-07T14:43:00Z">
          <w:pPr/>
        </w:pPrChange>
      </w:pPr>
      <w:r w:rsidRPr="00FB4E22">
        <w:rPr>
          <w:rFonts w:ascii="Arial" w:hAnsi="Arial" w:cs="Arial"/>
          <w:b/>
          <w:sz w:val="22"/>
          <w:szCs w:val="22"/>
          <w:lang w:val="en-GB"/>
        </w:rPr>
        <w:t xml:space="preserve">- The authors used the Pearson Correlation, which can be easily influenced </w:t>
      </w:r>
    </w:p>
    <w:p w14:paraId="61A41FE7" w14:textId="77777777" w:rsidR="00A41531" w:rsidRPr="00FB4E22" w:rsidDel="00285257" w:rsidRDefault="00A41531" w:rsidP="00C11ECC">
      <w:pPr>
        <w:rPr>
          <w:del w:id="409" w:author="mkoenig" w:date="2015-09-07T15:40:00Z"/>
          <w:rFonts w:ascii="Arial" w:hAnsi="Arial" w:cs="Arial"/>
          <w:b/>
          <w:sz w:val="22"/>
          <w:szCs w:val="22"/>
          <w:lang w:val="en-GB"/>
        </w:rPr>
        <w:pPrChange w:id="410" w:author="mkoenig" w:date="2015-09-07T14:43:00Z">
          <w:pPr/>
        </w:pPrChange>
      </w:pPr>
      <w:r w:rsidRPr="00FB4E22">
        <w:rPr>
          <w:rFonts w:ascii="Arial" w:hAnsi="Arial" w:cs="Arial"/>
          <w:b/>
          <w:sz w:val="22"/>
          <w:szCs w:val="22"/>
          <w:lang w:val="en-GB"/>
        </w:rPr>
        <w:t xml:space="preserve">by outliers. In particular in combination with the noisy qPCR data this can lead to </w:t>
      </w:r>
    </w:p>
    <w:p w14:paraId="7068C1F3" w14:textId="767605BC" w:rsidR="00A41531" w:rsidRPr="00FB4E22" w:rsidDel="00285257" w:rsidRDefault="00A41531" w:rsidP="00C11ECC">
      <w:pPr>
        <w:rPr>
          <w:del w:id="411" w:author="mkoenig" w:date="2015-09-07T15:40:00Z"/>
          <w:rFonts w:ascii="Arial" w:hAnsi="Arial" w:cs="Arial"/>
          <w:b/>
          <w:sz w:val="22"/>
          <w:szCs w:val="22"/>
          <w:lang w:val="en-GB"/>
        </w:rPr>
        <w:pPrChange w:id="412" w:author="mkoenig" w:date="2015-09-07T14:43:00Z">
          <w:pPr/>
        </w:pPrChange>
      </w:pPr>
      <w:r w:rsidRPr="00FB4E22">
        <w:rPr>
          <w:rFonts w:ascii="Arial" w:hAnsi="Arial" w:cs="Arial"/>
          <w:b/>
          <w:sz w:val="22"/>
          <w:szCs w:val="22"/>
          <w:lang w:val="en-GB"/>
        </w:rPr>
        <w:t>spurious correlations. The authors should check for consistency of their results by</w:t>
      </w:r>
      <w:ins w:id="413" w:author="mkoenig" w:date="2015-09-07T15:40:00Z">
        <w:r w:rsidR="00285257">
          <w:rPr>
            <w:rFonts w:ascii="Arial" w:hAnsi="Arial" w:cs="Arial"/>
            <w:b/>
            <w:sz w:val="22"/>
            <w:szCs w:val="22"/>
            <w:lang w:val="en-GB"/>
          </w:rPr>
          <w:t xml:space="preserve"> </w:t>
        </w:r>
      </w:ins>
    </w:p>
    <w:p w14:paraId="7DE569BB" w14:textId="77777777" w:rsidR="00A41531" w:rsidRPr="00FB4E22" w:rsidDel="00285257" w:rsidRDefault="00A41531" w:rsidP="00C11ECC">
      <w:pPr>
        <w:rPr>
          <w:del w:id="414" w:author="mkoenig" w:date="2015-09-07T15:40:00Z"/>
          <w:rFonts w:ascii="Arial" w:hAnsi="Arial" w:cs="Arial"/>
          <w:b/>
          <w:sz w:val="22"/>
          <w:szCs w:val="22"/>
          <w:lang w:val="en-GB"/>
        </w:rPr>
        <w:pPrChange w:id="415" w:author="mkoenig" w:date="2015-09-07T14:43:00Z">
          <w:pPr/>
        </w:pPrChange>
      </w:pPr>
      <w:r w:rsidRPr="00FB4E22">
        <w:rPr>
          <w:rFonts w:ascii="Arial" w:hAnsi="Arial" w:cs="Arial"/>
          <w:b/>
          <w:sz w:val="22"/>
          <w:szCs w:val="22"/>
          <w:lang w:val="en-GB"/>
        </w:rPr>
        <w:t xml:space="preserve">using either more robust correlation measures like Spearman correlation </w:t>
      </w:r>
    </w:p>
    <w:p w14:paraId="65161ED9" w14:textId="77777777" w:rsidR="00A41531" w:rsidRPr="00FB4E22" w:rsidDel="00285257" w:rsidRDefault="00A41531" w:rsidP="00C11ECC">
      <w:pPr>
        <w:rPr>
          <w:del w:id="416" w:author="mkoenig" w:date="2015-09-07T15:41:00Z"/>
          <w:rFonts w:ascii="Arial" w:hAnsi="Arial" w:cs="Arial"/>
          <w:b/>
          <w:sz w:val="22"/>
          <w:szCs w:val="22"/>
          <w:lang w:val="en-GB"/>
        </w:rPr>
        <w:pPrChange w:id="417" w:author="mkoenig" w:date="2015-09-07T14:43:00Z">
          <w:pPr/>
        </w:pPrChange>
      </w:pPr>
      <w:r w:rsidRPr="00FB4E22">
        <w:rPr>
          <w:rFonts w:ascii="Arial" w:hAnsi="Arial" w:cs="Arial"/>
          <w:b/>
          <w:sz w:val="22"/>
          <w:szCs w:val="22"/>
          <w:lang w:val="en-GB"/>
        </w:rPr>
        <w:t>or by low-pass filtering their data before performing the analysis.</w:t>
      </w:r>
    </w:p>
    <w:p w14:paraId="1CAA44AC" w14:textId="77777777" w:rsidR="00FB4E22" w:rsidRDefault="00FB4E22" w:rsidP="00C11ECC">
      <w:pPr>
        <w:rPr>
          <w:rFonts w:ascii="Arial" w:eastAsia="Times New Roman" w:hAnsi="Arial" w:cs="Arial"/>
          <w:i/>
          <w:color w:val="0070C0"/>
          <w:sz w:val="22"/>
          <w:szCs w:val="22"/>
          <w:u w:val="single"/>
          <w:lang w:val="en-US" w:eastAsia="en-US"/>
        </w:rPr>
        <w:pPrChange w:id="418" w:author="mkoenig" w:date="2015-09-07T14:43:00Z">
          <w:pPr/>
        </w:pPrChange>
      </w:pPr>
    </w:p>
    <w:p w14:paraId="4B194C28" w14:textId="0BB57746" w:rsidR="00FB4E22" w:rsidRDefault="00FB4E22" w:rsidP="00C11ECC">
      <w:pPr>
        <w:rPr>
          <w:rFonts w:ascii="Arial" w:hAnsi="Arial" w:cs="Arial"/>
          <w:i/>
          <w:color w:val="0070C0"/>
          <w:sz w:val="22"/>
          <w:szCs w:val="22"/>
          <w:lang w:val="en-US"/>
        </w:rPr>
        <w:pPrChange w:id="419" w:author="mkoenig" w:date="2015-09-07T14:43:00Z">
          <w:pPr/>
        </w:pPrChange>
      </w:pPr>
      <w:r w:rsidRPr="00FB4E22">
        <w:rPr>
          <w:rFonts w:ascii="Arial" w:eastAsia="Times New Roman" w:hAnsi="Arial" w:cs="Arial"/>
          <w:i/>
          <w:color w:val="0070C0"/>
          <w:sz w:val="22"/>
          <w:szCs w:val="22"/>
          <w:u w:val="single"/>
          <w:lang w:val="en-US" w:eastAsia="en-US"/>
        </w:rPr>
        <w:lastRenderedPageBreak/>
        <w:t xml:space="preserve"> </w:t>
      </w:r>
      <w:r w:rsidRPr="00110505">
        <w:rPr>
          <w:rFonts w:ascii="Arial" w:eastAsia="Times New Roman" w:hAnsi="Arial" w:cs="Arial"/>
          <w:i/>
          <w:color w:val="0070C0"/>
          <w:sz w:val="22"/>
          <w:szCs w:val="22"/>
          <w:u w:val="single"/>
          <w:lang w:val="en-US" w:eastAsia="en-US"/>
        </w:rPr>
        <w:t>Answer:</w:t>
      </w:r>
      <w:ins w:id="420" w:author="mkoenig" w:date="2015-09-07T15:47:00Z">
        <w:r w:rsidR="00C1132A" w:rsidRPr="00C1132A">
          <w:rPr>
            <w:rFonts w:ascii="Arial" w:eastAsia="Times New Roman" w:hAnsi="Arial" w:cs="Arial"/>
            <w:i/>
            <w:color w:val="0070C0"/>
            <w:sz w:val="22"/>
            <w:szCs w:val="22"/>
            <w:lang w:val="en-US" w:eastAsia="en-US"/>
            <w:rPrChange w:id="421" w:author="mkoenig" w:date="2015-09-07T15:48:00Z">
              <w:rPr>
                <w:rFonts w:ascii="Arial" w:eastAsia="Times New Roman" w:hAnsi="Arial" w:cs="Arial"/>
                <w:i/>
                <w:color w:val="0070C0"/>
                <w:sz w:val="22"/>
                <w:szCs w:val="22"/>
                <w:u w:val="single"/>
                <w:lang w:val="en-US" w:eastAsia="en-US"/>
              </w:rPr>
            </w:rPrChange>
          </w:rPr>
          <w:t xml:space="preserve"> </w:t>
        </w:r>
      </w:ins>
      <w:ins w:id="422" w:author="mkoenig" w:date="2015-09-07T15:41:00Z">
        <w:r w:rsidR="00285257" w:rsidRPr="00285257">
          <w:rPr>
            <w:rFonts w:ascii="Arial" w:eastAsia="Times New Roman" w:hAnsi="Arial" w:cs="Arial"/>
            <w:i/>
            <w:color w:val="0070C0"/>
            <w:sz w:val="22"/>
            <w:szCs w:val="22"/>
            <w:lang w:val="en-US" w:eastAsia="en-US"/>
            <w:rPrChange w:id="423" w:author="mkoenig" w:date="2015-09-07T15:41:00Z">
              <w:rPr>
                <w:rFonts w:ascii="Arial" w:eastAsia="Times New Roman" w:hAnsi="Arial" w:cs="Arial"/>
                <w:i/>
                <w:color w:val="0070C0"/>
                <w:sz w:val="22"/>
                <w:szCs w:val="22"/>
                <w:u w:val="single"/>
                <w:lang w:val="en-US" w:eastAsia="en-US"/>
              </w:rPr>
            </w:rPrChange>
          </w:rPr>
          <w:t>We</w:t>
        </w:r>
        <w:r w:rsidR="00285257">
          <w:rPr>
            <w:rFonts w:ascii="Arial" w:eastAsia="Times New Roman" w:hAnsi="Arial" w:cs="Arial"/>
            <w:i/>
            <w:color w:val="0070C0"/>
            <w:sz w:val="22"/>
            <w:szCs w:val="22"/>
            <w:lang w:val="en-US" w:eastAsia="en-US"/>
          </w:rPr>
          <w:t xml:space="preserve"> checked for the influence of outliers</w:t>
        </w:r>
      </w:ins>
      <w:ins w:id="424" w:author="mkoenig" w:date="2015-09-07T15:48:00Z">
        <w:r w:rsidR="00C1132A">
          <w:rPr>
            <w:rFonts w:ascii="Arial" w:eastAsia="Times New Roman" w:hAnsi="Arial" w:cs="Arial"/>
            <w:i/>
            <w:color w:val="0070C0"/>
            <w:sz w:val="22"/>
            <w:szCs w:val="22"/>
            <w:lang w:val="en-US" w:eastAsia="en-US"/>
          </w:rPr>
          <w:t>,</w:t>
        </w:r>
      </w:ins>
      <w:ins w:id="425" w:author="mkoenig" w:date="2015-09-07T15:41:00Z">
        <w:r w:rsidR="00285257">
          <w:rPr>
            <w:rFonts w:ascii="Arial" w:eastAsia="Times New Roman" w:hAnsi="Arial" w:cs="Arial"/>
            <w:i/>
            <w:color w:val="0070C0"/>
            <w:sz w:val="22"/>
            <w:szCs w:val="22"/>
            <w:lang w:val="en-US" w:eastAsia="en-US"/>
          </w:rPr>
          <w:t xml:space="preserve"> and</w:t>
        </w:r>
        <w:r w:rsidR="00C1132A">
          <w:rPr>
            <w:rFonts w:ascii="Arial" w:eastAsia="Times New Roman" w:hAnsi="Arial" w:cs="Arial"/>
            <w:i/>
            <w:color w:val="0070C0"/>
            <w:sz w:val="22"/>
            <w:szCs w:val="22"/>
            <w:lang w:val="en-US" w:eastAsia="en-US"/>
          </w:rPr>
          <w:t xml:space="preserve"> indeed Spearman correlation proved</w:t>
        </w:r>
        <w:r w:rsidR="00285257">
          <w:rPr>
            <w:rFonts w:ascii="Arial" w:eastAsia="Times New Roman" w:hAnsi="Arial" w:cs="Arial"/>
            <w:i/>
            <w:color w:val="0070C0"/>
            <w:sz w:val="22"/>
            <w:szCs w:val="22"/>
            <w:lang w:val="en-US" w:eastAsia="en-US"/>
          </w:rPr>
          <w:t xml:space="preserve"> much more robust against them (Supplement 2). Consequently</w:t>
        </w:r>
      </w:ins>
      <w:ins w:id="426" w:author="mkoenig" w:date="2015-09-07T15:48:00Z">
        <w:r w:rsidR="00C1132A">
          <w:rPr>
            <w:rFonts w:ascii="Arial" w:eastAsia="Times New Roman" w:hAnsi="Arial" w:cs="Arial"/>
            <w:i/>
            <w:color w:val="0070C0"/>
            <w:sz w:val="22"/>
            <w:szCs w:val="22"/>
            <w:lang w:val="en-US" w:eastAsia="en-US"/>
          </w:rPr>
          <w:t>,</w:t>
        </w:r>
      </w:ins>
      <w:ins w:id="427" w:author="mkoenig" w:date="2015-09-07T15:41:00Z">
        <w:r w:rsidR="00285257">
          <w:rPr>
            <w:rFonts w:ascii="Arial" w:eastAsia="Times New Roman" w:hAnsi="Arial" w:cs="Arial"/>
            <w:i/>
            <w:color w:val="0070C0"/>
            <w:sz w:val="22"/>
            <w:szCs w:val="22"/>
            <w:lang w:val="en-US" w:eastAsia="en-US"/>
          </w:rPr>
          <w:t xml:space="preserve"> all components of the used correlation score (YS3) were based on Spearman correlation (S*, A**).</w:t>
        </w:r>
      </w:ins>
      <w:ins w:id="428" w:author="mkoenig" w:date="2015-09-07T15:42:00Z">
        <w:r w:rsidR="00285257">
          <w:rPr>
            <w:rFonts w:ascii="Arial" w:eastAsia="Times New Roman" w:hAnsi="Arial" w:cs="Arial"/>
            <w:i/>
            <w:color w:val="0070C0"/>
            <w:sz w:val="22"/>
            <w:szCs w:val="22"/>
            <w:lang w:val="en-US" w:eastAsia="en-US"/>
          </w:rPr>
          <w:t xml:space="preserve"> </w:t>
        </w:r>
      </w:ins>
      <w:r w:rsidRPr="00110505">
        <w:rPr>
          <w:rFonts w:ascii="Arial" w:hAnsi="Arial" w:cs="Arial"/>
          <w:sz w:val="22"/>
          <w:szCs w:val="22"/>
          <w:lang w:val="en-US"/>
        </w:rPr>
        <w:t xml:space="preserve"> </w:t>
      </w:r>
    </w:p>
    <w:p w14:paraId="248B73EC" w14:textId="72E512BE" w:rsidR="00FB4E22" w:rsidRPr="00A41531" w:rsidRDefault="00FB4E22" w:rsidP="00C11ECC">
      <w:pPr>
        <w:rPr>
          <w:rFonts w:ascii="Arial" w:hAnsi="Arial" w:cs="Arial"/>
          <w:sz w:val="22"/>
          <w:szCs w:val="22"/>
          <w:lang w:val="en-US"/>
        </w:rPr>
        <w:pPrChange w:id="429" w:author="mkoenig" w:date="2015-09-07T14:43:00Z">
          <w:pPr/>
        </w:pPrChange>
      </w:pPr>
      <w:r w:rsidRPr="00A41531">
        <w:rPr>
          <w:rFonts w:ascii="Arial" w:eastAsia="Times New Roman" w:hAnsi="Arial" w:cs="Arial"/>
          <w:i/>
          <w:color w:val="0070C0"/>
          <w:sz w:val="22"/>
          <w:szCs w:val="22"/>
          <w:u w:val="single"/>
          <w:lang w:val="en-US" w:eastAsia="en-US"/>
        </w:rPr>
        <w:t xml:space="preserve">Changes in the manuscript: </w:t>
      </w:r>
      <w:ins w:id="430" w:author="mkoenig" w:date="2015-09-07T15:43:00Z">
        <w:r w:rsidR="00C1132A">
          <w:rPr>
            <w:rFonts w:ascii="Arial" w:eastAsia="Times New Roman" w:hAnsi="Arial" w:cs="Arial"/>
            <w:i/>
            <w:color w:val="0070C0"/>
            <w:sz w:val="22"/>
            <w:szCs w:val="22"/>
            <w:lang w:val="en-US" w:eastAsia="en-US"/>
          </w:rPr>
          <w:t>The Spearman bases YS3 approach is described in detail in the methods in Supplement 2.</w:t>
        </w:r>
      </w:ins>
      <w:del w:id="431" w:author="mkoenig" w:date="2015-09-07T15:42:00Z">
        <w:r w:rsidDel="00C1132A">
          <w:rPr>
            <w:rFonts w:ascii="Arial" w:eastAsia="Times New Roman" w:hAnsi="Arial" w:cs="Arial"/>
            <w:i/>
            <w:color w:val="0070C0"/>
            <w:sz w:val="22"/>
            <w:szCs w:val="22"/>
            <w:u w:val="single"/>
            <w:lang w:val="en-US" w:eastAsia="en-US"/>
          </w:rPr>
          <w:delText>…</w:delText>
        </w:r>
      </w:del>
    </w:p>
    <w:p w14:paraId="14EAF2F6" w14:textId="77777777" w:rsidR="00FB4E22" w:rsidRPr="003D761D" w:rsidRDefault="00FB4E22" w:rsidP="00C11ECC">
      <w:pPr>
        <w:rPr>
          <w:lang w:val="en-GB"/>
        </w:rPr>
        <w:pPrChange w:id="432" w:author="mkoenig" w:date="2015-09-07T14:43:00Z">
          <w:pPr/>
        </w:pPrChange>
      </w:pPr>
    </w:p>
    <w:p w14:paraId="1477931F" w14:textId="77777777" w:rsidR="00A41531" w:rsidRPr="00FB4E22" w:rsidDel="00C1132A" w:rsidRDefault="00A41531" w:rsidP="00C11ECC">
      <w:pPr>
        <w:rPr>
          <w:del w:id="433" w:author="mkoenig" w:date="2015-09-07T15:51:00Z"/>
          <w:rFonts w:ascii="Arial" w:hAnsi="Arial" w:cs="Arial"/>
          <w:b/>
          <w:sz w:val="22"/>
          <w:szCs w:val="22"/>
          <w:lang w:val="en-GB"/>
        </w:rPr>
        <w:pPrChange w:id="434" w:author="mkoenig" w:date="2015-09-07T14:43:00Z">
          <w:pPr/>
        </w:pPrChange>
      </w:pPr>
      <w:r w:rsidRPr="00FB4E22">
        <w:rPr>
          <w:rFonts w:ascii="Arial" w:hAnsi="Arial" w:cs="Arial"/>
          <w:b/>
          <w:sz w:val="22"/>
          <w:szCs w:val="22"/>
          <w:lang w:val="en-GB"/>
        </w:rPr>
        <w:t xml:space="preserve">- The description of the separator approach in the manuscript is very wordy and formulas are necessary to understand what has been done.  </w:t>
      </w:r>
    </w:p>
    <w:p w14:paraId="4A53D83D" w14:textId="77777777" w:rsidR="00FB4E22" w:rsidRDefault="00FB4E22" w:rsidP="00C11ECC">
      <w:pPr>
        <w:rPr>
          <w:rFonts w:ascii="Arial" w:eastAsia="Times New Roman" w:hAnsi="Arial" w:cs="Arial"/>
          <w:i/>
          <w:color w:val="0070C0"/>
          <w:sz w:val="22"/>
          <w:szCs w:val="22"/>
          <w:u w:val="single"/>
          <w:lang w:val="en-US" w:eastAsia="en-US"/>
        </w:rPr>
        <w:pPrChange w:id="435" w:author="mkoenig" w:date="2015-09-07T14:43:00Z">
          <w:pPr/>
        </w:pPrChange>
      </w:pPr>
    </w:p>
    <w:p w14:paraId="0D9B7D0C" w14:textId="7B5B1900" w:rsidR="00FB4E22" w:rsidRDefault="00FB4E22" w:rsidP="00C11ECC">
      <w:pPr>
        <w:rPr>
          <w:rFonts w:ascii="Arial" w:hAnsi="Arial" w:cs="Arial"/>
          <w:i/>
          <w:color w:val="0070C0"/>
          <w:sz w:val="22"/>
          <w:szCs w:val="22"/>
          <w:lang w:val="en-US"/>
        </w:rPr>
        <w:pPrChange w:id="436" w:author="mkoenig" w:date="2015-09-07T14:43:00Z">
          <w:pPr/>
        </w:pPrChange>
      </w:pPr>
      <w:r w:rsidRPr="00FB4E22">
        <w:rPr>
          <w:rFonts w:ascii="Arial" w:eastAsia="Times New Roman" w:hAnsi="Arial" w:cs="Arial"/>
          <w:i/>
          <w:color w:val="0070C0"/>
          <w:sz w:val="22"/>
          <w:szCs w:val="22"/>
          <w:u w:val="single"/>
          <w:lang w:val="en-US" w:eastAsia="en-US"/>
        </w:rPr>
        <w:t xml:space="preserve"> </w:t>
      </w:r>
      <w:r w:rsidRPr="00110505">
        <w:rPr>
          <w:rFonts w:ascii="Arial" w:eastAsia="Times New Roman" w:hAnsi="Arial" w:cs="Arial"/>
          <w:i/>
          <w:color w:val="0070C0"/>
          <w:sz w:val="22"/>
          <w:szCs w:val="22"/>
          <w:u w:val="single"/>
          <w:lang w:val="en-US" w:eastAsia="en-US"/>
        </w:rPr>
        <w:t>Answer:</w:t>
      </w:r>
      <w:ins w:id="437" w:author="mkoenig" w:date="2015-09-07T15:43:00Z">
        <w:r w:rsidR="00C1132A" w:rsidRPr="00C1132A">
          <w:rPr>
            <w:rFonts w:ascii="Arial" w:eastAsia="Times New Roman" w:hAnsi="Arial" w:cs="Arial"/>
            <w:i/>
            <w:color w:val="0070C0"/>
            <w:sz w:val="22"/>
            <w:szCs w:val="22"/>
            <w:lang w:val="en-US" w:eastAsia="en-US"/>
            <w:rPrChange w:id="438" w:author="mkoenig" w:date="2015-09-07T15:43:00Z">
              <w:rPr>
                <w:rFonts w:ascii="Arial" w:eastAsia="Times New Roman" w:hAnsi="Arial" w:cs="Arial"/>
                <w:i/>
                <w:color w:val="0070C0"/>
                <w:sz w:val="22"/>
                <w:szCs w:val="22"/>
                <w:u w:val="single"/>
                <w:lang w:val="en-US" w:eastAsia="en-US"/>
              </w:rPr>
            </w:rPrChange>
          </w:rPr>
          <w:t xml:space="preserve"> The</w:t>
        </w:r>
        <w:r w:rsidR="00C1132A">
          <w:rPr>
            <w:rFonts w:ascii="Arial" w:eastAsia="Times New Roman" w:hAnsi="Arial" w:cs="Arial"/>
            <w:i/>
            <w:color w:val="0070C0"/>
            <w:sz w:val="22"/>
            <w:szCs w:val="22"/>
            <w:lang w:val="en-US" w:eastAsia="en-US"/>
          </w:rPr>
          <w:t xml:space="preserve"> separator approach was completely dropped.</w:t>
        </w:r>
      </w:ins>
      <w:ins w:id="439" w:author="mkoenig" w:date="2015-09-07T15:44:00Z">
        <w:r w:rsidR="00C1132A">
          <w:rPr>
            <w:rFonts w:ascii="Arial" w:eastAsia="Times New Roman" w:hAnsi="Arial" w:cs="Arial"/>
            <w:i/>
            <w:color w:val="0070C0"/>
            <w:sz w:val="22"/>
            <w:szCs w:val="22"/>
            <w:lang w:val="en-US" w:eastAsia="en-US"/>
          </w:rPr>
          <w:t xml:space="preserve"> </w:t>
        </w:r>
      </w:ins>
      <w:ins w:id="440" w:author="mkoenig" w:date="2015-09-07T15:46:00Z">
        <w:r w:rsidR="00C1132A">
          <w:rPr>
            <w:rFonts w:ascii="Arial" w:eastAsia="Times New Roman" w:hAnsi="Arial" w:cs="Arial"/>
            <w:i/>
            <w:color w:val="0070C0"/>
            <w:sz w:val="22"/>
            <w:szCs w:val="22"/>
            <w:lang w:val="en-US" w:eastAsia="en-US"/>
          </w:rPr>
          <w:t xml:space="preserve">We now </w:t>
        </w:r>
      </w:ins>
      <w:ins w:id="441" w:author="mkoenig" w:date="2015-09-07T15:44:00Z">
        <w:r w:rsidR="00C1132A">
          <w:rPr>
            <w:rFonts w:ascii="Arial" w:eastAsia="Times New Roman" w:hAnsi="Arial" w:cs="Arial"/>
            <w:i/>
            <w:color w:val="0070C0"/>
            <w:sz w:val="22"/>
            <w:szCs w:val="22"/>
            <w:lang w:val="en-US" w:eastAsia="en-US"/>
          </w:rPr>
          <w:t>fit of decision tree model based on established statistical methods,</w:t>
        </w:r>
      </w:ins>
      <w:ins w:id="442" w:author="mkoenig" w:date="2015-09-07T15:46:00Z">
        <w:r w:rsidR="00C1132A">
          <w:rPr>
            <w:rFonts w:ascii="Arial" w:eastAsia="Times New Roman" w:hAnsi="Arial" w:cs="Arial"/>
            <w:i/>
            <w:color w:val="0070C0"/>
            <w:sz w:val="22"/>
            <w:szCs w:val="22"/>
            <w:lang w:val="en-US" w:eastAsia="en-US"/>
          </w:rPr>
          <w:t xml:space="preserve"> i.e.</w:t>
        </w:r>
      </w:ins>
      <w:ins w:id="443" w:author="mkoenig" w:date="2015-09-07T15:44:00Z">
        <w:r w:rsidR="00C1132A">
          <w:rPr>
            <w:rFonts w:ascii="Arial" w:eastAsia="Times New Roman" w:hAnsi="Arial" w:cs="Arial"/>
            <w:i/>
            <w:color w:val="0070C0"/>
            <w:sz w:val="22"/>
            <w:szCs w:val="22"/>
            <w:lang w:val="en-US" w:eastAsia="en-US"/>
          </w:rPr>
          <w:t xml:space="preserve"> CART models for regression trees, described in </w:t>
        </w:r>
      </w:ins>
      <w:ins w:id="444" w:author="mkoenig" w:date="2015-09-07T15:47:00Z">
        <w:r w:rsidR="00C1132A">
          <w:rPr>
            <w:rFonts w:ascii="Arial" w:eastAsia="Times New Roman" w:hAnsi="Arial" w:cs="Arial"/>
            <w:i/>
            <w:color w:val="0070C0"/>
            <w:sz w:val="22"/>
            <w:szCs w:val="22"/>
            <w:lang w:val="en-US" w:eastAsia="en-US"/>
          </w:rPr>
          <w:t>the</w:t>
        </w:r>
      </w:ins>
      <w:ins w:id="445" w:author="mkoenig" w:date="2015-09-07T15:44:00Z">
        <w:r w:rsidR="00C1132A">
          <w:rPr>
            <w:rFonts w:ascii="Arial" w:eastAsia="Times New Roman" w:hAnsi="Arial" w:cs="Arial"/>
            <w:i/>
            <w:color w:val="0070C0"/>
            <w:sz w:val="22"/>
            <w:szCs w:val="22"/>
            <w:lang w:val="en-US" w:eastAsia="en-US"/>
          </w:rPr>
          <w:t xml:space="preserve"> </w:t>
        </w:r>
      </w:ins>
      <w:ins w:id="446" w:author="mkoenig" w:date="2015-09-07T15:47:00Z">
        <w:r w:rsidR="00C1132A">
          <w:rPr>
            <w:rFonts w:ascii="Arial" w:eastAsia="Times New Roman" w:hAnsi="Arial" w:cs="Arial"/>
            <w:i/>
            <w:color w:val="0070C0"/>
            <w:sz w:val="22"/>
            <w:szCs w:val="22"/>
            <w:lang w:val="en-US" w:eastAsia="en-US"/>
          </w:rPr>
          <w:t>method section.</w:t>
        </w:r>
      </w:ins>
      <w:del w:id="447" w:author="mkoenig" w:date="2015-09-07T15:43:00Z">
        <w:r w:rsidRPr="00110505" w:rsidDel="00C1132A">
          <w:rPr>
            <w:rFonts w:ascii="Arial" w:hAnsi="Arial" w:cs="Arial"/>
            <w:sz w:val="22"/>
            <w:szCs w:val="22"/>
            <w:lang w:val="en-US"/>
          </w:rPr>
          <w:delText xml:space="preserve"> </w:delText>
        </w:r>
      </w:del>
    </w:p>
    <w:p w14:paraId="2118E384" w14:textId="01218E6A" w:rsidR="00FB4E22" w:rsidRPr="00A41531" w:rsidRDefault="00FB4E22" w:rsidP="00C11ECC">
      <w:pPr>
        <w:rPr>
          <w:rFonts w:ascii="Arial" w:hAnsi="Arial" w:cs="Arial"/>
          <w:sz w:val="22"/>
          <w:szCs w:val="22"/>
          <w:lang w:val="en-US"/>
        </w:rPr>
        <w:pPrChange w:id="448" w:author="mkoenig" w:date="2015-09-07T14:43:00Z">
          <w:pPr/>
        </w:pPrChange>
      </w:pPr>
      <w:r w:rsidRPr="00A41531">
        <w:rPr>
          <w:rFonts w:ascii="Arial" w:eastAsia="Times New Roman" w:hAnsi="Arial" w:cs="Arial"/>
          <w:i/>
          <w:color w:val="0070C0"/>
          <w:sz w:val="22"/>
          <w:szCs w:val="22"/>
          <w:u w:val="single"/>
          <w:lang w:val="en-US" w:eastAsia="en-US"/>
        </w:rPr>
        <w:t>Changes in the manuscript:</w:t>
      </w:r>
      <w:r w:rsidRPr="00C1132A">
        <w:rPr>
          <w:rFonts w:ascii="Arial" w:eastAsia="Times New Roman" w:hAnsi="Arial" w:cs="Arial"/>
          <w:i/>
          <w:color w:val="0070C0"/>
          <w:sz w:val="22"/>
          <w:szCs w:val="22"/>
          <w:lang w:val="en-US" w:eastAsia="en-US"/>
          <w:rPrChange w:id="449" w:author="mkoenig" w:date="2015-09-07T15:45:00Z">
            <w:rPr>
              <w:rFonts w:ascii="Arial" w:eastAsia="Times New Roman" w:hAnsi="Arial" w:cs="Arial"/>
              <w:i/>
              <w:color w:val="0070C0"/>
              <w:sz w:val="22"/>
              <w:szCs w:val="22"/>
              <w:u w:val="single"/>
              <w:lang w:val="en-US" w:eastAsia="en-US"/>
            </w:rPr>
          </w:rPrChange>
        </w:rPr>
        <w:t xml:space="preserve"> </w:t>
      </w:r>
      <w:ins w:id="450" w:author="mkoenig" w:date="2015-09-07T15:45:00Z">
        <w:r w:rsidR="00C1132A" w:rsidRPr="00C1132A">
          <w:rPr>
            <w:rFonts w:ascii="Arial" w:eastAsia="Times New Roman" w:hAnsi="Arial" w:cs="Arial"/>
            <w:i/>
            <w:color w:val="0070C0"/>
            <w:sz w:val="22"/>
            <w:szCs w:val="22"/>
            <w:lang w:val="en-US" w:eastAsia="en-US"/>
            <w:rPrChange w:id="451" w:author="mkoenig" w:date="2015-09-07T15:45:00Z">
              <w:rPr>
                <w:rFonts w:ascii="Arial" w:eastAsia="Times New Roman" w:hAnsi="Arial" w:cs="Arial"/>
                <w:i/>
                <w:color w:val="0070C0"/>
                <w:sz w:val="22"/>
                <w:szCs w:val="22"/>
                <w:u w:val="single"/>
                <w:lang w:val="en-US" w:eastAsia="en-US"/>
              </w:rPr>
            </w:rPrChange>
          </w:rPr>
          <w:t>All</w:t>
        </w:r>
        <w:r w:rsidR="00C1132A">
          <w:rPr>
            <w:rFonts w:ascii="Arial" w:eastAsia="Times New Roman" w:hAnsi="Arial" w:cs="Arial"/>
            <w:i/>
            <w:color w:val="0070C0"/>
            <w:sz w:val="22"/>
            <w:szCs w:val="22"/>
            <w:lang w:val="en-US" w:eastAsia="en-US"/>
          </w:rPr>
          <w:t xml:space="preserve"> sections regarding separators were removed from the manuscript.</w:t>
        </w:r>
        <w:r w:rsidR="00C1132A" w:rsidRPr="00C1132A">
          <w:rPr>
            <w:rFonts w:ascii="Arial" w:eastAsia="Times New Roman" w:hAnsi="Arial" w:cs="Arial"/>
            <w:i/>
            <w:color w:val="0070C0"/>
            <w:sz w:val="22"/>
            <w:szCs w:val="22"/>
            <w:lang w:val="en-US" w:eastAsia="en-US"/>
            <w:rPrChange w:id="452" w:author="mkoenig" w:date="2015-09-07T15:45:00Z">
              <w:rPr>
                <w:rFonts w:ascii="Arial" w:eastAsia="Times New Roman" w:hAnsi="Arial" w:cs="Arial"/>
                <w:i/>
                <w:color w:val="0070C0"/>
                <w:sz w:val="22"/>
                <w:szCs w:val="22"/>
                <w:u w:val="single"/>
                <w:lang w:val="en-US" w:eastAsia="en-US"/>
              </w:rPr>
            </w:rPrChange>
          </w:rPr>
          <w:t xml:space="preserve"> </w:t>
        </w:r>
      </w:ins>
      <w:del w:id="453" w:author="mkoenig" w:date="2015-09-07T15:45:00Z">
        <w:r w:rsidDel="00C1132A">
          <w:rPr>
            <w:rFonts w:ascii="Arial" w:eastAsia="Times New Roman" w:hAnsi="Arial" w:cs="Arial"/>
            <w:i/>
            <w:color w:val="0070C0"/>
            <w:sz w:val="22"/>
            <w:szCs w:val="22"/>
            <w:u w:val="single"/>
            <w:lang w:val="en-US" w:eastAsia="en-US"/>
          </w:rPr>
          <w:delText>…</w:delText>
        </w:r>
      </w:del>
    </w:p>
    <w:p w14:paraId="52DD1498" w14:textId="77777777" w:rsidR="00FB4E22" w:rsidRPr="00FB4E22" w:rsidRDefault="00FB4E22" w:rsidP="00C11ECC">
      <w:pPr>
        <w:rPr>
          <w:lang w:val="en-US"/>
        </w:rPr>
        <w:pPrChange w:id="454" w:author="mkoenig" w:date="2015-09-07T14:43:00Z">
          <w:pPr/>
        </w:pPrChange>
      </w:pPr>
    </w:p>
    <w:p w14:paraId="066BFCAA" w14:textId="77777777" w:rsidR="00A41531" w:rsidRPr="00FB4E22" w:rsidRDefault="00A41531" w:rsidP="00C11ECC">
      <w:pPr>
        <w:rPr>
          <w:rFonts w:ascii="Arial" w:hAnsi="Arial" w:cs="Arial"/>
          <w:b/>
          <w:sz w:val="22"/>
          <w:szCs w:val="22"/>
          <w:lang w:val="en-GB"/>
        </w:rPr>
        <w:pPrChange w:id="455" w:author="mkoenig" w:date="2015-09-07T14:43:00Z">
          <w:pPr/>
        </w:pPrChange>
      </w:pPr>
      <w:r w:rsidRPr="00FB4E22">
        <w:rPr>
          <w:rFonts w:ascii="Arial" w:hAnsi="Arial" w:cs="Arial"/>
          <w:b/>
          <w:sz w:val="22"/>
          <w:szCs w:val="22"/>
          <w:lang w:val="en-GB"/>
        </w:rPr>
        <w:t xml:space="preserve">- Figures 8 and 9: Significance and consensus scales are not really readable. </w:t>
      </w:r>
    </w:p>
    <w:p w14:paraId="77C8B961" w14:textId="77777777" w:rsidR="00A41531" w:rsidRPr="00FB4E22" w:rsidRDefault="00A41531" w:rsidP="00C11ECC">
      <w:pPr>
        <w:rPr>
          <w:rFonts w:ascii="Arial" w:hAnsi="Arial" w:cs="Arial"/>
          <w:b/>
          <w:sz w:val="22"/>
          <w:szCs w:val="22"/>
          <w:lang w:val="en-GB"/>
        </w:rPr>
        <w:pPrChange w:id="456" w:author="mkoenig" w:date="2015-09-07T14:43:00Z">
          <w:pPr/>
        </w:pPrChange>
      </w:pPr>
      <w:r w:rsidRPr="00FB4E22">
        <w:rPr>
          <w:rFonts w:ascii="Arial" w:hAnsi="Arial" w:cs="Arial"/>
          <w:b/>
          <w:sz w:val="22"/>
          <w:szCs w:val="22"/>
          <w:lang w:val="en-GB"/>
        </w:rPr>
        <w:t>It is hard to distinguish between the not significant ones (0.1) and the significant ones (&lt;0.05).</w:t>
      </w:r>
      <w:r w:rsidR="00FB4E22">
        <w:rPr>
          <w:rFonts w:ascii="Arial" w:hAnsi="Arial" w:cs="Arial"/>
          <w:b/>
          <w:sz w:val="22"/>
          <w:szCs w:val="22"/>
          <w:lang w:val="en-GB"/>
        </w:rPr>
        <w:t xml:space="preserve"> </w:t>
      </w:r>
      <w:r w:rsidRPr="00FB4E22">
        <w:rPr>
          <w:rFonts w:ascii="Arial" w:hAnsi="Arial" w:cs="Arial"/>
          <w:b/>
          <w:sz w:val="22"/>
          <w:szCs w:val="22"/>
          <w:lang w:val="en-GB"/>
        </w:rPr>
        <w:t>For example, few different colors would be more efficient than yellow gradient.</w:t>
      </w:r>
    </w:p>
    <w:p w14:paraId="6A7CC435" w14:textId="1A2D4F92" w:rsidR="00A41531" w:rsidRPr="00FB4E22" w:rsidDel="00C1132A" w:rsidRDefault="00A41531" w:rsidP="00C1132A">
      <w:pPr>
        <w:rPr>
          <w:del w:id="457" w:author="mkoenig" w:date="2015-09-07T15:51:00Z"/>
          <w:rFonts w:ascii="Arial" w:hAnsi="Arial" w:cs="Arial"/>
          <w:b/>
          <w:sz w:val="22"/>
          <w:szCs w:val="22"/>
          <w:lang w:val="en-GB"/>
        </w:rPr>
        <w:pPrChange w:id="458" w:author="mkoenig" w:date="2015-09-07T15:51:00Z">
          <w:pPr/>
        </w:pPrChange>
      </w:pPr>
      <w:r w:rsidRPr="00FB4E22">
        <w:rPr>
          <w:rFonts w:ascii="Arial" w:hAnsi="Arial" w:cs="Arial"/>
          <w:b/>
          <w:sz w:val="22"/>
          <w:szCs w:val="22"/>
          <w:lang w:val="en-GB"/>
        </w:rPr>
        <w:t>Also the correlation scale should be from -1 to 1.</w:t>
      </w:r>
      <w:ins w:id="459" w:author="mkoenig" w:date="2015-09-07T15:51:00Z">
        <w:r w:rsidR="00C1132A" w:rsidRPr="00FB4E22" w:rsidDel="00C1132A">
          <w:rPr>
            <w:rFonts w:ascii="Arial" w:hAnsi="Arial" w:cs="Arial"/>
            <w:b/>
            <w:sz w:val="22"/>
            <w:szCs w:val="22"/>
            <w:lang w:val="en-GB"/>
          </w:rPr>
          <w:t xml:space="preserve"> </w:t>
        </w:r>
      </w:ins>
    </w:p>
    <w:p w14:paraId="4F801CC4" w14:textId="162B6779" w:rsidR="00FB4E22" w:rsidRDefault="00FB4E22" w:rsidP="00C1132A">
      <w:pPr>
        <w:rPr>
          <w:rFonts w:ascii="Arial" w:eastAsia="Times New Roman" w:hAnsi="Arial" w:cs="Arial"/>
          <w:i/>
          <w:color w:val="0070C0"/>
          <w:sz w:val="22"/>
          <w:szCs w:val="22"/>
          <w:u w:val="single"/>
          <w:lang w:val="en-US" w:eastAsia="en-US"/>
        </w:rPr>
        <w:pPrChange w:id="460" w:author="mkoenig" w:date="2015-09-07T15:51:00Z">
          <w:pPr/>
        </w:pPrChange>
      </w:pPr>
    </w:p>
    <w:p w14:paraId="00DC5A2F" w14:textId="40722A44" w:rsidR="00FB4E22" w:rsidRPr="00C1132A" w:rsidRDefault="00FB4E22" w:rsidP="00C11ECC">
      <w:pPr>
        <w:rPr>
          <w:rFonts w:ascii="Arial" w:hAnsi="Arial" w:cs="Arial"/>
          <w:i/>
          <w:color w:val="0070C0"/>
          <w:sz w:val="22"/>
          <w:szCs w:val="22"/>
          <w:lang w:val="en-US"/>
          <w:rPrChange w:id="461" w:author="mkoenig" w:date="2015-09-07T15:49:00Z">
            <w:rPr>
              <w:rFonts w:ascii="Arial" w:hAnsi="Arial" w:cs="Arial"/>
              <w:i/>
              <w:color w:val="0070C0"/>
              <w:sz w:val="22"/>
              <w:szCs w:val="22"/>
              <w:lang w:val="en-US"/>
            </w:rPr>
          </w:rPrChange>
        </w:rPr>
        <w:pPrChange w:id="462" w:author="mkoenig" w:date="2015-09-07T14:43:00Z">
          <w:pPr/>
        </w:pPrChange>
      </w:pPr>
      <w:r w:rsidRPr="00FB4E22">
        <w:rPr>
          <w:rFonts w:ascii="Arial" w:eastAsia="Times New Roman" w:hAnsi="Arial" w:cs="Arial"/>
          <w:i/>
          <w:color w:val="0070C0"/>
          <w:sz w:val="22"/>
          <w:szCs w:val="22"/>
          <w:u w:val="single"/>
          <w:lang w:val="en-US" w:eastAsia="en-US"/>
        </w:rPr>
        <w:t xml:space="preserve"> </w:t>
      </w:r>
      <w:r w:rsidRPr="00110505">
        <w:rPr>
          <w:rFonts w:ascii="Arial" w:eastAsia="Times New Roman" w:hAnsi="Arial" w:cs="Arial"/>
          <w:i/>
          <w:color w:val="0070C0"/>
          <w:sz w:val="22"/>
          <w:szCs w:val="22"/>
          <w:u w:val="single"/>
          <w:lang w:val="en-US" w:eastAsia="en-US"/>
        </w:rPr>
        <w:t>Answer:</w:t>
      </w:r>
      <w:ins w:id="463" w:author="mkoenig" w:date="2015-09-07T15:49:00Z">
        <w:r w:rsidR="00C1132A" w:rsidRPr="00C1132A">
          <w:rPr>
            <w:rFonts w:ascii="Arial" w:eastAsia="Times New Roman" w:hAnsi="Arial" w:cs="Arial"/>
            <w:i/>
            <w:color w:val="0070C0"/>
            <w:sz w:val="22"/>
            <w:szCs w:val="22"/>
            <w:lang w:val="en-US" w:eastAsia="en-US"/>
            <w:rPrChange w:id="464" w:author="mkoenig" w:date="2015-09-07T15:49:00Z">
              <w:rPr>
                <w:rFonts w:ascii="Arial" w:eastAsia="Times New Roman" w:hAnsi="Arial" w:cs="Arial"/>
                <w:i/>
                <w:color w:val="0070C0"/>
                <w:sz w:val="22"/>
                <w:szCs w:val="22"/>
                <w:u w:val="single"/>
                <w:lang w:val="en-US" w:eastAsia="en-US"/>
              </w:rPr>
            </w:rPrChange>
          </w:rPr>
          <w:t xml:space="preserve"> </w:t>
        </w:r>
      </w:ins>
      <w:ins w:id="465" w:author="mkoenig" w:date="2015-09-07T15:50:00Z">
        <w:r w:rsidR="00C1132A">
          <w:rPr>
            <w:rFonts w:ascii="Arial" w:eastAsia="Times New Roman" w:hAnsi="Arial" w:cs="Arial"/>
            <w:i/>
            <w:color w:val="0070C0"/>
            <w:sz w:val="22"/>
            <w:szCs w:val="22"/>
            <w:lang w:val="en-US" w:eastAsia="en-US"/>
          </w:rPr>
          <w:t xml:space="preserve">The information of </w:t>
        </w:r>
      </w:ins>
      <w:ins w:id="466" w:author="mkoenig" w:date="2015-09-07T15:49:00Z">
        <w:r w:rsidR="00C1132A">
          <w:rPr>
            <w:rFonts w:ascii="Arial" w:eastAsia="Times New Roman" w:hAnsi="Arial" w:cs="Arial"/>
            <w:i/>
            <w:color w:val="0070C0"/>
            <w:sz w:val="22"/>
            <w:szCs w:val="22"/>
            <w:lang w:val="en-US" w:eastAsia="en-US"/>
            <w:rPrChange w:id="467" w:author="mkoenig" w:date="2015-09-07T15:49:00Z">
              <w:rPr>
                <w:rFonts w:ascii="Arial" w:eastAsia="Times New Roman" w:hAnsi="Arial" w:cs="Arial"/>
                <w:i/>
                <w:color w:val="0070C0"/>
                <w:sz w:val="22"/>
                <w:szCs w:val="22"/>
                <w:lang w:val="en-US" w:eastAsia="en-US"/>
              </w:rPr>
            </w:rPrChange>
          </w:rPr>
          <w:t xml:space="preserve">Figures 8 and 9 </w:t>
        </w:r>
      </w:ins>
      <w:ins w:id="468" w:author="mkoenig" w:date="2015-09-07T15:50:00Z">
        <w:r w:rsidR="00C1132A">
          <w:rPr>
            <w:rFonts w:ascii="Arial" w:eastAsia="Times New Roman" w:hAnsi="Arial" w:cs="Arial"/>
            <w:i/>
            <w:color w:val="0070C0"/>
            <w:sz w:val="22"/>
            <w:szCs w:val="22"/>
            <w:lang w:val="en-US" w:eastAsia="en-US"/>
          </w:rPr>
          <w:t xml:space="preserve">was </w:t>
        </w:r>
      </w:ins>
      <w:ins w:id="469" w:author="mkoenig" w:date="2015-09-07T15:49:00Z">
        <w:r w:rsidR="00C1132A">
          <w:rPr>
            <w:rFonts w:ascii="Arial" w:eastAsia="Times New Roman" w:hAnsi="Arial" w:cs="Arial"/>
            <w:i/>
            <w:color w:val="0070C0"/>
            <w:sz w:val="22"/>
            <w:szCs w:val="22"/>
            <w:lang w:val="en-US" w:eastAsia="en-US"/>
            <w:rPrChange w:id="470" w:author="mkoenig" w:date="2015-09-07T15:49:00Z">
              <w:rPr>
                <w:rFonts w:ascii="Arial" w:eastAsia="Times New Roman" w:hAnsi="Arial" w:cs="Arial"/>
                <w:i/>
                <w:color w:val="0070C0"/>
                <w:sz w:val="22"/>
                <w:szCs w:val="22"/>
                <w:lang w:val="en-US" w:eastAsia="en-US"/>
              </w:rPr>
            </w:rPrChange>
          </w:rPr>
          <w:t>completely restructured and is not presented in a much cleaner way (see also discussion above).</w:t>
        </w:r>
      </w:ins>
      <w:ins w:id="471" w:author="mkoenig" w:date="2015-09-07T15:51:00Z">
        <w:r w:rsidR="00C1132A">
          <w:rPr>
            <w:rFonts w:ascii="Arial" w:eastAsia="Times New Roman" w:hAnsi="Arial" w:cs="Arial"/>
            <w:i/>
            <w:color w:val="0070C0"/>
            <w:sz w:val="22"/>
            <w:szCs w:val="22"/>
            <w:lang w:val="en-US" w:eastAsia="en-US"/>
          </w:rPr>
          <w:t xml:space="preserve"> Consensus score is no longer used.</w:t>
        </w:r>
      </w:ins>
      <w:del w:id="472" w:author="mkoenig" w:date="2015-09-07T15:50:00Z">
        <w:r w:rsidRPr="00C1132A" w:rsidDel="00C1132A">
          <w:rPr>
            <w:rFonts w:ascii="Arial" w:hAnsi="Arial" w:cs="Arial"/>
            <w:sz w:val="22"/>
            <w:szCs w:val="22"/>
            <w:lang w:val="en-US"/>
            <w:rPrChange w:id="473" w:author="mkoenig" w:date="2015-09-07T15:49:00Z">
              <w:rPr>
                <w:rFonts w:ascii="Arial" w:hAnsi="Arial" w:cs="Arial"/>
                <w:sz w:val="22"/>
                <w:szCs w:val="22"/>
                <w:lang w:val="en-US"/>
              </w:rPr>
            </w:rPrChange>
          </w:rPr>
          <w:delText xml:space="preserve"> </w:delText>
        </w:r>
      </w:del>
      <w:ins w:id="474" w:author="mkoenig" w:date="2015-09-07T15:50:00Z">
        <w:r w:rsidR="00C1132A">
          <w:rPr>
            <w:rFonts w:ascii="Arial" w:hAnsi="Arial" w:cs="Arial"/>
            <w:sz w:val="22"/>
            <w:szCs w:val="22"/>
            <w:lang w:val="en-US"/>
          </w:rPr>
          <w:t xml:space="preserve"> </w:t>
        </w:r>
      </w:ins>
    </w:p>
    <w:p w14:paraId="207C5B6C" w14:textId="1D1A7EBB" w:rsidR="00FB4E22" w:rsidRPr="00A41531" w:rsidRDefault="00FB4E22" w:rsidP="00C11ECC">
      <w:pPr>
        <w:rPr>
          <w:rFonts w:ascii="Arial" w:hAnsi="Arial" w:cs="Arial"/>
          <w:sz w:val="22"/>
          <w:szCs w:val="22"/>
          <w:lang w:val="en-US"/>
        </w:rPr>
        <w:pPrChange w:id="475" w:author="mkoenig" w:date="2015-09-07T14:43:00Z">
          <w:pPr/>
        </w:pPrChange>
      </w:pPr>
      <w:r w:rsidRPr="00A41531">
        <w:rPr>
          <w:rFonts w:ascii="Arial" w:eastAsia="Times New Roman" w:hAnsi="Arial" w:cs="Arial"/>
          <w:i/>
          <w:color w:val="0070C0"/>
          <w:sz w:val="22"/>
          <w:szCs w:val="22"/>
          <w:u w:val="single"/>
          <w:lang w:val="en-US" w:eastAsia="en-US"/>
        </w:rPr>
        <w:t>Changes in the manuscript:</w:t>
      </w:r>
      <w:ins w:id="476" w:author="mkoenig" w:date="2015-09-07T15:51:00Z">
        <w:r w:rsidR="00C1132A">
          <w:rPr>
            <w:rFonts w:ascii="Arial" w:eastAsia="Times New Roman" w:hAnsi="Arial" w:cs="Arial"/>
            <w:i/>
            <w:color w:val="0070C0"/>
            <w:sz w:val="22"/>
            <w:szCs w:val="22"/>
            <w:u w:val="single"/>
            <w:lang w:val="en-US" w:eastAsia="en-US"/>
          </w:rPr>
          <w:t xml:space="preserve"> </w:t>
        </w:r>
        <w:r w:rsidR="00C1132A">
          <w:rPr>
            <w:rFonts w:ascii="Arial" w:eastAsia="Times New Roman" w:hAnsi="Arial" w:cs="Arial"/>
            <w:i/>
            <w:color w:val="0070C0"/>
            <w:sz w:val="22"/>
            <w:szCs w:val="22"/>
            <w:lang w:val="en-US" w:eastAsia="en-US"/>
          </w:rPr>
          <w:t>All sections affected were rewritten to account for the new figures.</w:t>
        </w:r>
      </w:ins>
      <w:del w:id="477" w:author="mkoenig" w:date="2015-09-07T15:50:00Z">
        <w:r w:rsidRPr="00A41531" w:rsidDel="00C1132A">
          <w:rPr>
            <w:rFonts w:ascii="Arial" w:eastAsia="Times New Roman" w:hAnsi="Arial" w:cs="Arial"/>
            <w:i/>
            <w:color w:val="0070C0"/>
            <w:sz w:val="22"/>
            <w:szCs w:val="22"/>
            <w:u w:val="single"/>
            <w:lang w:val="en-US" w:eastAsia="en-US"/>
          </w:rPr>
          <w:delText xml:space="preserve"> </w:delText>
        </w:r>
        <w:r w:rsidDel="00C1132A">
          <w:rPr>
            <w:rFonts w:ascii="Arial" w:eastAsia="Times New Roman" w:hAnsi="Arial" w:cs="Arial"/>
            <w:i/>
            <w:color w:val="0070C0"/>
            <w:sz w:val="22"/>
            <w:szCs w:val="22"/>
            <w:u w:val="single"/>
            <w:lang w:val="en-US" w:eastAsia="en-US"/>
          </w:rPr>
          <w:delText>…</w:delText>
        </w:r>
      </w:del>
    </w:p>
    <w:p w14:paraId="5DCC075D" w14:textId="77777777" w:rsidR="00A41531" w:rsidRPr="00FB4E22" w:rsidRDefault="00A41531" w:rsidP="00C11ECC">
      <w:pPr>
        <w:rPr>
          <w:lang w:val="en-US"/>
        </w:rPr>
        <w:pPrChange w:id="478" w:author="mkoenig" w:date="2015-09-07T14:43:00Z">
          <w:pPr/>
        </w:pPrChange>
      </w:pPr>
    </w:p>
    <w:p w14:paraId="77436AEA" w14:textId="77777777" w:rsidR="00A41531" w:rsidRPr="00FB4E22" w:rsidRDefault="00A41531" w:rsidP="00C11ECC">
      <w:pPr>
        <w:rPr>
          <w:rFonts w:ascii="Arial" w:hAnsi="Arial" w:cs="Arial"/>
          <w:b/>
          <w:sz w:val="22"/>
          <w:szCs w:val="22"/>
          <w:lang w:val="en-GB"/>
        </w:rPr>
        <w:pPrChange w:id="479" w:author="mkoenig" w:date="2015-09-07T14:43:00Z">
          <w:pPr/>
        </w:pPrChange>
      </w:pPr>
      <w:r w:rsidRPr="00FB4E22">
        <w:rPr>
          <w:rFonts w:ascii="Arial" w:hAnsi="Arial" w:cs="Arial"/>
          <w:b/>
          <w:sz w:val="22"/>
          <w:szCs w:val="22"/>
          <w:lang w:val="en-GB"/>
        </w:rPr>
        <w:t xml:space="preserve">- Overall, figure legends need to be improved, as they lack sufficient annotation </w:t>
      </w:r>
    </w:p>
    <w:p w14:paraId="7069795B" w14:textId="77777777" w:rsidR="00A41531" w:rsidRPr="00FB4E22" w:rsidDel="00C45D32" w:rsidRDefault="00A41531" w:rsidP="00C11ECC">
      <w:pPr>
        <w:rPr>
          <w:del w:id="480" w:author="mkoenig" w:date="2015-09-07T15:53:00Z"/>
          <w:rFonts w:ascii="Arial" w:hAnsi="Arial" w:cs="Arial"/>
          <w:b/>
          <w:sz w:val="22"/>
          <w:szCs w:val="22"/>
          <w:lang w:val="en-GB"/>
        </w:rPr>
        <w:pPrChange w:id="481" w:author="mkoenig" w:date="2015-09-07T14:43:00Z">
          <w:pPr/>
        </w:pPrChange>
      </w:pPr>
      <w:r w:rsidRPr="00FB4E22">
        <w:rPr>
          <w:rFonts w:ascii="Arial" w:hAnsi="Arial" w:cs="Arial"/>
          <w:b/>
          <w:sz w:val="22"/>
          <w:szCs w:val="22"/>
          <w:lang w:val="en-GB"/>
        </w:rPr>
        <w:t>to understand what is displayed.</w:t>
      </w:r>
    </w:p>
    <w:p w14:paraId="19619D0F" w14:textId="77777777" w:rsidR="00FB4E22" w:rsidRDefault="00FB4E22" w:rsidP="00C11ECC">
      <w:pPr>
        <w:rPr>
          <w:rFonts w:ascii="Arial" w:eastAsia="Times New Roman" w:hAnsi="Arial" w:cs="Arial"/>
          <w:i/>
          <w:color w:val="0070C0"/>
          <w:sz w:val="22"/>
          <w:szCs w:val="22"/>
          <w:u w:val="single"/>
          <w:lang w:val="en-US" w:eastAsia="en-US"/>
        </w:rPr>
        <w:pPrChange w:id="482" w:author="mkoenig" w:date="2015-09-07T14:43:00Z">
          <w:pPr/>
        </w:pPrChange>
      </w:pPr>
    </w:p>
    <w:p w14:paraId="50D30BCF" w14:textId="77777777" w:rsidR="00FB4E22" w:rsidRDefault="00FB4E22" w:rsidP="00C11ECC">
      <w:pPr>
        <w:rPr>
          <w:rFonts w:ascii="Arial" w:hAnsi="Arial" w:cs="Arial"/>
          <w:i/>
          <w:color w:val="0070C0"/>
          <w:sz w:val="22"/>
          <w:szCs w:val="22"/>
          <w:lang w:val="en-US"/>
        </w:rPr>
        <w:pPrChange w:id="483" w:author="mkoenig" w:date="2015-09-07T14:43:00Z">
          <w:pPr/>
        </w:pPrChange>
      </w:pPr>
      <w:r w:rsidRPr="00110505">
        <w:rPr>
          <w:rFonts w:ascii="Arial" w:eastAsia="Times New Roman" w:hAnsi="Arial" w:cs="Arial"/>
          <w:i/>
          <w:color w:val="0070C0"/>
          <w:sz w:val="22"/>
          <w:szCs w:val="22"/>
          <w:u w:val="single"/>
          <w:lang w:val="en-US" w:eastAsia="en-US"/>
        </w:rPr>
        <w:t>Answer:</w:t>
      </w:r>
      <w:r w:rsidRPr="00110505">
        <w:rPr>
          <w:rFonts w:ascii="Arial" w:hAnsi="Arial" w:cs="Arial"/>
          <w:sz w:val="22"/>
          <w:szCs w:val="22"/>
          <w:lang w:val="en-US"/>
        </w:rPr>
        <w:t xml:space="preserve"> </w:t>
      </w:r>
      <w:r w:rsidRPr="00FB4E22">
        <w:rPr>
          <w:rFonts w:ascii="Arial" w:hAnsi="Arial" w:cs="Arial"/>
          <w:i/>
          <w:color w:val="0070C0"/>
          <w:sz w:val="22"/>
          <w:szCs w:val="22"/>
          <w:lang w:val="en-US"/>
        </w:rPr>
        <w:t>agree</w:t>
      </w:r>
    </w:p>
    <w:p w14:paraId="17CC4BA7" w14:textId="1C7C82DC" w:rsidR="008B115F" w:rsidRPr="00680A47" w:rsidRDefault="00FB4E22" w:rsidP="00C11ECC">
      <w:pPr>
        <w:rPr>
          <w:ins w:id="484" w:author="Kerstin Abshagen" w:date="2015-08-07T11:49:00Z"/>
          <w:rFonts w:ascii="Arial" w:hAnsi="Arial" w:cs="Arial"/>
          <w:color w:val="0070C0"/>
          <w:sz w:val="22"/>
          <w:lang w:val="en-GB"/>
        </w:rPr>
        <w:pPrChange w:id="485" w:author="mkoenig" w:date="2015-09-07T14:43:00Z">
          <w:pPr>
            <w:jc w:val="left"/>
          </w:pPr>
        </w:pPrChange>
      </w:pPr>
      <w:r w:rsidRPr="00A41531">
        <w:rPr>
          <w:rFonts w:ascii="Arial" w:eastAsia="Times New Roman" w:hAnsi="Arial" w:cs="Arial"/>
          <w:i/>
          <w:color w:val="0070C0"/>
          <w:sz w:val="22"/>
          <w:szCs w:val="22"/>
          <w:u w:val="single"/>
          <w:lang w:val="en-US" w:eastAsia="en-US"/>
        </w:rPr>
        <w:t>Changes in the manuscript</w:t>
      </w:r>
      <w:r>
        <w:rPr>
          <w:rFonts w:ascii="Arial" w:eastAsia="Times New Roman" w:hAnsi="Arial" w:cs="Arial"/>
          <w:i/>
          <w:color w:val="0070C0"/>
          <w:sz w:val="22"/>
          <w:szCs w:val="22"/>
          <w:u w:val="single"/>
          <w:lang w:val="en-US" w:eastAsia="en-US"/>
        </w:rPr>
        <w:t xml:space="preserve">: </w:t>
      </w:r>
      <w:r w:rsidR="00A2031A">
        <w:rPr>
          <w:rFonts w:ascii="Arial" w:eastAsia="Times New Roman" w:hAnsi="Arial" w:cs="Arial"/>
          <w:i/>
          <w:color w:val="0070C0"/>
          <w:sz w:val="22"/>
          <w:szCs w:val="22"/>
          <w:lang w:val="en-US" w:eastAsia="en-US"/>
        </w:rPr>
        <w:t>Al</w:t>
      </w:r>
      <w:r>
        <w:rPr>
          <w:rFonts w:ascii="Arial" w:eastAsia="Times New Roman" w:hAnsi="Arial" w:cs="Arial"/>
          <w:i/>
          <w:color w:val="0070C0"/>
          <w:sz w:val="22"/>
          <w:szCs w:val="22"/>
          <w:lang w:val="en-US" w:eastAsia="en-US"/>
        </w:rPr>
        <w:t xml:space="preserve">l figure legends </w:t>
      </w:r>
      <w:r w:rsidRPr="00FB4E22">
        <w:rPr>
          <w:rFonts w:ascii="Arial" w:eastAsia="Times New Roman" w:hAnsi="Arial" w:cs="Arial"/>
          <w:i/>
          <w:color w:val="0070C0"/>
          <w:sz w:val="22"/>
          <w:szCs w:val="22"/>
          <w:lang w:val="en-US" w:eastAsia="en-US"/>
        </w:rPr>
        <w:t>ha</w:t>
      </w:r>
      <w:r>
        <w:rPr>
          <w:rFonts w:ascii="Arial" w:eastAsia="Times New Roman" w:hAnsi="Arial" w:cs="Arial"/>
          <w:i/>
          <w:color w:val="0070C0"/>
          <w:sz w:val="22"/>
          <w:szCs w:val="22"/>
          <w:lang w:val="en-US" w:eastAsia="en-US"/>
        </w:rPr>
        <w:t>ve</w:t>
      </w:r>
      <w:r w:rsidRPr="00FB4E22">
        <w:rPr>
          <w:rFonts w:ascii="Arial" w:eastAsia="Times New Roman" w:hAnsi="Arial" w:cs="Arial"/>
          <w:i/>
          <w:color w:val="0070C0"/>
          <w:sz w:val="22"/>
          <w:szCs w:val="22"/>
          <w:lang w:val="en-US" w:eastAsia="en-US"/>
        </w:rPr>
        <w:t xml:space="preserve"> been carefully revised to improve readability and to </w:t>
      </w:r>
      <w:r>
        <w:rPr>
          <w:rFonts w:ascii="Arial" w:eastAsia="Times New Roman" w:hAnsi="Arial" w:cs="Arial"/>
          <w:i/>
          <w:color w:val="0070C0"/>
          <w:sz w:val="22"/>
          <w:szCs w:val="22"/>
          <w:lang w:val="en-US" w:eastAsia="en-US"/>
        </w:rPr>
        <w:t>supplement missing indications.</w:t>
      </w:r>
      <w:ins w:id="486" w:author="Kerstin Abshagen" w:date="2015-08-07T11:49:00Z">
        <w:r w:rsidR="008B115F" w:rsidRPr="008B115F">
          <w:rPr>
            <w:rFonts w:ascii="Arial" w:eastAsia="Times New Roman" w:hAnsi="Arial" w:cs="Arial"/>
            <w:i/>
            <w:color w:val="0070C0"/>
            <w:sz w:val="22"/>
            <w:szCs w:val="20"/>
            <w:lang w:val="en-US" w:eastAsia="en-US"/>
          </w:rPr>
          <w:t xml:space="preserve"> </w:t>
        </w:r>
        <w:r w:rsidR="008B115F">
          <w:rPr>
            <w:rFonts w:ascii="Arial" w:eastAsia="Times New Roman" w:hAnsi="Arial" w:cs="Arial"/>
            <w:i/>
            <w:color w:val="0070C0"/>
            <w:sz w:val="22"/>
            <w:szCs w:val="20"/>
            <w:lang w:val="en-US" w:eastAsia="en-US"/>
          </w:rPr>
          <w:t xml:space="preserve">Changes are marked with red font and underlined. </w:t>
        </w:r>
      </w:ins>
      <w:ins w:id="487" w:author="mkoenig" w:date="2015-09-07T15:52:00Z">
        <w:r w:rsidR="00C1132A">
          <w:rPr>
            <w:rFonts w:ascii="Arial" w:eastAsia="Times New Roman" w:hAnsi="Arial" w:cs="Arial"/>
            <w:i/>
            <w:color w:val="0070C0"/>
            <w:sz w:val="22"/>
            <w:szCs w:val="20"/>
            <w:lang w:val="en-US" w:eastAsia="en-US"/>
          </w:rPr>
          <w:t>For the newly generated Figures 7-10 the figure legends were completely rewritten.</w:t>
        </w:r>
      </w:ins>
    </w:p>
    <w:p w14:paraId="4B78E95A" w14:textId="2500B481" w:rsidR="00FB4E22" w:rsidRPr="008B115F" w:rsidDel="00C45D32" w:rsidRDefault="00FB4E22" w:rsidP="00C11ECC">
      <w:pPr>
        <w:rPr>
          <w:del w:id="488" w:author="mkoenig" w:date="2015-09-07T15:53:00Z"/>
          <w:rFonts w:ascii="Arial" w:hAnsi="Arial" w:cs="Arial"/>
          <w:sz w:val="22"/>
          <w:szCs w:val="22"/>
          <w:lang w:val="en-GB"/>
          <w:rPrChange w:id="489" w:author="Kerstin Abshagen" w:date="2015-08-07T11:49:00Z">
            <w:rPr>
              <w:del w:id="490" w:author="mkoenig" w:date="2015-09-07T15:53:00Z"/>
              <w:rFonts w:ascii="Arial" w:hAnsi="Arial" w:cs="Arial"/>
              <w:sz w:val="22"/>
              <w:szCs w:val="22"/>
              <w:lang w:val="en-US"/>
            </w:rPr>
          </w:rPrChange>
        </w:rPr>
        <w:pPrChange w:id="491" w:author="mkoenig" w:date="2015-09-07T14:43:00Z">
          <w:pPr/>
        </w:pPrChange>
      </w:pPr>
    </w:p>
    <w:p w14:paraId="789D03C6" w14:textId="77777777" w:rsidR="00FB4E22" w:rsidRPr="003D761D" w:rsidRDefault="00FB4E22" w:rsidP="00C11ECC">
      <w:pPr>
        <w:rPr>
          <w:lang w:val="en-GB"/>
        </w:rPr>
        <w:pPrChange w:id="492" w:author="mkoenig" w:date="2015-09-07T14:43:00Z">
          <w:pPr/>
        </w:pPrChange>
      </w:pPr>
    </w:p>
    <w:p w14:paraId="3AA6BA37" w14:textId="77777777" w:rsidR="00A41531" w:rsidRPr="009F59B8" w:rsidDel="00C45D32" w:rsidRDefault="00A41531" w:rsidP="00C11ECC">
      <w:pPr>
        <w:rPr>
          <w:del w:id="493" w:author="mkoenig" w:date="2015-09-07T15:53:00Z"/>
          <w:rFonts w:ascii="Arial" w:hAnsi="Arial" w:cs="Arial"/>
          <w:b/>
          <w:sz w:val="22"/>
          <w:lang w:val="en-GB"/>
        </w:rPr>
        <w:pPrChange w:id="494" w:author="mkoenig" w:date="2015-09-07T14:43:00Z">
          <w:pPr/>
        </w:pPrChange>
      </w:pPr>
      <w:r w:rsidRPr="009F59B8">
        <w:rPr>
          <w:rFonts w:ascii="Arial" w:hAnsi="Arial" w:cs="Arial"/>
          <w:b/>
          <w:sz w:val="22"/>
          <w:lang w:val="en-GB"/>
        </w:rPr>
        <w:t>Minor Points</w:t>
      </w:r>
    </w:p>
    <w:p w14:paraId="2942B06A" w14:textId="77777777" w:rsidR="00A41531" w:rsidRPr="003D761D" w:rsidRDefault="00A41531" w:rsidP="00C11ECC">
      <w:pPr>
        <w:rPr>
          <w:lang w:val="en-GB"/>
        </w:rPr>
        <w:pPrChange w:id="495" w:author="mkoenig" w:date="2015-09-07T14:43:00Z">
          <w:pPr/>
        </w:pPrChange>
      </w:pPr>
    </w:p>
    <w:p w14:paraId="7E76A394" w14:textId="77777777" w:rsidR="00A41531" w:rsidRPr="009F59B8" w:rsidRDefault="00A41531" w:rsidP="00C11ECC">
      <w:pPr>
        <w:rPr>
          <w:rFonts w:ascii="Arial" w:hAnsi="Arial" w:cs="Arial"/>
          <w:b/>
          <w:sz w:val="22"/>
          <w:szCs w:val="22"/>
          <w:lang w:val="en-GB"/>
        </w:rPr>
        <w:pPrChange w:id="496" w:author="mkoenig" w:date="2015-09-07T14:43:00Z">
          <w:pPr/>
        </w:pPrChange>
      </w:pPr>
      <w:r w:rsidRPr="009F59B8">
        <w:rPr>
          <w:rFonts w:ascii="Arial" w:hAnsi="Arial" w:cs="Arial"/>
          <w:b/>
          <w:sz w:val="22"/>
          <w:szCs w:val="22"/>
          <w:lang w:val="en-GB"/>
        </w:rPr>
        <w:t xml:space="preserve">- All gene symbols should be written consistently with small letters and a capital </w:t>
      </w:r>
    </w:p>
    <w:p w14:paraId="286E5323" w14:textId="77777777" w:rsidR="00A41531" w:rsidRDefault="00A41531" w:rsidP="00C11ECC">
      <w:pPr>
        <w:rPr>
          <w:rFonts w:ascii="Arial" w:hAnsi="Arial" w:cs="Arial"/>
          <w:b/>
          <w:sz w:val="22"/>
          <w:szCs w:val="22"/>
          <w:lang w:val="en-GB"/>
        </w:rPr>
        <w:pPrChange w:id="497" w:author="mkoenig" w:date="2015-09-07T14:43:00Z">
          <w:pPr/>
        </w:pPrChange>
      </w:pPr>
      <w:r w:rsidRPr="009F59B8">
        <w:rPr>
          <w:rFonts w:ascii="Arial" w:hAnsi="Arial" w:cs="Arial"/>
          <w:b/>
          <w:sz w:val="22"/>
          <w:szCs w:val="22"/>
          <w:lang w:val="en-GB"/>
        </w:rPr>
        <w:t>first letter throughout the text and figures, e.g. use Gapdh instead of GAPDH.</w:t>
      </w:r>
    </w:p>
    <w:p w14:paraId="108F4CC3" w14:textId="77777777" w:rsidR="00C45D32" w:rsidRDefault="006F1C9D" w:rsidP="00C11ECC">
      <w:pPr>
        <w:rPr>
          <w:ins w:id="498" w:author="mkoenig" w:date="2015-09-07T15:53:00Z"/>
          <w:rFonts w:ascii="Arial" w:hAnsi="Arial" w:cs="Arial"/>
          <w:i/>
          <w:color w:val="0070C0"/>
          <w:sz w:val="22"/>
          <w:szCs w:val="22"/>
          <w:lang w:val="en-GB"/>
        </w:rPr>
        <w:pPrChange w:id="499" w:author="mkoenig" w:date="2015-09-07T14:43:00Z">
          <w:pPr/>
        </w:pPrChange>
      </w:pPr>
      <w:r w:rsidRPr="00C45D32">
        <w:rPr>
          <w:rFonts w:ascii="Arial" w:eastAsia="Times New Roman" w:hAnsi="Arial" w:cs="Arial"/>
          <w:i/>
          <w:color w:val="0070C0"/>
          <w:sz w:val="22"/>
          <w:szCs w:val="22"/>
          <w:u w:val="single"/>
          <w:lang w:val="en-US" w:eastAsia="en-US"/>
          <w:rPrChange w:id="500" w:author="mkoenig" w:date="2015-09-07T15:53:00Z">
            <w:rPr>
              <w:rFonts w:ascii="Arial" w:eastAsia="Times New Roman" w:hAnsi="Arial" w:cs="Arial"/>
              <w:i/>
              <w:color w:val="0070C0"/>
              <w:sz w:val="22"/>
              <w:szCs w:val="22"/>
              <w:u w:val="single"/>
              <w:lang w:val="en-US" w:eastAsia="en-US"/>
            </w:rPr>
          </w:rPrChange>
        </w:rPr>
        <w:t>Answer:</w:t>
      </w:r>
      <w:r w:rsidRPr="00C45D32">
        <w:rPr>
          <w:rFonts w:ascii="Arial" w:hAnsi="Arial" w:cs="Arial"/>
          <w:sz w:val="22"/>
          <w:szCs w:val="22"/>
          <w:lang w:val="en-US"/>
          <w:rPrChange w:id="501" w:author="mkoenig" w:date="2015-09-07T15:53:00Z">
            <w:rPr>
              <w:rFonts w:ascii="Arial" w:hAnsi="Arial" w:cs="Arial"/>
              <w:sz w:val="22"/>
              <w:szCs w:val="22"/>
              <w:lang w:val="en-US"/>
            </w:rPr>
          </w:rPrChange>
        </w:rPr>
        <w:t xml:space="preserve"> </w:t>
      </w:r>
      <w:r w:rsidR="006358C7" w:rsidRPr="00C45D32">
        <w:rPr>
          <w:rFonts w:ascii="Arial" w:hAnsi="Arial" w:cs="Arial"/>
          <w:i/>
          <w:color w:val="0070C0"/>
          <w:sz w:val="22"/>
          <w:szCs w:val="22"/>
          <w:lang w:val="en-GB"/>
          <w:rPrChange w:id="502" w:author="mkoenig" w:date="2015-09-07T15:53:00Z">
            <w:rPr>
              <w:rFonts w:ascii="Arial" w:hAnsi="Arial" w:cs="Arial"/>
              <w:i/>
              <w:color w:val="0070C0"/>
              <w:sz w:val="20"/>
              <w:lang w:val="en-GB"/>
            </w:rPr>
          </w:rPrChange>
        </w:rPr>
        <w:t>As recommended, the manuscript text has been corrected for the consistently notation of all gene symbols with small letters and a capital first letter.</w:t>
      </w:r>
      <w:ins w:id="503" w:author="mkoenig" w:date="2015-09-07T15:53:00Z">
        <w:r w:rsidR="00C45D32">
          <w:rPr>
            <w:rFonts w:ascii="Arial" w:hAnsi="Arial" w:cs="Arial"/>
            <w:i/>
            <w:color w:val="0070C0"/>
            <w:sz w:val="22"/>
            <w:szCs w:val="22"/>
            <w:lang w:val="en-GB"/>
          </w:rPr>
          <w:t xml:space="preserve"> </w:t>
        </w:r>
      </w:ins>
    </w:p>
    <w:p w14:paraId="2B782E9F" w14:textId="7969E5F4" w:rsidR="006F1C9D" w:rsidRPr="00C45D32" w:rsidDel="00C45D32" w:rsidRDefault="00C45D32" w:rsidP="00C11ECC">
      <w:pPr>
        <w:rPr>
          <w:del w:id="504" w:author="mkoenig" w:date="2015-09-07T15:54:00Z"/>
          <w:rFonts w:ascii="Arial" w:hAnsi="Arial" w:cs="Arial"/>
          <w:b/>
          <w:color w:val="0070C0"/>
          <w:sz w:val="22"/>
          <w:szCs w:val="22"/>
          <w:lang w:val="en-GB"/>
          <w:rPrChange w:id="505" w:author="mkoenig" w:date="2015-09-07T15:53:00Z">
            <w:rPr>
              <w:del w:id="506" w:author="mkoenig" w:date="2015-09-07T15:54:00Z"/>
              <w:rFonts w:ascii="Arial" w:hAnsi="Arial" w:cs="Arial"/>
              <w:b/>
              <w:color w:val="0070C0"/>
              <w:sz w:val="22"/>
              <w:szCs w:val="22"/>
              <w:lang w:val="en-GB"/>
            </w:rPr>
          </w:rPrChange>
        </w:rPr>
        <w:pPrChange w:id="507" w:author="mkoenig" w:date="2015-09-07T14:43:00Z">
          <w:pPr/>
        </w:pPrChange>
      </w:pPr>
      <w:ins w:id="508" w:author="mkoenig" w:date="2015-09-07T15:53:00Z">
        <w:r>
          <w:rPr>
            <w:rFonts w:ascii="Arial" w:hAnsi="Arial" w:cs="Arial"/>
            <w:i/>
            <w:color w:val="0070C0"/>
            <w:sz w:val="22"/>
            <w:szCs w:val="22"/>
            <w:lang w:val="en-GB"/>
          </w:rPr>
          <w:t>Comment: When talking about the gene we use Gapdh, talking about the protein GAPDH is used.</w:t>
        </w:r>
      </w:ins>
    </w:p>
    <w:p w14:paraId="3CA1597C" w14:textId="77777777" w:rsidR="009F59B8" w:rsidRPr="009F59B8" w:rsidRDefault="009F59B8" w:rsidP="00C11ECC">
      <w:pPr>
        <w:rPr>
          <w:rFonts w:ascii="Arial" w:hAnsi="Arial" w:cs="Arial"/>
          <w:b/>
          <w:sz w:val="22"/>
          <w:szCs w:val="22"/>
          <w:lang w:val="en-GB"/>
        </w:rPr>
        <w:pPrChange w:id="509" w:author="mkoenig" w:date="2015-09-07T14:43:00Z">
          <w:pPr/>
        </w:pPrChange>
      </w:pPr>
    </w:p>
    <w:p w14:paraId="14F2CE14" w14:textId="77777777" w:rsidR="00A41531" w:rsidRPr="009F59B8" w:rsidRDefault="00A41531" w:rsidP="00C11ECC">
      <w:pPr>
        <w:rPr>
          <w:rFonts w:ascii="Arial" w:hAnsi="Arial" w:cs="Arial"/>
          <w:b/>
          <w:sz w:val="22"/>
          <w:szCs w:val="22"/>
          <w:lang w:val="en-GB"/>
        </w:rPr>
        <w:pPrChange w:id="510" w:author="mkoenig" w:date="2015-09-07T14:43:00Z">
          <w:pPr/>
        </w:pPrChange>
      </w:pPr>
      <w:r w:rsidRPr="009F59B8">
        <w:rPr>
          <w:rFonts w:ascii="Arial" w:hAnsi="Arial" w:cs="Arial"/>
          <w:b/>
          <w:sz w:val="22"/>
          <w:szCs w:val="22"/>
          <w:lang w:val="en-GB"/>
        </w:rPr>
        <w:t>- in the derivation of the consensus correlation the authors use a rather unusual -log100 transformation.</w:t>
      </w:r>
      <w:r w:rsidR="009F59B8" w:rsidRPr="009F59B8">
        <w:rPr>
          <w:rFonts w:ascii="Arial" w:hAnsi="Arial" w:cs="Arial"/>
          <w:b/>
          <w:sz w:val="22"/>
          <w:szCs w:val="22"/>
          <w:lang w:val="en-GB"/>
        </w:rPr>
        <w:t xml:space="preserve"> </w:t>
      </w:r>
      <w:r w:rsidRPr="009F59B8">
        <w:rPr>
          <w:rFonts w:ascii="Arial" w:hAnsi="Arial" w:cs="Arial"/>
          <w:b/>
          <w:sz w:val="22"/>
          <w:szCs w:val="22"/>
          <w:lang w:val="en-GB"/>
        </w:rPr>
        <w:t>is this true or a typo?</w:t>
      </w:r>
    </w:p>
    <w:p w14:paraId="41D89B8C" w14:textId="603BE8D9" w:rsidR="009F59B8" w:rsidRPr="009F59B8" w:rsidRDefault="00C45D32" w:rsidP="00C11ECC">
      <w:pPr>
        <w:rPr>
          <w:rFonts w:ascii="Arial" w:hAnsi="Arial" w:cs="Arial"/>
          <w:b/>
          <w:sz w:val="22"/>
          <w:szCs w:val="22"/>
          <w:lang w:val="en-GB"/>
        </w:rPr>
        <w:pPrChange w:id="511" w:author="mkoenig" w:date="2015-09-07T14:43:00Z">
          <w:pPr/>
        </w:pPrChange>
      </w:pPr>
      <w:ins w:id="512" w:author="mkoenig" w:date="2015-09-07T15:55:00Z">
        <w:r w:rsidRPr="00E758DD">
          <w:rPr>
            <w:rFonts w:ascii="Arial" w:eastAsia="Times New Roman" w:hAnsi="Arial" w:cs="Arial"/>
            <w:i/>
            <w:color w:val="0070C0"/>
            <w:sz w:val="22"/>
            <w:szCs w:val="22"/>
            <w:u w:val="single"/>
            <w:lang w:val="en-US" w:eastAsia="en-US"/>
          </w:rPr>
          <w:t>Answer:</w:t>
        </w:r>
        <w:r w:rsidRPr="00E758DD">
          <w:rPr>
            <w:rFonts w:ascii="Arial" w:hAnsi="Arial" w:cs="Arial"/>
            <w:sz w:val="22"/>
            <w:szCs w:val="22"/>
            <w:lang w:val="en-US"/>
          </w:rPr>
          <w:t xml:space="preserve"> </w:t>
        </w:r>
        <w:r>
          <w:rPr>
            <w:rFonts w:ascii="Arial" w:hAnsi="Arial" w:cs="Arial"/>
            <w:i/>
            <w:color w:val="0070C0"/>
            <w:sz w:val="22"/>
            <w:szCs w:val="22"/>
            <w:lang w:val="en-GB"/>
          </w:rPr>
          <w:t>Consensus correlation is no longer used.</w:t>
        </w:r>
      </w:ins>
    </w:p>
    <w:p w14:paraId="2DD4323C" w14:textId="77777777" w:rsidR="00A41531" w:rsidRDefault="00A41531" w:rsidP="00C11ECC">
      <w:pPr>
        <w:rPr>
          <w:rFonts w:ascii="Arial" w:hAnsi="Arial" w:cs="Arial"/>
          <w:b/>
          <w:sz w:val="22"/>
          <w:szCs w:val="22"/>
          <w:lang w:val="en-GB"/>
        </w:rPr>
        <w:pPrChange w:id="513" w:author="mkoenig" w:date="2015-09-07T14:43:00Z">
          <w:pPr/>
        </w:pPrChange>
      </w:pPr>
      <w:r w:rsidRPr="009F59B8">
        <w:rPr>
          <w:rFonts w:ascii="Arial" w:hAnsi="Arial" w:cs="Arial"/>
          <w:b/>
          <w:sz w:val="22"/>
          <w:szCs w:val="22"/>
          <w:lang w:val="en-GB"/>
        </w:rPr>
        <w:t xml:space="preserve">- The relative expression of the genes in Fig. 6 should be displayed in log2 scale and the domain ranges should be the same for all genes to make the changes in gene expression comparable. </w:t>
      </w:r>
    </w:p>
    <w:p w14:paraId="4098029C" w14:textId="3E5A04FD" w:rsidR="006358C7" w:rsidRPr="009F59B8" w:rsidRDefault="006358C7" w:rsidP="00C11ECC">
      <w:pPr>
        <w:rPr>
          <w:rFonts w:ascii="Arial" w:hAnsi="Arial" w:cs="Arial"/>
          <w:b/>
          <w:sz w:val="22"/>
          <w:szCs w:val="22"/>
          <w:lang w:val="en-GB"/>
        </w:rPr>
        <w:pPrChange w:id="514" w:author="mkoenig" w:date="2015-09-07T14:43:00Z">
          <w:pPr/>
        </w:pPrChange>
      </w:pPr>
      <w:r w:rsidRPr="00110505">
        <w:rPr>
          <w:rFonts w:ascii="Arial" w:eastAsia="Times New Roman" w:hAnsi="Arial" w:cs="Arial"/>
          <w:i/>
          <w:color w:val="0070C0"/>
          <w:sz w:val="22"/>
          <w:szCs w:val="22"/>
          <w:u w:val="single"/>
          <w:lang w:val="en-US" w:eastAsia="en-US"/>
        </w:rPr>
        <w:t>Answer:</w:t>
      </w:r>
      <w:r w:rsidRPr="00110505">
        <w:rPr>
          <w:rFonts w:ascii="Arial" w:hAnsi="Arial" w:cs="Arial"/>
          <w:sz w:val="22"/>
          <w:szCs w:val="22"/>
          <w:lang w:val="en-US"/>
        </w:rPr>
        <w:t xml:space="preserve"> </w:t>
      </w:r>
      <w:r>
        <w:rPr>
          <w:rFonts w:ascii="Arial" w:hAnsi="Arial" w:cs="Arial"/>
          <w:i/>
          <w:color w:val="0070C0"/>
          <w:sz w:val="22"/>
          <w:szCs w:val="22"/>
          <w:lang w:val="en-US"/>
        </w:rPr>
        <w:t>As suggested by the reviewer</w:t>
      </w:r>
      <w:ins w:id="515" w:author="Dooley Steven" w:date="2015-08-06T08:18:00Z">
        <w:r w:rsidR="004B5CA7">
          <w:rPr>
            <w:rFonts w:ascii="Arial" w:hAnsi="Arial" w:cs="Arial"/>
            <w:i/>
            <w:color w:val="0070C0"/>
            <w:sz w:val="22"/>
            <w:szCs w:val="22"/>
            <w:lang w:val="en-US"/>
          </w:rPr>
          <w:t>,</w:t>
        </w:r>
      </w:ins>
      <w:r>
        <w:rPr>
          <w:rFonts w:ascii="Arial" w:hAnsi="Arial" w:cs="Arial"/>
          <w:i/>
          <w:color w:val="0070C0"/>
          <w:sz w:val="22"/>
          <w:szCs w:val="22"/>
          <w:lang w:val="en-US"/>
        </w:rPr>
        <w:t xml:space="preserve"> we have </w:t>
      </w:r>
      <w:ins w:id="516" w:author="Dooley Steven" w:date="2015-08-06T08:19:00Z">
        <w:r w:rsidR="004B5CA7">
          <w:rPr>
            <w:rFonts w:ascii="Arial" w:hAnsi="Arial" w:cs="Arial"/>
            <w:i/>
            <w:color w:val="0070C0"/>
            <w:sz w:val="22"/>
            <w:szCs w:val="22"/>
            <w:lang w:val="en-US"/>
          </w:rPr>
          <w:t>modified</w:t>
        </w:r>
      </w:ins>
      <w:r>
        <w:rPr>
          <w:rFonts w:ascii="Arial" w:hAnsi="Arial" w:cs="Arial"/>
          <w:i/>
          <w:color w:val="0070C0"/>
          <w:sz w:val="22"/>
          <w:szCs w:val="22"/>
          <w:lang w:val="en-US"/>
        </w:rPr>
        <w:t xml:space="preserve"> figure 6</w:t>
      </w:r>
      <w:r w:rsidR="00C77C32">
        <w:rPr>
          <w:rFonts w:ascii="Arial" w:hAnsi="Arial" w:cs="Arial"/>
          <w:i/>
          <w:color w:val="0070C0"/>
          <w:sz w:val="22"/>
          <w:szCs w:val="22"/>
          <w:lang w:val="en-US"/>
        </w:rPr>
        <w:t xml:space="preserve"> and </w:t>
      </w:r>
      <w:r>
        <w:rPr>
          <w:rFonts w:ascii="Arial" w:hAnsi="Arial" w:cs="Arial"/>
          <w:i/>
          <w:color w:val="0070C0"/>
          <w:sz w:val="22"/>
          <w:szCs w:val="22"/>
          <w:lang w:val="en-US"/>
        </w:rPr>
        <w:t>now display</w:t>
      </w:r>
      <w:r w:rsidR="00C77C32">
        <w:rPr>
          <w:rFonts w:ascii="Arial" w:hAnsi="Arial" w:cs="Arial"/>
          <w:i/>
          <w:color w:val="0070C0"/>
          <w:sz w:val="22"/>
          <w:szCs w:val="22"/>
          <w:lang w:val="en-US"/>
        </w:rPr>
        <w:t xml:space="preserve"> gene expression in</w:t>
      </w:r>
      <w:r>
        <w:rPr>
          <w:rFonts w:ascii="Arial" w:hAnsi="Arial" w:cs="Arial"/>
          <w:i/>
          <w:color w:val="0070C0"/>
          <w:sz w:val="22"/>
          <w:szCs w:val="22"/>
          <w:lang w:val="en-US"/>
        </w:rPr>
        <w:t xml:space="preserve"> log2 scale. </w:t>
      </w:r>
    </w:p>
    <w:p w14:paraId="22A8FA35" w14:textId="77777777" w:rsidR="009F59B8" w:rsidRPr="009F59B8" w:rsidRDefault="009F59B8" w:rsidP="00C11ECC">
      <w:pPr>
        <w:rPr>
          <w:rFonts w:ascii="Arial" w:hAnsi="Arial" w:cs="Arial"/>
          <w:b/>
          <w:sz w:val="22"/>
          <w:szCs w:val="22"/>
          <w:lang w:val="en-GB"/>
        </w:rPr>
        <w:pPrChange w:id="517" w:author="mkoenig" w:date="2015-09-07T14:43:00Z">
          <w:pPr/>
        </w:pPrChange>
      </w:pPr>
    </w:p>
    <w:p w14:paraId="47938D6F" w14:textId="77777777" w:rsidR="00A41531" w:rsidRPr="009F59B8" w:rsidRDefault="00A41531" w:rsidP="00C11ECC">
      <w:pPr>
        <w:rPr>
          <w:rFonts w:ascii="Arial" w:hAnsi="Arial" w:cs="Arial"/>
          <w:b/>
          <w:sz w:val="22"/>
          <w:szCs w:val="22"/>
          <w:lang w:val="en-GB"/>
        </w:rPr>
        <w:pPrChange w:id="518" w:author="mkoenig" w:date="2015-09-07T14:43:00Z">
          <w:pPr/>
        </w:pPrChange>
      </w:pPr>
      <w:r w:rsidRPr="009F59B8">
        <w:rPr>
          <w:rFonts w:ascii="Arial" w:hAnsi="Arial" w:cs="Arial"/>
          <w:b/>
          <w:sz w:val="22"/>
          <w:szCs w:val="22"/>
          <w:lang w:val="en-GB"/>
        </w:rPr>
        <w:lastRenderedPageBreak/>
        <w:t xml:space="preserve">- Most likely, the authors used a log2 scale in Fig. 5, but annotation of the color bars is missing and needs to be added. </w:t>
      </w:r>
    </w:p>
    <w:p w14:paraId="02A5AE6C" w14:textId="77777777" w:rsidR="009F59B8" w:rsidRDefault="00C77C32" w:rsidP="00C11ECC">
      <w:pPr>
        <w:rPr>
          <w:rFonts w:ascii="Arial" w:eastAsia="Times New Roman" w:hAnsi="Arial" w:cs="Arial"/>
          <w:i/>
          <w:color w:val="0070C0"/>
          <w:sz w:val="22"/>
          <w:szCs w:val="22"/>
          <w:lang w:val="en-US" w:eastAsia="en-US"/>
        </w:rPr>
        <w:pPrChange w:id="519" w:author="mkoenig" w:date="2015-09-07T14:43:00Z">
          <w:pPr/>
        </w:pPrChange>
      </w:pPr>
      <w:r w:rsidRPr="002E2665">
        <w:rPr>
          <w:rFonts w:ascii="Arial" w:eastAsia="Times New Roman" w:hAnsi="Arial" w:cs="Arial"/>
          <w:i/>
          <w:color w:val="0070C0"/>
          <w:sz w:val="22"/>
          <w:szCs w:val="22"/>
          <w:lang w:val="en-US" w:eastAsia="en-US"/>
        </w:rPr>
        <w:t xml:space="preserve">Answer: Annotation of the color bars in Fig. 5 was already included in the original version of the manuscript, but has now been improved. </w:t>
      </w:r>
    </w:p>
    <w:p w14:paraId="29212992" w14:textId="77777777" w:rsidR="002E2665" w:rsidRPr="002E2665" w:rsidRDefault="002E2665" w:rsidP="00C11ECC">
      <w:pPr>
        <w:rPr>
          <w:rFonts w:ascii="Arial" w:hAnsi="Arial" w:cs="Arial"/>
          <w:b/>
          <w:sz w:val="22"/>
          <w:szCs w:val="22"/>
          <w:lang w:val="en-GB"/>
        </w:rPr>
        <w:pPrChange w:id="520" w:author="mkoenig" w:date="2015-09-07T14:43:00Z">
          <w:pPr/>
        </w:pPrChange>
      </w:pPr>
    </w:p>
    <w:p w14:paraId="784492B1" w14:textId="77777777" w:rsidR="00A41531" w:rsidRDefault="00A41531" w:rsidP="00C11ECC">
      <w:pPr>
        <w:rPr>
          <w:rFonts w:ascii="Arial" w:hAnsi="Arial" w:cs="Arial"/>
          <w:b/>
          <w:sz w:val="22"/>
          <w:szCs w:val="22"/>
          <w:lang w:val="en-GB"/>
        </w:rPr>
        <w:pPrChange w:id="521" w:author="mkoenig" w:date="2015-09-07T14:43:00Z">
          <w:pPr/>
        </w:pPrChange>
      </w:pPr>
      <w:r w:rsidRPr="009F59B8">
        <w:rPr>
          <w:rFonts w:ascii="Arial" w:hAnsi="Arial" w:cs="Arial"/>
          <w:b/>
          <w:sz w:val="22"/>
          <w:szCs w:val="22"/>
          <w:lang w:val="en-GB"/>
        </w:rPr>
        <w:t>- Page 9 lines 17 and 19, Page 14 line 19: Figs. 7 and 8 are actually Figs. 8 and 9</w:t>
      </w:r>
    </w:p>
    <w:p w14:paraId="79BC7A2C" w14:textId="77777777" w:rsidR="009F59B8" w:rsidRDefault="00B009F4" w:rsidP="00C11ECC">
      <w:pPr>
        <w:rPr>
          <w:rFonts w:ascii="Arial" w:hAnsi="Arial" w:cs="Arial"/>
          <w:i/>
          <w:color w:val="0070C0"/>
          <w:sz w:val="22"/>
          <w:szCs w:val="22"/>
          <w:lang w:val="en-US"/>
        </w:rPr>
        <w:pPrChange w:id="522" w:author="mkoenig" w:date="2015-09-07T14:43:00Z">
          <w:pPr/>
        </w:pPrChange>
      </w:pPr>
      <w:r w:rsidRPr="00110505">
        <w:rPr>
          <w:rFonts w:ascii="Arial" w:eastAsia="Times New Roman" w:hAnsi="Arial" w:cs="Arial"/>
          <w:i/>
          <w:color w:val="0070C0"/>
          <w:sz w:val="22"/>
          <w:szCs w:val="22"/>
          <w:u w:val="single"/>
          <w:lang w:val="en-US" w:eastAsia="en-US"/>
        </w:rPr>
        <w:t>Answer:</w:t>
      </w:r>
      <w:r w:rsidRPr="00110505">
        <w:rPr>
          <w:rFonts w:ascii="Arial" w:hAnsi="Arial" w:cs="Arial"/>
          <w:sz w:val="22"/>
          <w:szCs w:val="22"/>
          <w:lang w:val="en-US"/>
        </w:rPr>
        <w:t xml:space="preserve"> </w:t>
      </w:r>
      <w:r w:rsidR="00C77C32">
        <w:rPr>
          <w:rFonts w:ascii="Arial" w:hAnsi="Arial" w:cs="Arial"/>
          <w:i/>
          <w:color w:val="0070C0"/>
          <w:sz w:val="22"/>
          <w:szCs w:val="22"/>
          <w:lang w:val="en-US"/>
        </w:rPr>
        <w:t>We corrected these mistakes.</w:t>
      </w:r>
    </w:p>
    <w:p w14:paraId="4EA7DD26" w14:textId="77777777" w:rsidR="00C77C32" w:rsidRPr="009F59B8" w:rsidRDefault="00C77C32" w:rsidP="00C11ECC">
      <w:pPr>
        <w:rPr>
          <w:rFonts w:ascii="Arial" w:hAnsi="Arial" w:cs="Arial"/>
          <w:b/>
          <w:sz w:val="22"/>
          <w:szCs w:val="22"/>
          <w:lang w:val="en-GB"/>
        </w:rPr>
        <w:pPrChange w:id="523" w:author="mkoenig" w:date="2015-09-07T14:43:00Z">
          <w:pPr/>
        </w:pPrChange>
      </w:pPr>
    </w:p>
    <w:p w14:paraId="18DBDBB1" w14:textId="77777777" w:rsidR="00A41531" w:rsidRDefault="009F59B8" w:rsidP="00C11ECC">
      <w:pPr>
        <w:rPr>
          <w:rFonts w:ascii="Arial" w:hAnsi="Arial" w:cs="Arial"/>
          <w:b/>
          <w:sz w:val="22"/>
          <w:szCs w:val="22"/>
          <w:lang w:val="en-GB"/>
        </w:rPr>
        <w:pPrChange w:id="524" w:author="mkoenig" w:date="2015-09-07T14:43:00Z">
          <w:pPr/>
        </w:pPrChange>
      </w:pPr>
      <w:r>
        <w:rPr>
          <w:rFonts w:ascii="Arial" w:hAnsi="Arial" w:cs="Arial"/>
          <w:b/>
          <w:sz w:val="22"/>
          <w:szCs w:val="22"/>
          <w:lang w:val="en-GB"/>
        </w:rPr>
        <w:t xml:space="preserve">- Place Figure 7 after </w:t>
      </w:r>
      <w:r w:rsidR="00A41531" w:rsidRPr="009F59B8">
        <w:rPr>
          <w:rFonts w:ascii="Arial" w:hAnsi="Arial" w:cs="Arial"/>
          <w:b/>
          <w:sz w:val="22"/>
          <w:szCs w:val="22"/>
          <w:lang w:val="en-GB"/>
        </w:rPr>
        <w:t>Figure 8, as the former is based on the latter</w:t>
      </w:r>
    </w:p>
    <w:p w14:paraId="4587C375" w14:textId="7709FE38" w:rsidR="00C77C32" w:rsidRPr="00C45D32" w:rsidRDefault="00C77C32" w:rsidP="00C11ECC">
      <w:pPr>
        <w:rPr>
          <w:rFonts w:ascii="Arial" w:hAnsi="Arial" w:cs="Arial"/>
          <w:b/>
          <w:sz w:val="22"/>
          <w:szCs w:val="22"/>
          <w:lang w:val="en-GB"/>
          <w:rPrChange w:id="525" w:author="mkoenig" w:date="2015-09-07T15:56:00Z">
            <w:rPr>
              <w:rFonts w:ascii="Arial" w:hAnsi="Arial" w:cs="Arial"/>
              <w:b/>
              <w:sz w:val="22"/>
              <w:szCs w:val="22"/>
              <w:lang w:val="en-GB"/>
            </w:rPr>
          </w:rPrChange>
        </w:rPr>
        <w:pPrChange w:id="526" w:author="mkoenig" w:date="2015-09-07T14:43:00Z">
          <w:pPr/>
        </w:pPrChange>
      </w:pPr>
      <w:r w:rsidRPr="00110505">
        <w:rPr>
          <w:rFonts w:ascii="Arial" w:eastAsia="Times New Roman" w:hAnsi="Arial" w:cs="Arial"/>
          <w:i/>
          <w:color w:val="0070C0"/>
          <w:sz w:val="22"/>
          <w:szCs w:val="22"/>
          <w:u w:val="single"/>
          <w:lang w:val="en-US" w:eastAsia="en-US"/>
        </w:rPr>
        <w:t>Answer:</w:t>
      </w:r>
      <w:ins w:id="527" w:author="mkoenig" w:date="2015-09-07T15:55:00Z">
        <w:r w:rsidR="00C45D32" w:rsidRPr="00C45D32">
          <w:rPr>
            <w:rFonts w:ascii="Arial" w:eastAsia="Times New Roman" w:hAnsi="Arial" w:cs="Arial"/>
            <w:i/>
            <w:color w:val="0070C0"/>
            <w:sz w:val="22"/>
            <w:szCs w:val="22"/>
            <w:lang w:val="en-US" w:eastAsia="en-US"/>
            <w:rPrChange w:id="528" w:author="mkoenig" w:date="2015-09-07T15:56:00Z">
              <w:rPr>
                <w:rFonts w:ascii="Arial" w:eastAsia="Times New Roman" w:hAnsi="Arial" w:cs="Arial"/>
                <w:i/>
                <w:color w:val="0070C0"/>
                <w:sz w:val="22"/>
                <w:szCs w:val="22"/>
                <w:u w:val="single"/>
                <w:lang w:val="en-US" w:eastAsia="en-US"/>
              </w:rPr>
            </w:rPrChange>
          </w:rPr>
          <w:t xml:space="preserve"> </w:t>
        </w:r>
      </w:ins>
      <w:ins w:id="529" w:author="mkoenig" w:date="2015-09-07T15:56:00Z">
        <w:r w:rsidR="00C45D32">
          <w:rPr>
            <w:rFonts w:ascii="Arial" w:eastAsia="Times New Roman" w:hAnsi="Arial" w:cs="Arial"/>
            <w:i/>
            <w:color w:val="0070C0"/>
            <w:sz w:val="22"/>
            <w:szCs w:val="22"/>
            <w:lang w:val="en-US" w:eastAsia="en-US"/>
          </w:rPr>
          <w:t xml:space="preserve">The clustering dendrogram is presented with the correlation matrix in Figure 7. </w:t>
        </w:r>
      </w:ins>
      <w:del w:id="530" w:author="mkoenig" w:date="2015-09-07T15:56:00Z">
        <w:r w:rsidRPr="00C45D32" w:rsidDel="00C45D32">
          <w:rPr>
            <w:rFonts w:ascii="Arial" w:hAnsi="Arial" w:cs="Arial"/>
            <w:sz w:val="22"/>
            <w:szCs w:val="22"/>
            <w:lang w:val="en-US"/>
            <w:rPrChange w:id="531" w:author="mkoenig" w:date="2015-09-07T15:56:00Z">
              <w:rPr>
                <w:rFonts w:ascii="Arial" w:hAnsi="Arial" w:cs="Arial"/>
                <w:sz w:val="22"/>
                <w:szCs w:val="22"/>
                <w:lang w:val="en-US"/>
              </w:rPr>
            </w:rPrChange>
          </w:rPr>
          <w:delText xml:space="preserve"> </w:delText>
        </w:r>
      </w:del>
      <w:del w:id="532" w:author="mkoenig" w:date="2015-09-07T15:55:00Z">
        <w:r w:rsidRPr="00C45D32" w:rsidDel="00C45D32">
          <w:rPr>
            <w:rFonts w:ascii="Arial" w:hAnsi="Arial" w:cs="Arial"/>
            <w:b/>
            <w:sz w:val="22"/>
            <w:szCs w:val="22"/>
            <w:lang w:val="en-GB"/>
            <w:rPrChange w:id="533" w:author="mkoenig" w:date="2015-09-07T15:56:00Z">
              <w:rPr>
                <w:rFonts w:ascii="Arial" w:hAnsi="Arial" w:cs="Arial"/>
                <w:i/>
                <w:color w:val="0070C0"/>
                <w:sz w:val="22"/>
                <w:szCs w:val="22"/>
                <w:lang w:val="en-US"/>
              </w:rPr>
            </w:rPrChange>
          </w:rPr>
          <w:delText>To follow the reviewers suggestion</w:delText>
        </w:r>
      </w:del>
      <w:ins w:id="534" w:author="Dooley Steven" w:date="2015-08-06T08:19:00Z">
        <w:del w:id="535" w:author="mkoenig" w:date="2015-09-07T15:55:00Z">
          <w:r w:rsidR="004B5CA7" w:rsidRPr="00C45D32" w:rsidDel="00C45D32">
            <w:rPr>
              <w:rFonts w:ascii="Arial" w:hAnsi="Arial" w:cs="Arial"/>
              <w:b/>
              <w:sz w:val="22"/>
              <w:szCs w:val="22"/>
              <w:lang w:val="en-GB"/>
              <w:rPrChange w:id="536" w:author="mkoenig" w:date="2015-09-07T15:56:00Z">
                <w:rPr>
                  <w:rFonts w:ascii="Arial" w:hAnsi="Arial" w:cs="Arial"/>
                  <w:i/>
                  <w:color w:val="0070C0"/>
                  <w:sz w:val="22"/>
                  <w:szCs w:val="22"/>
                  <w:lang w:val="en-US"/>
                </w:rPr>
              </w:rPrChange>
            </w:rPr>
            <w:delText>,</w:delText>
          </w:r>
        </w:del>
      </w:ins>
      <w:del w:id="537" w:author="mkoenig" w:date="2015-09-07T15:55:00Z">
        <w:r w:rsidRPr="00C45D32" w:rsidDel="00C45D32">
          <w:rPr>
            <w:rFonts w:ascii="Arial" w:hAnsi="Arial" w:cs="Arial"/>
            <w:b/>
            <w:sz w:val="22"/>
            <w:szCs w:val="22"/>
            <w:lang w:val="en-GB"/>
            <w:rPrChange w:id="538" w:author="mkoenig" w:date="2015-09-07T15:56:00Z">
              <w:rPr>
                <w:rFonts w:ascii="Arial" w:hAnsi="Arial" w:cs="Arial"/>
                <w:i/>
                <w:color w:val="0070C0"/>
                <w:sz w:val="22"/>
                <w:szCs w:val="22"/>
                <w:lang w:val="en-US"/>
              </w:rPr>
            </w:rPrChange>
          </w:rPr>
          <w:delText xml:space="preserve"> </w:delText>
        </w:r>
      </w:del>
      <w:ins w:id="539" w:author="Dooley Steven" w:date="2015-08-06T08:20:00Z">
        <w:del w:id="540" w:author="mkoenig" w:date="2015-09-07T15:55:00Z">
          <w:r w:rsidR="004B5CA7" w:rsidRPr="00C45D32" w:rsidDel="00C45D32">
            <w:rPr>
              <w:rFonts w:ascii="Arial" w:hAnsi="Arial" w:cs="Arial"/>
              <w:b/>
              <w:sz w:val="22"/>
              <w:szCs w:val="22"/>
              <w:lang w:val="en-GB"/>
              <w:rPrChange w:id="541" w:author="mkoenig" w:date="2015-09-07T15:56:00Z">
                <w:rPr>
                  <w:rFonts w:ascii="Arial" w:hAnsi="Arial" w:cs="Arial"/>
                  <w:i/>
                  <w:color w:val="0070C0"/>
                  <w:sz w:val="22"/>
                  <w:szCs w:val="22"/>
                  <w:lang w:val="en-US"/>
                </w:rPr>
              </w:rPrChange>
            </w:rPr>
            <w:delText>we</w:delText>
          </w:r>
        </w:del>
      </w:ins>
      <w:del w:id="542" w:author="mkoenig" w:date="2015-09-07T15:55:00Z">
        <w:r w:rsidRPr="00C45D32" w:rsidDel="00C45D32">
          <w:rPr>
            <w:rFonts w:ascii="Arial" w:hAnsi="Arial" w:cs="Arial"/>
            <w:b/>
            <w:sz w:val="22"/>
            <w:szCs w:val="22"/>
            <w:lang w:val="en-GB"/>
            <w:rPrChange w:id="543" w:author="mkoenig" w:date="2015-09-07T15:56:00Z">
              <w:rPr>
                <w:rFonts w:ascii="Arial" w:hAnsi="Arial" w:cs="Arial"/>
                <w:i/>
                <w:color w:val="0070C0"/>
                <w:sz w:val="22"/>
                <w:szCs w:val="22"/>
                <w:lang w:val="en-US"/>
              </w:rPr>
            </w:rPrChange>
          </w:rPr>
          <w:delText xml:space="preserve"> rearranged </w:delText>
        </w:r>
        <w:r w:rsidR="002E2665" w:rsidRPr="00C45D32" w:rsidDel="00C45D32">
          <w:rPr>
            <w:rFonts w:ascii="Arial" w:hAnsi="Arial" w:cs="Arial"/>
            <w:b/>
            <w:sz w:val="22"/>
            <w:szCs w:val="22"/>
            <w:lang w:val="en-GB"/>
            <w:rPrChange w:id="544" w:author="mkoenig" w:date="2015-09-07T15:56:00Z">
              <w:rPr>
                <w:rFonts w:ascii="Arial" w:hAnsi="Arial" w:cs="Arial"/>
                <w:i/>
                <w:color w:val="0070C0"/>
                <w:sz w:val="22"/>
                <w:szCs w:val="22"/>
                <w:lang w:val="en-US"/>
              </w:rPr>
            </w:rPrChange>
          </w:rPr>
          <w:delText xml:space="preserve">these figures and placed figure 7 after </w:delText>
        </w:r>
        <w:commentRangeStart w:id="545"/>
        <w:commentRangeStart w:id="546"/>
        <w:r w:rsidR="002E2665" w:rsidRPr="00C45D32" w:rsidDel="00C45D32">
          <w:rPr>
            <w:rFonts w:ascii="Arial" w:hAnsi="Arial" w:cs="Arial"/>
            <w:b/>
            <w:sz w:val="22"/>
            <w:szCs w:val="22"/>
            <w:lang w:val="en-GB"/>
            <w:rPrChange w:id="547" w:author="mkoenig" w:date="2015-09-07T15:56:00Z">
              <w:rPr>
                <w:rFonts w:ascii="Arial" w:hAnsi="Arial" w:cs="Arial"/>
                <w:i/>
                <w:color w:val="0070C0"/>
                <w:sz w:val="22"/>
                <w:szCs w:val="22"/>
                <w:lang w:val="en-US"/>
              </w:rPr>
            </w:rPrChange>
          </w:rPr>
          <w:delText>figure 9</w:delText>
        </w:r>
        <w:commentRangeEnd w:id="545"/>
        <w:r w:rsidR="004B5CA7" w:rsidRPr="00C45D32" w:rsidDel="00C45D32">
          <w:rPr>
            <w:rFonts w:ascii="Arial" w:hAnsi="Arial" w:cs="Arial"/>
            <w:b/>
            <w:sz w:val="22"/>
            <w:szCs w:val="22"/>
            <w:lang w:val="en-GB"/>
            <w:rPrChange w:id="548" w:author="mkoenig" w:date="2015-09-07T15:56:00Z">
              <w:rPr>
                <w:rStyle w:val="CommentReference"/>
                <w:rFonts w:asciiTheme="minorHAnsi" w:eastAsiaTheme="minorEastAsia" w:hAnsiTheme="minorHAnsi" w:cstheme="minorBidi"/>
                <w:lang w:eastAsia="de-DE"/>
              </w:rPr>
            </w:rPrChange>
          </w:rPr>
          <w:commentReference w:id="545"/>
        </w:r>
        <w:commentRangeEnd w:id="546"/>
        <w:r w:rsidR="00AB6F8C" w:rsidRPr="00C45D32" w:rsidDel="00C45D32">
          <w:rPr>
            <w:rFonts w:ascii="Arial" w:hAnsi="Arial" w:cs="Arial"/>
            <w:b/>
            <w:sz w:val="22"/>
            <w:szCs w:val="22"/>
            <w:lang w:val="en-GB"/>
            <w:rPrChange w:id="549" w:author="mkoenig" w:date="2015-09-07T15:56:00Z">
              <w:rPr>
                <w:rStyle w:val="CommentReference"/>
                <w:rFonts w:asciiTheme="minorHAnsi" w:eastAsiaTheme="minorEastAsia" w:hAnsiTheme="minorHAnsi" w:cstheme="minorBidi"/>
                <w:lang w:eastAsia="de-DE"/>
              </w:rPr>
            </w:rPrChange>
          </w:rPr>
          <w:commentReference w:id="546"/>
        </w:r>
        <w:r w:rsidR="002E2665" w:rsidRPr="00C45D32" w:rsidDel="00C45D32">
          <w:rPr>
            <w:rFonts w:ascii="Arial" w:hAnsi="Arial" w:cs="Arial"/>
            <w:b/>
            <w:sz w:val="22"/>
            <w:szCs w:val="22"/>
            <w:lang w:val="en-GB"/>
            <w:rPrChange w:id="550" w:author="mkoenig" w:date="2015-09-07T15:56:00Z">
              <w:rPr>
                <w:rFonts w:ascii="Arial" w:hAnsi="Arial" w:cs="Arial"/>
                <w:i/>
                <w:color w:val="0070C0"/>
                <w:sz w:val="22"/>
                <w:szCs w:val="22"/>
                <w:lang w:val="en-US"/>
              </w:rPr>
            </w:rPrChange>
          </w:rPr>
          <w:delText>.</w:delText>
        </w:r>
      </w:del>
    </w:p>
    <w:p w14:paraId="04623527" w14:textId="77777777" w:rsidR="009F59B8" w:rsidRPr="009F59B8" w:rsidRDefault="009F59B8" w:rsidP="00C11ECC">
      <w:pPr>
        <w:rPr>
          <w:rFonts w:ascii="Arial" w:hAnsi="Arial" w:cs="Arial"/>
          <w:b/>
          <w:sz w:val="22"/>
          <w:szCs w:val="22"/>
          <w:lang w:val="en-GB"/>
        </w:rPr>
        <w:pPrChange w:id="551" w:author="mkoenig" w:date="2015-09-07T14:43:00Z">
          <w:pPr/>
        </w:pPrChange>
      </w:pPr>
    </w:p>
    <w:p w14:paraId="469DBDE2" w14:textId="77777777" w:rsidR="00A41531" w:rsidRDefault="00A41531" w:rsidP="00C11ECC">
      <w:pPr>
        <w:rPr>
          <w:rFonts w:ascii="Arial" w:hAnsi="Arial" w:cs="Arial"/>
          <w:b/>
          <w:sz w:val="22"/>
          <w:szCs w:val="22"/>
          <w:lang w:val="en-GB"/>
        </w:rPr>
        <w:pPrChange w:id="552" w:author="mkoenig" w:date="2015-09-07T14:43:00Z">
          <w:pPr/>
        </w:pPrChange>
      </w:pPr>
      <w:r w:rsidRPr="009F59B8">
        <w:rPr>
          <w:rFonts w:ascii="Arial" w:hAnsi="Arial" w:cs="Arial"/>
          <w:b/>
          <w:sz w:val="22"/>
          <w:szCs w:val="22"/>
          <w:lang w:val="en-GB"/>
        </w:rPr>
        <w:t>- The abbreviations in the leaf names of the circular tree in Fig. 7 are nowhere explained in the main text and need to be added.</w:t>
      </w:r>
    </w:p>
    <w:p w14:paraId="2C8A6118" w14:textId="4C0098A7" w:rsidR="006358C7" w:rsidDel="00C45D32" w:rsidRDefault="006358C7" w:rsidP="00C11ECC">
      <w:pPr>
        <w:rPr>
          <w:del w:id="553" w:author="mkoenig" w:date="2015-09-07T16:02:00Z"/>
          <w:rFonts w:ascii="Arial" w:hAnsi="Arial" w:cs="Arial"/>
          <w:b/>
          <w:sz w:val="22"/>
          <w:szCs w:val="22"/>
          <w:lang w:val="en-GB"/>
        </w:rPr>
        <w:pPrChange w:id="554" w:author="mkoenig" w:date="2015-09-07T14:43:00Z">
          <w:pPr/>
        </w:pPrChange>
      </w:pPr>
      <w:r w:rsidRPr="00110505">
        <w:rPr>
          <w:rFonts w:ascii="Arial" w:eastAsia="Times New Roman" w:hAnsi="Arial" w:cs="Arial"/>
          <w:i/>
          <w:color w:val="0070C0"/>
          <w:sz w:val="22"/>
          <w:szCs w:val="22"/>
          <w:u w:val="single"/>
          <w:lang w:val="en-US" w:eastAsia="en-US"/>
        </w:rPr>
        <w:t>Answer:</w:t>
      </w:r>
      <w:ins w:id="555" w:author="mkoenig" w:date="2015-09-07T15:59:00Z">
        <w:r w:rsidR="00C45D32">
          <w:rPr>
            <w:rFonts w:ascii="Arial" w:eastAsia="Times New Roman" w:hAnsi="Arial" w:cs="Arial"/>
            <w:i/>
            <w:color w:val="0070C0"/>
            <w:sz w:val="22"/>
            <w:szCs w:val="22"/>
            <w:lang w:val="en-US" w:eastAsia="en-US"/>
            <w:rPrChange w:id="556" w:author="mkoenig" w:date="2015-09-07T16:00:00Z">
              <w:rPr>
                <w:rFonts w:ascii="Arial" w:eastAsia="Times New Roman" w:hAnsi="Arial" w:cs="Arial"/>
                <w:i/>
                <w:color w:val="0070C0"/>
                <w:sz w:val="22"/>
                <w:szCs w:val="22"/>
                <w:lang w:val="en-US" w:eastAsia="en-US"/>
              </w:rPr>
            </w:rPrChange>
          </w:rPr>
          <w:t xml:space="preserve"> We provide a table listing for all gene identifier</w:t>
        </w:r>
      </w:ins>
      <w:ins w:id="557" w:author="mkoenig" w:date="2015-09-07T16:01:00Z">
        <w:r w:rsidR="00C45D32">
          <w:rPr>
            <w:rFonts w:ascii="Arial" w:eastAsia="Times New Roman" w:hAnsi="Arial" w:cs="Arial"/>
            <w:i/>
            <w:color w:val="0070C0"/>
            <w:sz w:val="22"/>
            <w:szCs w:val="22"/>
            <w:lang w:val="en-US" w:eastAsia="en-US"/>
          </w:rPr>
          <w:t>s</w:t>
        </w:r>
      </w:ins>
      <w:ins w:id="558" w:author="mkoenig" w:date="2015-09-07T15:59:00Z">
        <w:r w:rsidR="00C45D32">
          <w:rPr>
            <w:rFonts w:ascii="Arial" w:eastAsia="Times New Roman" w:hAnsi="Arial" w:cs="Arial"/>
            <w:i/>
            <w:color w:val="0070C0"/>
            <w:sz w:val="22"/>
            <w:szCs w:val="22"/>
            <w:lang w:val="en-US" w:eastAsia="en-US"/>
            <w:rPrChange w:id="559" w:author="mkoenig" w:date="2015-09-07T16:00:00Z">
              <w:rPr>
                <w:rFonts w:ascii="Arial" w:eastAsia="Times New Roman" w:hAnsi="Arial" w:cs="Arial"/>
                <w:i/>
                <w:color w:val="0070C0"/>
                <w:sz w:val="22"/>
                <w:szCs w:val="22"/>
                <w:lang w:val="en-US" w:eastAsia="en-US"/>
              </w:rPr>
            </w:rPrChange>
          </w:rPr>
          <w:t xml:space="preserve"> the gene name and annotation to UniProt </w:t>
        </w:r>
      </w:ins>
      <w:ins w:id="560" w:author="mkoenig" w:date="2015-09-07T16:01:00Z">
        <w:r w:rsidR="00C45D32">
          <w:rPr>
            <w:rFonts w:ascii="Arial" w:eastAsia="Times New Roman" w:hAnsi="Arial" w:cs="Arial"/>
            <w:i/>
            <w:color w:val="0070C0"/>
            <w:sz w:val="22"/>
            <w:szCs w:val="22"/>
            <w:lang w:val="en-US" w:eastAsia="en-US"/>
          </w:rPr>
          <w:t>in supplement 2. This information is added to the legend of Figure 7 containing the short names.</w:t>
        </w:r>
      </w:ins>
      <w:del w:id="561" w:author="mkoenig" w:date="2015-09-07T16:01:00Z">
        <w:r w:rsidRPr="00110505" w:rsidDel="00C45D32">
          <w:rPr>
            <w:rFonts w:ascii="Arial" w:hAnsi="Arial" w:cs="Arial"/>
            <w:sz w:val="22"/>
            <w:szCs w:val="22"/>
            <w:lang w:val="en-US"/>
          </w:rPr>
          <w:delText xml:space="preserve"> </w:delText>
        </w:r>
      </w:del>
      <w:del w:id="562" w:author="mkoenig" w:date="2015-09-07T15:58:00Z">
        <w:r w:rsidDel="00C45D32">
          <w:rPr>
            <w:rFonts w:ascii="Arial" w:hAnsi="Arial" w:cs="Arial"/>
            <w:i/>
            <w:color w:val="0070C0"/>
            <w:sz w:val="22"/>
            <w:szCs w:val="22"/>
            <w:lang w:val="en-US"/>
          </w:rPr>
          <w:delText>We now included a more detailed description of the used abbreviations in the figure legend.</w:delText>
        </w:r>
      </w:del>
    </w:p>
    <w:p w14:paraId="53BB8EF7" w14:textId="77777777" w:rsidR="006358C7" w:rsidRPr="009F59B8" w:rsidDel="00C45D32" w:rsidRDefault="006358C7" w:rsidP="00C11ECC">
      <w:pPr>
        <w:rPr>
          <w:del w:id="563" w:author="mkoenig" w:date="2015-09-07T16:02:00Z"/>
          <w:rFonts w:ascii="Arial" w:hAnsi="Arial" w:cs="Arial"/>
          <w:b/>
          <w:sz w:val="22"/>
          <w:szCs w:val="22"/>
          <w:lang w:val="en-GB"/>
        </w:rPr>
        <w:pPrChange w:id="564" w:author="mkoenig" w:date="2015-09-07T14:43:00Z">
          <w:pPr/>
        </w:pPrChange>
      </w:pPr>
    </w:p>
    <w:p w14:paraId="5D686AE0" w14:textId="77777777" w:rsidR="00680A47" w:rsidRPr="009F59B8" w:rsidDel="00C45D32" w:rsidRDefault="00680A47" w:rsidP="00C11ECC">
      <w:pPr>
        <w:rPr>
          <w:del w:id="565" w:author="mkoenig" w:date="2015-09-07T16:02:00Z"/>
          <w:rFonts w:ascii="Arial" w:eastAsia="Times New Roman" w:hAnsi="Arial" w:cs="Arial"/>
          <w:b/>
          <w:i/>
          <w:color w:val="0070C0"/>
          <w:sz w:val="22"/>
          <w:szCs w:val="22"/>
          <w:u w:val="single"/>
          <w:lang w:val="en-US" w:eastAsia="en-US"/>
        </w:rPr>
        <w:pPrChange w:id="566" w:author="mkoenig" w:date="2015-09-07T14:43:00Z">
          <w:pPr>
            <w:jc w:val="left"/>
          </w:pPr>
        </w:pPrChange>
      </w:pPr>
    </w:p>
    <w:p w14:paraId="09D908B7" w14:textId="77777777" w:rsidR="00842339" w:rsidRPr="00680A47" w:rsidDel="00C45D32" w:rsidRDefault="00842339" w:rsidP="00C11ECC">
      <w:pPr>
        <w:rPr>
          <w:del w:id="567" w:author="mkoenig" w:date="2015-09-07T16:02:00Z"/>
          <w:lang w:val="en-US"/>
        </w:rPr>
        <w:pPrChange w:id="568" w:author="mkoenig" w:date="2015-09-07T14:43:00Z">
          <w:pPr/>
        </w:pPrChange>
      </w:pPr>
    </w:p>
    <w:p w14:paraId="66301930" w14:textId="77777777" w:rsidR="00842339" w:rsidRPr="00842339" w:rsidRDefault="00842339" w:rsidP="00C45D32">
      <w:pPr>
        <w:rPr>
          <w:rFonts w:ascii="Arial" w:eastAsia="Times New Roman" w:hAnsi="Arial" w:cs="Arial"/>
          <w:sz w:val="22"/>
          <w:szCs w:val="22"/>
          <w:lang w:val="en-US" w:eastAsia="en-US"/>
        </w:rPr>
        <w:pPrChange w:id="569" w:author="mkoenig" w:date="2015-09-07T16:02:00Z">
          <w:pPr>
            <w:spacing w:line="240" w:lineRule="auto"/>
            <w:jc w:val="left"/>
          </w:pPr>
        </w:pPrChange>
      </w:pPr>
    </w:p>
    <w:sectPr w:rsidR="00842339" w:rsidRPr="00842339" w:rsidSect="00C11EC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 w:author="Dooley Steven" w:date="2015-08-06T07:55:00Z" w:initials="DS">
    <w:p w14:paraId="6D14BE6E" w14:textId="06D1750E" w:rsidR="00CB0CE1" w:rsidRDefault="00CB0CE1">
      <w:pPr>
        <w:pStyle w:val="CommentText"/>
      </w:pPr>
      <w:r>
        <w:rPr>
          <w:rStyle w:val="CommentReference"/>
        </w:rPr>
        <w:annotationRef/>
      </w:r>
      <w:r>
        <w:t>Matthias/Hergo bitte ggf ändern; macht es Sinn die Analyse im Supplement zu belassen?</w:t>
      </w:r>
    </w:p>
  </w:comment>
  <w:comment w:id="109" w:author="Dooley Steven" w:date="2015-08-06T07:55:00Z" w:initials="DS">
    <w:p w14:paraId="0136B1D2" w14:textId="15A96398" w:rsidR="00CB0CE1" w:rsidRPr="00C11ECC" w:rsidRDefault="00CB0CE1">
      <w:pPr>
        <w:pStyle w:val="CommentText"/>
      </w:pPr>
      <w:r>
        <w:rPr>
          <w:rStyle w:val="CommentReference"/>
        </w:rPr>
        <w:annotationRef/>
      </w:r>
      <w:r w:rsidRPr="00C11ECC">
        <w:t>About.....?</w:t>
      </w:r>
    </w:p>
  </w:comment>
  <w:comment w:id="545" w:author="Dooley Steven" w:date="2015-08-06T08:20:00Z" w:initials="DS">
    <w:p w14:paraId="50D18FD6" w14:textId="2680FA1A" w:rsidR="004B5CA7" w:rsidRPr="008B115F" w:rsidRDefault="004B5CA7">
      <w:pPr>
        <w:pStyle w:val="CommentText"/>
        <w:rPr>
          <w:lang w:val="en-US"/>
        </w:rPr>
      </w:pPr>
      <w:r>
        <w:rPr>
          <w:rStyle w:val="CommentReference"/>
        </w:rPr>
        <w:annotationRef/>
      </w:r>
      <w:r w:rsidRPr="008B115F">
        <w:rPr>
          <w:lang w:val="en-US"/>
        </w:rPr>
        <w:t>Correct?</w:t>
      </w:r>
    </w:p>
  </w:comment>
  <w:comment w:id="546" w:author="Kerstin Abshagen" w:date="2015-08-07T11:41:00Z" w:initials="KA">
    <w:p w14:paraId="2152FCCD" w14:textId="0E4189C5" w:rsidR="00AB6F8C" w:rsidRPr="008B115F" w:rsidRDefault="00AB6F8C">
      <w:pPr>
        <w:pStyle w:val="CommentText"/>
        <w:rPr>
          <w:lang w:val="en-US"/>
        </w:rPr>
      </w:pPr>
      <w:r>
        <w:rPr>
          <w:rStyle w:val="CommentReference"/>
        </w:rPr>
        <w:annotationRef/>
      </w:r>
      <w:r w:rsidRPr="008B115F">
        <w:rPr>
          <w:lang w:val="en-US"/>
        </w:rPr>
        <w:t>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4BE6E" w15:done="0"/>
  <w15:commentEx w15:paraId="0136B1D2" w15:done="0"/>
  <w15:commentEx w15:paraId="50D18FD6" w15:done="0"/>
  <w15:commentEx w15:paraId="2152FCCD" w15:paraIdParent="50D18F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39"/>
    <w:rsid w:val="00053F4B"/>
    <w:rsid w:val="000D7BAF"/>
    <w:rsid w:val="00110505"/>
    <w:rsid w:val="001C38B3"/>
    <w:rsid w:val="00285257"/>
    <w:rsid w:val="00295990"/>
    <w:rsid w:val="002C166D"/>
    <w:rsid w:val="002C1BB8"/>
    <w:rsid w:val="002E2665"/>
    <w:rsid w:val="00407D38"/>
    <w:rsid w:val="004161D6"/>
    <w:rsid w:val="004B5CA7"/>
    <w:rsid w:val="00511710"/>
    <w:rsid w:val="006358C7"/>
    <w:rsid w:val="00680A47"/>
    <w:rsid w:val="006F1C9D"/>
    <w:rsid w:val="00746287"/>
    <w:rsid w:val="0077752A"/>
    <w:rsid w:val="007A2433"/>
    <w:rsid w:val="00842339"/>
    <w:rsid w:val="00850931"/>
    <w:rsid w:val="008B115F"/>
    <w:rsid w:val="008B2BCD"/>
    <w:rsid w:val="008D4DE5"/>
    <w:rsid w:val="00982819"/>
    <w:rsid w:val="009A6BEE"/>
    <w:rsid w:val="009F59B8"/>
    <w:rsid w:val="00A2031A"/>
    <w:rsid w:val="00A307BD"/>
    <w:rsid w:val="00A36F8B"/>
    <w:rsid w:val="00A41531"/>
    <w:rsid w:val="00A46014"/>
    <w:rsid w:val="00AB6F8C"/>
    <w:rsid w:val="00AD3B43"/>
    <w:rsid w:val="00B009F4"/>
    <w:rsid w:val="00B72BE4"/>
    <w:rsid w:val="00BC0D66"/>
    <w:rsid w:val="00BD55A5"/>
    <w:rsid w:val="00C1132A"/>
    <w:rsid w:val="00C11ECC"/>
    <w:rsid w:val="00C45D32"/>
    <w:rsid w:val="00C569D2"/>
    <w:rsid w:val="00C77C32"/>
    <w:rsid w:val="00CB0CE1"/>
    <w:rsid w:val="00D92598"/>
    <w:rsid w:val="00DB6BF4"/>
    <w:rsid w:val="00ED45CE"/>
    <w:rsid w:val="00F43A60"/>
    <w:rsid w:val="00FB19DE"/>
    <w:rsid w:val="00FB4E22"/>
    <w:rsid w:val="06112696"/>
    <w:rsid w:val="1ABC13EB"/>
    <w:rsid w:val="52148E38"/>
    <w:rsid w:val="5953A94B"/>
    <w:rsid w:val="5965C7B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BD1755"/>
  <w15:docId w15:val="{0F4AC262-95C2-41B3-B811-CB222338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de-DE" w:eastAsia="en-US" w:bidi="ar-SA"/>
      </w:rPr>
    </w:rPrDefault>
    <w:pPrDefault>
      <w:pPr>
        <w:spacing w:line="276" w:lineRule="auto"/>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9D"/>
    <w:rPr>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ayastroka">
    <w:name w:val="Titulnaya stroka"/>
    <w:basedOn w:val="Normal"/>
    <w:next w:val="BodyText"/>
    <w:rsid w:val="00DB6BF4"/>
    <w:pPr>
      <w:autoSpaceDE w:val="0"/>
      <w:autoSpaceDN w:val="0"/>
      <w:adjustRightInd w:val="0"/>
      <w:spacing w:line="360" w:lineRule="auto"/>
    </w:pPr>
    <w:rPr>
      <w:rFonts w:ascii="Century Gothic" w:hAnsi="Century Gothic" w:cs="Courier New"/>
      <w:b/>
      <w:sz w:val="20"/>
      <w:szCs w:val="20"/>
    </w:rPr>
  </w:style>
  <w:style w:type="paragraph" w:styleId="BodyText">
    <w:name w:val="Body Text"/>
    <w:basedOn w:val="Normal"/>
    <w:rsid w:val="00DB6BF4"/>
    <w:pPr>
      <w:spacing w:after="120"/>
    </w:pPr>
  </w:style>
  <w:style w:type="paragraph" w:customStyle="1" w:styleId="Standardschwarz">
    <w:name w:val="Standard_schwarz"/>
    <w:basedOn w:val="Normal"/>
    <w:rsid w:val="00982819"/>
    <w:rPr>
      <w:rFonts w:ascii="(Asiatische Schriftart verwende" w:eastAsia="Times New Roman" w:hAnsi="(Asiatische Schriftart verwende"/>
      <w:lang w:eastAsia="de-DE"/>
    </w:rPr>
  </w:style>
  <w:style w:type="character" w:styleId="CommentReference">
    <w:name w:val="annotation reference"/>
    <w:basedOn w:val="DefaultParagraphFont"/>
    <w:uiPriority w:val="99"/>
    <w:unhideWhenUsed/>
    <w:rsid w:val="00842339"/>
    <w:rPr>
      <w:sz w:val="18"/>
      <w:szCs w:val="18"/>
    </w:rPr>
  </w:style>
  <w:style w:type="paragraph" w:styleId="CommentText">
    <w:name w:val="annotation text"/>
    <w:basedOn w:val="Normal"/>
    <w:link w:val="CommentTextChar"/>
    <w:uiPriority w:val="99"/>
    <w:unhideWhenUsed/>
    <w:rsid w:val="00842339"/>
    <w:pPr>
      <w:spacing w:line="240" w:lineRule="auto"/>
      <w:jc w:val="left"/>
    </w:pPr>
    <w:rPr>
      <w:rFonts w:asciiTheme="minorHAnsi" w:eastAsiaTheme="minorEastAsia" w:hAnsiTheme="minorHAnsi" w:cstheme="minorBidi"/>
      <w:lang w:eastAsia="de-DE"/>
    </w:rPr>
  </w:style>
  <w:style w:type="character" w:customStyle="1" w:styleId="CommentTextChar">
    <w:name w:val="Comment Text Char"/>
    <w:basedOn w:val="DefaultParagraphFont"/>
    <w:link w:val="CommentText"/>
    <w:uiPriority w:val="99"/>
    <w:rsid w:val="00842339"/>
    <w:rPr>
      <w:rFonts w:asciiTheme="minorHAnsi" w:eastAsiaTheme="minorEastAsia" w:hAnsiTheme="minorHAnsi" w:cstheme="minorBidi"/>
      <w:sz w:val="24"/>
      <w:szCs w:val="24"/>
      <w:lang w:eastAsia="de-DE"/>
    </w:rPr>
  </w:style>
  <w:style w:type="paragraph" w:styleId="BalloonText">
    <w:name w:val="Balloon Text"/>
    <w:basedOn w:val="Normal"/>
    <w:link w:val="BalloonTextChar"/>
    <w:rsid w:val="0084233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42339"/>
    <w:rPr>
      <w:rFonts w:ascii="Tahoma" w:hAnsi="Tahoma" w:cs="Tahoma"/>
      <w:sz w:val="16"/>
      <w:szCs w:val="16"/>
      <w:lang w:eastAsia="ja-JP"/>
    </w:rPr>
  </w:style>
  <w:style w:type="paragraph" w:styleId="HTMLPreformatted">
    <w:name w:val="HTML Preformatted"/>
    <w:basedOn w:val="Normal"/>
    <w:link w:val="HTMLPreformattedChar"/>
    <w:uiPriority w:val="99"/>
    <w:unhideWhenUsed/>
    <w:rsid w:val="00C7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77C32"/>
    <w:rPr>
      <w:rFonts w:ascii="Courier New" w:eastAsia="Times New Roman" w:hAnsi="Courier New" w:cs="Courier New"/>
      <w:lang w:eastAsia="de-DE"/>
    </w:rPr>
  </w:style>
  <w:style w:type="paragraph" w:styleId="CommentSubject">
    <w:name w:val="annotation subject"/>
    <w:basedOn w:val="CommentText"/>
    <w:next w:val="CommentText"/>
    <w:link w:val="CommentSubjectChar"/>
    <w:semiHidden/>
    <w:unhideWhenUsed/>
    <w:rsid w:val="00407D38"/>
    <w:pPr>
      <w:jc w:val="both"/>
    </w:pPr>
    <w:rPr>
      <w:rFonts w:ascii="Times New Roman" w:eastAsiaTheme="minorHAnsi" w:hAnsi="Times New Roman" w:cs="Times New Roman"/>
      <w:b/>
      <w:bCs/>
      <w:sz w:val="20"/>
      <w:szCs w:val="20"/>
      <w:lang w:eastAsia="ja-JP"/>
    </w:rPr>
  </w:style>
  <w:style w:type="character" w:customStyle="1" w:styleId="CommentSubjectChar">
    <w:name w:val="Comment Subject Char"/>
    <w:basedOn w:val="CommentTextChar"/>
    <w:link w:val="CommentSubject"/>
    <w:semiHidden/>
    <w:rsid w:val="00407D38"/>
    <w:rPr>
      <w:rFonts w:asciiTheme="minorHAnsi" w:eastAsiaTheme="minorEastAsia" w:hAnsiTheme="minorHAnsi" w:cstheme="minorBidi"/>
      <w:b/>
      <w:bCs/>
      <w:sz w:val="24"/>
      <w:szCs w:val="24"/>
      <w:lang w:eastAsia="ja-JP"/>
    </w:rPr>
  </w:style>
  <w:style w:type="character" w:styleId="IntenseEmphasis">
    <w:name w:val="Intense Emphasis"/>
    <w:basedOn w:val="DefaultParagraphFont"/>
    <w:uiPriority w:val="21"/>
    <w:qFormat/>
    <w:rsid w:val="002C166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Maria (IKP)</dc:creator>
  <cp:keywords/>
  <dc:description/>
  <cp:lastModifiedBy>mkoenig</cp:lastModifiedBy>
  <cp:revision>14</cp:revision>
  <dcterms:created xsi:type="dcterms:W3CDTF">2015-07-07T09:36:00Z</dcterms:created>
  <dcterms:modified xsi:type="dcterms:W3CDTF">2015-09-07T14:03:00Z</dcterms:modified>
</cp:coreProperties>
</file>